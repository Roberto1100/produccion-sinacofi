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B3ABE" w14:textId="77777777" w:rsidR="00C4642F" w:rsidRPr="00230F5A" w:rsidRDefault="00C4642F" w:rsidP="00C4642F">
      <w:pPr>
        <w:jc w:val="center"/>
        <w:rPr>
          <w:rFonts w:ascii="Times New Roman" w:hAnsi="Times New Roman" w:cs="Times New Roman"/>
        </w:rPr>
      </w:pPr>
    </w:p>
    <w:p w14:paraId="28A96A42" w14:textId="77777777" w:rsidR="00C4642F" w:rsidRPr="00230F5A" w:rsidRDefault="00C4642F" w:rsidP="00C4642F">
      <w:pPr>
        <w:jc w:val="center"/>
        <w:rPr>
          <w:rFonts w:ascii="Times New Roman" w:hAnsi="Times New Roman" w:cs="Times New Roman"/>
        </w:rPr>
      </w:pPr>
      <w:r w:rsidRPr="00230F5A">
        <w:rPr>
          <w:rFonts w:ascii="Times New Roman" w:hAnsi="Times New Roman" w:cs="Times New Roman"/>
          <w:noProof/>
          <w:lang w:val="en-US"/>
        </w:rPr>
        <w:drawing>
          <wp:inline distT="0" distB="0" distL="0" distR="0" wp14:anchorId="64989886" wp14:editId="4D2042C4">
            <wp:extent cx="4346368" cy="1904671"/>
            <wp:effectExtent l="0" t="0" r="0" b="635"/>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8"/>
                    <a:stretch>
                      <a:fillRect/>
                    </a:stretch>
                  </pic:blipFill>
                  <pic:spPr>
                    <a:xfrm>
                      <a:off x="0" y="0"/>
                      <a:ext cx="4351778" cy="1907042"/>
                    </a:xfrm>
                    <a:prstGeom prst="rect">
                      <a:avLst/>
                    </a:prstGeom>
                  </pic:spPr>
                </pic:pic>
              </a:graphicData>
            </a:graphic>
          </wp:inline>
        </w:drawing>
      </w:r>
    </w:p>
    <w:p w14:paraId="065E3AA6" w14:textId="77777777" w:rsidR="00C4642F" w:rsidRPr="00230F5A" w:rsidRDefault="00C4642F" w:rsidP="00C4642F">
      <w:pPr>
        <w:rPr>
          <w:rFonts w:ascii="Times New Roman" w:hAnsi="Times New Roman" w:cs="Times New Roman"/>
        </w:rPr>
      </w:pPr>
    </w:p>
    <w:p w14:paraId="67FCAF85" w14:textId="77777777" w:rsidR="00C4642F" w:rsidRPr="00230F5A" w:rsidRDefault="00C4642F" w:rsidP="00C4642F">
      <w:pPr>
        <w:jc w:val="center"/>
        <w:rPr>
          <w:rFonts w:ascii="Times New Roman" w:hAnsi="Times New Roman" w:cs="Times New Roman"/>
        </w:rPr>
      </w:pPr>
    </w:p>
    <w:p w14:paraId="63E66A84" w14:textId="77777777" w:rsidR="00C4642F" w:rsidRPr="00230F5A" w:rsidRDefault="00C4642F" w:rsidP="00C4642F">
      <w:pPr>
        <w:rPr>
          <w:rFonts w:ascii="Times New Roman" w:hAnsi="Times New Roman" w:cs="Times New Roman"/>
        </w:rPr>
      </w:pPr>
    </w:p>
    <w:p w14:paraId="199124B2" w14:textId="77777777" w:rsidR="00C4642F" w:rsidRPr="00230F5A" w:rsidRDefault="00C4642F" w:rsidP="00C4642F">
      <w:pPr>
        <w:rPr>
          <w:rFonts w:ascii="Times New Roman" w:hAnsi="Times New Roman" w:cs="Times New Roman"/>
        </w:rPr>
      </w:pPr>
    </w:p>
    <w:p w14:paraId="703972DD" w14:textId="74B7386F" w:rsidR="00C4642F" w:rsidRPr="00230F5A" w:rsidRDefault="00C4642F" w:rsidP="00C4642F">
      <w:pPr>
        <w:jc w:val="center"/>
        <w:rPr>
          <w:rFonts w:ascii="Times New Roman" w:hAnsi="Times New Roman" w:cs="Times New Roman"/>
          <w:b/>
          <w:sz w:val="72"/>
          <w:szCs w:val="72"/>
        </w:rPr>
      </w:pPr>
      <w:r w:rsidRPr="00230F5A">
        <w:rPr>
          <w:rFonts w:ascii="Times New Roman" w:hAnsi="Times New Roman" w:cs="Times New Roman"/>
          <w:b/>
          <w:sz w:val="72"/>
          <w:szCs w:val="72"/>
        </w:rPr>
        <w:t>SINACOFI</w:t>
      </w:r>
    </w:p>
    <w:p w14:paraId="1BA62CBB" w14:textId="0F9864AE" w:rsidR="00C4642F" w:rsidRPr="004A1260" w:rsidRDefault="004A1260" w:rsidP="004A1260">
      <w:pPr>
        <w:jc w:val="center"/>
        <w:rPr>
          <w:rFonts w:ascii="Times New Roman" w:hAnsi="Times New Roman" w:cs="Times New Roman"/>
          <w:b/>
          <w:sz w:val="72"/>
          <w:szCs w:val="72"/>
        </w:rPr>
      </w:pPr>
      <w:r>
        <w:rPr>
          <w:rFonts w:ascii="Times New Roman" w:hAnsi="Times New Roman" w:cs="Times New Roman"/>
          <w:b/>
          <w:sz w:val="72"/>
          <w:szCs w:val="72"/>
        </w:rPr>
        <w:t>Definición documento C</w:t>
      </w:r>
      <w:r w:rsidR="00C75830">
        <w:rPr>
          <w:rFonts w:ascii="Times New Roman" w:hAnsi="Times New Roman" w:cs="Times New Roman"/>
          <w:b/>
          <w:sz w:val="72"/>
          <w:szCs w:val="72"/>
        </w:rPr>
        <w:t>20</w:t>
      </w:r>
      <w:r>
        <w:rPr>
          <w:rFonts w:ascii="Times New Roman" w:hAnsi="Times New Roman" w:cs="Times New Roman"/>
          <w:b/>
          <w:sz w:val="72"/>
          <w:szCs w:val="72"/>
        </w:rPr>
        <w:t>(</w:t>
      </w:r>
      <w:r w:rsidR="00C75830" w:rsidRPr="00C75830">
        <w:rPr>
          <w:rFonts w:ascii="Times New Roman" w:hAnsi="Times New Roman" w:cs="Times New Roman"/>
          <w:b/>
          <w:sz w:val="72"/>
          <w:szCs w:val="72"/>
        </w:rPr>
        <w:t>525</w:t>
      </w:r>
      <w:r>
        <w:rPr>
          <w:rFonts w:ascii="Times New Roman" w:hAnsi="Times New Roman" w:cs="Times New Roman"/>
          <w:b/>
          <w:sz w:val="72"/>
          <w:szCs w:val="72"/>
        </w:rPr>
        <w:t xml:space="preserve">) </w:t>
      </w:r>
      <w:r w:rsidRPr="004A1260">
        <w:rPr>
          <w:rFonts w:ascii="Times New Roman" w:hAnsi="Times New Roman" w:cs="Times New Roman"/>
          <w:b/>
          <w:sz w:val="72"/>
          <w:szCs w:val="72"/>
        </w:rPr>
        <w:t>-</w:t>
      </w:r>
      <w:r>
        <w:rPr>
          <w:rFonts w:ascii="Times New Roman" w:hAnsi="Times New Roman" w:cs="Times New Roman"/>
          <w:b/>
          <w:sz w:val="72"/>
          <w:szCs w:val="72"/>
        </w:rPr>
        <w:t xml:space="preserve"> </w:t>
      </w:r>
      <w:r w:rsidR="00C75830" w:rsidRPr="00C75830">
        <w:rPr>
          <w:rFonts w:ascii="Times New Roman" w:hAnsi="Times New Roman" w:cs="Times New Roman"/>
          <w:b/>
          <w:sz w:val="72"/>
          <w:szCs w:val="72"/>
        </w:rPr>
        <w:t>Colocaciones, créditos contingentes y provisiones de colocaciones comerciales grupales genéricas</w:t>
      </w:r>
    </w:p>
    <w:p w14:paraId="510EB8B5" w14:textId="77777777" w:rsidR="00C4642F" w:rsidRPr="00230F5A" w:rsidRDefault="00C4642F" w:rsidP="00C4642F">
      <w:pPr>
        <w:rPr>
          <w:rFonts w:ascii="Times New Roman" w:hAnsi="Times New Roman" w:cs="Times New Roman"/>
        </w:rPr>
      </w:pPr>
    </w:p>
    <w:p w14:paraId="3CD0C920" w14:textId="77777777" w:rsidR="00C4642F" w:rsidRPr="00230F5A" w:rsidRDefault="00C4642F" w:rsidP="00C4642F">
      <w:pPr>
        <w:rPr>
          <w:rFonts w:ascii="Times New Roman" w:hAnsi="Times New Roman" w:cs="Times New Roman"/>
        </w:rPr>
      </w:pPr>
    </w:p>
    <w:p w14:paraId="30C0B481" w14:textId="126D6C74" w:rsidR="00C4642F" w:rsidRPr="00230F5A" w:rsidRDefault="00000000" w:rsidP="00C4642F">
      <w:pPr>
        <w:rPr>
          <w:rFonts w:ascii="Times New Roman" w:hAnsi="Times New Roman" w:cs="Times New Roman"/>
        </w:rPr>
      </w:pPr>
      <w:r>
        <w:rPr>
          <w:noProof/>
          <w:sz w:val="24"/>
          <w:szCs w:val="24"/>
        </w:rPr>
        <w:pict w14:anchorId="52E0EBFD">
          <v:shapetype id="_x0000_t202" coordsize="21600,21600" o:spt="202" path="m,l,21600r21600,l21600,xe">
            <v:stroke joinstyle="miter"/>
            <v:path gradientshapeok="t" o:connecttype="rect"/>
          </v:shapetype>
          <v:shape id="Cuadro de texto 5" o:spid="_x0000_s2051" type="#_x0000_t202" style="position:absolute;margin-left:251.45pt;margin-top:14pt;width:241.7pt;height:92.1pt;z-index:251661312;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" stroked="f">
            <v:textbox style="mso-fit-shape-to-text:t">
              <w:txbxContent>
                <w:p w14:paraId="2FAE1F7D" w14:textId="77777777" w:rsidR="00C4642F" w:rsidRPr="00A56777" w:rsidRDefault="00C4642F" w:rsidP="00C4642F">
                  <w:pPr>
                    <w:pStyle w:val="DatosCaratula"/>
                    <w:jc w:val="right"/>
                  </w:pPr>
                  <w:r>
                    <w:t>SONEDI Soluciones de Negocio Digitales</w:t>
                  </w:r>
                </w:p>
                <w:p w14:paraId="45FABB07" w14:textId="77777777" w:rsidR="00C4642F" w:rsidRPr="002E031A" w:rsidRDefault="00C4642F" w:rsidP="00C4642F">
                  <w:pPr>
                    <w:pStyle w:val="DatosCaratula"/>
                    <w:jc w:val="right"/>
                    <w:rPr>
                      <w:lang w:val="es-CL"/>
                    </w:rPr>
                  </w:pPr>
                  <w:r w:rsidRPr="002E031A">
                    <w:rPr>
                      <w:lang w:val="es-CL"/>
                    </w:rPr>
                    <w:t>Av. Apoquindo 5555 – Piso 14</w:t>
                  </w:r>
                </w:p>
                <w:p w14:paraId="3EE5D35C" w14:textId="77777777" w:rsidR="00C4642F" w:rsidRPr="00A56777" w:rsidRDefault="00C4642F" w:rsidP="00C4642F">
                  <w:pPr>
                    <w:pStyle w:val="DatosCaratula"/>
                    <w:jc w:val="right"/>
                    <w:rPr>
                      <w:lang w:val="en-US"/>
                    </w:rPr>
                  </w:pPr>
                  <w:r w:rsidRPr="00A56777">
                    <w:rPr>
                      <w:lang w:val="en-US"/>
                    </w:rPr>
                    <w:t>Santiago – Chile</w:t>
                  </w:r>
                </w:p>
                <w:p w14:paraId="11EA45C5" w14:textId="77777777" w:rsidR="00C4642F" w:rsidRPr="00A56777" w:rsidRDefault="00C4642F" w:rsidP="00C4642F">
                  <w:pPr>
                    <w:pStyle w:val="DatosCaratula"/>
                    <w:jc w:val="right"/>
                    <w:rPr>
                      <w:lang w:val="en-US"/>
                    </w:rPr>
                  </w:pPr>
                  <w:r w:rsidRPr="00A56777">
                    <w:rPr>
                      <w:lang w:val="en-US"/>
                    </w:rPr>
                    <w:t>Tel/Fax.: (562) 26569646</w:t>
                  </w:r>
                </w:p>
                <w:p w14:paraId="638345C5" w14:textId="77777777" w:rsidR="00C4642F" w:rsidRDefault="00C4642F" w:rsidP="00C4642F"/>
              </w:txbxContent>
            </v:textbox>
          </v:shape>
        </w:pict>
      </w:r>
    </w:p>
    <w:p w14:paraId="6BD99792" w14:textId="77777777" w:rsidR="00C4642F" w:rsidRPr="00230F5A" w:rsidRDefault="00C4642F" w:rsidP="00C4642F">
      <w:pPr>
        <w:jc w:val="right"/>
        <w:rPr>
          <w:rFonts w:ascii="Times New Roman" w:hAnsi="Times New Roman" w:cs="Times New Roman"/>
        </w:rPr>
      </w:pPr>
    </w:p>
    <w:p w14:paraId="1598ACA9" w14:textId="77777777" w:rsidR="00C4642F" w:rsidRPr="00230F5A" w:rsidRDefault="00C4642F" w:rsidP="00C4642F">
      <w:pPr>
        <w:jc w:val="right"/>
        <w:rPr>
          <w:rFonts w:ascii="Times New Roman" w:hAnsi="Times New Roman" w:cs="Times New Roman"/>
        </w:rPr>
      </w:pPr>
    </w:p>
    <w:p w14:paraId="1D24832C" w14:textId="7EB8CBBF" w:rsidR="00C4642F" w:rsidRPr="00230F5A" w:rsidRDefault="00C4642F" w:rsidP="00C4642F">
      <w:pPr>
        <w:pStyle w:val="DatosCaratula"/>
        <w:rPr>
          <w:rFonts w:ascii="Times New Roman" w:hAnsi="Times New Roman" w:cs="Times New Roman"/>
          <w:sz w:val="22"/>
          <w:szCs w:val="22"/>
          <w:lang w:val="es-CL"/>
        </w:rPr>
      </w:pPr>
    </w:p>
    <w:p w14:paraId="1CC8F62B" w14:textId="5B26A317" w:rsidR="00C4642F" w:rsidRPr="00230F5A" w:rsidRDefault="00C4642F" w:rsidP="00C4642F">
      <w:pPr>
        <w:rPr>
          <w:rFonts w:ascii="Times New Roman" w:eastAsia="Times New Roman" w:hAnsi="Times New Roman" w:cs="Times New Roman"/>
        </w:rPr>
      </w:pPr>
      <w:r w:rsidRPr="00230F5A">
        <w:rPr>
          <w:rFonts w:ascii="Times New Roman" w:hAnsi="Times New Roman" w:cs="Times New Roman"/>
        </w:rPr>
        <w:br w:type="page"/>
      </w:r>
    </w:p>
    <w:p w14:paraId="028831DA" w14:textId="77777777" w:rsidR="000105A8" w:rsidRPr="00230F5A" w:rsidRDefault="000105A8" w:rsidP="00655667">
      <w:pPr>
        <w:spacing w:line="40" w:lineRule="atLeast"/>
        <w:contextualSpacing/>
        <w:rPr>
          <w:rFonts w:ascii="Times New Roman" w:hAnsi="Times New Roman" w:cs="Times New Roman"/>
        </w:rPr>
      </w:pPr>
      <w:r w:rsidRPr="00230F5A">
        <w:rPr>
          <w:rFonts w:ascii="Times New Roman" w:hAnsi="Times New Roman" w:cs="Times New Roman"/>
        </w:rPr>
        <w:lastRenderedPageBreak/>
        <w:tab/>
      </w:r>
    </w:p>
    <w:sdt>
      <w:sdtPr>
        <w:rPr>
          <w:rFonts w:asciiTheme="minorHAnsi" w:eastAsiaTheme="minorHAnsi" w:hAnsiTheme="minorHAnsi" w:cstheme="minorBidi"/>
          <w:b w:val="0"/>
          <w:color w:val="auto"/>
          <w:kern w:val="2"/>
          <w:sz w:val="22"/>
          <w:szCs w:val="22"/>
          <w:lang w:eastAsia="en-US"/>
        </w:rPr>
        <w:id w:val="1954749225"/>
        <w:docPartObj>
          <w:docPartGallery w:val="Table of Contents"/>
          <w:docPartUnique/>
        </w:docPartObj>
      </w:sdtPr>
      <w:sdtEndPr>
        <w:rPr>
          <w:bCs/>
        </w:rPr>
      </w:sdtEndPr>
      <w:sdtContent>
        <w:p w14:paraId="18B9664A" w14:textId="6E6881A1" w:rsidR="00522424" w:rsidRDefault="00522424">
          <w:pPr>
            <w:pStyle w:val="TtuloTDC"/>
          </w:pPr>
          <w:r>
            <w:t>Contenido</w:t>
          </w:r>
        </w:p>
        <w:p w14:paraId="064914F8" w14:textId="19E75438" w:rsidR="00575FEB" w:rsidRDefault="00522424">
          <w:pPr>
            <w:pStyle w:val="TDC1"/>
            <w:rPr>
              <w:rFonts w:cstheme="minorBidi"/>
              <w:noProof/>
              <w:kern w:val="2"/>
              <w:lang w:val="es-CL" w:eastAsia="es-CL"/>
            </w:rPr>
          </w:pPr>
          <w:r>
            <w:fldChar w:fldCharType="begin"/>
          </w:r>
          <w:r>
            <w:instrText xml:space="preserve"> TOC \o "1-3" \h \z \u </w:instrText>
          </w:r>
          <w:r>
            <w:fldChar w:fldCharType="separate"/>
          </w:r>
          <w:hyperlink w:anchor="_Toc152254280" w:history="1">
            <w:r w:rsidR="00575FEB" w:rsidRPr="000964F6">
              <w:rPr>
                <w:rStyle w:val="Hipervnculo"/>
                <w:noProof/>
              </w:rPr>
              <w:t>1.</w:t>
            </w:r>
            <w:r w:rsidR="00575FEB">
              <w:rPr>
                <w:rFonts w:cstheme="minorBidi"/>
                <w:noProof/>
                <w:kern w:val="2"/>
                <w:lang w:val="es-CL" w:eastAsia="es-CL"/>
              </w:rPr>
              <w:tab/>
            </w:r>
            <w:r w:rsidR="00575FEB" w:rsidRPr="000964F6">
              <w:rPr>
                <w:rStyle w:val="Hipervnculo"/>
                <w:noProof/>
              </w:rPr>
              <w:t>Definición de estructuras</w:t>
            </w:r>
            <w:r w:rsidR="00575FEB">
              <w:rPr>
                <w:noProof/>
                <w:webHidden/>
              </w:rPr>
              <w:tab/>
            </w:r>
            <w:r w:rsidR="00575FEB">
              <w:rPr>
                <w:noProof/>
                <w:webHidden/>
              </w:rPr>
              <w:fldChar w:fldCharType="begin"/>
            </w:r>
            <w:r w:rsidR="00575FEB">
              <w:rPr>
                <w:noProof/>
                <w:webHidden/>
              </w:rPr>
              <w:instrText xml:space="preserve"> PAGEREF _Toc152254280 \h </w:instrText>
            </w:r>
            <w:r w:rsidR="00575FEB">
              <w:rPr>
                <w:noProof/>
                <w:webHidden/>
              </w:rPr>
            </w:r>
            <w:r w:rsidR="00575FEB">
              <w:rPr>
                <w:noProof/>
                <w:webHidden/>
              </w:rPr>
              <w:fldChar w:fldCharType="separate"/>
            </w:r>
            <w:r w:rsidR="00575FEB">
              <w:rPr>
                <w:noProof/>
                <w:webHidden/>
              </w:rPr>
              <w:t>5</w:t>
            </w:r>
            <w:r w:rsidR="00575FEB">
              <w:rPr>
                <w:noProof/>
                <w:webHidden/>
              </w:rPr>
              <w:fldChar w:fldCharType="end"/>
            </w:r>
          </w:hyperlink>
        </w:p>
        <w:p w14:paraId="3CB629AA" w14:textId="39FFB242" w:rsidR="00575FEB" w:rsidRDefault="00575FEB">
          <w:pPr>
            <w:pStyle w:val="TDC2"/>
            <w:tabs>
              <w:tab w:val="left" w:pos="880"/>
              <w:tab w:val="right" w:leader="dot" w:pos="9628"/>
            </w:tabs>
            <w:rPr>
              <w:rFonts w:cstheme="minorBidi"/>
              <w:noProof/>
              <w:kern w:val="2"/>
              <w:lang w:val="es-CL" w:eastAsia="es-CL"/>
            </w:rPr>
          </w:pPr>
          <w:hyperlink w:anchor="_Toc152254281" w:history="1">
            <w:r w:rsidRPr="000964F6">
              <w:rPr>
                <w:rStyle w:val="Hipervnculo"/>
                <w:bCs/>
                <w:noProof/>
              </w:rPr>
              <w:t>1.1.</w:t>
            </w:r>
            <w:r>
              <w:rPr>
                <w:rFonts w:cstheme="minorBidi"/>
                <w:noProof/>
                <w:kern w:val="2"/>
                <w:lang w:val="es-CL" w:eastAsia="es-CL"/>
              </w:rPr>
              <w:tab/>
            </w:r>
            <w:r w:rsidRPr="000964F6">
              <w:rPr>
                <w:rStyle w:val="Hipervnculo"/>
                <w:bCs/>
                <w:noProof/>
              </w:rPr>
              <w:t xml:space="preserve">Archivo de datos del emisor  </w:t>
            </w:r>
            <w:r w:rsidRPr="000964F6">
              <w:rPr>
                <w:rStyle w:val="Hipervnculo"/>
                <w:noProof/>
              </w:rPr>
              <w:t>Manual Sistema de Información Bancos - Sistema Contable (cmfchile.cl)</w:t>
            </w:r>
            <w:r>
              <w:rPr>
                <w:noProof/>
                <w:webHidden/>
              </w:rPr>
              <w:tab/>
            </w:r>
            <w:r>
              <w:rPr>
                <w:noProof/>
                <w:webHidden/>
              </w:rPr>
              <w:fldChar w:fldCharType="begin"/>
            </w:r>
            <w:r>
              <w:rPr>
                <w:noProof/>
                <w:webHidden/>
              </w:rPr>
              <w:instrText xml:space="preserve"> PAGEREF _Toc152254281 \h </w:instrText>
            </w:r>
            <w:r>
              <w:rPr>
                <w:noProof/>
                <w:webHidden/>
              </w:rPr>
            </w:r>
            <w:r>
              <w:rPr>
                <w:noProof/>
                <w:webHidden/>
              </w:rPr>
              <w:fldChar w:fldCharType="separate"/>
            </w:r>
            <w:r>
              <w:rPr>
                <w:noProof/>
                <w:webHidden/>
              </w:rPr>
              <w:t>5</w:t>
            </w:r>
            <w:r>
              <w:rPr>
                <w:noProof/>
                <w:webHidden/>
              </w:rPr>
              <w:fldChar w:fldCharType="end"/>
            </w:r>
          </w:hyperlink>
        </w:p>
        <w:p w14:paraId="336921BF" w14:textId="032C116B" w:rsidR="00575FEB" w:rsidRDefault="00575FEB">
          <w:pPr>
            <w:pStyle w:val="TDC2"/>
            <w:tabs>
              <w:tab w:val="left" w:pos="880"/>
              <w:tab w:val="right" w:leader="dot" w:pos="9628"/>
            </w:tabs>
            <w:rPr>
              <w:rFonts w:cstheme="minorBidi"/>
              <w:noProof/>
              <w:kern w:val="2"/>
              <w:lang w:val="es-CL" w:eastAsia="es-CL"/>
            </w:rPr>
          </w:pPr>
          <w:hyperlink w:anchor="_Toc152254282" w:history="1">
            <w:r w:rsidRPr="000964F6">
              <w:rPr>
                <w:rStyle w:val="Hipervnculo"/>
                <w:noProof/>
              </w:rPr>
              <w:t>1.2.</w:t>
            </w:r>
            <w:r>
              <w:rPr>
                <w:rFonts w:cstheme="minorBidi"/>
                <w:noProof/>
                <w:kern w:val="2"/>
                <w:lang w:val="es-CL" w:eastAsia="es-CL"/>
              </w:rPr>
              <w:tab/>
            </w:r>
            <w:r w:rsidRPr="000964F6">
              <w:rPr>
                <w:rStyle w:val="Hipervnculo"/>
                <w:noProof/>
              </w:rPr>
              <w:t>Archivo Carátula/s del origen (Carátula de entrada)</w:t>
            </w:r>
            <w:r>
              <w:rPr>
                <w:noProof/>
                <w:webHidden/>
              </w:rPr>
              <w:tab/>
            </w:r>
            <w:r>
              <w:rPr>
                <w:noProof/>
                <w:webHidden/>
              </w:rPr>
              <w:fldChar w:fldCharType="begin"/>
            </w:r>
            <w:r>
              <w:rPr>
                <w:noProof/>
                <w:webHidden/>
              </w:rPr>
              <w:instrText xml:space="preserve"> PAGEREF _Toc152254282 \h </w:instrText>
            </w:r>
            <w:r>
              <w:rPr>
                <w:noProof/>
                <w:webHidden/>
              </w:rPr>
            </w:r>
            <w:r>
              <w:rPr>
                <w:noProof/>
                <w:webHidden/>
              </w:rPr>
              <w:fldChar w:fldCharType="separate"/>
            </w:r>
            <w:r>
              <w:rPr>
                <w:noProof/>
                <w:webHidden/>
              </w:rPr>
              <w:t>7</w:t>
            </w:r>
            <w:r>
              <w:rPr>
                <w:noProof/>
                <w:webHidden/>
              </w:rPr>
              <w:fldChar w:fldCharType="end"/>
            </w:r>
          </w:hyperlink>
        </w:p>
        <w:p w14:paraId="63405EB2" w14:textId="652E24BF" w:rsidR="00575FEB" w:rsidRDefault="00575FEB">
          <w:pPr>
            <w:pStyle w:val="TDC2"/>
            <w:tabs>
              <w:tab w:val="left" w:pos="880"/>
              <w:tab w:val="right" w:leader="dot" w:pos="9628"/>
            </w:tabs>
            <w:rPr>
              <w:rFonts w:cstheme="minorBidi"/>
              <w:noProof/>
              <w:kern w:val="2"/>
              <w:lang w:val="es-CL" w:eastAsia="es-CL"/>
            </w:rPr>
          </w:pPr>
          <w:hyperlink w:anchor="_Toc152254283" w:history="1">
            <w:r w:rsidRPr="000964F6">
              <w:rPr>
                <w:rStyle w:val="Hipervnculo"/>
                <w:bCs/>
                <w:noProof/>
              </w:rPr>
              <w:t>1.3.</w:t>
            </w:r>
            <w:r>
              <w:rPr>
                <w:rFonts w:cstheme="minorBidi"/>
                <w:noProof/>
                <w:kern w:val="2"/>
                <w:lang w:val="es-CL" w:eastAsia="es-CL"/>
              </w:rPr>
              <w:tab/>
            </w:r>
            <w:r w:rsidRPr="000964F6">
              <w:rPr>
                <w:rStyle w:val="Hipervnculo"/>
                <w:bCs/>
                <w:noProof/>
              </w:rPr>
              <w:t>Archivo/s de control de datos del origen</w:t>
            </w:r>
            <w:r>
              <w:rPr>
                <w:noProof/>
                <w:webHidden/>
              </w:rPr>
              <w:tab/>
            </w:r>
            <w:r>
              <w:rPr>
                <w:noProof/>
                <w:webHidden/>
              </w:rPr>
              <w:fldChar w:fldCharType="begin"/>
            </w:r>
            <w:r>
              <w:rPr>
                <w:noProof/>
                <w:webHidden/>
              </w:rPr>
              <w:instrText xml:space="preserve"> PAGEREF _Toc152254283 \h </w:instrText>
            </w:r>
            <w:r>
              <w:rPr>
                <w:noProof/>
                <w:webHidden/>
              </w:rPr>
            </w:r>
            <w:r>
              <w:rPr>
                <w:noProof/>
                <w:webHidden/>
              </w:rPr>
              <w:fldChar w:fldCharType="separate"/>
            </w:r>
            <w:r>
              <w:rPr>
                <w:noProof/>
                <w:webHidden/>
              </w:rPr>
              <w:t>7</w:t>
            </w:r>
            <w:r>
              <w:rPr>
                <w:noProof/>
                <w:webHidden/>
              </w:rPr>
              <w:fldChar w:fldCharType="end"/>
            </w:r>
          </w:hyperlink>
        </w:p>
        <w:p w14:paraId="377DC95A" w14:textId="48B5589D" w:rsidR="00575FEB" w:rsidRDefault="00575FEB">
          <w:pPr>
            <w:pStyle w:val="TDC2"/>
            <w:tabs>
              <w:tab w:val="left" w:pos="880"/>
              <w:tab w:val="right" w:leader="dot" w:pos="9628"/>
            </w:tabs>
            <w:rPr>
              <w:rFonts w:cstheme="minorBidi"/>
              <w:noProof/>
              <w:kern w:val="2"/>
              <w:lang w:val="es-CL" w:eastAsia="es-CL"/>
            </w:rPr>
          </w:pPr>
          <w:hyperlink w:anchor="_Toc152254284" w:history="1">
            <w:r w:rsidRPr="000964F6">
              <w:rPr>
                <w:rStyle w:val="Hipervnculo"/>
                <w:noProof/>
              </w:rPr>
              <w:t>1.4.</w:t>
            </w:r>
            <w:r>
              <w:rPr>
                <w:rFonts w:cstheme="minorBidi"/>
                <w:noProof/>
                <w:kern w:val="2"/>
                <w:lang w:val="es-CL" w:eastAsia="es-CL"/>
              </w:rPr>
              <w:tab/>
            </w:r>
            <w:r w:rsidRPr="000964F6">
              <w:rPr>
                <w:rStyle w:val="Hipervnculo"/>
                <w:noProof/>
              </w:rPr>
              <w:t>Archivo/s de datos del Receptor:</w:t>
            </w:r>
            <w:r>
              <w:rPr>
                <w:noProof/>
                <w:webHidden/>
              </w:rPr>
              <w:tab/>
            </w:r>
            <w:r>
              <w:rPr>
                <w:noProof/>
                <w:webHidden/>
              </w:rPr>
              <w:fldChar w:fldCharType="begin"/>
            </w:r>
            <w:r>
              <w:rPr>
                <w:noProof/>
                <w:webHidden/>
              </w:rPr>
              <w:instrText xml:space="preserve"> PAGEREF _Toc152254284 \h </w:instrText>
            </w:r>
            <w:r>
              <w:rPr>
                <w:noProof/>
                <w:webHidden/>
              </w:rPr>
            </w:r>
            <w:r>
              <w:rPr>
                <w:noProof/>
                <w:webHidden/>
              </w:rPr>
              <w:fldChar w:fldCharType="separate"/>
            </w:r>
            <w:r>
              <w:rPr>
                <w:noProof/>
                <w:webHidden/>
              </w:rPr>
              <w:t>9</w:t>
            </w:r>
            <w:r>
              <w:rPr>
                <w:noProof/>
                <w:webHidden/>
              </w:rPr>
              <w:fldChar w:fldCharType="end"/>
            </w:r>
          </w:hyperlink>
        </w:p>
        <w:p w14:paraId="6FA250BE" w14:textId="053E2C15" w:rsidR="00575FEB" w:rsidRDefault="00575FEB">
          <w:pPr>
            <w:pStyle w:val="TDC2"/>
            <w:tabs>
              <w:tab w:val="left" w:pos="880"/>
              <w:tab w:val="right" w:leader="dot" w:pos="9628"/>
            </w:tabs>
            <w:rPr>
              <w:rFonts w:cstheme="minorBidi"/>
              <w:noProof/>
              <w:kern w:val="2"/>
              <w:lang w:val="es-CL" w:eastAsia="es-CL"/>
            </w:rPr>
          </w:pPr>
          <w:hyperlink w:anchor="_Toc152254285" w:history="1">
            <w:r w:rsidRPr="000964F6">
              <w:rPr>
                <w:rStyle w:val="Hipervnculo"/>
                <w:noProof/>
              </w:rPr>
              <w:t>1.5.</w:t>
            </w:r>
            <w:r>
              <w:rPr>
                <w:rFonts w:cstheme="minorBidi"/>
                <w:noProof/>
                <w:kern w:val="2"/>
                <w:lang w:val="es-CL" w:eastAsia="es-CL"/>
              </w:rPr>
              <w:tab/>
            </w:r>
            <w:r w:rsidRPr="000964F6">
              <w:rPr>
                <w:rStyle w:val="Hipervnculo"/>
                <w:noProof/>
              </w:rPr>
              <w:t>Archivo de carátula del Receptor</w:t>
            </w:r>
            <w:r>
              <w:rPr>
                <w:noProof/>
                <w:webHidden/>
              </w:rPr>
              <w:tab/>
            </w:r>
            <w:r>
              <w:rPr>
                <w:noProof/>
                <w:webHidden/>
              </w:rPr>
              <w:fldChar w:fldCharType="begin"/>
            </w:r>
            <w:r>
              <w:rPr>
                <w:noProof/>
                <w:webHidden/>
              </w:rPr>
              <w:instrText xml:space="preserve"> PAGEREF _Toc152254285 \h </w:instrText>
            </w:r>
            <w:r>
              <w:rPr>
                <w:noProof/>
                <w:webHidden/>
              </w:rPr>
            </w:r>
            <w:r>
              <w:rPr>
                <w:noProof/>
                <w:webHidden/>
              </w:rPr>
              <w:fldChar w:fldCharType="separate"/>
            </w:r>
            <w:r>
              <w:rPr>
                <w:noProof/>
                <w:webHidden/>
              </w:rPr>
              <w:t>9</w:t>
            </w:r>
            <w:r>
              <w:rPr>
                <w:noProof/>
                <w:webHidden/>
              </w:rPr>
              <w:fldChar w:fldCharType="end"/>
            </w:r>
          </w:hyperlink>
        </w:p>
        <w:p w14:paraId="41007B11" w14:textId="7A1921D3" w:rsidR="00575FEB" w:rsidRDefault="00575FEB">
          <w:pPr>
            <w:pStyle w:val="TDC2"/>
            <w:tabs>
              <w:tab w:val="left" w:pos="880"/>
              <w:tab w:val="right" w:leader="dot" w:pos="9628"/>
            </w:tabs>
            <w:rPr>
              <w:rFonts w:cstheme="minorBidi"/>
              <w:noProof/>
              <w:kern w:val="2"/>
              <w:lang w:val="es-CL" w:eastAsia="es-CL"/>
            </w:rPr>
          </w:pPr>
          <w:hyperlink w:anchor="_Toc152254286" w:history="1">
            <w:r w:rsidRPr="000964F6">
              <w:rPr>
                <w:rStyle w:val="Hipervnculo"/>
                <w:noProof/>
              </w:rPr>
              <w:t>1.6.</w:t>
            </w:r>
            <w:r>
              <w:rPr>
                <w:rFonts w:cstheme="minorBidi"/>
                <w:noProof/>
                <w:kern w:val="2"/>
                <w:lang w:val="es-CL" w:eastAsia="es-CL"/>
              </w:rPr>
              <w:tab/>
            </w:r>
            <w:r w:rsidRPr="000964F6">
              <w:rPr>
                <w:rStyle w:val="Hipervnculo"/>
                <w:noProof/>
              </w:rPr>
              <w:t>Archivo de Control del Receptor</w:t>
            </w:r>
            <w:r>
              <w:rPr>
                <w:noProof/>
                <w:webHidden/>
              </w:rPr>
              <w:tab/>
            </w:r>
            <w:r>
              <w:rPr>
                <w:noProof/>
                <w:webHidden/>
              </w:rPr>
              <w:fldChar w:fldCharType="begin"/>
            </w:r>
            <w:r>
              <w:rPr>
                <w:noProof/>
                <w:webHidden/>
              </w:rPr>
              <w:instrText xml:space="preserve"> PAGEREF _Toc152254286 \h </w:instrText>
            </w:r>
            <w:r>
              <w:rPr>
                <w:noProof/>
                <w:webHidden/>
              </w:rPr>
            </w:r>
            <w:r>
              <w:rPr>
                <w:noProof/>
                <w:webHidden/>
              </w:rPr>
              <w:fldChar w:fldCharType="separate"/>
            </w:r>
            <w:r>
              <w:rPr>
                <w:noProof/>
                <w:webHidden/>
              </w:rPr>
              <w:t>9</w:t>
            </w:r>
            <w:r>
              <w:rPr>
                <w:noProof/>
                <w:webHidden/>
              </w:rPr>
              <w:fldChar w:fldCharType="end"/>
            </w:r>
          </w:hyperlink>
        </w:p>
        <w:p w14:paraId="4A7E0056" w14:textId="09615887" w:rsidR="00575FEB" w:rsidRDefault="00575FEB">
          <w:pPr>
            <w:pStyle w:val="TDC1"/>
            <w:rPr>
              <w:rFonts w:cstheme="minorBidi"/>
              <w:noProof/>
              <w:kern w:val="2"/>
              <w:lang w:val="es-CL" w:eastAsia="es-CL"/>
            </w:rPr>
          </w:pPr>
          <w:hyperlink w:anchor="_Toc152254287" w:history="1">
            <w:r w:rsidRPr="000964F6">
              <w:rPr>
                <w:rStyle w:val="Hipervnculo"/>
                <w:noProof/>
              </w:rPr>
              <w:t>2.</w:t>
            </w:r>
            <w:r>
              <w:rPr>
                <w:rFonts w:cstheme="minorBidi"/>
                <w:noProof/>
                <w:kern w:val="2"/>
                <w:lang w:val="es-CL" w:eastAsia="es-CL"/>
              </w:rPr>
              <w:tab/>
            </w:r>
            <w:r w:rsidRPr="000964F6">
              <w:rPr>
                <w:rStyle w:val="Hipervnculo"/>
                <w:noProof/>
              </w:rPr>
              <w:t>Validaciones</w:t>
            </w:r>
            <w:r>
              <w:rPr>
                <w:noProof/>
                <w:webHidden/>
              </w:rPr>
              <w:tab/>
            </w:r>
            <w:r>
              <w:rPr>
                <w:noProof/>
                <w:webHidden/>
              </w:rPr>
              <w:fldChar w:fldCharType="begin"/>
            </w:r>
            <w:r>
              <w:rPr>
                <w:noProof/>
                <w:webHidden/>
              </w:rPr>
              <w:instrText xml:space="preserve"> PAGEREF _Toc152254287 \h </w:instrText>
            </w:r>
            <w:r>
              <w:rPr>
                <w:noProof/>
                <w:webHidden/>
              </w:rPr>
            </w:r>
            <w:r>
              <w:rPr>
                <w:noProof/>
                <w:webHidden/>
              </w:rPr>
              <w:fldChar w:fldCharType="separate"/>
            </w:r>
            <w:r>
              <w:rPr>
                <w:noProof/>
                <w:webHidden/>
              </w:rPr>
              <w:t>10</w:t>
            </w:r>
            <w:r>
              <w:rPr>
                <w:noProof/>
                <w:webHidden/>
              </w:rPr>
              <w:fldChar w:fldCharType="end"/>
            </w:r>
          </w:hyperlink>
        </w:p>
        <w:p w14:paraId="5EDFAFD1" w14:textId="17B41BC4" w:rsidR="00575FEB" w:rsidRDefault="00575FEB">
          <w:pPr>
            <w:pStyle w:val="TDC2"/>
            <w:tabs>
              <w:tab w:val="left" w:pos="880"/>
              <w:tab w:val="right" w:leader="dot" w:pos="9628"/>
            </w:tabs>
            <w:rPr>
              <w:rFonts w:cstheme="minorBidi"/>
              <w:noProof/>
              <w:kern w:val="2"/>
              <w:lang w:val="es-CL" w:eastAsia="es-CL"/>
            </w:rPr>
          </w:pPr>
          <w:hyperlink w:anchor="_Toc152254288" w:history="1">
            <w:r w:rsidRPr="000964F6">
              <w:rPr>
                <w:rStyle w:val="Hipervnculo"/>
                <w:noProof/>
              </w:rPr>
              <w:t>2.1.</w:t>
            </w:r>
            <w:r>
              <w:rPr>
                <w:rFonts w:cstheme="minorBidi"/>
                <w:noProof/>
                <w:kern w:val="2"/>
                <w:lang w:val="es-CL" w:eastAsia="es-CL"/>
              </w:rPr>
              <w:tab/>
            </w:r>
            <w:r w:rsidRPr="000964F6">
              <w:rPr>
                <w:rStyle w:val="Hipervnculo"/>
                <w:noProof/>
              </w:rPr>
              <w:t>Archivo de datos</w:t>
            </w:r>
            <w:r>
              <w:rPr>
                <w:noProof/>
                <w:webHidden/>
              </w:rPr>
              <w:tab/>
            </w:r>
            <w:r>
              <w:rPr>
                <w:noProof/>
                <w:webHidden/>
              </w:rPr>
              <w:fldChar w:fldCharType="begin"/>
            </w:r>
            <w:r>
              <w:rPr>
                <w:noProof/>
                <w:webHidden/>
              </w:rPr>
              <w:instrText xml:space="preserve"> PAGEREF _Toc152254288 \h </w:instrText>
            </w:r>
            <w:r>
              <w:rPr>
                <w:noProof/>
                <w:webHidden/>
              </w:rPr>
            </w:r>
            <w:r>
              <w:rPr>
                <w:noProof/>
                <w:webHidden/>
              </w:rPr>
              <w:fldChar w:fldCharType="separate"/>
            </w:r>
            <w:r>
              <w:rPr>
                <w:noProof/>
                <w:webHidden/>
              </w:rPr>
              <w:t>10</w:t>
            </w:r>
            <w:r>
              <w:rPr>
                <w:noProof/>
                <w:webHidden/>
              </w:rPr>
              <w:fldChar w:fldCharType="end"/>
            </w:r>
          </w:hyperlink>
        </w:p>
        <w:p w14:paraId="4668D731" w14:textId="704F84DC" w:rsidR="00575FEB" w:rsidRDefault="00575FEB">
          <w:pPr>
            <w:pStyle w:val="TDC2"/>
            <w:tabs>
              <w:tab w:val="left" w:pos="880"/>
              <w:tab w:val="right" w:leader="dot" w:pos="9628"/>
            </w:tabs>
            <w:rPr>
              <w:rFonts w:cstheme="minorBidi"/>
              <w:noProof/>
              <w:kern w:val="2"/>
              <w:lang w:val="es-CL" w:eastAsia="es-CL"/>
            </w:rPr>
          </w:pPr>
          <w:hyperlink w:anchor="_Toc152254289" w:history="1">
            <w:r w:rsidRPr="000964F6">
              <w:rPr>
                <w:rStyle w:val="Hipervnculo"/>
                <w:noProof/>
              </w:rPr>
              <w:t>2.2.</w:t>
            </w:r>
            <w:r>
              <w:rPr>
                <w:rFonts w:cstheme="minorBidi"/>
                <w:noProof/>
                <w:kern w:val="2"/>
                <w:lang w:val="es-CL" w:eastAsia="es-CL"/>
              </w:rPr>
              <w:tab/>
            </w:r>
            <w:r w:rsidRPr="000964F6">
              <w:rPr>
                <w:rStyle w:val="Hipervnculo"/>
                <w:noProof/>
              </w:rPr>
              <w:t>Archivo Carátula:</w:t>
            </w:r>
            <w:r>
              <w:rPr>
                <w:noProof/>
                <w:webHidden/>
              </w:rPr>
              <w:tab/>
            </w:r>
            <w:r>
              <w:rPr>
                <w:noProof/>
                <w:webHidden/>
              </w:rPr>
              <w:fldChar w:fldCharType="begin"/>
            </w:r>
            <w:r>
              <w:rPr>
                <w:noProof/>
                <w:webHidden/>
              </w:rPr>
              <w:instrText xml:space="preserve"> PAGEREF _Toc152254289 \h </w:instrText>
            </w:r>
            <w:r>
              <w:rPr>
                <w:noProof/>
                <w:webHidden/>
              </w:rPr>
            </w:r>
            <w:r>
              <w:rPr>
                <w:noProof/>
                <w:webHidden/>
              </w:rPr>
              <w:fldChar w:fldCharType="separate"/>
            </w:r>
            <w:r>
              <w:rPr>
                <w:noProof/>
                <w:webHidden/>
              </w:rPr>
              <w:t>10</w:t>
            </w:r>
            <w:r>
              <w:rPr>
                <w:noProof/>
                <w:webHidden/>
              </w:rPr>
              <w:fldChar w:fldCharType="end"/>
            </w:r>
          </w:hyperlink>
        </w:p>
        <w:p w14:paraId="3F144CB7" w14:textId="7803C804" w:rsidR="00575FEB" w:rsidRDefault="00575FEB">
          <w:pPr>
            <w:pStyle w:val="TDC2"/>
            <w:tabs>
              <w:tab w:val="left" w:pos="880"/>
              <w:tab w:val="right" w:leader="dot" w:pos="9628"/>
            </w:tabs>
            <w:rPr>
              <w:rFonts w:cstheme="minorBidi"/>
              <w:noProof/>
              <w:kern w:val="2"/>
              <w:lang w:val="es-CL" w:eastAsia="es-CL"/>
            </w:rPr>
          </w:pPr>
          <w:hyperlink w:anchor="_Toc152254290" w:history="1">
            <w:r w:rsidRPr="000964F6">
              <w:rPr>
                <w:rStyle w:val="Hipervnculo"/>
                <w:noProof/>
              </w:rPr>
              <w:t>2.3.</w:t>
            </w:r>
            <w:r>
              <w:rPr>
                <w:rFonts w:cstheme="minorBidi"/>
                <w:noProof/>
                <w:kern w:val="2"/>
                <w:lang w:val="es-CL" w:eastAsia="es-CL"/>
              </w:rPr>
              <w:tab/>
            </w:r>
            <w:r w:rsidRPr="000964F6">
              <w:rPr>
                <w:rStyle w:val="Hipervnculo"/>
                <w:noProof/>
              </w:rPr>
              <w:t>Archivo de control de datos:</w:t>
            </w:r>
            <w:r>
              <w:rPr>
                <w:noProof/>
                <w:webHidden/>
              </w:rPr>
              <w:tab/>
            </w:r>
            <w:r>
              <w:rPr>
                <w:noProof/>
                <w:webHidden/>
              </w:rPr>
              <w:fldChar w:fldCharType="begin"/>
            </w:r>
            <w:r>
              <w:rPr>
                <w:noProof/>
                <w:webHidden/>
              </w:rPr>
              <w:instrText xml:space="preserve"> PAGEREF _Toc152254290 \h </w:instrText>
            </w:r>
            <w:r>
              <w:rPr>
                <w:noProof/>
                <w:webHidden/>
              </w:rPr>
            </w:r>
            <w:r>
              <w:rPr>
                <w:noProof/>
                <w:webHidden/>
              </w:rPr>
              <w:fldChar w:fldCharType="separate"/>
            </w:r>
            <w:r>
              <w:rPr>
                <w:noProof/>
                <w:webHidden/>
              </w:rPr>
              <w:t>12</w:t>
            </w:r>
            <w:r>
              <w:rPr>
                <w:noProof/>
                <w:webHidden/>
              </w:rPr>
              <w:fldChar w:fldCharType="end"/>
            </w:r>
          </w:hyperlink>
        </w:p>
        <w:p w14:paraId="08CFE120" w14:textId="4A3A6366" w:rsidR="00575FEB" w:rsidRDefault="00575FEB">
          <w:pPr>
            <w:pStyle w:val="TDC1"/>
            <w:rPr>
              <w:rFonts w:cstheme="minorBidi"/>
              <w:noProof/>
              <w:kern w:val="2"/>
              <w:lang w:val="es-CL" w:eastAsia="es-CL"/>
            </w:rPr>
          </w:pPr>
          <w:hyperlink w:anchor="_Toc152254291" w:history="1">
            <w:r w:rsidRPr="000964F6">
              <w:rPr>
                <w:rStyle w:val="Hipervnculo"/>
                <w:noProof/>
              </w:rPr>
              <w:t>3.</w:t>
            </w:r>
            <w:r>
              <w:rPr>
                <w:rFonts w:cstheme="minorBidi"/>
                <w:noProof/>
                <w:kern w:val="2"/>
                <w:lang w:val="es-CL" w:eastAsia="es-CL"/>
              </w:rPr>
              <w:tab/>
            </w:r>
            <w:r w:rsidRPr="000964F6">
              <w:rPr>
                <w:rStyle w:val="Hipervnculo"/>
                <w:noProof/>
              </w:rPr>
              <w:t>Construyendo la carátula de salida</w:t>
            </w:r>
            <w:r>
              <w:rPr>
                <w:noProof/>
                <w:webHidden/>
              </w:rPr>
              <w:tab/>
            </w:r>
            <w:r>
              <w:rPr>
                <w:noProof/>
                <w:webHidden/>
              </w:rPr>
              <w:fldChar w:fldCharType="begin"/>
            </w:r>
            <w:r>
              <w:rPr>
                <w:noProof/>
                <w:webHidden/>
              </w:rPr>
              <w:instrText xml:space="preserve"> PAGEREF _Toc152254291 \h </w:instrText>
            </w:r>
            <w:r>
              <w:rPr>
                <w:noProof/>
                <w:webHidden/>
              </w:rPr>
            </w:r>
            <w:r>
              <w:rPr>
                <w:noProof/>
                <w:webHidden/>
              </w:rPr>
              <w:fldChar w:fldCharType="separate"/>
            </w:r>
            <w:r>
              <w:rPr>
                <w:noProof/>
                <w:webHidden/>
              </w:rPr>
              <w:t>14</w:t>
            </w:r>
            <w:r>
              <w:rPr>
                <w:noProof/>
                <w:webHidden/>
              </w:rPr>
              <w:fldChar w:fldCharType="end"/>
            </w:r>
          </w:hyperlink>
        </w:p>
        <w:p w14:paraId="29FC3788" w14:textId="3115C667" w:rsidR="00575FEB" w:rsidRDefault="00575FEB">
          <w:pPr>
            <w:pStyle w:val="TDC2"/>
            <w:tabs>
              <w:tab w:val="left" w:pos="880"/>
              <w:tab w:val="right" w:leader="dot" w:pos="9628"/>
            </w:tabs>
            <w:rPr>
              <w:rFonts w:cstheme="minorBidi"/>
              <w:noProof/>
              <w:kern w:val="2"/>
              <w:lang w:val="es-CL" w:eastAsia="es-CL"/>
            </w:rPr>
          </w:pPr>
          <w:hyperlink w:anchor="_Toc152254292" w:history="1">
            <w:r w:rsidRPr="000964F6">
              <w:rPr>
                <w:rStyle w:val="Hipervnculo"/>
                <w:noProof/>
              </w:rPr>
              <w:t>3.1.</w:t>
            </w:r>
            <w:r>
              <w:rPr>
                <w:rFonts w:cstheme="minorBidi"/>
                <w:noProof/>
                <w:kern w:val="2"/>
                <w:lang w:val="es-CL" w:eastAsia="es-CL"/>
              </w:rPr>
              <w:tab/>
            </w:r>
            <w:r w:rsidRPr="000964F6">
              <w:rPr>
                <w:rStyle w:val="Hipervnculo"/>
                <w:noProof/>
              </w:rPr>
              <w:t>Formato de carátula de salida</w:t>
            </w:r>
            <w:r>
              <w:rPr>
                <w:noProof/>
                <w:webHidden/>
              </w:rPr>
              <w:tab/>
            </w:r>
            <w:r>
              <w:rPr>
                <w:noProof/>
                <w:webHidden/>
              </w:rPr>
              <w:fldChar w:fldCharType="begin"/>
            </w:r>
            <w:r>
              <w:rPr>
                <w:noProof/>
                <w:webHidden/>
              </w:rPr>
              <w:instrText xml:space="preserve"> PAGEREF _Toc152254292 \h </w:instrText>
            </w:r>
            <w:r>
              <w:rPr>
                <w:noProof/>
                <w:webHidden/>
              </w:rPr>
            </w:r>
            <w:r>
              <w:rPr>
                <w:noProof/>
                <w:webHidden/>
              </w:rPr>
              <w:fldChar w:fldCharType="separate"/>
            </w:r>
            <w:r>
              <w:rPr>
                <w:noProof/>
                <w:webHidden/>
              </w:rPr>
              <w:t>15</w:t>
            </w:r>
            <w:r>
              <w:rPr>
                <w:noProof/>
                <w:webHidden/>
              </w:rPr>
              <w:fldChar w:fldCharType="end"/>
            </w:r>
          </w:hyperlink>
        </w:p>
        <w:p w14:paraId="4BEB2B01" w14:textId="64801F3D" w:rsidR="00575FEB" w:rsidRDefault="00575FEB">
          <w:pPr>
            <w:pStyle w:val="TDC1"/>
            <w:rPr>
              <w:rFonts w:cstheme="minorBidi"/>
              <w:noProof/>
              <w:kern w:val="2"/>
              <w:lang w:val="es-CL" w:eastAsia="es-CL"/>
            </w:rPr>
          </w:pPr>
          <w:hyperlink w:anchor="_Toc152254293" w:history="1">
            <w:r w:rsidRPr="000964F6">
              <w:rPr>
                <w:rStyle w:val="Hipervnculo"/>
                <w:bCs/>
                <w:noProof/>
              </w:rPr>
              <w:t>4.</w:t>
            </w:r>
            <w:r>
              <w:rPr>
                <w:rFonts w:cstheme="minorBidi"/>
                <w:noProof/>
                <w:kern w:val="2"/>
                <w:lang w:val="es-CL" w:eastAsia="es-CL"/>
              </w:rPr>
              <w:tab/>
            </w:r>
            <w:r w:rsidRPr="000964F6">
              <w:rPr>
                <w:rStyle w:val="Hipervnculo"/>
                <w:noProof/>
              </w:rPr>
              <w:t>Definición de nombres</w:t>
            </w:r>
            <w:r>
              <w:rPr>
                <w:noProof/>
                <w:webHidden/>
              </w:rPr>
              <w:tab/>
            </w:r>
            <w:r>
              <w:rPr>
                <w:noProof/>
                <w:webHidden/>
              </w:rPr>
              <w:fldChar w:fldCharType="begin"/>
            </w:r>
            <w:r>
              <w:rPr>
                <w:noProof/>
                <w:webHidden/>
              </w:rPr>
              <w:instrText xml:space="preserve"> PAGEREF _Toc152254293 \h </w:instrText>
            </w:r>
            <w:r>
              <w:rPr>
                <w:noProof/>
                <w:webHidden/>
              </w:rPr>
            </w:r>
            <w:r>
              <w:rPr>
                <w:noProof/>
                <w:webHidden/>
              </w:rPr>
              <w:fldChar w:fldCharType="separate"/>
            </w:r>
            <w:r>
              <w:rPr>
                <w:noProof/>
                <w:webHidden/>
              </w:rPr>
              <w:t>17</w:t>
            </w:r>
            <w:r>
              <w:rPr>
                <w:noProof/>
                <w:webHidden/>
              </w:rPr>
              <w:fldChar w:fldCharType="end"/>
            </w:r>
          </w:hyperlink>
        </w:p>
        <w:p w14:paraId="17DDB3F6" w14:textId="1FA48C90" w:rsidR="00575FEB" w:rsidRDefault="00575FEB">
          <w:pPr>
            <w:pStyle w:val="TDC2"/>
            <w:tabs>
              <w:tab w:val="left" w:pos="880"/>
              <w:tab w:val="right" w:leader="dot" w:pos="9628"/>
            </w:tabs>
            <w:rPr>
              <w:rFonts w:cstheme="minorBidi"/>
              <w:noProof/>
              <w:kern w:val="2"/>
              <w:lang w:val="es-CL" w:eastAsia="es-CL"/>
            </w:rPr>
          </w:pPr>
          <w:hyperlink w:anchor="_Toc152254294" w:history="1">
            <w:r w:rsidRPr="000964F6">
              <w:rPr>
                <w:rStyle w:val="Hipervnculo"/>
                <w:noProof/>
              </w:rPr>
              <w:t>4.1.</w:t>
            </w:r>
            <w:r>
              <w:rPr>
                <w:rFonts w:cstheme="minorBidi"/>
                <w:noProof/>
                <w:kern w:val="2"/>
                <w:lang w:val="es-CL" w:eastAsia="es-CL"/>
              </w:rPr>
              <w:tab/>
            </w:r>
            <w:r w:rsidRPr="000964F6">
              <w:rPr>
                <w:rStyle w:val="Hipervnculo"/>
                <w:noProof/>
              </w:rPr>
              <w:t>Archivos de entrada a SINACOFI</w:t>
            </w:r>
            <w:r>
              <w:rPr>
                <w:noProof/>
                <w:webHidden/>
              </w:rPr>
              <w:tab/>
            </w:r>
            <w:r>
              <w:rPr>
                <w:noProof/>
                <w:webHidden/>
              </w:rPr>
              <w:fldChar w:fldCharType="begin"/>
            </w:r>
            <w:r>
              <w:rPr>
                <w:noProof/>
                <w:webHidden/>
              </w:rPr>
              <w:instrText xml:space="preserve"> PAGEREF _Toc152254294 \h </w:instrText>
            </w:r>
            <w:r>
              <w:rPr>
                <w:noProof/>
                <w:webHidden/>
              </w:rPr>
            </w:r>
            <w:r>
              <w:rPr>
                <w:noProof/>
                <w:webHidden/>
              </w:rPr>
              <w:fldChar w:fldCharType="separate"/>
            </w:r>
            <w:r>
              <w:rPr>
                <w:noProof/>
                <w:webHidden/>
              </w:rPr>
              <w:t>17</w:t>
            </w:r>
            <w:r>
              <w:rPr>
                <w:noProof/>
                <w:webHidden/>
              </w:rPr>
              <w:fldChar w:fldCharType="end"/>
            </w:r>
          </w:hyperlink>
        </w:p>
        <w:p w14:paraId="2F4D9BBE" w14:textId="24BE44E2" w:rsidR="00575FEB" w:rsidRDefault="00575FEB">
          <w:pPr>
            <w:pStyle w:val="TDC2"/>
            <w:tabs>
              <w:tab w:val="left" w:pos="1100"/>
              <w:tab w:val="right" w:leader="dot" w:pos="9628"/>
            </w:tabs>
            <w:rPr>
              <w:rFonts w:cstheme="minorBidi"/>
              <w:noProof/>
              <w:kern w:val="2"/>
              <w:lang w:val="es-CL" w:eastAsia="es-CL"/>
            </w:rPr>
          </w:pPr>
          <w:hyperlink w:anchor="_Toc152254295" w:history="1">
            <w:r w:rsidRPr="000964F6">
              <w:rPr>
                <w:rStyle w:val="Hipervnculo"/>
                <w:noProof/>
              </w:rPr>
              <w:t>4.1.1.</w:t>
            </w:r>
            <w:r>
              <w:rPr>
                <w:rFonts w:cstheme="minorBidi"/>
                <w:noProof/>
                <w:kern w:val="2"/>
                <w:lang w:val="es-CL" w:eastAsia="es-CL"/>
              </w:rPr>
              <w:tab/>
            </w:r>
            <w:r w:rsidRPr="000964F6">
              <w:rPr>
                <w:rStyle w:val="Hipervnculo"/>
                <w:noProof/>
              </w:rPr>
              <w:t>Archivo de datos:</w:t>
            </w:r>
            <w:r>
              <w:rPr>
                <w:noProof/>
                <w:webHidden/>
              </w:rPr>
              <w:tab/>
            </w:r>
            <w:r>
              <w:rPr>
                <w:noProof/>
                <w:webHidden/>
              </w:rPr>
              <w:fldChar w:fldCharType="begin"/>
            </w:r>
            <w:r>
              <w:rPr>
                <w:noProof/>
                <w:webHidden/>
              </w:rPr>
              <w:instrText xml:space="preserve"> PAGEREF _Toc152254295 \h </w:instrText>
            </w:r>
            <w:r>
              <w:rPr>
                <w:noProof/>
                <w:webHidden/>
              </w:rPr>
            </w:r>
            <w:r>
              <w:rPr>
                <w:noProof/>
                <w:webHidden/>
              </w:rPr>
              <w:fldChar w:fldCharType="separate"/>
            </w:r>
            <w:r>
              <w:rPr>
                <w:noProof/>
                <w:webHidden/>
              </w:rPr>
              <w:t>17</w:t>
            </w:r>
            <w:r>
              <w:rPr>
                <w:noProof/>
                <w:webHidden/>
              </w:rPr>
              <w:fldChar w:fldCharType="end"/>
            </w:r>
          </w:hyperlink>
        </w:p>
        <w:p w14:paraId="4F5C846A" w14:textId="31816B00" w:rsidR="00575FEB" w:rsidRDefault="00575FEB">
          <w:pPr>
            <w:pStyle w:val="TDC2"/>
            <w:tabs>
              <w:tab w:val="left" w:pos="1100"/>
              <w:tab w:val="right" w:leader="dot" w:pos="9628"/>
            </w:tabs>
            <w:rPr>
              <w:rFonts w:cstheme="minorBidi"/>
              <w:noProof/>
              <w:kern w:val="2"/>
              <w:lang w:val="es-CL" w:eastAsia="es-CL"/>
            </w:rPr>
          </w:pPr>
          <w:hyperlink w:anchor="_Toc152254296" w:history="1">
            <w:r w:rsidRPr="000964F6">
              <w:rPr>
                <w:rStyle w:val="Hipervnculo"/>
                <w:noProof/>
              </w:rPr>
              <w:t>4.1.2.</w:t>
            </w:r>
            <w:r>
              <w:rPr>
                <w:rFonts w:cstheme="minorBidi"/>
                <w:noProof/>
                <w:kern w:val="2"/>
                <w:lang w:val="es-CL" w:eastAsia="es-CL"/>
              </w:rPr>
              <w:tab/>
            </w:r>
            <w:r w:rsidRPr="000964F6">
              <w:rPr>
                <w:rStyle w:val="Hipervnculo"/>
                <w:noProof/>
              </w:rPr>
              <w:t>Archivo Carátula:</w:t>
            </w:r>
            <w:r>
              <w:rPr>
                <w:noProof/>
                <w:webHidden/>
              </w:rPr>
              <w:tab/>
            </w:r>
            <w:r>
              <w:rPr>
                <w:noProof/>
                <w:webHidden/>
              </w:rPr>
              <w:fldChar w:fldCharType="begin"/>
            </w:r>
            <w:r>
              <w:rPr>
                <w:noProof/>
                <w:webHidden/>
              </w:rPr>
              <w:instrText xml:space="preserve"> PAGEREF _Toc152254296 \h </w:instrText>
            </w:r>
            <w:r>
              <w:rPr>
                <w:noProof/>
                <w:webHidden/>
              </w:rPr>
            </w:r>
            <w:r>
              <w:rPr>
                <w:noProof/>
                <w:webHidden/>
              </w:rPr>
              <w:fldChar w:fldCharType="separate"/>
            </w:r>
            <w:r>
              <w:rPr>
                <w:noProof/>
                <w:webHidden/>
              </w:rPr>
              <w:t>17</w:t>
            </w:r>
            <w:r>
              <w:rPr>
                <w:noProof/>
                <w:webHidden/>
              </w:rPr>
              <w:fldChar w:fldCharType="end"/>
            </w:r>
          </w:hyperlink>
        </w:p>
        <w:p w14:paraId="2B50BFC9" w14:textId="1E77720D" w:rsidR="00575FEB" w:rsidRDefault="00575FEB">
          <w:pPr>
            <w:pStyle w:val="TDC2"/>
            <w:tabs>
              <w:tab w:val="left" w:pos="1100"/>
              <w:tab w:val="right" w:leader="dot" w:pos="9628"/>
            </w:tabs>
            <w:rPr>
              <w:rFonts w:cstheme="minorBidi"/>
              <w:noProof/>
              <w:kern w:val="2"/>
              <w:lang w:val="es-CL" w:eastAsia="es-CL"/>
            </w:rPr>
          </w:pPr>
          <w:hyperlink w:anchor="_Toc152254297" w:history="1">
            <w:r w:rsidRPr="000964F6">
              <w:rPr>
                <w:rStyle w:val="Hipervnculo"/>
                <w:noProof/>
              </w:rPr>
              <w:t>4.1.3.</w:t>
            </w:r>
            <w:r>
              <w:rPr>
                <w:rFonts w:cstheme="minorBidi"/>
                <w:noProof/>
                <w:kern w:val="2"/>
                <w:lang w:val="es-CL" w:eastAsia="es-CL"/>
              </w:rPr>
              <w:tab/>
            </w:r>
            <w:r w:rsidRPr="000964F6">
              <w:rPr>
                <w:rStyle w:val="Hipervnculo"/>
                <w:noProof/>
              </w:rPr>
              <w:t>Archivo de control de datos:</w:t>
            </w:r>
            <w:r>
              <w:rPr>
                <w:noProof/>
                <w:webHidden/>
              </w:rPr>
              <w:tab/>
            </w:r>
            <w:r>
              <w:rPr>
                <w:noProof/>
                <w:webHidden/>
              </w:rPr>
              <w:fldChar w:fldCharType="begin"/>
            </w:r>
            <w:r>
              <w:rPr>
                <w:noProof/>
                <w:webHidden/>
              </w:rPr>
              <w:instrText xml:space="preserve"> PAGEREF _Toc152254297 \h </w:instrText>
            </w:r>
            <w:r>
              <w:rPr>
                <w:noProof/>
                <w:webHidden/>
              </w:rPr>
            </w:r>
            <w:r>
              <w:rPr>
                <w:noProof/>
                <w:webHidden/>
              </w:rPr>
              <w:fldChar w:fldCharType="separate"/>
            </w:r>
            <w:r>
              <w:rPr>
                <w:noProof/>
                <w:webHidden/>
              </w:rPr>
              <w:t>18</w:t>
            </w:r>
            <w:r>
              <w:rPr>
                <w:noProof/>
                <w:webHidden/>
              </w:rPr>
              <w:fldChar w:fldCharType="end"/>
            </w:r>
          </w:hyperlink>
        </w:p>
        <w:p w14:paraId="53DA3D5D" w14:textId="764455C0" w:rsidR="00575FEB" w:rsidRDefault="00575FEB">
          <w:pPr>
            <w:pStyle w:val="TDC2"/>
            <w:tabs>
              <w:tab w:val="left" w:pos="880"/>
              <w:tab w:val="right" w:leader="dot" w:pos="9628"/>
            </w:tabs>
            <w:rPr>
              <w:rFonts w:cstheme="minorBidi"/>
              <w:noProof/>
              <w:kern w:val="2"/>
              <w:lang w:val="es-CL" w:eastAsia="es-CL"/>
            </w:rPr>
          </w:pPr>
          <w:hyperlink w:anchor="_Toc152254298" w:history="1">
            <w:r w:rsidRPr="000964F6">
              <w:rPr>
                <w:rStyle w:val="Hipervnculo"/>
                <w:noProof/>
              </w:rPr>
              <w:t>4.2.</w:t>
            </w:r>
            <w:r>
              <w:rPr>
                <w:rFonts w:cstheme="minorBidi"/>
                <w:noProof/>
                <w:kern w:val="2"/>
                <w:lang w:val="es-CL" w:eastAsia="es-CL"/>
              </w:rPr>
              <w:tab/>
            </w:r>
            <w:r w:rsidRPr="000964F6">
              <w:rPr>
                <w:rStyle w:val="Hipervnculo"/>
                <w:noProof/>
              </w:rPr>
              <w:t>Archivo de salida a destino</w:t>
            </w:r>
            <w:r>
              <w:rPr>
                <w:noProof/>
                <w:webHidden/>
              </w:rPr>
              <w:tab/>
            </w:r>
            <w:r>
              <w:rPr>
                <w:noProof/>
                <w:webHidden/>
              </w:rPr>
              <w:fldChar w:fldCharType="begin"/>
            </w:r>
            <w:r>
              <w:rPr>
                <w:noProof/>
                <w:webHidden/>
              </w:rPr>
              <w:instrText xml:space="preserve"> PAGEREF _Toc152254298 \h </w:instrText>
            </w:r>
            <w:r>
              <w:rPr>
                <w:noProof/>
                <w:webHidden/>
              </w:rPr>
            </w:r>
            <w:r>
              <w:rPr>
                <w:noProof/>
                <w:webHidden/>
              </w:rPr>
              <w:fldChar w:fldCharType="separate"/>
            </w:r>
            <w:r>
              <w:rPr>
                <w:noProof/>
                <w:webHidden/>
              </w:rPr>
              <w:t>18</w:t>
            </w:r>
            <w:r>
              <w:rPr>
                <w:noProof/>
                <w:webHidden/>
              </w:rPr>
              <w:fldChar w:fldCharType="end"/>
            </w:r>
          </w:hyperlink>
        </w:p>
        <w:p w14:paraId="7670ED3A" w14:textId="56380A6A" w:rsidR="00575FEB" w:rsidRDefault="00575FEB">
          <w:pPr>
            <w:pStyle w:val="TDC2"/>
            <w:tabs>
              <w:tab w:val="left" w:pos="1100"/>
              <w:tab w:val="right" w:leader="dot" w:pos="9628"/>
            </w:tabs>
            <w:rPr>
              <w:rFonts w:cstheme="minorBidi"/>
              <w:noProof/>
              <w:kern w:val="2"/>
              <w:lang w:val="es-CL" w:eastAsia="es-CL"/>
            </w:rPr>
          </w:pPr>
          <w:hyperlink w:anchor="_Toc152254299" w:history="1">
            <w:r w:rsidRPr="000964F6">
              <w:rPr>
                <w:rStyle w:val="Hipervnculo"/>
                <w:noProof/>
              </w:rPr>
              <w:t>4.2.1.</w:t>
            </w:r>
            <w:r>
              <w:rPr>
                <w:rFonts w:cstheme="minorBidi"/>
                <w:noProof/>
                <w:kern w:val="2"/>
                <w:lang w:val="es-CL" w:eastAsia="es-CL"/>
              </w:rPr>
              <w:tab/>
            </w:r>
            <w:r w:rsidRPr="000964F6">
              <w:rPr>
                <w:rStyle w:val="Hipervnculo"/>
                <w:noProof/>
              </w:rPr>
              <w:t>Archivo de datos</w:t>
            </w:r>
            <w:r>
              <w:rPr>
                <w:noProof/>
                <w:webHidden/>
              </w:rPr>
              <w:tab/>
            </w:r>
            <w:r>
              <w:rPr>
                <w:noProof/>
                <w:webHidden/>
              </w:rPr>
              <w:fldChar w:fldCharType="begin"/>
            </w:r>
            <w:r>
              <w:rPr>
                <w:noProof/>
                <w:webHidden/>
              </w:rPr>
              <w:instrText xml:space="preserve"> PAGEREF _Toc152254299 \h </w:instrText>
            </w:r>
            <w:r>
              <w:rPr>
                <w:noProof/>
                <w:webHidden/>
              </w:rPr>
            </w:r>
            <w:r>
              <w:rPr>
                <w:noProof/>
                <w:webHidden/>
              </w:rPr>
              <w:fldChar w:fldCharType="separate"/>
            </w:r>
            <w:r>
              <w:rPr>
                <w:noProof/>
                <w:webHidden/>
              </w:rPr>
              <w:t>18</w:t>
            </w:r>
            <w:r>
              <w:rPr>
                <w:noProof/>
                <w:webHidden/>
              </w:rPr>
              <w:fldChar w:fldCharType="end"/>
            </w:r>
          </w:hyperlink>
        </w:p>
        <w:p w14:paraId="6549BF1B" w14:textId="040D3531" w:rsidR="00575FEB" w:rsidRDefault="00575FEB">
          <w:pPr>
            <w:pStyle w:val="TDC2"/>
            <w:tabs>
              <w:tab w:val="left" w:pos="1100"/>
              <w:tab w:val="right" w:leader="dot" w:pos="9628"/>
            </w:tabs>
            <w:rPr>
              <w:rFonts w:cstheme="minorBidi"/>
              <w:noProof/>
              <w:kern w:val="2"/>
              <w:lang w:val="es-CL" w:eastAsia="es-CL"/>
            </w:rPr>
          </w:pPr>
          <w:hyperlink w:anchor="_Toc152254300" w:history="1">
            <w:r w:rsidRPr="000964F6">
              <w:rPr>
                <w:rStyle w:val="Hipervnculo"/>
                <w:noProof/>
              </w:rPr>
              <w:t>4.2.2.</w:t>
            </w:r>
            <w:r>
              <w:rPr>
                <w:rFonts w:cstheme="minorBidi"/>
                <w:noProof/>
                <w:kern w:val="2"/>
                <w:lang w:val="es-CL" w:eastAsia="es-CL"/>
              </w:rPr>
              <w:tab/>
            </w:r>
            <w:r w:rsidRPr="000964F6">
              <w:rPr>
                <w:rStyle w:val="Hipervnculo"/>
                <w:noProof/>
              </w:rPr>
              <w:t>Archivo Carátula</w:t>
            </w:r>
            <w:r>
              <w:rPr>
                <w:noProof/>
                <w:webHidden/>
              </w:rPr>
              <w:tab/>
            </w:r>
            <w:r>
              <w:rPr>
                <w:noProof/>
                <w:webHidden/>
              </w:rPr>
              <w:fldChar w:fldCharType="begin"/>
            </w:r>
            <w:r>
              <w:rPr>
                <w:noProof/>
                <w:webHidden/>
              </w:rPr>
              <w:instrText xml:space="preserve"> PAGEREF _Toc152254300 \h </w:instrText>
            </w:r>
            <w:r>
              <w:rPr>
                <w:noProof/>
                <w:webHidden/>
              </w:rPr>
            </w:r>
            <w:r>
              <w:rPr>
                <w:noProof/>
                <w:webHidden/>
              </w:rPr>
              <w:fldChar w:fldCharType="separate"/>
            </w:r>
            <w:r>
              <w:rPr>
                <w:noProof/>
                <w:webHidden/>
              </w:rPr>
              <w:t>18</w:t>
            </w:r>
            <w:r>
              <w:rPr>
                <w:noProof/>
                <w:webHidden/>
              </w:rPr>
              <w:fldChar w:fldCharType="end"/>
            </w:r>
          </w:hyperlink>
        </w:p>
        <w:p w14:paraId="59356485" w14:textId="1934E3C4" w:rsidR="00575FEB" w:rsidRDefault="00575FEB">
          <w:pPr>
            <w:pStyle w:val="TDC2"/>
            <w:tabs>
              <w:tab w:val="left" w:pos="880"/>
              <w:tab w:val="right" w:leader="dot" w:pos="9628"/>
            </w:tabs>
            <w:rPr>
              <w:rFonts w:cstheme="minorBidi"/>
              <w:noProof/>
              <w:kern w:val="2"/>
              <w:lang w:val="es-CL" w:eastAsia="es-CL"/>
            </w:rPr>
          </w:pPr>
          <w:hyperlink w:anchor="_Toc152254301" w:history="1">
            <w:r w:rsidRPr="000964F6">
              <w:rPr>
                <w:rStyle w:val="Hipervnculo"/>
                <w:noProof/>
              </w:rPr>
              <w:t>4.3.</w:t>
            </w:r>
            <w:r>
              <w:rPr>
                <w:rFonts w:cstheme="minorBidi"/>
                <w:noProof/>
                <w:kern w:val="2"/>
                <w:lang w:val="es-CL" w:eastAsia="es-CL"/>
              </w:rPr>
              <w:tab/>
            </w:r>
            <w:r w:rsidRPr="000964F6">
              <w:rPr>
                <w:rStyle w:val="Hipervnculo"/>
                <w:noProof/>
              </w:rPr>
              <w:t>Definición de correlativo</w:t>
            </w:r>
            <w:r>
              <w:rPr>
                <w:noProof/>
                <w:webHidden/>
              </w:rPr>
              <w:tab/>
            </w:r>
            <w:r>
              <w:rPr>
                <w:noProof/>
                <w:webHidden/>
              </w:rPr>
              <w:fldChar w:fldCharType="begin"/>
            </w:r>
            <w:r>
              <w:rPr>
                <w:noProof/>
                <w:webHidden/>
              </w:rPr>
              <w:instrText xml:space="preserve"> PAGEREF _Toc152254301 \h </w:instrText>
            </w:r>
            <w:r>
              <w:rPr>
                <w:noProof/>
                <w:webHidden/>
              </w:rPr>
            </w:r>
            <w:r>
              <w:rPr>
                <w:noProof/>
                <w:webHidden/>
              </w:rPr>
              <w:fldChar w:fldCharType="separate"/>
            </w:r>
            <w:r>
              <w:rPr>
                <w:noProof/>
                <w:webHidden/>
              </w:rPr>
              <w:t>19</w:t>
            </w:r>
            <w:r>
              <w:rPr>
                <w:noProof/>
                <w:webHidden/>
              </w:rPr>
              <w:fldChar w:fldCharType="end"/>
            </w:r>
          </w:hyperlink>
        </w:p>
        <w:p w14:paraId="705E29DD" w14:textId="50992825" w:rsidR="00575FEB" w:rsidRDefault="00575FEB">
          <w:pPr>
            <w:pStyle w:val="TDC1"/>
            <w:rPr>
              <w:rFonts w:cstheme="minorBidi"/>
              <w:noProof/>
              <w:kern w:val="2"/>
              <w:lang w:val="es-CL" w:eastAsia="es-CL"/>
            </w:rPr>
          </w:pPr>
          <w:hyperlink w:anchor="_Toc152254302" w:history="1">
            <w:r w:rsidRPr="000964F6">
              <w:rPr>
                <w:rStyle w:val="Hipervnculo"/>
                <w:noProof/>
              </w:rPr>
              <w:t>5.</w:t>
            </w:r>
            <w:r>
              <w:rPr>
                <w:rFonts w:cstheme="minorBidi"/>
                <w:noProof/>
                <w:kern w:val="2"/>
                <w:lang w:val="es-CL" w:eastAsia="es-CL"/>
              </w:rPr>
              <w:tab/>
            </w:r>
            <w:r w:rsidRPr="000964F6">
              <w:rPr>
                <w:rStyle w:val="Hipervnculo"/>
                <w:noProof/>
              </w:rPr>
              <w:t>Definición del destino</w:t>
            </w:r>
            <w:r>
              <w:rPr>
                <w:noProof/>
                <w:webHidden/>
              </w:rPr>
              <w:tab/>
            </w:r>
            <w:r>
              <w:rPr>
                <w:noProof/>
                <w:webHidden/>
              </w:rPr>
              <w:fldChar w:fldCharType="begin"/>
            </w:r>
            <w:r>
              <w:rPr>
                <w:noProof/>
                <w:webHidden/>
              </w:rPr>
              <w:instrText xml:space="preserve"> PAGEREF _Toc152254302 \h </w:instrText>
            </w:r>
            <w:r>
              <w:rPr>
                <w:noProof/>
                <w:webHidden/>
              </w:rPr>
            </w:r>
            <w:r>
              <w:rPr>
                <w:noProof/>
                <w:webHidden/>
              </w:rPr>
              <w:fldChar w:fldCharType="separate"/>
            </w:r>
            <w:r>
              <w:rPr>
                <w:noProof/>
                <w:webHidden/>
              </w:rPr>
              <w:t>20</w:t>
            </w:r>
            <w:r>
              <w:rPr>
                <w:noProof/>
                <w:webHidden/>
              </w:rPr>
              <w:fldChar w:fldCharType="end"/>
            </w:r>
          </w:hyperlink>
        </w:p>
        <w:p w14:paraId="67790489" w14:textId="5AEEE7A3" w:rsidR="00575FEB" w:rsidRDefault="00575FEB">
          <w:pPr>
            <w:pStyle w:val="TDC1"/>
            <w:rPr>
              <w:rFonts w:cstheme="minorBidi"/>
              <w:noProof/>
              <w:kern w:val="2"/>
              <w:lang w:val="es-CL" w:eastAsia="es-CL"/>
            </w:rPr>
          </w:pPr>
          <w:hyperlink w:anchor="_Toc152254303" w:history="1">
            <w:r w:rsidRPr="000964F6">
              <w:rPr>
                <w:rStyle w:val="Hipervnculo"/>
                <w:noProof/>
              </w:rPr>
              <w:t>6.</w:t>
            </w:r>
            <w:r>
              <w:rPr>
                <w:rFonts w:cstheme="minorBidi"/>
                <w:noProof/>
                <w:kern w:val="2"/>
                <w:lang w:val="es-CL" w:eastAsia="es-CL"/>
              </w:rPr>
              <w:tab/>
            </w:r>
            <w:r w:rsidRPr="000964F6">
              <w:rPr>
                <w:rStyle w:val="Hipervnculo"/>
                <w:noProof/>
              </w:rPr>
              <w:t>Mensajería</w:t>
            </w:r>
            <w:r>
              <w:rPr>
                <w:noProof/>
                <w:webHidden/>
              </w:rPr>
              <w:tab/>
            </w:r>
            <w:r>
              <w:rPr>
                <w:noProof/>
                <w:webHidden/>
              </w:rPr>
              <w:fldChar w:fldCharType="begin"/>
            </w:r>
            <w:r>
              <w:rPr>
                <w:noProof/>
                <w:webHidden/>
              </w:rPr>
              <w:instrText xml:space="preserve"> PAGEREF _Toc152254303 \h </w:instrText>
            </w:r>
            <w:r>
              <w:rPr>
                <w:noProof/>
                <w:webHidden/>
              </w:rPr>
            </w:r>
            <w:r>
              <w:rPr>
                <w:noProof/>
                <w:webHidden/>
              </w:rPr>
              <w:fldChar w:fldCharType="separate"/>
            </w:r>
            <w:r>
              <w:rPr>
                <w:noProof/>
                <w:webHidden/>
              </w:rPr>
              <w:t>21</w:t>
            </w:r>
            <w:r>
              <w:rPr>
                <w:noProof/>
                <w:webHidden/>
              </w:rPr>
              <w:fldChar w:fldCharType="end"/>
            </w:r>
          </w:hyperlink>
        </w:p>
        <w:p w14:paraId="28AFE259" w14:textId="20F55502" w:rsidR="00575FEB" w:rsidRDefault="00575FEB">
          <w:pPr>
            <w:pStyle w:val="TDC2"/>
            <w:tabs>
              <w:tab w:val="left" w:pos="880"/>
              <w:tab w:val="right" w:leader="dot" w:pos="9628"/>
            </w:tabs>
            <w:rPr>
              <w:rFonts w:cstheme="minorBidi"/>
              <w:noProof/>
              <w:kern w:val="2"/>
              <w:lang w:val="es-CL" w:eastAsia="es-CL"/>
            </w:rPr>
          </w:pPr>
          <w:hyperlink w:anchor="_Toc152254304" w:history="1">
            <w:r w:rsidRPr="000964F6">
              <w:rPr>
                <w:rStyle w:val="Hipervnculo"/>
                <w:noProof/>
              </w:rPr>
              <w:t>6.1.</w:t>
            </w:r>
            <w:r>
              <w:rPr>
                <w:rFonts w:cstheme="minorBidi"/>
                <w:noProof/>
                <w:kern w:val="2"/>
                <w:lang w:val="es-CL" w:eastAsia="es-CL"/>
              </w:rPr>
              <w:tab/>
            </w:r>
            <w:r w:rsidRPr="000964F6">
              <w:rPr>
                <w:rStyle w:val="Hipervnculo"/>
                <w:noProof/>
              </w:rPr>
              <w:t>Aviso</w:t>
            </w:r>
            <w:r>
              <w:rPr>
                <w:noProof/>
                <w:webHidden/>
              </w:rPr>
              <w:tab/>
            </w:r>
            <w:r>
              <w:rPr>
                <w:noProof/>
                <w:webHidden/>
              </w:rPr>
              <w:fldChar w:fldCharType="begin"/>
            </w:r>
            <w:r>
              <w:rPr>
                <w:noProof/>
                <w:webHidden/>
              </w:rPr>
              <w:instrText xml:space="preserve"> PAGEREF _Toc152254304 \h </w:instrText>
            </w:r>
            <w:r>
              <w:rPr>
                <w:noProof/>
                <w:webHidden/>
              </w:rPr>
            </w:r>
            <w:r>
              <w:rPr>
                <w:noProof/>
                <w:webHidden/>
              </w:rPr>
              <w:fldChar w:fldCharType="separate"/>
            </w:r>
            <w:r>
              <w:rPr>
                <w:noProof/>
                <w:webHidden/>
              </w:rPr>
              <w:t>21</w:t>
            </w:r>
            <w:r>
              <w:rPr>
                <w:noProof/>
                <w:webHidden/>
              </w:rPr>
              <w:fldChar w:fldCharType="end"/>
            </w:r>
          </w:hyperlink>
        </w:p>
        <w:p w14:paraId="7E8B3D5B" w14:textId="152C075E" w:rsidR="00575FEB" w:rsidRDefault="00575FEB">
          <w:pPr>
            <w:pStyle w:val="TDC2"/>
            <w:tabs>
              <w:tab w:val="left" w:pos="880"/>
              <w:tab w:val="right" w:leader="dot" w:pos="9628"/>
            </w:tabs>
            <w:rPr>
              <w:rFonts w:cstheme="minorBidi"/>
              <w:noProof/>
              <w:kern w:val="2"/>
              <w:lang w:val="es-CL" w:eastAsia="es-CL"/>
            </w:rPr>
          </w:pPr>
          <w:hyperlink w:anchor="_Toc152254305" w:history="1">
            <w:r w:rsidRPr="000964F6">
              <w:rPr>
                <w:rStyle w:val="Hipervnculo"/>
                <w:noProof/>
              </w:rPr>
              <w:t>6.2.</w:t>
            </w:r>
            <w:r>
              <w:rPr>
                <w:rFonts w:cstheme="minorBidi"/>
                <w:noProof/>
                <w:kern w:val="2"/>
                <w:lang w:val="es-CL" w:eastAsia="es-CL"/>
              </w:rPr>
              <w:tab/>
            </w:r>
            <w:r w:rsidRPr="000964F6">
              <w:rPr>
                <w:rStyle w:val="Hipervnculo"/>
                <w:noProof/>
              </w:rPr>
              <w:t>Resultado</w:t>
            </w:r>
            <w:r>
              <w:rPr>
                <w:noProof/>
                <w:webHidden/>
              </w:rPr>
              <w:tab/>
            </w:r>
            <w:r>
              <w:rPr>
                <w:noProof/>
                <w:webHidden/>
              </w:rPr>
              <w:fldChar w:fldCharType="begin"/>
            </w:r>
            <w:r>
              <w:rPr>
                <w:noProof/>
                <w:webHidden/>
              </w:rPr>
              <w:instrText xml:space="preserve"> PAGEREF _Toc152254305 \h </w:instrText>
            </w:r>
            <w:r>
              <w:rPr>
                <w:noProof/>
                <w:webHidden/>
              </w:rPr>
            </w:r>
            <w:r>
              <w:rPr>
                <w:noProof/>
                <w:webHidden/>
              </w:rPr>
              <w:fldChar w:fldCharType="separate"/>
            </w:r>
            <w:r>
              <w:rPr>
                <w:noProof/>
                <w:webHidden/>
              </w:rPr>
              <w:t>21</w:t>
            </w:r>
            <w:r>
              <w:rPr>
                <w:noProof/>
                <w:webHidden/>
              </w:rPr>
              <w:fldChar w:fldCharType="end"/>
            </w:r>
          </w:hyperlink>
        </w:p>
        <w:p w14:paraId="3EBDC1C5" w14:textId="18A9402F" w:rsidR="00575FEB" w:rsidRDefault="00575FEB">
          <w:pPr>
            <w:pStyle w:val="TDC2"/>
            <w:tabs>
              <w:tab w:val="left" w:pos="880"/>
              <w:tab w:val="right" w:leader="dot" w:pos="9628"/>
            </w:tabs>
            <w:rPr>
              <w:rFonts w:cstheme="minorBidi"/>
              <w:noProof/>
              <w:kern w:val="2"/>
              <w:lang w:val="es-CL" w:eastAsia="es-CL"/>
            </w:rPr>
          </w:pPr>
          <w:hyperlink w:anchor="_Toc152254306" w:history="1">
            <w:r w:rsidRPr="000964F6">
              <w:rPr>
                <w:rStyle w:val="Hipervnculo"/>
                <w:noProof/>
              </w:rPr>
              <w:t>6.3.</w:t>
            </w:r>
            <w:r>
              <w:rPr>
                <w:rFonts w:cstheme="minorBidi"/>
                <w:noProof/>
                <w:kern w:val="2"/>
                <w:lang w:val="es-CL" w:eastAsia="es-CL"/>
              </w:rPr>
              <w:tab/>
            </w:r>
            <w:r w:rsidRPr="000964F6">
              <w:rPr>
                <w:rStyle w:val="Hipervnculo"/>
                <w:noProof/>
              </w:rPr>
              <w:t>Notificación</w:t>
            </w:r>
            <w:r>
              <w:rPr>
                <w:noProof/>
                <w:webHidden/>
              </w:rPr>
              <w:tab/>
            </w:r>
            <w:r>
              <w:rPr>
                <w:noProof/>
                <w:webHidden/>
              </w:rPr>
              <w:fldChar w:fldCharType="begin"/>
            </w:r>
            <w:r>
              <w:rPr>
                <w:noProof/>
                <w:webHidden/>
              </w:rPr>
              <w:instrText xml:space="preserve"> PAGEREF _Toc152254306 \h </w:instrText>
            </w:r>
            <w:r>
              <w:rPr>
                <w:noProof/>
                <w:webHidden/>
              </w:rPr>
            </w:r>
            <w:r>
              <w:rPr>
                <w:noProof/>
                <w:webHidden/>
              </w:rPr>
              <w:fldChar w:fldCharType="separate"/>
            </w:r>
            <w:r>
              <w:rPr>
                <w:noProof/>
                <w:webHidden/>
              </w:rPr>
              <w:t>21</w:t>
            </w:r>
            <w:r>
              <w:rPr>
                <w:noProof/>
                <w:webHidden/>
              </w:rPr>
              <w:fldChar w:fldCharType="end"/>
            </w:r>
          </w:hyperlink>
        </w:p>
        <w:p w14:paraId="10BF8A32" w14:textId="056C7DE7" w:rsidR="00575FEB" w:rsidRDefault="00575FEB">
          <w:pPr>
            <w:pStyle w:val="TDC2"/>
            <w:tabs>
              <w:tab w:val="left" w:pos="880"/>
              <w:tab w:val="right" w:leader="dot" w:pos="9628"/>
            </w:tabs>
            <w:rPr>
              <w:rFonts w:cstheme="minorBidi"/>
              <w:noProof/>
              <w:kern w:val="2"/>
              <w:lang w:val="es-CL" w:eastAsia="es-CL"/>
            </w:rPr>
          </w:pPr>
          <w:hyperlink w:anchor="_Toc152254307" w:history="1">
            <w:r w:rsidRPr="000964F6">
              <w:rPr>
                <w:rStyle w:val="Hipervnculo"/>
                <w:noProof/>
              </w:rPr>
              <w:t>6.4.</w:t>
            </w:r>
            <w:r>
              <w:rPr>
                <w:rFonts w:cstheme="minorBidi"/>
                <w:noProof/>
                <w:kern w:val="2"/>
                <w:lang w:val="es-CL" w:eastAsia="es-CL"/>
              </w:rPr>
              <w:tab/>
            </w:r>
            <w:r w:rsidRPr="000964F6">
              <w:rPr>
                <w:rStyle w:val="Hipervnculo"/>
                <w:noProof/>
              </w:rPr>
              <w:t>Resultado RES.DET</w:t>
            </w:r>
            <w:r>
              <w:rPr>
                <w:noProof/>
                <w:webHidden/>
              </w:rPr>
              <w:tab/>
            </w:r>
            <w:r>
              <w:rPr>
                <w:noProof/>
                <w:webHidden/>
              </w:rPr>
              <w:fldChar w:fldCharType="begin"/>
            </w:r>
            <w:r>
              <w:rPr>
                <w:noProof/>
                <w:webHidden/>
              </w:rPr>
              <w:instrText xml:space="preserve"> PAGEREF _Toc152254307 \h </w:instrText>
            </w:r>
            <w:r>
              <w:rPr>
                <w:noProof/>
                <w:webHidden/>
              </w:rPr>
            </w:r>
            <w:r>
              <w:rPr>
                <w:noProof/>
                <w:webHidden/>
              </w:rPr>
              <w:fldChar w:fldCharType="separate"/>
            </w:r>
            <w:r>
              <w:rPr>
                <w:noProof/>
                <w:webHidden/>
              </w:rPr>
              <w:t>21</w:t>
            </w:r>
            <w:r>
              <w:rPr>
                <w:noProof/>
                <w:webHidden/>
              </w:rPr>
              <w:fldChar w:fldCharType="end"/>
            </w:r>
          </w:hyperlink>
        </w:p>
        <w:p w14:paraId="1F255BA9" w14:textId="288CE494" w:rsidR="00575FEB" w:rsidRDefault="00575FEB">
          <w:pPr>
            <w:pStyle w:val="TDC1"/>
            <w:rPr>
              <w:rFonts w:cstheme="minorBidi"/>
              <w:noProof/>
              <w:kern w:val="2"/>
              <w:lang w:val="es-CL" w:eastAsia="es-CL"/>
            </w:rPr>
          </w:pPr>
          <w:hyperlink w:anchor="_Toc152254308" w:history="1">
            <w:r w:rsidRPr="000964F6">
              <w:rPr>
                <w:rStyle w:val="Hipervnculo"/>
                <w:noProof/>
              </w:rPr>
              <w:t>7.</w:t>
            </w:r>
            <w:r>
              <w:rPr>
                <w:rFonts w:cstheme="minorBidi"/>
                <w:noProof/>
                <w:kern w:val="2"/>
                <w:lang w:val="es-CL" w:eastAsia="es-CL"/>
              </w:rPr>
              <w:tab/>
            </w:r>
            <w:r w:rsidRPr="000964F6">
              <w:rPr>
                <w:rStyle w:val="Hipervnculo"/>
                <w:noProof/>
              </w:rPr>
              <w:t>Definir estructura y nombre para cada archivo de mensajería</w:t>
            </w:r>
            <w:r>
              <w:rPr>
                <w:noProof/>
                <w:webHidden/>
              </w:rPr>
              <w:tab/>
            </w:r>
            <w:r>
              <w:rPr>
                <w:noProof/>
                <w:webHidden/>
              </w:rPr>
              <w:fldChar w:fldCharType="begin"/>
            </w:r>
            <w:r>
              <w:rPr>
                <w:noProof/>
                <w:webHidden/>
              </w:rPr>
              <w:instrText xml:space="preserve"> PAGEREF _Toc152254308 \h </w:instrText>
            </w:r>
            <w:r>
              <w:rPr>
                <w:noProof/>
                <w:webHidden/>
              </w:rPr>
            </w:r>
            <w:r>
              <w:rPr>
                <w:noProof/>
                <w:webHidden/>
              </w:rPr>
              <w:fldChar w:fldCharType="separate"/>
            </w:r>
            <w:r>
              <w:rPr>
                <w:noProof/>
                <w:webHidden/>
              </w:rPr>
              <w:t>22</w:t>
            </w:r>
            <w:r>
              <w:rPr>
                <w:noProof/>
                <w:webHidden/>
              </w:rPr>
              <w:fldChar w:fldCharType="end"/>
            </w:r>
          </w:hyperlink>
        </w:p>
        <w:p w14:paraId="773A1E69" w14:textId="0B64368F" w:rsidR="00575FEB" w:rsidRDefault="00575FEB">
          <w:pPr>
            <w:pStyle w:val="TDC2"/>
            <w:tabs>
              <w:tab w:val="left" w:pos="880"/>
              <w:tab w:val="right" w:leader="dot" w:pos="9628"/>
            </w:tabs>
            <w:rPr>
              <w:rFonts w:cstheme="minorBidi"/>
              <w:noProof/>
              <w:kern w:val="2"/>
              <w:lang w:val="es-CL" w:eastAsia="es-CL"/>
            </w:rPr>
          </w:pPr>
          <w:hyperlink w:anchor="_Toc152254309" w:history="1">
            <w:r w:rsidRPr="000964F6">
              <w:rPr>
                <w:rStyle w:val="Hipervnculo"/>
                <w:noProof/>
              </w:rPr>
              <w:t>7.1.</w:t>
            </w:r>
            <w:r>
              <w:rPr>
                <w:rFonts w:cstheme="minorBidi"/>
                <w:noProof/>
                <w:kern w:val="2"/>
                <w:lang w:val="es-CL" w:eastAsia="es-CL"/>
              </w:rPr>
              <w:tab/>
            </w:r>
            <w:r w:rsidRPr="000964F6">
              <w:rPr>
                <w:rStyle w:val="Hipervnculo"/>
                <w:noProof/>
              </w:rPr>
              <w:t>Estructura</w:t>
            </w:r>
            <w:r>
              <w:rPr>
                <w:noProof/>
                <w:webHidden/>
              </w:rPr>
              <w:tab/>
            </w:r>
            <w:r>
              <w:rPr>
                <w:noProof/>
                <w:webHidden/>
              </w:rPr>
              <w:fldChar w:fldCharType="begin"/>
            </w:r>
            <w:r>
              <w:rPr>
                <w:noProof/>
                <w:webHidden/>
              </w:rPr>
              <w:instrText xml:space="preserve"> PAGEREF _Toc152254309 \h </w:instrText>
            </w:r>
            <w:r>
              <w:rPr>
                <w:noProof/>
                <w:webHidden/>
              </w:rPr>
            </w:r>
            <w:r>
              <w:rPr>
                <w:noProof/>
                <w:webHidden/>
              </w:rPr>
              <w:fldChar w:fldCharType="separate"/>
            </w:r>
            <w:r>
              <w:rPr>
                <w:noProof/>
                <w:webHidden/>
              </w:rPr>
              <w:t>22</w:t>
            </w:r>
            <w:r>
              <w:rPr>
                <w:noProof/>
                <w:webHidden/>
              </w:rPr>
              <w:fldChar w:fldCharType="end"/>
            </w:r>
          </w:hyperlink>
        </w:p>
        <w:p w14:paraId="0BAD8EF2" w14:textId="7A930354" w:rsidR="00575FEB" w:rsidRDefault="00575FEB">
          <w:pPr>
            <w:pStyle w:val="TDC2"/>
            <w:tabs>
              <w:tab w:val="left" w:pos="1100"/>
              <w:tab w:val="right" w:leader="dot" w:pos="9628"/>
            </w:tabs>
            <w:rPr>
              <w:rFonts w:cstheme="minorBidi"/>
              <w:noProof/>
              <w:kern w:val="2"/>
              <w:lang w:val="es-CL" w:eastAsia="es-CL"/>
            </w:rPr>
          </w:pPr>
          <w:hyperlink w:anchor="_Toc152254310" w:history="1">
            <w:r w:rsidRPr="000964F6">
              <w:rPr>
                <w:rStyle w:val="Hipervnculo"/>
                <w:noProof/>
              </w:rPr>
              <w:t>7.1.1.</w:t>
            </w:r>
            <w:r>
              <w:rPr>
                <w:rFonts w:cstheme="minorBidi"/>
                <w:noProof/>
                <w:kern w:val="2"/>
                <w:lang w:val="es-CL" w:eastAsia="es-CL"/>
              </w:rPr>
              <w:tab/>
            </w:r>
            <w:r w:rsidRPr="000964F6">
              <w:rPr>
                <w:rStyle w:val="Hipervnculo"/>
                <w:noProof/>
              </w:rPr>
              <w:t>Archivo notificado (CMF):</w:t>
            </w:r>
            <w:r>
              <w:rPr>
                <w:noProof/>
                <w:webHidden/>
              </w:rPr>
              <w:tab/>
            </w:r>
            <w:r>
              <w:rPr>
                <w:noProof/>
                <w:webHidden/>
              </w:rPr>
              <w:fldChar w:fldCharType="begin"/>
            </w:r>
            <w:r>
              <w:rPr>
                <w:noProof/>
                <w:webHidden/>
              </w:rPr>
              <w:instrText xml:space="preserve"> PAGEREF _Toc152254310 \h </w:instrText>
            </w:r>
            <w:r>
              <w:rPr>
                <w:noProof/>
                <w:webHidden/>
              </w:rPr>
            </w:r>
            <w:r>
              <w:rPr>
                <w:noProof/>
                <w:webHidden/>
              </w:rPr>
              <w:fldChar w:fldCharType="separate"/>
            </w:r>
            <w:r>
              <w:rPr>
                <w:noProof/>
                <w:webHidden/>
              </w:rPr>
              <w:t>22</w:t>
            </w:r>
            <w:r>
              <w:rPr>
                <w:noProof/>
                <w:webHidden/>
              </w:rPr>
              <w:fldChar w:fldCharType="end"/>
            </w:r>
          </w:hyperlink>
        </w:p>
        <w:p w14:paraId="1C518380" w14:textId="450E21BD" w:rsidR="00575FEB" w:rsidRDefault="00575FEB">
          <w:pPr>
            <w:pStyle w:val="TDC2"/>
            <w:tabs>
              <w:tab w:val="left" w:pos="1100"/>
              <w:tab w:val="right" w:leader="dot" w:pos="9628"/>
            </w:tabs>
            <w:rPr>
              <w:rFonts w:cstheme="minorBidi"/>
              <w:noProof/>
              <w:kern w:val="2"/>
              <w:lang w:val="es-CL" w:eastAsia="es-CL"/>
            </w:rPr>
          </w:pPr>
          <w:hyperlink w:anchor="_Toc152254311" w:history="1">
            <w:r w:rsidRPr="000964F6">
              <w:rPr>
                <w:rStyle w:val="Hipervnculo"/>
                <w:noProof/>
              </w:rPr>
              <w:t>7.1.2.</w:t>
            </w:r>
            <w:r>
              <w:rPr>
                <w:rFonts w:cstheme="minorBidi"/>
                <w:noProof/>
                <w:kern w:val="2"/>
                <w:lang w:val="es-CL" w:eastAsia="es-CL"/>
              </w:rPr>
              <w:tab/>
            </w:r>
            <w:r w:rsidRPr="000964F6">
              <w:rPr>
                <w:rStyle w:val="Hipervnculo"/>
                <w:noProof/>
              </w:rPr>
              <w:t>Archivo aviso (SINACOFI)</w:t>
            </w:r>
            <w:r>
              <w:rPr>
                <w:noProof/>
                <w:webHidden/>
              </w:rPr>
              <w:tab/>
            </w:r>
            <w:r>
              <w:rPr>
                <w:noProof/>
                <w:webHidden/>
              </w:rPr>
              <w:fldChar w:fldCharType="begin"/>
            </w:r>
            <w:r>
              <w:rPr>
                <w:noProof/>
                <w:webHidden/>
              </w:rPr>
              <w:instrText xml:space="preserve"> PAGEREF _Toc152254311 \h </w:instrText>
            </w:r>
            <w:r>
              <w:rPr>
                <w:noProof/>
                <w:webHidden/>
              </w:rPr>
            </w:r>
            <w:r>
              <w:rPr>
                <w:noProof/>
                <w:webHidden/>
              </w:rPr>
              <w:fldChar w:fldCharType="separate"/>
            </w:r>
            <w:r>
              <w:rPr>
                <w:noProof/>
                <w:webHidden/>
              </w:rPr>
              <w:t>22</w:t>
            </w:r>
            <w:r>
              <w:rPr>
                <w:noProof/>
                <w:webHidden/>
              </w:rPr>
              <w:fldChar w:fldCharType="end"/>
            </w:r>
          </w:hyperlink>
        </w:p>
        <w:p w14:paraId="7E2E9811" w14:textId="3EFE41CC" w:rsidR="00575FEB" w:rsidRDefault="00575FEB">
          <w:pPr>
            <w:pStyle w:val="TDC2"/>
            <w:tabs>
              <w:tab w:val="left" w:pos="1100"/>
              <w:tab w:val="right" w:leader="dot" w:pos="9628"/>
            </w:tabs>
            <w:rPr>
              <w:rFonts w:cstheme="minorBidi"/>
              <w:noProof/>
              <w:kern w:val="2"/>
              <w:lang w:val="es-CL" w:eastAsia="es-CL"/>
            </w:rPr>
          </w:pPr>
          <w:hyperlink w:anchor="_Toc152254312" w:history="1">
            <w:r w:rsidRPr="000964F6">
              <w:rPr>
                <w:rStyle w:val="Hipervnculo"/>
                <w:noProof/>
              </w:rPr>
              <w:t>7.1.3.</w:t>
            </w:r>
            <w:r>
              <w:rPr>
                <w:rFonts w:cstheme="minorBidi"/>
                <w:noProof/>
                <w:kern w:val="2"/>
                <w:lang w:val="es-CL" w:eastAsia="es-CL"/>
              </w:rPr>
              <w:tab/>
            </w:r>
            <w:r w:rsidRPr="000964F6">
              <w:rPr>
                <w:rStyle w:val="Hipervnculo"/>
                <w:noProof/>
              </w:rPr>
              <w:t>Archivo resultado (SINACOFI)</w:t>
            </w:r>
            <w:r>
              <w:rPr>
                <w:noProof/>
                <w:webHidden/>
              </w:rPr>
              <w:tab/>
            </w:r>
            <w:r>
              <w:rPr>
                <w:noProof/>
                <w:webHidden/>
              </w:rPr>
              <w:fldChar w:fldCharType="begin"/>
            </w:r>
            <w:r>
              <w:rPr>
                <w:noProof/>
                <w:webHidden/>
              </w:rPr>
              <w:instrText xml:space="preserve"> PAGEREF _Toc152254312 \h </w:instrText>
            </w:r>
            <w:r>
              <w:rPr>
                <w:noProof/>
                <w:webHidden/>
              </w:rPr>
            </w:r>
            <w:r>
              <w:rPr>
                <w:noProof/>
                <w:webHidden/>
              </w:rPr>
              <w:fldChar w:fldCharType="separate"/>
            </w:r>
            <w:r>
              <w:rPr>
                <w:noProof/>
                <w:webHidden/>
              </w:rPr>
              <w:t>22</w:t>
            </w:r>
            <w:r>
              <w:rPr>
                <w:noProof/>
                <w:webHidden/>
              </w:rPr>
              <w:fldChar w:fldCharType="end"/>
            </w:r>
          </w:hyperlink>
        </w:p>
        <w:p w14:paraId="5C8CCAD2" w14:textId="2F27FAB9" w:rsidR="00575FEB" w:rsidRDefault="00575FEB">
          <w:pPr>
            <w:pStyle w:val="TDC2"/>
            <w:tabs>
              <w:tab w:val="left" w:pos="880"/>
              <w:tab w:val="right" w:leader="dot" w:pos="9628"/>
            </w:tabs>
            <w:rPr>
              <w:rFonts w:cstheme="minorBidi"/>
              <w:noProof/>
              <w:kern w:val="2"/>
              <w:lang w:val="es-CL" w:eastAsia="es-CL"/>
            </w:rPr>
          </w:pPr>
          <w:hyperlink w:anchor="_Toc152254313" w:history="1">
            <w:r w:rsidRPr="000964F6">
              <w:rPr>
                <w:rStyle w:val="Hipervnculo"/>
                <w:noProof/>
              </w:rPr>
              <w:t>7.2.</w:t>
            </w:r>
            <w:r>
              <w:rPr>
                <w:rFonts w:cstheme="minorBidi"/>
                <w:noProof/>
                <w:kern w:val="2"/>
                <w:lang w:val="es-CL" w:eastAsia="es-CL"/>
              </w:rPr>
              <w:tab/>
            </w:r>
            <w:r w:rsidRPr="000964F6">
              <w:rPr>
                <w:rStyle w:val="Hipervnculo"/>
                <w:noProof/>
              </w:rPr>
              <w:t>Definición de nombres:</w:t>
            </w:r>
            <w:r>
              <w:rPr>
                <w:noProof/>
                <w:webHidden/>
              </w:rPr>
              <w:tab/>
            </w:r>
            <w:r>
              <w:rPr>
                <w:noProof/>
                <w:webHidden/>
              </w:rPr>
              <w:fldChar w:fldCharType="begin"/>
            </w:r>
            <w:r>
              <w:rPr>
                <w:noProof/>
                <w:webHidden/>
              </w:rPr>
              <w:instrText xml:space="preserve"> PAGEREF _Toc152254313 \h </w:instrText>
            </w:r>
            <w:r>
              <w:rPr>
                <w:noProof/>
                <w:webHidden/>
              </w:rPr>
            </w:r>
            <w:r>
              <w:rPr>
                <w:noProof/>
                <w:webHidden/>
              </w:rPr>
              <w:fldChar w:fldCharType="separate"/>
            </w:r>
            <w:r>
              <w:rPr>
                <w:noProof/>
                <w:webHidden/>
              </w:rPr>
              <w:t>23</w:t>
            </w:r>
            <w:r>
              <w:rPr>
                <w:noProof/>
                <w:webHidden/>
              </w:rPr>
              <w:fldChar w:fldCharType="end"/>
            </w:r>
          </w:hyperlink>
        </w:p>
        <w:p w14:paraId="204DC3DE" w14:textId="42C2328D" w:rsidR="00575FEB" w:rsidRDefault="00575FEB">
          <w:pPr>
            <w:pStyle w:val="TDC1"/>
            <w:rPr>
              <w:rFonts w:cstheme="minorBidi"/>
              <w:noProof/>
              <w:kern w:val="2"/>
              <w:lang w:val="es-CL" w:eastAsia="es-CL"/>
            </w:rPr>
          </w:pPr>
          <w:hyperlink w:anchor="_Toc152254314" w:history="1">
            <w:r w:rsidRPr="000964F6">
              <w:rPr>
                <w:rStyle w:val="Hipervnculo"/>
                <w:noProof/>
              </w:rPr>
              <w:t>8.</w:t>
            </w:r>
            <w:r>
              <w:rPr>
                <w:rFonts w:cstheme="minorBidi"/>
                <w:noProof/>
                <w:kern w:val="2"/>
                <w:lang w:val="es-CL" w:eastAsia="es-CL"/>
              </w:rPr>
              <w:tab/>
            </w:r>
            <w:r w:rsidRPr="000964F6">
              <w:rPr>
                <w:rStyle w:val="Hipervnculo"/>
                <w:noProof/>
              </w:rPr>
              <w:t>Datos sensibles</w:t>
            </w:r>
            <w:r>
              <w:rPr>
                <w:noProof/>
                <w:webHidden/>
              </w:rPr>
              <w:tab/>
            </w:r>
            <w:r>
              <w:rPr>
                <w:noProof/>
                <w:webHidden/>
              </w:rPr>
              <w:fldChar w:fldCharType="begin"/>
            </w:r>
            <w:r>
              <w:rPr>
                <w:noProof/>
                <w:webHidden/>
              </w:rPr>
              <w:instrText xml:space="preserve"> PAGEREF _Toc152254314 \h </w:instrText>
            </w:r>
            <w:r>
              <w:rPr>
                <w:noProof/>
                <w:webHidden/>
              </w:rPr>
            </w:r>
            <w:r>
              <w:rPr>
                <w:noProof/>
                <w:webHidden/>
              </w:rPr>
              <w:fldChar w:fldCharType="separate"/>
            </w:r>
            <w:r>
              <w:rPr>
                <w:noProof/>
                <w:webHidden/>
              </w:rPr>
              <w:t>23</w:t>
            </w:r>
            <w:r>
              <w:rPr>
                <w:noProof/>
                <w:webHidden/>
              </w:rPr>
              <w:fldChar w:fldCharType="end"/>
            </w:r>
          </w:hyperlink>
        </w:p>
        <w:p w14:paraId="1B95E1CD" w14:textId="625FCC80" w:rsidR="00522424" w:rsidRDefault="00522424">
          <w:r>
            <w:rPr>
              <w:b/>
              <w:bCs/>
            </w:rPr>
            <w:fldChar w:fldCharType="end"/>
          </w:r>
        </w:p>
      </w:sdtContent>
    </w:sdt>
    <w:p w14:paraId="281A48C4" w14:textId="02834F5C" w:rsidR="00CF2663" w:rsidRPr="00230F5A" w:rsidRDefault="00CF2663" w:rsidP="00655667">
      <w:pPr>
        <w:spacing w:line="40" w:lineRule="atLeast"/>
        <w:contextualSpacing/>
        <w:rPr>
          <w:rFonts w:ascii="Times New Roman" w:hAnsi="Times New Roman" w:cs="Times New Roman"/>
        </w:rPr>
      </w:pPr>
    </w:p>
    <w:p w14:paraId="3B7331F7" w14:textId="77777777" w:rsidR="000105A8" w:rsidRPr="00230F5A" w:rsidRDefault="000105A8" w:rsidP="00655667">
      <w:pPr>
        <w:spacing w:line="40" w:lineRule="atLeast"/>
        <w:contextualSpacing/>
        <w:rPr>
          <w:rFonts w:ascii="Times New Roman" w:hAnsi="Times New Roman" w:cs="Times New Roman"/>
        </w:rPr>
      </w:pPr>
    </w:p>
    <w:p w14:paraId="2B58ECF4" w14:textId="0D8714F3" w:rsidR="000105A8" w:rsidRPr="00230F5A" w:rsidRDefault="000105A8">
      <w:pPr>
        <w:rPr>
          <w:rFonts w:ascii="Times New Roman" w:hAnsi="Times New Roman" w:cs="Times New Roman"/>
        </w:rPr>
      </w:pPr>
      <w:r w:rsidRPr="00230F5A">
        <w:rPr>
          <w:rFonts w:ascii="Times New Roman" w:hAnsi="Times New Roman" w:cs="Times New Roman"/>
        </w:rPr>
        <w:br w:type="page"/>
      </w:r>
    </w:p>
    <w:p w14:paraId="123B6C9F" w14:textId="77777777" w:rsidR="000105A8" w:rsidRPr="00230F5A" w:rsidRDefault="000105A8" w:rsidP="00655667">
      <w:pPr>
        <w:spacing w:line="40" w:lineRule="atLeast"/>
        <w:contextualSpacing/>
        <w:rPr>
          <w:rFonts w:ascii="Times New Roman" w:hAnsi="Times New Roman" w:cs="Times New Roman"/>
        </w:rPr>
      </w:pPr>
    </w:p>
    <w:p w14:paraId="595AF807" w14:textId="77777777" w:rsidR="00CF2663" w:rsidRPr="00230F5A" w:rsidRDefault="00CF2663" w:rsidP="00655667">
      <w:pPr>
        <w:spacing w:line="40" w:lineRule="atLeast"/>
        <w:contextualSpacing/>
        <w:rPr>
          <w:rFonts w:ascii="Times New Roman" w:hAnsi="Times New Roman" w:cs="Times New Roman"/>
        </w:rPr>
      </w:pPr>
    </w:p>
    <w:p w14:paraId="5D4E938B" w14:textId="77777777" w:rsidR="00CF2663" w:rsidRPr="00230F5A" w:rsidRDefault="00CF2663" w:rsidP="00655667">
      <w:pPr>
        <w:spacing w:line="40" w:lineRule="atLeast"/>
        <w:contextualSpacing/>
        <w:rPr>
          <w:rFonts w:ascii="Times New Roman" w:hAnsi="Times New Roman" w:cs="Times New Roman"/>
        </w:rPr>
      </w:pPr>
    </w:p>
    <w:p w14:paraId="055A8DA4" w14:textId="691F0A2B" w:rsidR="00C4642F" w:rsidRPr="00230F5A" w:rsidRDefault="00C4642F" w:rsidP="00655667">
      <w:pPr>
        <w:spacing w:line="40" w:lineRule="atLeast"/>
        <w:contextualSpacing/>
        <w:rPr>
          <w:rFonts w:ascii="Times New Roman" w:hAnsi="Times New Roman" w:cs="Times New Roman"/>
        </w:rPr>
      </w:pPr>
    </w:p>
    <w:p w14:paraId="4080B454"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pPr w:leftFromText="141" w:rightFromText="141" w:vertAnchor="page" w:horzAnchor="page" w:tblpX="1551" w:tblpY="2361"/>
        <w:tblW w:w="0" w:type="auto"/>
        <w:tblLook w:val="04A0" w:firstRow="1" w:lastRow="0" w:firstColumn="1" w:lastColumn="0" w:noHBand="0" w:noVBand="1"/>
      </w:tblPr>
      <w:tblGrid>
        <w:gridCol w:w="421"/>
        <w:gridCol w:w="1310"/>
        <w:gridCol w:w="3543"/>
      </w:tblGrid>
      <w:tr w:rsidR="000105A8" w:rsidRPr="00230F5A" w14:paraId="0E6B0344" w14:textId="77777777" w:rsidTr="00E862A3">
        <w:trPr>
          <w:trHeight w:val="132"/>
        </w:trPr>
        <w:tc>
          <w:tcPr>
            <w:tcW w:w="421" w:type="dxa"/>
            <w:tcBorders>
              <w:right w:val="single" w:sz="4" w:space="0" w:color="auto"/>
            </w:tcBorders>
          </w:tcPr>
          <w:p w14:paraId="3587CB75" w14:textId="77777777" w:rsidR="000105A8" w:rsidRPr="00230F5A" w:rsidRDefault="000105A8" w:rsidP="00E862A3">
            <w:pPr>
              <w:rPr>
                <w:rFonts w:ascii="Times New Roman" w:hAnsi="Times New Roman" w:cs="Times New Roman"/>
              </w:rPr>
            </w:pPr>
          </w:p>
        </w:tc>
        <w:tc>
          <w:tcPr>
            <w:tcW w:w="1310" w:type="dxa"/>
            <w:tcBorders>
              <w:top w:val="nil"/>
              <w:left w:val="single" w:sz="4" w:space="0" w:color="auto"/>
              <w:bottom w:val="nil"/>
              <w:right w:val="nil"/>
            </w:tcBorders>
          </w:tcPr>
          <w:p w14:paraId="35951FC5" w14:textId="77777777" w:rsidR="000105A8" w:rsidRPr="00230F5A" w:rsidRDefault="000105A8" w:rsidP="00E862A3">
            <w:pPr>
              <w:ind w:left="-917"/>
              <w:rPr>
                <w:rFonts w:ascii="Times New Roman" w:hAnsi="Times New Roman" w:cs="Times New Roman"/>
              </w:rPr>
            </w:pPr>
            <w:r w:rsidRPr="00230F5A">
              <w:rPr>
                <w:rFonts w:ascii="Times New Roman" w:hAnsi="Times New Roman" w:cs="Times New Roman"/>
              </w:rPr>
              <w:t xml:space="preserve">   </w:t>
            </w:r>
            <w:proofErr w:type="spellStart"/>
            <w:r w:rsidRPr="00230F5A">
              <w:rPr>
                <w:rFonts w:ascii="Times New Roman" w:hAnsi="Times New Roman" w:cs="Times New Roman"/>
              </w:rPr>
              <w:t>Cassds</w:t>
            </w:r>
            <w:proofErr w:type="spellEnd"/>
            <w:r w:rsidRPr="00230F5A">
              <w:rPr>
                <w:rFonts w:ascii="Times New Roman" w:hAnsi="Times New Roman" w:cs="Times New Roman"/>
              </w:rPr>
              <w:t xml:space="preserve">    Canal Web </w:t>
            </w:r>
          </w:p>
        </w:tc>
        <w:tc>
          <w:tcPr>
            <w:tcW w:w="3543" w:type="dxa"/>
            <w:tcBorders>
              <w:top w:val="nil"/>
              <w:left w:val="nil"/>
              <w:bottom w:val="nil"/>
              <w:right w:val="nil"/>
            </w:tcBorders>
          </w:tcPr>
          <w:p w14:paraId="34F0A15C" w14:textId="77777777" w:rsidR="000105A8" w:rsidRPr="00230F5A" w:rsidRDefault="000105A8" w:rsidP="00E862A3">
            <w:pPr>
              <w:ind w:left="-917"/>
              <w:rPr>
                <w:rFonts w:ascii="Times New Roman" w:hAnsi="Times New Roman" w:cs="Times New Roman"/>
              </w:rPr>
            </w:pPr>
          </w:p>
        </w:tc>
      </w:tr>
      <w:tr w:rsidR="000105A8" w:rsidRPr="00230F5A" w14:paraId="6C7F06AB" w14:textId="77777777" w:rsidTr="00E862A3">
        <w:tc>
          <w:tcPr>
            <w:tcW w:w="421" w:type="dxa"/>
            <w:tcBorders>
              <w:right w:val="single" w:sz="4" w:space="0" w:color="auto"/>
            </w:tcBorders>
          </w:tcPr>
          <w:p w14:paraId="3A690E10" w14:textId="6C75A5D5"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X       </w:t>
            </w:r>
          </w:p>
        </w:tc>
        <w:tc>
          <w:tcPr>
            <w:tcW w:w="1310" w:type="dxa"/>
            <w:tcBorders>
              <w:top w:val="nil"/>
              <w:left w:val="single" w:sz="4" w:space="0" w:color="auto"/>
              <w:bottom w:val="nil"/>
              <w:right w:val="nil"/>
            </w:tcBorders>
          </w:tcPr>
          <w:p w14:paraId="6B4D44CA" w14:textId="77777777" w:rsidR="000105A8" w:rsidRPr="00230F5A" w:rsidRDefault="000105A8" w:rsidP="00E862A3">
            <w:pPr>
              <w:rPr>
                <w:rFonts w:ascii="Times New Roman" w:hAnsi="Times New Roman" w:cs="Times New Roman"/>
              </w:rPr>
            </w:pPr>
            <w:r w:rsidRPr="00230F5A">
              <w:rPr>
                <w:rFonts w:ascii="Times New Roman" w:hAnsi="Times New Roman" w:cs="Times New Roman"/>
              </w:rPr>
              <w:t xml:space="preserve"> Canal FT3</w:t>
            </w:r>
          </w:p>
        </w:tc>
        <w:tc>
          <w:tcPr>
            <w:tcW w:w="3543" w:type="dxa"/>
            <w:tcBorders>
              <w:top w:val="nil"/>
              <w:left w:val="nil"/>
              <w:bottom w:val="nil"/>
              <w:right w:val="nil"/>
            </w:tcBorders>
          </w:tcPr>
          <w:p w14:paraId="0E54F671" w14:textId="77777777" w:rsidR="000105A8" w:rsidRPr="00230F5A" w:rsidRDefault="000105A8" w:rsidP="00E862A3">
            <w:pPr>
              <w:rPr>
                <w:rFonts w:ascii="Times New Roman" w:hAnsi="Times New Roman" w:cs="Times New Roman"/>
              </w:rPr>
            </w:pPr>
          </w:p>
        </w:tc>
      </w:tr>
    </w:tbl>
    <w:p w14:paraId="697373F2" w14:textId="77777777" w:rsidR="00C4642F" w:rsidRPr="00230F5A" w:rsidRDefault="00C4642F" w:rsidP="00655667">
      <w:pPr>
        <w:spacing w:line="40" w:lineRule="atLeast"/>
        <w:contextualSpacing/>
        <w:rPr>
          <w:rFonts w:ascii="Times New Roman" w:hAnsi="Times New Roman" w:cs="Times New Roman"/>
        </w:rPr>
      </w:pPr>
    </w:p>
    <w:p w14:paraId="1D6AF44D" w14:textId="77777777" w:rsidR="00C4642F" w:rsidRPr="00230F5A" w:rsidRDefault="00C4642F" w:rsidP="00655667">
      <w:pPr>
        <w:spacing w:line="40" w:lineRule="atLeast"/>
        <w:contextualSpacing/>
        <w:rPr>
          <w:rFonts w:ascii="Times New Roman" w:hAnsi="Times New Roman" w:cs="Times New Roman"/>
        </w:rPr>
      </w:pPr>
    </w:p>
    <w:p w14:paraId="29F1E99A" w14:textId="77777777" w:rsidR="00C4642F" w:rsidRPr="00230F5A" w:rsidRDefault="00C4642F" w:rsidP="00655667">
      <w:pPr>
        <w:spacing w:line="40" w:lineRule="atLeast"/>
        <w:contextualSpacing/>
        <w:rPr>
          <w:rFonts w:ascii="Times New Roman" w:hAnsi="Times New Roman" w:cs="Times New Roman"/>
        </w:rPr>
      </w:pPr>
    </w:p>
    <w:p w14:paraId="29A60E5A" w14:textId="77777777" w:rsidR="00C4642F" w:rsidRPr="00230F5A" w:rsidRDefault="00C4642F" w:rsidP="00655667">
      <w:pPr>
        <w:spacing w:line="40" w:lineRule="atLeast"/>
        <w:contextualSpacing/>
        <w:rPr>
          <w:rFonts w:ascii="Times New Roman" w:hAnsi="Times New Roman" w:cs="Times New Roman"/>
        </w:rPr>
      </w:pPr>
    </w:p>
    <w:p w14:paraId="163F82B5" w14:textId="77777777" w:rsidR="00C4642F" w:rsidRPr="00230F5A" w:rsidRDefault="00C4642F" w:rsidP="00655667">
      <w:pPr>
        <w:spacing w:line="40" w:lineRule="atLeast"/>
        <w:contextualSpacing/>
        <w:rPr>
          <w:rFonts w:ascii="Times New Roman" w:hAnsi="Times New Roman" w:cs="Times New Roman"/>
        </w:rPr>
      </w:pPr>
    </w:p>
    <w:p w14:paraId="3E14BB4F" w14:textId="77777777" w:rsidR="00C4642F" w:rsidRPr="00230F5A" w:rsidRDefault="00C4642F" w:rsidP="00655667">
      <w:pPr>
        <w:spacing w:line="40" w:lineRule="atLeast"/>
        <w:contextualSpacing/>
        <w:rPr>
          <w:rFonts w:ascii="Times New Roman" w:hAnsi="Times New Roman" w:cs="Times New Roman"/>
        </w:rPr>
      </w:pPr>
    </w:p>
    <w:p w14:paraId="2D309295" w14:textId="77777777" w:rsidR="00C4642F" w:rsidRPr="00230F5A" w:rsidRDefault="00C4642F" w:rsidP="00655667">
      <w:pPr>
        <w:spacing w:line="40" w:lineRule="atLeast"/>
        <w:contextualSpacing/>
        <w:rPr>
          <w:rFonts w:ascii="Times New Roman" w:hAnsi="Times New Roman" w:cs="Times New Roman"/>
        </w:rPr>
      </w:pPr>
    </w:p>
    <w:p w14:paraId="751DF08E" w14:textId="77777777" w:rsidR="00C4642F" w:rsidRPr="00230F5A" w:rsidRDefault="00C4642F" w:rsidP="00655667">
      <w:pPr>
        <w:spacing w:line="40" w:lineRule="atLeast"/>
        <w:contextualSpacing/>
        <w:rPr>
          <w:rFonts w:ascii="Times New Roman" w:hAnsi="Times New Roman" w:cs="Times New Roman"/>
        </w:rPr>
      </w:pPr>
    </w:p>
    <w:p w14:paraId="2AE31D41" w14:textId="77777777" w:rsidR="00C4642F" w:rsidRPr="00230F5A" w:rsidRDefault="00C4642F" w:rsidP="00655667">
      <w:pPr>
        <w:spacing w:line="40" w:lineRule="atLeast"/>
        <w:contextualSpacing/>
        <w:rPr>
          <w:rFonts w:ascii="Times New Roman" w:hAnsi="Times New Roman" w:cs="Times New Roman"/>
        </w:rPr>
      </w:pPr>
    </w:p>
    <w:p w14:paraId="4510DB00" w14:textId="77777777" w:rsidR="00C4642F" w:rsidRPr="00230F5A" w:rsidRDefault="00C4642F" w:rsidP="00655667">
      <w:pPr>
        <w:spacing w:line="40" w:lineRule="atLeast"/>
        <w:contextualSpacing/>
        <w:rPr>
          <w:rFonts w:ascii="Times New Roman" w:hAnsi="Times New Roman" w:cs="Times New Roman"/>
        </w:rPr>
      </w:pPr>
    </w:p>
    <w:p w14:paraId="654F906D" w14:textId="77777777" w:rsidR="00C4642F" w:rsidRPr="00230F5A" w:rsidRDefault="00C4642F" w:rsidP="00655667">
      <w:pPr>
        <w:spacing w:line="40" w:lineRule="atLeast"/>
        <w:contextualSpacing/>
        <w:rPr>
          <w:rFonts w:ascii="Times New Roman" w:hAnsi="Times New Roman" w:cs="Times New Roman"/>
        </w:rPr>
      </w:pPr>
    </w:p>
    <w:p w14:paraId="050BFFBF" w14:textId="77777777" w:rsidR="00C4642F" w:rsidRPr="00230F5A" w:rsidRDefault="00C4642F" w:rsidP="00655667">
      <w:pPr>
        <w:spacing w:line="40" w:lineRule="atLeast"/>
        <w:contextualSpacing/>
        <w:rPr>
          <w:rFonts w:ascii="Times New Roman" w:hAnsi="Times New Roman" w:cs="Times New Roman"/>
          <w:b/>
          <w:bCs/>
        </w:rPr>
      </w:pPr>
    </w:p>
    <w:p w14:paraId="3046F739" w14:textId="436E89B4" w:rsidR="00C4642F" w:rsidRPr="00230F5A" w:rsidRDefault="00C36169" w:rsidP="00655667">
      <w:pPr>
        <w:spacing w:line="40" w:lineRule="atLeast"/>
        <w:contextualSpacing/>
        <w:rPr>
          <w:rFonts w:ascii="Times New Roman" w:hAnsi="Times New Roman" w:cs="Times New Roman"/>
          <w:b/>
          <w:bCs/>
        </w:rPr>
      </w:pPr>
      <w:r w:rsidRPr="00230F5A">
        <w:rPr>
          <w:rFonts w:ascii="Times New Roman" w:hAnsi="Times New Roman" w:cs="Times New Roman"/>
          <w:b/>
          <w:bCs/>
        </w:rPr>
        <w:t>Control de versiones:</w:t>
      </w:r>
    </w:p>
    <w:p w14:paraId="31960945" w14:textId="77777777" w:rsidR="00C4642F" w:rsidRPr="00230F5A" w:rsidRDefault="00C4642F" w:rsidP="00655667">
      <w:pPr>
        <w:spacing w:line="40" w:lineRule="atLeast"/>
        <w:contextualSpacing/>
        <w:rPr>
          <w:rFonts w:ascii="Times New Roman" w:hAnsi="Times New Roman" w:cs="Times New Roman"/>
        </w:rPr>
      </w:pPr>
    </w:p>
    <w:tbl>
      <w:tblPr>
        <w:tblStyle w:val="Tablaconcuadrcula"/>
        <w:tblW w:w="0" w:type="auto"/>
        <w:tblLook w:val="04A0" w:firstRow="1" w:lastRow="0" w:firstColumn="1" w:lastColumn="0" w:noHBand="0" w:noVBand="1"/>
      </w:tblPr>
      <w:tblGrid>
        <w:gridCol w:w="1256"/>
        <w:gridCol w:w="1342"/>
        <w:gridCol w:w="2046"/>
        <w:gridCol w:w="889"/>
        <w:gridCol w:w="4209"/>
      </w:tblGrid>
      <w:tr w:rsidR="00C36169" w:rsidRPr="00230F5A" w14:paraId="52CA1AE7" w14:textId="166D1866" w:rsidTr="00DE6FAE">
        <w:tc>
          <w:tcPr>
            <w:tcW w:w="1256" w:type="dxa"/>
          </w:tcPr>
          <w:p w14:paraId="738B4AD2" w14:textId="32EF19C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Nombre documento</w:t>
            </w:r>
          </w:p>
        </w:tc>
        <w:tc>
          <w:tcPr>
            <w:tcW w:w="1342" w:type="dxa"/>
          </w:tcPr>
          <w:p w14:paraId="41C256D2" w14:textId="715FDB34"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Fecha</w:t>
            </w:r>
          </w:p>
        </w:tc>
        <w:tc>
          <w:tcPr>
            <w:tcW w:w="2046" w:type="dxa"/>
          </w:tcPr>
          <w:p w14:paraId="57898BEE" w14:textId="77FAFE9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Responsable</w:t>
            </w:r>
          </w:p>
        </w:tc>
        <w:tc>
          <w:tcPr>
            <w:tcW w:w="775" w:type="dxa"/>
          </w:tcPr>
          <w:p w14:paraId="2E420660" w14:textId="00F6ABF7"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Versión</w:t>
            </w:r>
          </w:p>
        </w:tc>
        <w:tc>
          <w:tcPr>
            <w:tcW w:w="4209" w:type="dxa"/>
          </w:tcPr>
          <w:p w14:paraId="724DBA86" w14:textId="57A9F5A8"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Observaciones</w:t>
            </w:r>
          </w:p>
        </w:tc>
      </w:tr>
      <w:tr w:rsidR="00C36169" w:rsidRPr="00230F5A" w14:paraId="6E9DFCCB" w14:textId="2AF98CBC" w:rsidTr="00DE6FAE">
        <w:tc>
          <w:tcPr>
            <w:tcW w:w="1256" w:type="dxa"/>
          </w:tcPr>
          <w:p w14:paraId="2E76E9E9" w14:textId="2F8DF929"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w:t>
            </w:r>
            <w:r w:rsidR="00C75830">
              <w:rPr>
                <w:rFonts w:ascii="Times New Roman" w:hAnsi="Times New Roman" w:cs="Times New Roman"/>
              </w:rPr>
              <w:t>20</w:t>
            </w:r>
          </w:p>
        </w:tc>
        <w:tc>
          <w:tcPr>
            <w:tcW w:w="1342" w:type="dxa"/>
          </w:tcPr>
          <w:p w14:paraId="22F848E4" w14:textId="0A17946D" w:rsidR="00C36169" w:rsidRPr="00230F5A" w:rsidRDefault="004A1260" w:rsidP="00655667">
            <w:pPr>
              <w:spacing w:line="40" w:lineRule="atLeast"/>
              <w:contextualSpacing/>
              <w:rPr>
                <w:rFonts w:ascii="Times New Roman" w:hAnsi="Times New Roman" w:cs="Times New Roman"/>
              </w:rPr>
            </w:pPr>
            <w:r>
              <w:rPr>
                <w:rFonts w:ascii="Times New Roman" w:hAnsi="Times New Roman" w:cs="Times New Roman"/>
              </w:rPr>
              <w:t>30</w:t>
            </w:r>
            <w:r w:rsidR="00C36169" w:rsidRPr="00230F5A">
              <w:rPr>
                <w:rFonts w:ascii="Times New Roman" w:hAnsi="Times New Roman" w:cs="Times New Roman"/>
              </w:rPr>
              <w:t>-1</w:t>
            </w:r>
            <w:r>
              <w:rPr>
                <w:rFonts w:ascii="Times New Roman" w:hAnsi="Times New Roman" w:cs="Times New Roman"/>
              </w:rPr>
              <w:t>1</w:t>
            </w:r>
            <w:r w:rsidR="00C36169" w:rsidRPr="00230F5A">
              <w:rPr>
                <w:rFonts w:ascii="Times New Roman" w:hAnsi="Times New Roman" w:cs="Times New Roman"/>
              </w:rPr>
              <w:t>-2023</w:t>
            </w:r>
          </w:p>
        </w:tc>
        <w:tc>
          <w:tcPr>
            <w:tcW w:w="2046" w:type="dxa"/>
          </w:tcPr>
          <w:p w14:paraId="2A1123FA" w14:textId="49C06F93" w:rsidR="00C36169" w:rsidRPr="00230F5A" w:rsidRDefault="004C450B" w:rsidP="00655667">
            <w:pPr>
              <w:spacing w:line="40" w:lineRule="atLeast"/>
              <w:contextualSpacing/>
              <w:rPr>
                <w:rFonts w:ascii="Times New Roman" w:hAnsi="Times New Roman" w:cs="Times New Roman"/>
              </w:rPr>
            </w:pPr>
            <w:r w:rsidRPr="00230F5A">
              <w:rPr>
                <w:rFonts w:ascii="Times New Roman" w:hAnsi="Times New Roman" w:cs="Times New Roman"/>
              </w:rPr>
              <w:t>Esteban</w:t>
            </w:r>
            <w:r w:rsidR="00C36169" w:rsidRPr="00230F5A">
              <w:rPr>
                <w:rFonts w:ascii="Times New Roman" w:hAnsi="Times New Roman" w:cs="Times New Roman"/>
              </w:rPr>
              <w:t xml:space="preserve"> Carrasco</w:t>
            </w:r>
          </w:p>
        </w:tc>
        <w:tc>
          <w:tcPr>
            <w:tcW w:w="775" w:type="dxa"/>
          </w:tcPr>
          <w:p w14:paraId="045D1828" w14:textId="655F4A22"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1.0</w:t>
            </w:r>
          </w:p>
        </w:tc>
        <w:tc>
          <w:tcPr>
            <w:tcW w:w="4209" w:type="dxa"/>
          </w:tcPr>
          <w:p w14:paraId="4298CB0F" w14:textId="35FB4A45" w:rsidR="00C36169" w:rsidRPr="00230F5A" w:rsidRDefault="00C36169" w:rsidP="00655667">
            <w:pPr>
              <w:spacing w:line="40" w:lineRule="atLeast"/>
              <w:contextualSpacing/>
              <w:rPr>
                <w:rFonts w:ascii="Times New Roman" w:hAnsi="Times New Roman" w:cs="Times New Roman"/>
              </w:rPr>
            </w:pPr>
            <w:r w:rsidRPr="00230F5A">
              <w:rPr>
                <w:rFonts w:ascii="Times New Roman" w:hAnsi="Times New Roman" w:cs="Times New Roman"/>
              </w:rPr>
              <w:t>Creación documento</w:t>
            </w:r>
          </w:p>
        </w:tc>
      </w:tr>
      <w:tr w:rsidR="00446EF8" w:rsidRPr="00230F5A" w14:paraId="5339FC0E" w14:textId="7AB2D237" w:rsidTr="00DE6FAE">
        <w:tc>
          <w:tcPr>
            <w:tcW w:w="1256" w:type="dxa"/>
          </w:tcPr>
          <w:p w14:paraId="3DF7E2D2" w14:textId="55ED7F91" w:rsidR="00446EF8" w:rsidRPr="00230F5A" w:rsidRDefault="00446EF8" w:rsidP="00446EF8">
            <w:pPr>
              <w:spacing w:line="40" w:lineRule="atLeast"/>
              <w:contextualSpacing/>
              <w:rPr>
                <w:rFonts w:ascii="Times New Roman" w:hAnsi="Times New Roman" w:cs="Times New Roman"/>
              </w:rPr>
            </w:pPr>
          </w:p>
        </w:tc>
        <w:tc>
          <w:tcPr>
            <w:tcW w:w="1342" w:type="dxa"/>
          </w:tcPr>
          <w:p w14:paraId="69C55B7E" w14:textId="3FCDD191" w:rsidR="00446EF8" w:rsidRPr="00230F5A" w:rsidRDefault="00446EF8" w:rsidP="00446EF8">
            <w:pPr>
              <w:spacing w:line="40" w:lineRule="atLeast"/>
              <w:contextualSpacing/>
              <w:rPr>
                <w:rFonts w:ascii="Times New Roman" w:hAnsi="Times New Roman" w:cs="Times New Roman"/>
              </w:rPr>
            </w:pPr>
          </w:p>
        </w:tc>
        <w:tc>
          <w:tcPr>
            <w:tcW w:w="2046" w:type="dxa"/>
          </w:tcPr>
          <w:p w14:paraId="5353DC5F" w14:textId="319BC47E" w:rsidR="00446EF8" w:rsidRPr="00230F5A" w:rsidRDefault="00446EF8" w:rsidP="00446EF8">
            <w:pPr>
              <w:spacing w:line="40" w:lineRule="atLeast"/>
              <w:contextualSpacing/>
              <w:rPr>
                <w:rFonts w:ascii="Times New Roman" w:hAnsi="Times New Roman" w:cs="Times New Roman"/>
              </w:rPr>
            </w:pPr>
          </w:p>
        </w:tc>
        <w:tc>
          <w:tcPr>
            <w:tcW w:w="775" w:type="dxa"/>
          </w:tcPr>
          <w:p w14:paraId="4436A160" w14:textId="3D48EC3D" w:rsidR="00446EF8" w:rsidRPr="00230F5A" w:rsidRDefault="00446EF8" w:rsidP="00446EF8">
            <w:pPr>
              <w:spacing w:line="40" w:lineRule="atLeast"/>
              <w:contextualSpacing/>
              <w:rPr>
                <w:rFonts w:ascii="Times New Roman" w:hAnsi="Times New Roman" w:cs="Times New Roman"/>
              </w:rPr>
            </w:pPr>
          </w:p>
        </w:tc>
        <w:tc>
          <w:tcPr>
            <w:tcW w:w="4209" w:type="dxa"/>
          </w:tcPr>
          <w:p w14:paraId="39378B08" w14:textId="10D10210" w:rsidR="00446EF8" w:rsidRPr="00230F5A" w:rsidRDefault="00446EF8" w:rsidP="00446EF8">
            <w:pPr>
              <w:spacing w:line="40" w:lineRule="atLeast"/>
              <w:contextualSpacing/>
              <w:rPr>
                <w:rFonts w:ascii="Times New Roman" w:hAnsi="Times New Roman" w:cs="Times New Roman"/>
              </w:rPr>
            </w:pPr>
          </w:p>
        </w:tc>
      </w:tr>
      <w:tr w:rsidR="00446EF8" w:rsidRPr="00230F5A" w14:paraId="251EA50D" w14:textId="22DD7FE9" w:rsidTr="00DE6FAE">
        <w:tc>
          <w:tcPr>
            <w:tcW w:w="1256" w:type="dxa"/>
          </w:tcPr>
          <w:p w14:paraId="7287933A" w14:textId="06AF00A5" w:rsidR="00446EF8" w:rsidRPr="00230F5A" w:rsidRDefault="00446EF8" w:rsidP="00446EF8">
            <w:pPr>
              <w:spacing w:line="40" w:lineRule="atLeast"/>
              <w:contextualSpacing/>
              <w:rPr>
                <w:rFonts w:ascii="Times New Roman" w:hAnsi="Times New Roman" w:cs="Times New Roman"/>
              </w:rPr>
            </w:pPr>
          </w:p>
        </w:tc>
        <w:tc>
          <w:tcPr>
            <w:tcW w:w="1342" w:type="dxa"/>
          </w:tcPr>
          <w:p w14:paraId="562818B9" w14:textId="7C8147DE" w:rsidR="00446EF8" w:rsidRPr="00230F5A" w:rsidRDefault="00446EF8" w:rsidP="00446EF8">
            <w:pPr>
              <w:spacing w:line="40" w:lineRule="atLeast"/>
              <w:contextualSpacing/>
              <w:rPr>
                <w:rFonts w:ascii="Times New Roman" w:hAnsi="Times New Roman" w:cs="Times New Roman"/>
              </w:rPr>
            </w:pPr>
          </w:p>
        </w:tc>
        <w:tc>
          <w:tcPr>
            <w:tcW w:w="2046" w:type="dxa"/>
          </w:tcPr>
          <w:p w14:paraId="5B494666" w14:textId="2B0BBDE8" w:rsidR="00446EF8" w:rsidRPr="00230F5A" w:rsidRDefault="00446EF8" w:rsidP="00446EF8">
            <w:pPr>
              <w:spacing w:line="40" w:lineRule="atLeast"/>
              <w:contextualSpacing/>
              <w:rPr>
                <w:rFonts w:ascii="Times New Roman" w:hAnsi="Times New Roman" w:cs="Times New Roman"/>
              </w:rPr>
            </w:pPr>
          </w:p>
        </w:tc>
        <w:tc>
          <w:tcPr>
            <w:tcW w:w="775" w:type="dxa"/>
          </w:tcPr>
          <w:p w14:paraId="03E710F1" w14:textId="2842F05C" w:rsidR="00446EF8" w:rsidRPr="00230F5A" w:rsidRDefault="00446EF8" w:rsidP="00446EF8">
            <w:pPr>
              <w:spacing w:line="40" w:lineRule="atLeast"/>
              <w:contextualSpacing/>
              <w:rPr>
                <w:rFonts w:ascii="Times New Roman" w:hAnsi="Times New Roman" w:cs="Times New Roman"/>
              </w:rPr>
            </w:pPr>
          </w:p>
        </w:tc>
        <w:tc>
          <w:tcPr>
            <w:tcW w:w="4209" w:type="dxa"/>
          </w:tcPr>
          <w:p w14:paraId="2680C47E" w14:textId="1343B9FE" w:rsidR="00446EF8" w:rsidRPr="00230F5A" w:rsidRDefault="00446EF8" w:rsidP="00446EF8">
            <w:pPr>
              <w:spacing w:line="40" w:lineRule="atLeast"/>
              <w:contextualSpacing/>
              <w:rPr>
                <w:rFonts w:ascii="Times New Roman" w:hAnsi="Times New Roman" w:cs="Times New Roman"/>
              </w:rPr>
            </w:pPr>
          </w:p>
        </w:tc>
      </w:tr>
      <w:tr w:rsidR="00446EF8" w:rsidRPr="00230F5A" w14:paraId="38B70AFE" w14:textId="34FEEE1D" w:rsidTr="00DE6FAE">
        <w:tc>
          <w:tcPr>
            <w:tcW w:w="1256" w:type="dxa"/>
          </w:tcPr>
          <w:p w14:paraId="23AEB014" w14:textId="5799241D" w:rsidR="00446EF8" w:rsidRPr="00230F5A" w:rsidRDefault="00446EF8" w:rsidP="00446EF8">
            <w:pPr>
              <w:spacing w:line="40" w:lineRule="atLeast"/>
              <w:contextualSpacing/>
              <w:rPr>
                <w:rFonts w:ascii="Times New Roman" w:hAnsi="Times New Roman" w:cs="Times New Roman"/>
              </w:rPr>
            </w:pPr>
          </w:p>
        </w:tc>
        <w:tc>
          <w:tcPr>
            <w:tcW w:w="1342" w:type="dxa"/>
          </w:tcPr>
          <w:p w14:paraId="7FA5A642" w14:textId="1B5644C6" w:rsidR="00446EF8" w:rsidRPr="00230F5A" w:rsidRDefault="00446EF8" w:rsidP="00446EF8">
            <w:pPr>
              <w:spacing w:line="40" w:lineRule="atLeast"/>
              <w:contextualSpacing/>
              <w:rPr>
                <w:rFonts w:ascii="Times New Roman" w:hAnsi="Times New Roman" w:cs="Times New Roman"/>
              </w:rPr>
            </w:pPr>
          </w:p>
        </w:tc>
        <w:tc>
          <w:tcPr>
            <w:tcW w:w="2046" w:type="dxa"/>
          </w:tcPr>
          <w:p w14:paraId="10E83E9F" w14:textId="672541B2" w:rsidR="00446EF8" w:rsidRPr="00230F5A" w:rsidRDefault="00446EF8" w:rsidP="00446EF8">
            <w:pPr>
              <w:spacing w:line="40" w:lineRule="atLeast"/>
              <w:contextualSpacing/>
              <w:rPr>
                <w:rFonts w:ascii="Times New Roman" w:hAnsi="Times New Roman" w:cs="Times New Roman"/>
              </w:rPr>
            </w:pPr>
          </w:p>
        </w:tc>
        <w:tc>
          <w:tcPr>
            <w:tcW w:w="775" w:type="dxa"/>
          </w:tcPr>
          <w:p w14:paraId="50EBE826" w14:textId="77CBF93B" w:rsidR="00446EF8" w:rsidRPr="00230F5A" w:rsidRDefault="00446EF8" w:rsidP="00446EF8">
            <w:pPr>
              <w:spacing w:line="40" w:lineRule="atLeast"/>
              <w:contextualSpacing/>
              <w:rPr>
                <w:rFonts w:ascii="Times New Roman" w:hAnsi="Times New Roman" w:cs="Times New Roman"/>
              </w:rPr>
            </w:pPr>
          </w:p>
        </w:tc>
        <w:tc>
          <w:tcPr>
            <w:tcW w:w="4209" w:type="dxa"/>
          </w:tcPr>
          <w:p w14:paraId="3301AE4B" w14:textId="02B86A20" w:rsidR="00446EF8" w:rsidRPr="00230F5A" w:rsidRDefault="00446EF8" w:rsidP="00446EF8">
            <w:pPr>
              <w:spacing w:line="40" w:lineRule="atLeast"/>
              <w:contextualSpacing/>
              <w:rPr>
                <w:rFonts w:ascii="Times New Roman" w:hAnsi="Times New Roman" w:cs="Times New Roman"/>
              </w:rPr>
            </w:pPr>
          </w:p>
        </w:tc>
      </w:tr>
      <w:tr w:rsidR="00446EF8" w:rsidRPr="00230F5A" w14:paraId="4B606B6E" w14:textId="62885254" w:rsidTr="00DE6FAE">
        <w:tc>
          <w:tcPr>
            <w:tcW w:w="1256" w:type="dxa"/>
          </w:tcPr>
          <w:p w14:paraId="612D72B6"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2796920D"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566DBFB5"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7B788475"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22CB4D9D" w14:textId="0535C94F" w:rsidR="00446EF8" w:rsidRPr="00230F5A" w:rsidRDefault="00446EF8" w:rsidP="00446EF8">
            <w:pPr>
              <w:spacing w:line="40" w:lineRule="atLeast"/>
              <w:contextualSpacing/>
              <w:rPr>
                <w:rFonts w:ascii="Times New Roman" w:hAnsi="Times New Roman" w:cs="Times New Roman"/>
              </w:rPr>
            </w:pPr>
          </w:p>
        </w:tc>
      </w:tr>
      <w:tr w:rsidR="00446EF8" w:rsidRPr="00230F5A" w14:paraId="2EA7A1DB" w14:textId="6C6D457E" w:rsidTr="00DE6FAE">
        <w:tc>
          <w:tcPr>
            <w:tcW w:w="1256" w:type="dxa"/>
          </w:tcPr>
          <w:p w14:paraId="4D062B49"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00B75E93"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5B3D2B8"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636F09EA"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370FDB39" w14:textId="597E7583" w:rsidR="00446EF8" w:rsidRPr="00230F5A" w:rsidRDefault="00446EF8" w:rsidP="00446EF8">
            <w:pPr>
              <w:spacing w:line="40" w:lineRule="atLeast"/>
              <w:contextualSpacing/>
              <w:rPr>
                <w:rFonts w:ascii="Times New Roman" w:hAnsi="Times New Roman" w:cs="Times New Roman"/>
              </w:rPr>
            </w:pPr>
          </w:p>
        </w:tc>
      </w:tr>
      <w:tr w:rsidR="00446EF8" w:rsidRPr="00230F5A" w14:paraId="4EBD62EB" w14:textId="7659FBA3" w:rsidTr="00DE6FAE">
        <w:tc>
          <w:tcPr>
            <w:tcW w:w="1256" w:type="dxa"/>
          </w:tcPr>
          <w:p w14:paraId="6FF918B3" w14:textId="77777777" w:rsidR="00446EF8" w:rsidRPr="00230F5A" w:rsidRDefault="00446EF8" w:rsidP="00446EF8">
            <w:pPr>
              <w:spacing w:line="40" w:lineRule="atLeast"/>
              <w:contextualSpacing/>
              <w:rPr>
                <w:rFonts w:ascii="Times New Roman" w:hAnsi="Times New Roman" w:cs="Times New Roman"/>
              </w:rPr>
            </w:pPr>
          </w:p>
        </w:tc>
        <w:tc>
          <w:tcPr>
            <w:tcW w:w="1342" w:type="dxa"/>
          </w:tcPr>
          <w:p w14:paraId="42356DD2" w14:textId="77777777" w:rsidR="00446EF8" w:rsidRPr="00230F5A" w:rsidRDefault="00446EF8" w:rsidP="00446EF8">
            <w:pPr>
              <w:spacing w:line="40" w:lineRule="atLeast"/>
              <w:contextualSpacing/>
              <w:rPr>
                <w:rFonts w:ascii="Times New Roman" w:hAnsi="Times New Roman" w:cs="Times New Roman"/>
              </w:rPr>
            </w:pPr>
          </w:p>
        </w:tc>
        <w:tc>
          <w:tcPr>
            <w:tcW w:w="2046" w:type="dxa"/>
          </w:tcPr>
          <w:p w14:paraId="16C2EAFB" w14:textId="77777777" w:rsidR="00446EF8" w:rsidRPr="00230F5A" w:rsidRDefault="00446EF8" w:rsidP="00446EF8">
            <w:pPr>
              <w:spacing w:line="40" w:lineRule="atLeast"/>
              <w:contextualSpacing/>
              <w:rPr>
                <w:rFonts w:ascii="Times New Roman" w:hAnsi="Times New Roman" w:cs="Times New Roman"/>
              </w:rPr>
            </w:pPr>
          </w:p>
        </w:tc>
        <w:tc>
          <w:tcPr>
            <w:tcW w:w="775" w:type="dxa"/>
          </w:tcPr>
          <w:p w14:paraId="5DEA698F" w14:textId="77777777" w:rsidR="00446EF8" w:rsidRPr="00230F5A" w:rsidRDefault="00446EF8" w:rsidP="00446EF8">
            <w:pPr>
              <w:spacing w:line="40" w:lineRule="atLeast"/>
              <w:contextualSpacing/>
              <w:rPr>
                <w:rFonts w:ascii="Times New Roman" w:hAnsi="Times New Roman" w:cs="Times New Roman"/>
              </w:rPr>
            </w:pPr>
          </w:p>
        </w:tc>
        <w:tc>
          <w:tcPr>
            <w:tcW w:w="4209" w:type="dxa"/>
          </w:tcPr>
          <w:p w14:paraId="75178590" w14:textId="35DC425B" w:rsidR="00446EF8" w:rsidRPr="00230F5A" w:rsidRDefault="00446EF8" w:rsidP="00446EF8">
            <w:pPr>
              <w:spacing w:line="40" w:lineRule="atLeast"/>
              <w:contextualSpacing/>
              <w:rPr>
                <w:rFonts w:ascii="Times New Roman" w:hAnsi="Times New Roman" w:cs="Times New Roman"/>
              </w:rPr>
            </w:pPr>
          </w:p>
        </w:tc>
      </w:tr>
    </w:tbl>
    <w:p w14:paraId="4A87E0FC" w14:textId="77777777" w:rsidR="00C4642F" w:rsidRPr="00230F5A" w:rsidRDefault="00C4642F" w:rsidP="00655667">
      <w:pPr>
        <w:spacing w:line="40" w:lineRule="atLeast"/>
        <w:contextualSpacing/>
        <w:rPr>
          <w:rFonts w:ascii="Times New Roman" w:hAnsi="Times New Roman" w:cs="Times New Roman"/>
        </w:rPr>
      </w:pPr>
    </w:p>
    <w:p w14:paraId="7448F73B" w14:textId="77777777" w:rsidR="00C4642F" w:rsidRPr="00230F5A" w:rsidRDefault="00C4642F" w:rsidP="00655667">
      <w:pPr>
        <w:spacing w:line="40" w:lineRule="atLeast"/>
        <w:contextualSpacing/>
        <w:rPr>
          <w:rFonts w:ascii="Times New Roman" w:hAnsi="Times New Roman" w:cs="Times New Roman"/>
        </w:rPr>
      </w:pPr>
    </w:p>
    <w:p w14:paraId="21928C58" w14:textId="77777777" w:rsidR="00C4642F" w:rsidRPr="00230F5A" w:rsidRDefault="00C4642F" w:rsidP="00655667">
      <w:pPr>
        <w:spacing w:line="40" w:lineRule="atLeast"/>
        <w:contextualSpacing/>
        <w:rPr>
          <w:rFonts w:ascii="Times New Roman" w:hAnsi="Times New Roman" w:cs="Times New Roman"/>
        </w:rPr>
      </w:pPr>
    </w:p>
    <w:p w14:paraId="5088BD36" w14:textId="77777777" w:rsidR="00C4642F" w:rsidRPr="00230F5A" w:rsidRDefault="00C4642F" w:rsidP="00655667">
      <w:pPr>
        <w:spacing w:line="40" w:lineRule="atLeast"/>
        <w:contextualSpacing/>
        <w:rPr>
          <w:rFonts w:ascii="Times New Roman" w:hAnsi="Times New Roman" w:cs="Times New Roman"/>
        </w:rPr>
      </w:pPr>
    </w:p>
    <w:p w14:paraId="3DBEBF30" w14:textId="77777777" w:rsidR="00C4642F" w:rsidRPr="00230F5A" w:rsidRDefault="00C4642F" w:rsidP="00655667">
      <w:pPr>
        <w:spacing w:line="40" w:lineRule="atLeast"/>
        <w:contextualSpacing/>
        <w:rPr>
          <w:rFonts w:ascii="Times New Roman" w:hAnsi="Times New Roman" w:cs="Times New Roman"/>
        </w:rPr>
      </w:pPr>
    </w:p>
    <w:p w14:paraId="38839A14" w14:textId="77777777" w:rsidR="00C4642F" w:rsidRPr="00230F5A" w:rsidRDefault="00C4642F" w:rsidP="00655667">
      <w:pPr>
        <w:spacing w:line="40" w:lineRule="atLeast"/>
        <w:contextualSpacing/>
        <w:rPr>
          <w:rFonts w:ascii="Times New Roman" w:hAnsi="Times New Roman" w:cs="Times New Roman"/>
        </w:rPr>
      </w:pPr>
    </w:p>
    <w:p w14:paraId="7C8DA76F" w14:textId="77777777" w:rsidR="00E814DF" w:rsidRPr="00230F5A" w:rsidRDefault="00E814DF" w:rsidP="00C4642F">
      <w:pPr>
        <w:ind w:left="142" w:firstLine="142"/>
        <w:rPr>
          <w:rFonts w:ascii="Times New Roman" w:hAnsi="Times New Roman" w:cs="Times New Roman"/>
          <w:b/>
          <w:bCs/>
          <w:color w:val="4472C4" w:themeColor="accent1"/>
          <w:sz w:val="32"/>
          <w:szCs w:val="32"/>
        </w:rPr>
      </w:pPr>
    </w:p>
    <w:p w14:paraId="52E71864" w14:textId="77777777" w:rsidR="00C4642F" w:rsidRPr="00230F5A" w:rsidRDefault="00C4642F">
      <w:pPr>
        <w:rPr>
          <w:rFonts w:ascii="Times New Roman" w:hAnsi="Times New Roman" w:cs="Times New Roman"/>
          <w:b/>
          <w:bCs/>
          <w:color w:val="4472C4" w:themeColor="accent1"/>
          <w:sz w:val="32"/>
          <w:szCs w:val="32"/>
        </w:rPr>
      </w:pPr>
    </w:p>
    <w:p w14:paraId="2600DC40" w14:textId="77777777" w:rsidR="00661AC6" w:rsidRPr="00230F5A" w:rsidRDefault="00661AC6">
      <w:pPr>
        <w:rPr>
          <w:rFonts w:ascii="Times New Roman" w:hAnsi="Times New Roman" w:cs="Times New Roman"/>
          <w:b/>
          <w:bCs/>
          <w:color w:val="4472C4" w:themeColor="accent1"/>
          <w:sz w:val="32"/>
          <w:szCs w:val="32"/>
        </w:rPr>
      </w:pPr>
    </w:p>
    <w:p w14:paraId="7D434884" w14:textId="77777777" w:rsidR="00340E64" w:rsidRPr="00230F5A" w:rsidRDefault="00340E64">
      <w:pPr>
        <w:rPr>
          <w:rFonts w:ascii="Times New Roman" w:hAnsi="Times New Roman" w:cs="Times New Roman"/>
          <w:b/>
          <w:bCs/>
          <w:color w:val="4472C4" w:themeColor="accent1"/>
          <w:sz w:val="32"/>
          <w:szCs w:val="32"/>
        </w:rPr>
      </w:pPr>
    </w:p>
    <w:p w14:paraId="23368CE8" w14:textId="77777777" w:rsidR="000105A8" w:rsidRPr="00230F5A" w:rsidRDefault="000105A8">
      <w:pPr>
        <w:rPr>
          <w:rFonts w:ascii="Times New Roman" w:eastAsiaTheme="majorEastAsia" w:hAnsi="Times New Roman" w:cs="Times New Roman"/>
          <w:color w:val="2F5496" w:themeColor="accent1" w:themeShade="BF"/>
          <w:sz w:val="32"/>
          <w:szCs w:val="32"/>
        </w:rPr>
      </w:pPr>
      <w:r w:rsidRPr="00230F5A">
        <w:rPr>
          <w:rFonts w:ascii="Times New Roman" w:hAnsi="Times New Roman" w:cs="Times New Roman"/>
        </w:rPr>
        <w:br w:type="page"/>
      </w:r>
    </w:p>
    <w:p w14:paraId="64EB275F" w14:textId="602FC21C" w:rsidR="00C4642F" w:rsidRPr="00230F5A" w:rsidRDefault="00C4642F" w:rsidP="00A06AD3">
      <w:pPr>
        <w:pStyle w:val="Ttulo1"/>
        <w:numPr>
          <w:ilvl w:val="0"/>
          <w:numId w:val="7"/>
        </w:numPr>
        <w:rPr>
          <w:rFonts w:cs="Times New Roman"/>
        </w:rPr>
      </w:pPr>
      <w:bookmarkStart w:id="0" w:name="_Toc152254280"/>
      <w:r w:rsidRPr="00230F5A">
        <w:rPr>
          <w:rFonts w:cs="Times New Roman"/>
        </w:rPr>
        <w:lastRenderedPageBreak/>
        <w:t>Definición de estructuras</w:t>
      </w:r>
      <w:bookmarkEnd w:id="0"/>
    </w:p>
    <w:p w14:paraId="6D57BDBF" w14:textId="3B077FE6" w:rsidR="003B2729" w:rsidRPr="00230F5A" w:rsidRDefault="003B2729" w:rsidP="0041204F">
      <w:pPr>
        <w:pStyle w:val="Ttulo2"/>
        <w:numPr>
          <w:ilvl w:val="1"/>
          <w:numId w:val="7"/>
        </w:numPr>
        <w:rPr>
          <w:rFonts w:cs="Times New Roman"/>
          <w:bCs/>
          <w:color w:val="4472C4" w:themeColor="accent1"/>
          <w:sz w:val="32"/>
          <w:szCs w:val="32"/>
        </w:rPr>
      </w:pPr>
      <w:bookmarkStart w:id="1" w:name="_Toc152254281"/>
      <w:r w:rsidRPr="00230F5A">
        <w:rPr>
          <w:rFonts w:cs="Times New Roman"/>
          <w:bCs/>
          <w:color w:val="4472C4" w:themeColor="accent1"/>
        </w:rPr>
        <w:t xml:space="preserve">Archivo de datos del </w:t>
      </w:r>
      <w:r w:rsidR="00115D17">
        <w:rPr>
          <w:rFonts w:cs="Times New Roman"/>
          <w:bCs/>
          <w:color w:val="4472C4" w:themeColor="accent1"/>
        </w:rPr>
        <w:t xml:space="preserve">emisor </w:t>
      </w:r>
      <w:r w:rsidR="004F4C51">
        <w:rPr>
          <w:rFonts w:cs="Times New Roman"/>
          <w:bCs/>
          <w:color w:val="4472C4" w:themeColor="accent1"/>
        </w:rPr>
        <w:t xml:space="preserve"> </w:t>
      </w:r>
      <w:hyperlink r:id="rId9" w:history="1">
        <w:r w:rsidR="004F4C51">
          <w:rPr>
            <w:rStyle w:val="Hipervnculo"/>
          </w:rPr>
          <w:t>Manual Sistema de Información Bancos - Sistema Contable (cmfchile.cl)</w:t>
        </w:r>
        <w:bookmarkEnd w:id="1"/>
      </w:hyperlink>
    </w:p>
    <w:p w14:paraId="1D09E51E" w14:textId="77777777" w:rsidR="00C75830" w:rsidRDefault="00C75830" w:rsidP="00C75830">
      <w:pPr>
        <w:rPr>
          <w:rFonts w:ascii="Times New Roman" w:hAnsi="Times New Roman" w:cs="Times New Roman"/>
          <w:color w:val="4472C4" w:themeColor="accent1"/>
        </w:rPr>
      </w:pPr>
      <w:proofErr w:type="spellStart"/>
      <w:r>
        <w:rPr>
          <w:rFonts w:ascii="Times New Roman" w:hAnsi="Times New Roman" w:cs="Times New Roman"/>
          <w:color w:val="4472C4" w:themeColor="accent1"/>
        </w:rPr>
        <w:t>Header</w:t>
      </w:r>
      <w:proofErr w:type="spellEnd"/>
      <w:r>
        <w:rPr>
          <w:rFonts w:ascii="Times New Roman" w:hAnsi="Times New Roman" w:cs="Times New Roman"/>
          <w:color w:val="4472C4" w:themeColor="accent1"/>
        </w:rPr>
        <w:t>:</w:t>
      </w:r>
    </w:p>
    <w:tbl>
      <w:tblPr>
        <w:tblStyle w:val="TableNormal"/>
        <w:tblW w:w="97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4963"/>
        <w:gridCol w:w="2978"/>
      </w:tblGrid>
      <w:tr w:rsidR="00C75830" w14:paraId="644A1495"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FA764BA"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 1</w:t>
            </w:r>
          </w:p>
        </w:tc>
        <w:tc>
          <w:tcPr>
            <w:tcW w:w="425" w:type="dxa"/>
            <w:tcBorders>
              <w:top w:val="single" w:sz="4" w:space="0" w:color="000000"/>
              <w:left w:val="single" w:sz="4" w:space="0" w:color="000000"/>
              <w:bottom w:val="single" w:sz="4" w:space="0" w:color="000000"/>
              <w:right w:val="single" w:sz="4" w:space="0" w:color="000000"/>
            </w:tcBorders>
            <w:hideMark/>
          </w:tcPr>
          <w:p w14:paraId="73CFE937"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0A32E549" w14:textId="77777777" w:rsidR="00C75830" w:rsidRDefault="00C75830">
            <w:pPr>
              <w:pStyle w:val="TableParagraph"/>
              <w:spacing w:line="248" w:lineRule="exact"/>
              <w:ind w:left="110"/>
              <w:rPr>
                <w:rFonts w:ascii="Times New Roman" w:hAnsi="Times New Roman" w:cs="Times New Roman"/>
                <w:lang w:val="es-CL"/>
              </w:rPr>
            </w:pPr>
            <w:r>
              <w:rPr>
                <w:rFonts w:ascii="Times New Roman" w:hAnsi="Times New Roman" w:cs="Times New Roman"/>
                <w:lang w:val="es-CL"/>
              </w:rPr>
              <w:t>Código de la institución financiera</w:t>
            </w:r>
          </w:p>
        </w:tc>
        <w:tc>
          <w:tcPr>
            <w:tcW w:w="2977" w:type="dxa"/>
            <w:tcBorders>
              <w:top w:val="single" w:sz="4" w:space="0" w:color="000000"/>
              <w:left w:val="single" w:sz="4" w:space="0" w:color="000000"/>
              <w:bottom w:val="single" w:sz="4" w:space="0" w:color="000000"/>
              <w:right w:val="single" w:sz="4" w:space="0" w:color="000000"/>
            </w:tcBorders>
            <w:hideMark/>
          </w:tcPr>
          <w:p w14:paraId="5D92D033"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9(04)</w:t>
            </w:r>
          </w:p>
        </w:tc>
      </w:tr>
      <w:tr w:rsidR="00C75830" w14:paraId="3383FB6A"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9049317"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 2</w:t>
            </w:r>
          </w:p>
        </w:tc>
        <w:tc>
          <w:tcPr>
            <w:tcW w:w="425" w:type="dxa"/>
            <w:tcBorders>
              <w:top w:val="single" w:sz="4" w:space="0" w:color="000000"/>
              <w:left w:val="single" w:sz="4" w:space="0" w:color="000000"/>
              <w:bottom w:val="single" w:sz="4" w:space="0" w:color="000000"/>
              <w:right w:val="single" w:sz="4" w:space="0" w:color="000000"/>
            </w:tcBorders>
            <w:hideMark/>
          </w:tcPr>
          <w:p w14:paraId="0F8B8F9B"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7810F443"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Identificación</w:t>
            </w:r>
            <w:proofErr w:type="spellEnd"/>
            <w:r>
              <w:rPr>
                <w:rFonts w:ascii="Times New Roman" w:hAnsi="Times New Roman" w:cs="Times New Roman"/>
              </w:rPr>
              <w:t xml:space="preserve"> del </w:t>
            </w:r>
            <w:proofErr w:type="spellStart"/>
            <w:r>
              <w:rPr>
                <w:rFonts w:ascii="Times New Roman" w:hAnsi="Times New Roman" w:cs="Times New Roman"/>
              </w:rPr>
              <w:t>archivo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3D77AF11" w14:textId="77777777" w:rsidR="00C75830" w:rsidRDefault="00C75830">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03)</w:t>
            </w:r>
          </w:p>
        </w:tc>
      </w:tr>
      <w:tr w:rsidR="00C75830" w14:paraId="4AE8CAB7"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950DBFC"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 3</w:t>
            </w:r>
          </w:p>
        </w:tc>
        <w:tc>
          <w:tcPr>
            <w:tcW w:w="425" w:type="dxa"/>
            <w:tcBorders>
              <w:top w:val="single" w:sz="4" w:space="0" w:color="000000"/>
              <w:left w:val="single" w:sz="4" w:space="0" w:color="000000"/>
              <w:bottom w:val="single" w:sz="4" w:space="0" w:color="000000"/>
              <w:right w:val="single" w:sz="4" w:space="0" w:color="000000"/>
            </w:tcBorders>
            <w:hideMark/>
          </w:tcPr>
          <w:p w14:paraId="5E144184"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A223F2B"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Periodo</w:t>
            </w:r>
            <w:proofErr w:type="spellEnd"/>
          </w:p>
        </w:tc>
        <w:tc>
          <w:tcPr>
            <w:tcW w:w="2977" w:type="dxa"/>
            <w:tcBorders>
              <w:top w:val="single" w:sz="4" w:space="0" w:color="000000"/>
              <w:left w:val="single" w:sz="4" w:space="0" w:color="000000"/>
              <w:bottom w:val="single" w:sz="4" w:space="0" w:color="000000"/>
              <w:right w:val="single" w:sz="4" w:space="0" w:color="000000"/>
            </w:tcBorders>
            <w:hideMark/>
          </w:tcPr>
          <w:p w14:paraId="1EDE22C6" w14:textId="77777777" w:rsidR="00C75830" w:rsidRDefault="00C75830">
            <w:pPr>
              <w:pStyle w:val="TableParagraph"/>
              <w:spacing w:line="248" w:lineRule="exact"/>
              <w:ind w:left="110"/>
              <w:rPr>
                <w:rFonts w:ascii="Times New Roman" w:hAnsi="Times New Roman" w:cs="Times New Roman"/>
              </w:rPr>
            </w:pPr>
            <w:proofErr w:type="gramStart"/>
            <w:r>
              <w:rPr>
                <w:rFonts w:ascii="Times New Roman" w:hAnsi="Times New Roman" w:cs="Times New Roman"/>
              </w:rPr>
              <w:t>P(</w:t>
            </w:r>
            <w:proofErr w:type="gramEnd"/>
            <w:r>
              <w:rPr>
                <w:rFonts w:ascii="Times New Roman" w:hAnsi="Times New Roman" w:cs="Times New Roman"/>
              </w:rPr>
              <w:t>06)     AAAAMM</w:t>
            </w:r>
          </w:p>
        </w:tc>
      </w:tr>
      <w:tr w:rsidR="00C75830" w14:paraId="5FEE59AC"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FB59E94"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 4</w:t>
            </w:r>
          </w:p>
        </w:tc>
        <w:tc>
          <w:tcPr>
            <w:tcW w:w="425" w:type="dxa"/>
            <w:tcBorders>
              <w:top w:val="single" w:sz="4" w:space="0" w:color="000000"/>
              <w:left w:val="single" w:sz="4" w:space="0" w:color="000000"/>
              <w:bottom w:val="single" w:sz="4" w:space="0" w:color="000000"/>
              <w:right w:val="single" w:sz="4" w:space="0" w:color="000000"/>
            </w:tcBorders>
            <w:hideMark/>
          </w:tcPr>
          <w:p w14:paraId="55917446"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4962" w:type="dxa"/>
            <w:tcBorders>
              <w:top w:val="single" w:sz="4" w:space="0" w:color="000000"/>
              <w:left w:val="single" w:sz="4" w:space="0" w:color="000000"/>
              <w:bottom w:val="single" w:sz="4" w:space="0" w:color="000000"/>
              <w:right w:val="single" w:sz="4" w:space="0" w:color="000000"/>
            </w:tcBorders>
            <w:hideMark/>
          </w:tcPr>
          <w:p w14:paraId="48267978"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Filler</w:t>
            </w:r>
          </w:p>
        </w:tc>
        <w:tc>
          <w:tcPr>
            <w:tcW w:w="2977" w:type="dxa"/>
            <w:tcBorders>
              <w:top w:val="single" w:sz="4" w:space="0" w:color="000000"/>
              <w:left w:val="single" w:sz="4" w:space="0" w:color="000000"/>
              <w:bottom w:val="single" w:sz="4" w:space="0" w:color="000000"/>
              <w:right w:val="single" w:sz="4" w:space="0" w:color="000000"/>
            </w:tcBorders>
            <w:hideMark/>
          </w:tcPr>
          <w:p w14:paraId="070EDAD9" w14:textId="77777777" w:rsidR="00C75830" w:rsidRDefault="00C75830">
            <w:pPr>
              <w:pStyle w:val="TableParagraph"/>
              <w:spacing w:line="248" w:lineRule="exact"/>
              <w:ind w:left="110"/>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145)</w:t>
            </w:r>
          </w:p>
        </w:tc>
      </w:tr>
    </w:tbl>
    <w:p w14:paraId="55F30715" w14:textId="77777777" w:rsidR="00C75830" w:rsidRDefault="00C75830" w:rsidP="00C75830">
      <w:pPr>
        <w:pStyle w:val="Textoindependiente"/>
        <w:ind w:left="212"/>
        <w:rPr>
          <w:rFonts w:ascii="Times New Roman" w:hAnsi="Times New Roman" w:cs="Times New Roman"/>
          <w14:ligatures w14:val="none"/>
        </w:rPr>
      </w:pPr>
      <w:r>
        <w:rPr>
          <w:rFonts w:ascii="Times New Roman" w:hAnsi="Times New Roman" w:cs="Times New Roman"/>
        </w:rPr>
        <w:t>Longitud</w:t>
      </w:r>
      <w:r>
        <w:rPr>
          <w:rFonts w:ascii="Times New Roman" w:hAnsi="Times New Roman" w:cs="Times New Roman"/>
          <w:spacing w:val="-3"/>
        </w:rPr>
        <w:t xml:space="preserve"> </w:t>
      </w:r>
      <w:r>
        <w:rPr>
          <w:rFonts w:ascii="Times New Roman" w:hAnsi="Times New Roman" w:cs="Times New Roman"/>
        </w:rPr>
        <w:t>Total</w:t>
      </w:r>
      <w:r>
        <w:rPr>
          <w:rFonts w:ascii="Times New Roman" w:hAnsi="Times New Roman" w:cs="Times New Roman"/>
          <w:spacing w:val="-1"/>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registro:</w:t>
      </w:r>
      <w:r>
        <w:rPr>
          <w:rFonts w:ascii="Times New Roman" w:hAnsi="Times New Roman" w:cs="Times New Roman"/>
          <w:spacing w:val="-2"/>
        </w:rPr>
        <w:t xml:space="preserve"> </w:t>
      </w:r>
      <w:r>
        <w:rPr>
          <w:rFonts w:ascii="Times New Roman" w:hAnsi="Times New Roman" w:cs="Times New Roman"/>
        </w:rPr>
        <w:t>158</w:t>
      </w:r>
      <w:r>
        <w:rPr>
          <w:rFonts w:ascii="Times New Roman" w:hAnsi="Times New Roman" w:cs="Times New Roman"/>
          <w:spacing w:val="-1"/>
        </w:rPr>
        <w:t xml:space="preserve"> </w:t>
      </w:r>
      <w:r>
        <w:rPr>
          <w:rFonts w:ascii="Times New Roman" w:hAnsi="Times New Roman" w:cs="Times New Roman"/>
        </w:rPr>
        <w:t>Bytes</w:t>
      </w:r>
    </w:p>
    <w:p w14:paraId="6763842C" w14:textId="77777777" w:rsidR="00C75830" w:rsidRDefault="00C75830" w:rsidP="00C75830">
      <w:pPr>
        <w:tabs>
          <w:tab w:val="left" w:pos="1349"/>
        </w:tabs>
        <w:spacing w:before="192"/>
        <w:rPr>
          <w:rFonts w:ascii="Times New Roman" w:eastAsia="Verdana" w:hAnsi="Times New Roman" w:cs="Times New Roman"/>
          <w:kern w:val="0"/>
          <w:sz w:val="20"/>
          <w:szCs w:val="20"/>
          <w14:ligatures w14:val="none"/>
        </w:rPr>
      </w:pPr>
    </w:p>
    <w:p w14:paraId="6FD27A20" w14:textId="77777777" w:rsidR="00C75830" w:rsidRDefault="00C75830" w:rsidP="00C75830">
      <w:pPr>
        <w:tabs>
          <w:tab w:val="left" w:pos="1349"/>
        </w:tabs>
        <w:spacing w:before="192"/>
        <w:rPr>
          <w:rFonts w:ascii="Times New Roman" w:hAnsi="Times New Roman" w:cs="Times New Roman"/>
          <w:i/>
          <w:sz w:val="20"/>
        </w:rPr>
      </w:pPr>
      <w:r>
        <w:rPr>
          <w:rFonts w:ascii="Times New Roman" w:hAnsi="Times New Roman" w:cs="Times New Roman"/>
          <w:i/>
          <w:sz w:val="20"/>
        </w:rPr>
        <w:t xml:space="preserve">    Registros</w:t>
      </w:r>
      <w:r>
        <w:rPr>
          <w:rFonts w:ascii="Times New Roman" w:hAnsi="Times New Roman" w:cs="Times New Roman"/>
          <w:i/>
          <w:spacing w:val="-3"/>
          <w:sz w:val="20"/>
        </w:rPr>
        <w:t xml:space="preserve"> </w:t>
      </w:r>
      <w:r>
        <w:rPr>
          <w:rFonts w:ascii="Times New Roman" w:hAnsi="Times New Roman" w:cs="Times New Roman"/>
          <w:i/>
          <w:sz w:val="20"/>
        </w:rPr>
        <w:t>siguientes</w:t>
      </w:r>
    </w:p>
    <w:p w14:paraId="78A41E46" w14:textId="77777777" w:rsidR="00C75830" w:rsidRDefault="00C75830" w:rsidP="00C75830">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389"/>
      </w:tblGrid>
      <w:tr w:rsidR="00C75830" w14:paraId="4428BB15" w14:textId="77777777" w:rsidTr="00C75830">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4B2A5EFC"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Código 1</w:t>
            </w:r>
          </w:p>
        </w:tc>
        <w:tc>
          <w:tcPr>
            <w:tcW w:w="425" w:type="dxa"/>
            <w:tcBorders>
              <w:top w:val="single" w:sz="4" w:space="0" w:color="000000"/>
              <w:left w:val="single" w:sz="4" w:space="0" w:color="000000"/>
              <w:bottom w:val="single" w:sz="4" w:space="0" w:color="000000"/>
              <w:right w:val="single" w:sz="4" w:space="0" w:color="000000"/>
            </w:tcBorders>
            <w:hideMark/>
          </w:tcPr>
          <w:p w14:paraId="338AD79E"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707E9BB7"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Activos</w:t>
            </w:r>
            <w:proofErr w:type="spellEnd"/>
          </w:p>
        </w:tc>
      </w:tr>
      <w:tr w:rsidR="00C75830" w14:paraId="2CBE86E5"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99DFB5A"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Código 2</w:t>
            </w:r>
          </w:p>
        </w:tc>
        <w:tc>
          <w:tcPr>
            <w:tcW w:w="425" w:type="dxa"/>
            <w:tcBorders>
              <w:top w:val="single" w:sz="4" w:space="0" w:color="000000"/>
              <w:left w:val="single" w:sz="4" w:space="0" w:color="000000"/>
              <w:bottom w:val="single" w:sz="4" w:space="0" w:color="000000"/>
              <w:right w:val="single" w:sz="4" w:space="0" w:color="000000"/>
            </w:tcBorders>
            <w:hideMark/>
          </w:tcPr>
          <w:p w14:paraId="6CC0AD05"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36BA864A"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Créditos</w:t>
            </w:r>
            <w:proofErr w:type="spellEnd"/>
            <w:r>
              <w:rPr>
                <w:rFonts w:ascii="Times New Roman" w:hAnsi="Times New Roman" w:cs="Times New Roman"/>
              </w:rPr>
              <w:t xml:space="preserve"> </w:t>
            </w:r>
            <w:proofErr w:type="spellStart"/>
            <w:r>
              <w:rPr>
                <w:rFonts w:ascii="Times New Roman" w:hAnsi="Times New Roman" w:cs="Times New Roman"/>
              </w:rPr>
              <w:t>contingentes</w:t>
            </w:r>
            <w:proofErr w:type="spellEnd"/>
          </w:p>
        </w:tc>
      </w:tr>
      <w:tr w:rsidR="00C75830" w14:paraId="29A4CB65"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449DA02"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Código 3</w:t>
            </w:r>
          </w:p>
        </w:tc>
        <w:tc>
          <w:tcPr>
            <w:tcW w:w="425" w:type="dxa"/>
            <w:tcBorders>
              <w:top w:val="single" w:sz="4" w:space="0" w:color="000000"/>
              <w:left w:val="single" w:sz="4" w:space="0" w:color="000000"/>
              <w:bottom w:val="single" w:sz="4" w:space="0" w:color="000000"/>
              <w:right w:val="single" w:sz="4" w:space="0" w:color="000000"/>
            </w:tcBorders>
            <w:hideMark/>
          </w:tcPr>
          <w:p w14:paraId="403D37E6"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07963CBD"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Avales</w:t>
            </w:r>
            <w:proofErr w:type="spellEnd"/>
            <w:r>
              <w:rPr>
                <w:rFonts w:ascii="Times New Roman" w:hAnsi="Times New Roman" w:cs="Times New Roman"/>
              </w:rPr>
              <w:t xml:space="preserve"> </w:t>
            </w:r>
            <w:proofErr w:type="spellStart"/>
            <w:r>
              <w:rPr>
                <w:rFonts w:ascii="Times New Roman" w:hAnsi="Times New Roman" w:cs="Times New Roman"/>
              </w:rPr>
              <w:t>calificados</w:t>
            </w:r>
            <w:proofErr w:type="spellEnd"/>
          </w:p>
        </w:tc>
      </w:tr>
      <w:tr w:rsidR="00C75830" w14:paraId="39C43B10"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321BA607"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Código 4</w:t>
            </w:r>
          </w:p>
        </w:tc>
        <w:tc>
          <w:tcPr>
            <w:tcW w:w="425" w:type="dxa"/>
            <w:tcBorders>
              <w:top w:val="single" w:sz="4" w:space="0" w:color="000000"/>
              <w:left w:val="single" w:sz="4" w:space="0" w:color="000000"/>
              <w:bottom w:val="single" w:sz="4" w:space="0" w:color="000000"/>
              <w:right w:val="single" w:sz="4" w:space="0" w:color="000000"/>
            </w:tcBorders>
            <w:hideMark/>
          </w:tcPr>
          <w:p w14:paraId="69BD2731"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w:t>
            </w:r>
          </w:p>
        </w:tc>
        <w:tc>
          <w:tcPr>
            <w:tcW w:w="5389" w:type="dxa"/>
            <w:tcBorders>
              <w:top w:val="single" w:sz="4" w:space="0" w:color="000000"/>
              <w:left w:val="single" w:sz="4" w:space="0" w:color="000000"/>
              <w:bottom w:val="single" w:sz="4" w:space="0" w:color="000000"/>
              <w:right w:val="single" w:sz="4" w:space="0" w:color="000000"/>
            </w:tcBorders>
            <w:hideMark/>
          </w:tcPr>
          <w:p w14:paraId="18957C0A" w14:textId="77777777" w:rsidR="00C75830" w:rsidRDefault="00C75830">
            <w:pPr>
              <w:pStyle w:val="TableParagraph"/>
              <w:spacing w:line="248" w:lineRule="exact"/>
              <w:ind w:left="110"/>
              <w:rPr>
                <w:rFonts w:ascii="Times New Roman" w:hAnsi="Times New Roman" w:cs="Times New Roman"/>
              </w:rPr>
            </w:pPr>
            <w:proofErr w:type="spellStart"/>
            <w:r>
              <w:rPr>
                <w:rFonts w:ascii="Times New Roman" w:hAnsi="Times New Roman" w:cs="Times New Roman"/>
              </w:rPr>
              <w:t>Metodologías</w:t>
            </w:r>
            <w:proofErr w:type="spellEnd"/>
            <w:r>
              <w:rPr>
                <w:rFonts w:ascii="Times New Roman" w:hAnsi="Times New Roman" w:cs="Times New Roman"/>
              </w:rPr>
              <w:t xml:space="preserve"> de </w:t>
            </w:r>
            <w:proofErr w:type="spellStart"/>
            <w:r>
              <w:rPr>
                <w:rFonts w:ascii="Times New Roman" w:hAnsi="Times New Roman" w:cs="Times New Roman"/>
              </w:rPr>
              <w:t>provisiones</w:t>
            </w:r>
            <w:proofErr w:type="spellEnd"/>
            <w:r>
              <w:rPr>
                <w:rFonts w:ascii="Times New Roman" w:hAnsi="Times New Roman" w:cs="Times New Roman"/>
              </w:rPr>
              <w:t xml:space="preserve"> </w:t>
            </w:r>
            <w:proofErr w:type="spellStart"/>
            <w:r>
              <w:rPr>
                <w:rFonts w:ascii="Times New Roman" w:hAnsi="Times New Roman" w:cs="Times New Roman"/>
              </w:rPr>
              <w:t>grupales</w:t>
            </w:r>
            <w:proofErr w:type="spellEnd"/>
          </w:p>
        </w:tc>
      </w:tr>
    </w:tbl>
    <w:p w14:paraId="381AADD4" w14:textId="77777777" w:rsidR="00C75830" w:rsidRDefault="00C75830" w:rsidP="00C75830">
      <w:pPr>
        <w:rPr>
          <w:rFonts w:ascii="Times New Roman" w:hAnsi="Times New Roman" w:cs="Times New Roman"/>
          <w:i/>
          <w:sz w:val="20"/>
        </w:rPr>
      </w:pPr>
    </w:p>
    <w:p w14:paraId="728B6FC2" w14:textId="77777777" w:rsidR="00C75830" w:rsidRDefault="00C75830" w:rsidP="00C75830">
      <w:pPr>
        <w:tabs>
          <w:tab w:val="left" w:pos="1349"/>
        </w:tabs>
        <w:spacing w:before="91"/>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3"/>
          <w:sz w:val="20"/>
        </w:rPr>
        <w:t xml:space="preserve"> </w:t>
      </w:r>
      <w:r>
        <w:rPr>
          <w:rFonts w:ascii="Times New Roman" w:hAnsi="Times New Roman" w:cs="Times New Roman"/>
          <w:i/>
          <w:sz w:val="20"/>
        </w:rPr>
        <w:t>para informar los</w:t>
      </w:r>
      <w:r>
        <w:rPr>
          <w:rFonts w:ascii="Times New Roman" w:hAnsi="Times New Roman" w:cs="Times New Roman"/>
          <w:i/>
          <w:spacing w:val="-2"/>
          <w:sz w:val="20"/>
        </w:rPr>
        <w:t xml:space="preserve"> </w:t>
      </w:r>
      <w:r>
        <w:rPr>
          <w:rFonts w:ascii="Times New Roman" w:hAnsi="Times New Roman" w:cs="Times New Roman"/>
          <w:i/>
          <w:sz w:val="20"/>
        </w:rPr>
        <w:t>activos (Tipo 1)</w:t>
      </w:r>
    </w:p>
    <w:p w14:paraId="6A4B6C32" w14:textId="77777777" w:rsidR="00C75830" w:rsidRDefault="00C75830" w:rsidP="00C75830">
      <w:pPr>
        <w:pStyle w:val="Textoindependiente"/>
        <w:spacing w:before="3"/>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C75830" w14:paraId="161B4AB1"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6A82AAC7"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31DE94B9"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2FC3D6C"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61CD2542"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C75830" w14:paraId="628F01B0"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00D297D"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03FD7B4D"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E6FF91D"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18B49399"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C75830" w14:paraId="64EF4ED8"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340A41E"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01E4CAF3"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14A7AA9"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RUT</w:t>
            </w:r>
          </w:p>
        </w:tc>
        <w:tc>
          <w:tcPr>
            <w:tcW w:w="2125" w:type="dxa"/>
            <w:tcBorders>
              <w:top w:val="single" w:sz="4" w:space="0" w:color="000000"/>
              <w:left w:val="single" w:sz="4" w:space="0" w:color="000000"/>
              <w:bottom w:val="single" w:sz="4" w:space="0" w:color="000000"/>
              <w:right w:val="single" w:sz="4" w:space="0" w:color="000000"/>
            </w:tcBorders>
            <w:hideMark/>
          </w:tcPr>
          <w:p w14:paraId="61506994"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C75830" w14:paraId="5E7184BE"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4BB0ACE1"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53E5099B"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4AE5F4B"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proofErr w:type="spellStart"/>
            <w:r>
              <w:rPr>
                <w:rFonts w:ascii="Times New Roman" w:hAnsi="Times New Roman" w:cs="Times New Roman"/>
                <w:sz w:val="20"/>
              </w:rPr>
              <w:t>activo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08A8DE0"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C75830" w14:paraId="06618A3F"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3FE59F8"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0FCE6872"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C899FB9" w14:textId="77777777" w:rsidR="00C75830" w:rsidRDefault="00C75830">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Cartera</w:t>
            </w:r>
            <w:proofErr w:type="spellEnd"/>
            <w:r>
              <w:rPr>
                <w:rFonts w:ascii="Times New Roman" w:hAnsi="Times New Roman" w:cs="Times New Roman"/>
                <w:spacing w:val="-5"/>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46C172E5"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090F2AE3"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7013833"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34D5E7E7"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D2E4790"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Provisión</w:t>
            </w:r>
            <w:proofErr w:type="spellEnd"/>
            <w:r>
              <w:rPr>
                <w:rFonts w:ascii="Times New Roman" w:hAnsi="Times New Roman" w:cs="Times New Roman"/>
                <w:spacing w:val="-2"/>
                <w:sz w:val="20"/>
              </w:rPr>
              <w:t xml:space="preserve"> </w:t>
            </w:r>
            <w:proofErr w:type="spellStart"/>
            <w:r>
              <w:rPr>
                <w:rFonts w:ascii="Times New Roman" w:hAnsi="Times New Roman" w:cs="Times New Roman"/>
                <w:sz w:val="20"/>
              </w:rPr>
              <w:t>sobre</w:t>
            </w:r>
            <w:proofErr w:type="spellEnd"/>
            <w:r>
              <w:rPr>
                <w:rFonts w:ascii="Times New Roman" w:hAnsi="Times New Roman" w:cs="Times New Roman"/>
                <w:spacing w:val="-5"/>
                <w:sz w:val="20"/>
              </w:rPr>
              <w:t xml:space="preserve"> </w:t>
            </w:r>
            <w:proofErr w:type="spellStart"/>
            <w:r>
              <w:rPr>
                <w:rFonts w:ascii="Times New Roman" w:hAnsi="Times New Roman" w:cs="Times New Roman"/>
                <w:sz w:val="20"/>
              </w:rPr>
              <w:t>cartera</w:t>
            </w:r>
            <w:proofErr w:type="spellEnd"/>
            <w:r>
              <w:rPr>
                <w:rFonts w:ascii="Times New Roman" w:hAnsi="Times New Roman" w:cs="Times New Roman"/>
                <w:spacing w:val="-3"/>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437C0D18"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42FDF23C"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25ECFFC9"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101D9A23"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AAEFB91" w14:textId="77777777" w:rsidR="00C75830" w:rsidRDefault="00C75830">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Cartera</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en</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incumplimiento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5F5D520"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2F4EC46F"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342B7D3"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5192CCD4"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7C8BD2E"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Provisión</w:t>
            </w:r>
            <w:r>
              <w:rPr>
                <w:rFonts w:ascii="Times New Roman" w:hAnsi="Times New Roman" w:cs="Times New Roman"/>
                <w:spacing w:val="-2"/>
                <w:sz w:val="20"/>
                <w:lang w:val="es-CL"/>
              </w:rPr>
              <w:t xml:space="preserve"> </w:t>
            </w:r>
            <w:r>
              <w:rPr>
                <w:rFonts w:ascii="Times New Roman" w:hAnsi="Times New Roman" w:cs="Times New Roman"/>
                <w:sz w:val="20"/>
                <w:lang w:val="es-CL"/>
              </w:rPr>
              <w:t>sobre</w:t>
            </w:r>
            <w:r>
              <w:rPr>
                <w:rFonts w:ascii="Times New Roman" w:hAnsi="Times New Roman" w:cs="Times New Roman"/>
                <w:spacing w:val="-6"/>
                <w:sz w:val="20"/>
                <w:lang w:val="es-CL"/>
              </w:rPr>
              <w:t xml:space="preserve"> </w:t>
            </w:r>
            <w:r>
              <w:rPr>
                <w:rFonts w:ascii="Times New Roman" w:hAnsi="Times New Roman" w:cs="Times New Roman"/>
                <w:sz w:val="20"/>
                <w:lang w:val="es-CL"/>
              </w:rPr>
              <w:t>cartera</w:t>
            </w:r>
            <w:r>
              <w:rPr>
                <w:rFonts w:ascii="Times New Roman" w:hAnsi="Times New Roman" w:cs="Times New Roman"/>
                <w:spacing w:val="-3"/>
                <w:sz w:val="20"/>
                <w:lang w:val="es-CL"/>
              </w:rPr>
              <w:t xml:space="preserve"> </w:t>
            </w:r>
            <w:r>
              <w:rPr>
                <w:rFonts w:ascii="Times New Roman" w:hAnsi="Times New Roman" w:cs="Times New Roman"/>
                <w:sz w:val="20"/>
                <w:lang w:val="es-CL"/>
              </w:rPr>
              <w:t>en</w:t>
            </w:r>
            <w:r>
              <w:rPr>
                <w:rFonts w:ascii="Times New Roman" w:hAnsi="Times New Roman" w:cs="Times New Roman"/>
                <w:spacing w:val="-4"/>
                <w:sz w:val="20"/>
                <w:lang w:val="es-CL"/>
              </w:rPr>
              <w:t xml:space="preserve"> </w:t>
            </w:r>
            <w:r>
              <w:rPr>
                <w:rFonts w:ascii="Times New Roman" w:hAnsi="Times New Roman" w:cs="Times New Roman"/>
                <w:sz w:val="20"/>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3B0E5139"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6303DAC4"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BD2B029"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5CBD0CEE"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BA5E000"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Monto</w:t>
            </w:r>
            <w:r>
              <w:rPr>
                <w:rFonts w:ascii="Times New Roman" w:hAnsi="Times New Roman" w:cs="Times New Roman"/>
                <w:spacing w:val="-3"/>
                <w:sz w:val="20"/>
              </w:rPr>
              <w:t xml:space="preserve"> </w:t>
            </w:r>
            <w:r>
              <w:rPr>
                <w:rFonts w:ascii="Times New Roman" w:hAnsi="Times New Roman" w:cs="Times New Roman"/>
                <w:sz w:val="20"/>
              </w:rPr>
              <w:t>original</w:t>
            </w:r>
            <w:r>
              <w:rPr>
                <w:rFonts w:ascii="Times New Roman" w:hAnsi="Times New Roman" w:cs="Times New Roman"/>
                <w:spacing w:val="-2"/>
                <w:sz w:val="20"/>
              </w:rPr>
              <w:t xml:space="preserve"> </w:t>
            </w:r>
            <w:r>
              <w:rPr>
                <w:rFonts w:ascii="Times New Roman" w:hAnsi="Times New Roman" w:cs="Times New Roman"/>
                <w:sz w:val="20"/>
              </w:rPr>
              <w:t>del</w:t>
            </w:r>
            <w:r>
              <w:rPr>
                <w:rFonts w:ascii="Times New Roman" w:hAnsi="Times New Roman" w:cs="Times New Roman"/>
                <w:spacing w:val="-2"/>
                <w:sz w:val="20"/>
              </w:rPr>
              <w:t xml:space="preserve"> </w:t>
            </w:r>
            <w:proofErr w:type="spellStart"/>
            <w:r>
              <w:rPr>
                <w:rFonts w:ascii="Times New Roman" w:hAnsi="Times New Roman" w:cs="Times New Roman"/>
                <w:sz w:val="20"/>
              </w:rPr>
              <w:t>activo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58F3C2A"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5E0A62C5"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5EC844B"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7D9C0B15"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6621CA9"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Fecha</w:t>
            </w:r>
            <w:proofErr w:type="spellEnd"/>
            <w:r>
              <w:rPr>
                <w:rFonts w:ascii="Times New Roman" w:hAnsi="Times New Roman" w:cs="Times New Roman"/>
                <w:spacing w:val="-3"/>
                <w:sz w:val="20"/>
              </w:rPr>
              <w:t xml:space="preserve"> </w:t>
            </w:r>
            <w:r>
              <w:rPr>
                <w:rFonts w:ascii="Times New Roman" w:hAnsi="Times New Roman" w:cs="Times New Roman"/>
                <w:sz w:val="20"/>
              </w:rPr>
              <w:t>del</w:t>
            </w:r>
            <w:r>
              <w:rPr>
                <w:rFonts w:ascii="Times New Roman" w:hAnsi="Times New Roman" w:cs="Times New Roman"/>
                <w:spacing w:val="-3"/>
                <w:sz w:val="20"/>
              </w:rPr>
              <w:t xml:space="preserve"> </w:t>
            </w:r>
            <w:proofErr w:type="spellStart"/>
            <w:r>
              <w:rPr>
                <w:rFonts w:ascii="Times New Roman" w:hAnsi="Times New Roman" w:cs="Times New Roman"/>
                <w:sz w:val="20"/>
              </w:rPr>
              <w:t>crédito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CF27F4C"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C75830" w14:paraId="1157CD93"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4F7C0971"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648300C7"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0C1AC23"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desembolso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70F56605"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C75830" w14:paraId="07958170"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70762856"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7FF66453"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A73B260" w14:textId="77777777" w:rsidR="00C75830" w:rsidRDefault="00C75830">
            <w:pPr>
              <w:pStyle w:val="TableParagraph"/>
              <w:spacing w:before="2" w:line="222"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primer</w:t>
            </w:r>
            <w:r>
              <w:rPr>
                <w:rFonts w:ascii="Times New Roman" w:hAnsi="Times New Roman" w:cs="Times New Roman"/>
                <w:spacing w:val="-2"/>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338EC7D8" w14:textId="77777777" w:rsidR="00C75830" w:rsidRDefault="00C75830">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C75830" w14:paraId="6BEA007A"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D93629C"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6A3AA1A2"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657AF12"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Fecha</w:t>
            </w:r>
            <w:r>
              <w:rPr>
                <w:rFonts w:ascii="Times New Roman" w:hAnsi="Times New Roman" w:cs="Times New Roman"/>
                <w:spacing w:val="-3"/>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último</w:t>
            </w:r>
            <w:r>
              <w:rPr>
                <w:rFonts w:ascii="Times New Roman" w:hAnsi="Times New Roman" w:cs="Times New Roman"/>
                <w:spacing w:val="-4"/>
                <w:sz w:val="20"/>
                <w:lang w:val="es-CL"/>
              </w:rPr>
              <w:t xml:space="preserve"> </w:t>
            </w:r>
            <w:r>
              <w:rPr>
                <w:rFonts w:ascii="Times New Roman" w:hAnsi="Times New Roman" w:cs="Times New Roman"/>
                <w:sz w:val="20"/>
                <w:lang w:val="es-CL"/>
              </w:rPr>
              <w:t>vencimiento</w:t>
            </w:r>
            <w:r>
              <w:rPr>
                <w:rFonts w:ascii="Times New Roman" w:hAnsi="Times New Roman" w:cs="Times New Roman"/>
                <w:spacing w:val="-4"/>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4CE442F8"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F(</w:t>
            </w:r>
            <w:proofErr w:type="gramEnd"/>
            <w:r>
              <w:rPr>
                <w:rFonts w:ascii="Times New Roman" w:hAnsi="Times New Roman" w:cs="Times New Roman"/>
                <w:sz w:val="20"/>
              </w:rPr>
              <w:t>08)</w:t>
            </w:r>
          </w:p>
        </w:tc>
      </w:tr>
      <w:tr w:rsidR="00C75830" w14:paraId="007E7217" w14:textId="77777777" w:rsidTr="00C75830">
        <w:trPr>
          <w:trHeight w:val="245"/>
        </w:trPr>
        <w:tc>
          <w:tcPr>
            <w:tcW w:w="1414" w:type="dxa"/>
            <w:tcBorders>
              <w:top w:val="single" w:sz="4" w:space="0" w:color="000000"/>
              <w:left w:val="single" w:sz="4" w:space="0" w:color="000000"/>
              <w:bottom w:val="single" w:sz="4" w:space="0" w:color="000000"/>
              <w:right w:val="single" w:sz="4" w:space="0" w:color="000000"/>
            </w:tcBorders>
            <w:hideMark/>
          </w:tcPr>
          <w:p w14:paraId="0B21471A" w14:textId="77777777" w:rsidR="00C75830" w:rsidRDefault="00C75830">
            <w:pPr>
              <w:pStyle w:val="TableParagraph"/>
              <w:spacing w:before="1"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14</w:t>
            </w:r>
          </w:p>
        </w:tc>
        <w:tc>
          <w:tcPr>
            <w:tcW w:w="425" w:type="dxa"/>
            <w:tcBorders>
              <w:top w:val="single" w:sz="4" w:space="0" w:color="000000"/>
              <w:left w:val="single" w:sz="4" w:space="0" w:color="000000"/>
              <w:bottom w:val="single" w:sz="4" w:space="0" w:color="000000"/>
              <w:right w:val="single" w:sz="4" w:space="0" w:color="000000"/>
            </w:tcBorders>
            <w:hideMark/>
          </w:tcPr>
          <w:p w14:paraId="16B170D0" w14:textId="77777777" w:rsidR="00C75830" w:rsidRDefault="00C75830">
            <w:pPr>
              <w:pStyle w:val="TableParagraph"/>
              <w:spacing w:before="1"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041902A" w14:textId="77777777" w:rsidR="00C75830" w:rsidRDefault="00C75830">
            <w:pPr>
              <w:pStyle w:val="TableParagraph"/>
              <w:spacing w:before="1" w:line="224" w:lineRule="exact"/>
              <w:rPr>
                <w:rFonts w:ascii="Times New Roman" w:hAnsi="Times New Roman" w:cs="Times New Roman"/>
                <w:sz w:val="20"/>
              </w:rPr>
            </w:pPr>
            <w:proofErr w:type="spellStart"/>
            <w:r>
              <w:rPr>
                <w:rFonts w:ascii="Times New Roman" w:hAnsi="Times New Roman" w:cs="Times New Roman"/>
                <w:sz w:val="20"/>
              </w:rPr>
              <w:t>Plazo</w:t>
            </w:r>
            <w:proofErr w:type="spellEnd"/>
            <w:r>
              <w:rPr>
                <w:rFonts w:ascii="Times New Roman" w:hAnsi="Times New Roman" w:cs="Times New Roman"/>
                <w:spacing w:val="-5"/>
                <w:sz w:val="20"/>
              </w:rPr>
              <w:t xml:space="preserve"> </w:t>
            </w:r>
            <w:r>
              <w:rPr>
                <w:rFonts w:ascii="Times New Roman" w:hAnsi="Times New Roman" w:cs="Times New Roman"/>
                <w:sz w:val="20"/>
              </w:rPr>
              <w:t>del</w:t>
            </w:r>
            <w:r>
              <w:rPr>
                <w:rFonts w:ascii="Times New Roman" w:hAnsi="Times New Roman" w:cs="Times New Roman"/>
                <w:spacing w:val="-1"/>
                <w:sz w:val="20"/>
              </w:rPr>
              <w:t xml:space="preserve"> </w:t>
            </w:r>
            <w:proofErr w:type="spellStart"/>
            <w:r>
              <w:rPr>
                <w:rFonts w:ascii="Times New Roman" w:hAnsi="Times New Roman" w:cs="Times New Roman"/>
                <w:sz w:val="20"/>
              </w:rPr>
              <w:t>crédito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E44625D" w14:textId="77777777" w:rsidR="00C75830" w:rsidRDefault="00C75830">
            <w:pPr>
              <w:pStyle w:val="TableParagraph"/>
              <w:spacing w:before="1" w:line="224" w:lineRule="exact"/>
              <w:rPr>
                <w:rFonts w:ascii="Times New Roman" w:hAnsi="Times New Roman" w:cs="Times New Roman"/>
                <w:sz w:val="20"/>
              </w:rPr>
            </w:pPr>
            <w:r>
              <w:rPr>
                <w:rFonts w:ascii="Times New Roman" w:hAnsi="Times New Roman" w:cs="Times New Roman"/>
                <w:sz w:val="20"/>
              </w:rPr>
              <w:t>9(03)</w:t>
            </w:r>
          </w:p>
        </w:tc>
      </w:tr>
      <w:tr w:rsidR="00C75830" w14:paraId="2E989F4A"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DEB89D7"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15</w:t>
            </w:r>
          </w:p>
        </w:tc>
        <w:tc>
          <w:tcPr>
            <w:tcW w:w="425" w:type="dxa"/>
            <w:tcBorders>
              <w:top w:val="single" w:sz="4" w:space="0" w:color="000000"/>
              <w:left w:val="single" w:sz="4" w:space="0" w:color="000000"/>
              <w:bottom w:val="single" w:sz="4" w:space="0" w:color="000000"/>
              <w:right w:val="single" w:sz="4" w:space="0" w:color="000000"/>
            </w:tcBorders>
            <w:hideMark/>
          </w:tcPr>
          <w:p w14:paraId="2013BA66"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FE2B05D"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Periodicidad</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5"/>
                <w:sz w:val="20"/>
                <w:lang w:val="es-CL"/>
              </w:rPr>
              <w:t xml:space="preserve"> </w:t>
            </w:r>
            <w:r>
              <w:rPr>
                <w:rFonts w:ascii="Times New Roman" w:hAnsi="Times New Roman" w:cs="Times New Roman"/>
                <w:sz w:val="20"/>
                <w:lang w:val="es-CL"/>
              </w:rPr>
              <w:t>los</w:t>
            </w:r>
            <w:r>
              <w:rPr>
                <w:rFonts w:ascii="Times New Roman" w:hAnsi="Times New Roman" w:cs="Times New Roman"/>
                <w:spacing w:val="-1"/>
                <w:sz w:val="20"/>
                <w:lang w:val="es-CL"/>
              </w:rPr>
              <w:t xml:space="preserve"> </w:t>
            </w:r>
            <w:r>
              <w:rPr>
                <w:rFonts w:ascii="Times New Roman" w:hAnsi="Times New Roman" w:cs="Times New Roman"/>
                <w:sz w:val="20"/>
                <w:lang w:val="es-CL"/>
              </w:rPr>
              <w:t>vencimientos</w:t>
            </w:r>
            <w:r>
              <w:rPr>
                <w:rFonts w:ascii="Times New Roman" w:hAnsi="Times New Roman" w:cs="Times New Roman"/>
                <w:spacing w:val="-5"/>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crédito</w:t>
            </w:r>
          </w:p>
        </w:tc>
        <w:tc>
          <w:tcPr>
            <w:tcW w:w="2125" w:type="dxa"/>
            <w:tcBorders>
              <w:top w:val="single" w:sz="4" w:space="0" w:color="000000"/>
              <w:left w:val="single" w:sz="4" w:space="0" w:color="000000"/>
              <w:bottom w:val="single" w:sz="4" w:space="0" w:color="000000"/>
              <w:right w:val="single" w:sz="4" w:space="0" w:color="000000"/>
            </w:tcBorders>
            <w:hideMark/>
          </w:tcPr>
          <w:p w14:paraId="26949EB0"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9(03)</w:t>
            </w:r>
          </w:p>
        </w:tc>
      </w:tr>
      <w:tr w:rsidR="00C75830" w14:paraId="5FA5E168"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023B7CF"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16</w:t>
            </w:r>
          </w:p>
        </w:tc>
        <w:tc>
          <w:tcPr>
            <w:tcW w:w="425" w:type="dxa"/>
            <w:tcBorders>
              <w:top w:val="single" w:sz="4" w:space="0" w:color="000000"/>
              <w:left w:val="single" w:sz="4" w:space="0" w:color="000000"/>
              <w:bottom w:val="single" w:sz="4" w:space="0" w:color="000000"/>
              <w:right w:val="single" w:sz="4" w:space="0" w:color="000000"/>
            </w:tcBorders>
            <w:hideMark/>
          </w:tcPr>
          <w:p w14:paraId="654F3AD4"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B90C92C" w14:textId="77777777" w:rsidR="00C75830" w:rsidRDefault="00C75830">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Situación</w:t>
            </w:r>
            <w:proofErr w:type="spellEnd"/>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r>
              <w:rPr>
                <w:rFonts w:ascii="Times New Roman" w:hAnsi="Times New Roman" w:cs="Times New Roman"/>
                <w:sz w:val="20"/>
              </w:rPr>
              <w:t>la</w:t>
            </w:r>
            <w:r>
              <w:rPr>
                <w:rFonts w:ascii="Times New Roman" w:hAnsi="Times New Roman" w:cs="Times New Roman"/>
                <w:spacing w:val="-1"/>
                <w:sz w:val="20"/>
              </w:rPr>
              <w:t xml:space="preserve"> </w:t>
            </w:r>
            <w:proofErr w:type="spellStart"/>
            <w:r>
              <w:rPr>
                <w:rFonts w:ascii="Times New Roman" w:hAnsi="Times New Roman" w:cs="Times New Roman"/>
                <w:sz w:val="20"/>
              </w:rPr>
              <w:t>operación</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6C825939"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9(01)</w:t>
            </w:r>
          </w:p>
        </w:tc>
      </w:tr>
      <w:tr w:rsidR="00C75830" w14:paraId="1EE44125"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9C53CCD"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17</w:t>
            </w:r>
          </w:p>
        </w:tc>
        <w:tc>
          <w:tcPr>
            <w:tcW w:w="425" w:type="dxa"/>
            <w:tcBorders>
              <w:top w:val="single" w:sz="4" w:space="0" w:color="000000"/>
              <w:left w:val="single" w:sz="4" w:space="0" w:color="000000"/>
              <w:bottom w:val="single" w:sz="4" w:space="0" w:color="000000"/>
              <w:right w:val="single" w:sz="4" w:space="0" w:color="000000"/>
            </w:tcBorders>
            <w:hideMark/>
          </w:tcPr>
          <w:p w14:paraId="1EBA8580"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4A0513E"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Días</w:t>
            </w:r>
            <w:r>
              <w:rPr>
                <w:rFonts w:ascii="Times New Roman" w:hAnsi="Times New Roman" w:cs="Times New Roman"/>
                <w:spacing w:val="-3"/>
                <w:sz w:val="20"/>
                <w:lang w:val="es-CL"/>
              </w:rPr>
              <w:t xml:space="preserve"> </w:t>
            </w:r>
            <w:r>
              <w:rPr>
                <w:rFonts w:ascii="Times New Roman" w:hAnsi="Times New Roman" w:cs="Times New Roman"/>
                <w:sz w:val="20"/>
                <w:lang w:val="es-CL"/>
              </w:rPr>
              <w:t>de</w:t>
            </w:r>
            <w:r>
              <w:rPr>
                <w:rFonts w:ascii="Times New Roman" w:hAnsi="Times New Roman" w:cs="Times New Roman"/>
                <w:spacing w:val="-2"/>
                <w:sz w:val="20"/>
                <w:lang w:val="es-CL"/>
              </w:rPr>
              <w:t xml:space="preserve"> </w:t>
            </w:r>
            <w:r>
              <w:rPr>
                <w:rFonts w:ascii="Times New Roman" w:hAnsi="Times New Roman" w:cs="Times New Roman"/>
                <w:sz w:val="20"/>
                <w:lang w:val="es-CL"/>
              </w:rPr>
              <w:t>morosidad</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4559BE3F"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9(04)</w:t>
            </w:r>
          </w:p>
        </w:tc>
      </w:tr>
      <w:tr w:rsidR="00C75830" w14:paraId="6758ECA8"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5A3DC25"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18</w:t>
            </w:r>
          </w:p>
        </w:tc>
        <w:tc>
          <w:tcPr>
            <w:tcW w:w="425" w:type="dxa"/>
            <w:tcBorders>
              <w:top w:val="single" w:sz="4" w:space="0" w:color="000000"/>
              <w:left w:val="single" w:sz="4" w:space="0" w:color="000000"/>
              <w:bottom w:val="single" w:sz="4" w:space="0" w:color="000000"/>
              <w:right w:val="single" w:sz="4" w:space="0" w:color="000000"/>
            </w:tcBorders>
            <w:hideMark/>
          </w:tcPr>
          <w:p w14:paraId="6A4137A7"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300F50E" w14:textId="77777777" w:rsidR="00C75830" w:rsidRDefault="00C7583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Metodología</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determinación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1"/>
                <w:sz w:val="20"/>
                <w:lang w:val="es-CL"/>
              </w:rPr>
              <w:t xml:space="preserve"> </w:t>
            </w:r>
            <w:r>
              <w:rPr>
                <w:rFonts w:ascii="Times New Roman" w:hAnsi="Times New Roman" w:cs="Times New Roman"/>
                <w:sz w:val="20"/>
                <w:lang w:val="es-CL"/>
              </w:rPr>
              <w:t>provisiones</w:t>
            </w:r>
          </w:p>
        </w:tc>
        <w:tc>
          <w:tcPr>
            <w:tcW w:w="2125" w:type="dxa"/>
            <w:tcBorders>
              <w:top w:val="single" w:sz="4" w:space="0" w:color="000000"/>
              <w:left w:val="single" w:sz="4" w:space="0" w:color="000000"/>
              <w:bottom w:val="single" w:sz="4" w:space="0" w:color="000000"/>
              <w:right w:val="single" w:sz="4" w:space="0" w:color="000000"/>
            </w:tcBorders>
            <w:hideMark/>
          </w:tcPr>
          <w:p w14:paraId="36C60FCD"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9(01)</w:t>
            </w:r>
          </w:p>
        </w:tc>
      </w:tr>
      <w:tr w:rsidR="00C75830" w14:paraId="4BA0BADA"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97BEA48"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19</w:t>
            </w:r>
          </w:p>
        </w:tc>
        <w:tc>
          <w:tcPr>
            <w:tcW w:w="425" w:type="dxa"/>
            <w:tcBorders>
              <w:top w:val="single" w:sz="4" w:space="0" w:color="000000"/>
              <w:left w:val="single" w:sz="4" w:space="0" w:color="000000"/>
              <w:bottom w:val="single" w:sz="4" w:space="0" w:color="000000"/>
              <w:right w:val="single" w:sz="4" w:space="0" w:color="000000"/>
            </w:tcBorders>
            <w:hideMark/>
          </w:tcPr>
          <w:p w14:paraId="01D7B2AA"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AEDC374"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1E700C9E"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01)</w:t>
            </w:r>
          </w:p>
        </w:tc>
      </w:tr>
    </w:tbl>
    <w:p w14:paraId="702D1289" w14:textId="77777777" w:rsidR="00C75830" w:rsidRDefault="00C75830" w:rsidP="00C75830">
      <w:pPr>
        <w:pStyle w:val="Textoindependiente"/>
        <w:ind w:left="212"/>
        <w:rPr>
          <w:rFonts w:ascii="Times New Roman" w:hAnsi="Times New Roman" w:cs="Times New Roman"/>
          <w14:ligatures w14:val="none"/>
        </w:rPr>
      </w:pPr>
    </w:p>
    <w:p w14:paraId="0C2D0DB4" w14:textId="77777777" w:rsidR="00C75830" w:rsidRDefault="00C75830" w:rsidP="00C75830">
      <w:pPr>
        <w:pStyle w:val="Textoindependiente"/>
        <w:ind w:left="212"/>
        <w:rPr>
          <w:rFonts w:ascii="Times New Roman" w:hAnsi="Times New Roman" w:cs="Times New Roman"/>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3"/>
        </w:rPr>
        <w:t xml:space="preserve"> </w:t>
      </w:r>
      <w:r>
        <w:rPr>
          <w:rFonts w:ascii="Times New Roman" w:hAnsi="Times New Roman" w:cs="Times New Roman"/>
        </w:rPr>
        <w:t>158 Bytes</w:t>
      </w:r>
    </w:p>
    <w:p w14:paraId="377376A7" w14:textId="77777777" w:rsidR="00C75830" w:rsidRDefault="00C75830" w:rsidP="00C75830">
      <w:pPr>
        <w:pStyle w:val="Textoindependiente"/>
        <w:spacing w:before="1"/>
        <w:ind w:left="212"/>
        <w:jc w:val="both"/>
        <w:rPr>
          <w:rFonts w:ascii="Times New Roman" w:hAnsi="Times New Roman" w:cs="Times New Roman"/>
        </w:rPr>
      </w:pPr>
    </w:p>
    <w:p w14:paraId="639BAA59" w14:textId="77777777" w:rsidR="00C75830" w:rsidRDefault="00C75830" w:rsidP="00C75830">
      <w:pPr>
        <w:rPr>
          <w:rFonts w:ascii="Times New Roman" w:eastAsia="Verdana" w:hAnsi="Times New Roman" w:cs="Times New Roman"/>
          <w:i/>
          <w:kern w:val="0"/>
          <w:sz w:val="20"/>
          <w14:ligatures w14:val="none"/>
        </w:rPr>
      </w:pPr>
      <w:r>
        <w:rPr>
          <w:rFonts w:ascii="Times New Roman" w:hAnsi="Times New Roman" w:cs="Times New Roman"/>
          <w:i/>
          <w:kern w:val="0"/>
          <w:sz w:val="20"/>
          <w14:ligatures w14:val="none"/>
        </w:rPr>
        <w:br w:type="page"/>
      </w:r>
    </w:p>
    <w:p w14:paraId="65E315AF" w14:textId="77777777" w:rsidR="00C75830" w:rsidRDefault="00C75830" w:rsidP="00C75830">
      <w:pPr>
        <w:tabs>
          <w:tab w:val="left" w:pos="1349"/>
        </w:tabs>
        <w:rPr>
          <w:rFonts w:ascii="Times New Roman" w:hAnsi="Times New Roman" w:cs="Times New Roman"/>
          <w:i/>
          <w:sz w:val="20"/>
        </w:rPr>
      </w:pPr>
      <w:r>
        <w:rPr>
          <w:rFonts w:ascii="Times New Roman" w:hAnsi="Times New Roman" w:cs="Times New Roman"/>
          <w:i/>
          <w:sz w:val="20"/>
        </w:rPr>
        <w:lastRenderedPageBreak/>
        <w:t>Registros</w:t>
      </w:r>
      <w:r>
        <w:rPr>
          <w:rFonts w:ascii="Times New Roman" w:hAnsi="Times New Roman" w:cs="Times New Roman"/>
          <w:i/>
          <w:spacing w:val="-3"/>
          <w:sz w:val="20"/>
        </w:rPr>
        <w:t xml:space="preserve"> </w:t>
      </w:r>
      <w:r>
        <w:rPr>
          <w:rFonts w:ascii="Times New Roman" w:hAnsi="Times New Roman" w:cs="Times New Roman"/>
          <w:i/>
          <w:sz w:val="20"/>
        </w:rPr>
        <w:t>para informar</w:t>
      </w:r>
      <w:r>
        <w:rPr>
          <w:rFonts w:ascii="Times New Roman" w:hAnsi="Times New Roman" w:cs="Times New Roman"/>
          <w:i/>
          <w:spacing w:val="1"/>
          <w:sz w:val="20"/>
        </w:rPr>
        <w:t xml:space="preserve"> </w:t>
      </w:r>
      <w:r>
        <w:rPr>
          <w:rFonts w:ascii="Times New Roman" w:hAnsi="Times New Roman" w:cs="Times New Roman"/>
          <w:i/>
          <w:sz w:val="20"/>
        </w:rPr>
        <w:t>los</w:t>
      </w:r>
      <w:r>
        <w:rPr>
          <w:rFonts w:ascii="Times New Roman" w:hAnsi="Times New Roman" w:cs="Times New Roman"/>
          <w:i/>
          <w:spacing w:val="-3"/>
          <w:sz w:val="20"/>
        </w:rPr>
        <w:t xml:space="preserve"> </w:t>
      </w:r>
      <w:r>
        <w:rPr>
          <w:rFonts w:ascii="Times New Roman" w:hAnsi="Times New Roman" w:cs="Times New Roman"/>
          <w:i/>
          <w:sz w:val="20"/>
        </w:rPr>
        <w:t>créditos</w:t>
      </w:r>
      <w:r>
        <w:rPr>
          <w:rFonts w:ascii="Times New Roman" w:hAnsi="Times New Roman" w:cs="Times New Roman"/>
          <w:i/>
          <w:spacing w:val="-1"/>
          <w:sz w:val="20"/>
        </w:rPr>
        <w:t xml:space="preserve"> </w:t>
      </w:r>
      <w:r>
        <w:rPr>
          <w:rFonts w:ascii="Times New Roman" w:hAnsi="Times New Roman" w:cs="Times New Roman"/>
          <w:i/>
          <w:sz w:val="20"/>
        </w:rPr>
        <w:t>contingentes (tipo 2)</w:t>
      </w:r>
    </w:p>
    <w:p w14:paraId="53C3D65B" w14:textId="77777777" w:rsidR="00C75830" w:rsidRDefault="00C75830" w:rsidP="00C75830">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C75830" w14:paraId="490837C1"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B033D99"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665ED692"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F5A7D86"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2D8E5965"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9(01)</w:t>
            </w:r>
          </w:p>
        </w:tc>
      </w:tr>
      <w:tr w:rsidR="00C75830" w14:paraId="3EF56818"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5B4FCC91"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1F67AE45"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7954D81"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65CB2FCB"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C75830" w14:paraId="2A3139A8"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7A74964"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17B77804"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4840080"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RUT</w:t>
            </w:r>
          </w:p>
        </w:tc>
        <w:tc>
          <w:tcPr>
            <w:tcW w:w="2125" w:type="dxa"/>
            <w:tcBorders>
              <w:top w:val="single" w:sz="4" w:space="0" w:color="000000"/>
              <w:left w:val="single" w:sz="4" w:space="0" w:color="000000"/>
              <w:bottom w:val="single" w:sz="4" w:space="0" w:color="000000"/>
              <w:right w:val="single" w:sz="4" w:space="0" w:color="000000"/>
            </w:tcBorders>
            <w:hideMark/>
          </w:tcPr>
          <w:p w14:paraId="0714208B"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C75830" w14:paraId="28BC8072"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D7DAE9C"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19A06294"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8F27B51"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3"/>
                <w:sz w:val="20"/>
              </w:rPr>
              <w:t xml:space="preserve"> </w:t>
            </w:r>
            <w:proofErr w:type="spellStart"/>
            <w:r>
              <w:rPr>
                <w:rFonts w:ascii="Times New Roman" w:hAnsi="Times New Roman" w:cs="Times New Roman"/>
                <w:sz w:val="20"/>
              </w:rPr>
              <w:t>crédito</w:t>
            </w:r>
            <w:proofErr w:type="spellEnd"/>
            <w:r>
              <w:rPr>
                <w:rFonts w:ascii="Times New Roman" w:hAnsi="Times New Roman" w:cs="Times New Roman"/>
                <w:spacing w:val="-3"/>
                <w:sz w:val="20"/>
              </w:rPr>
              <w:t xml:space="preserve"> </w:t>
            </w:r>
            <w:proofErr w:type="spellStart"/>
            <w:r>
              <w:rPr>
                <w:rFonts w:ascii="Times New Roman" w:hAnsi="Times New Roman" w:cs="Times New Roman"/>
                <w:sz w:val="20"/>
              </w:rPr>
              <w:t>contingente</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4971AB11"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9(02)</w:t>
            </w:r>
          </w:p>
        </w:tc>
      </w:tr>
      <w:tr w:rsidR="00C75830" w14:paraId="31EC1891"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2986403"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0B41B5B0"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2E3D84F"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Créditos</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contingentes</w:t>
            </w:r>
            <w:proofErr w:type="spellEnd"/>
            <w:r>
              <w:rPr>
                <w:rFonts w:ascii="Times New Roman" w:hAnsi="Times New Roman" w:cs="Times New Roman"/>
                <w:spacing w:val="-7"/>
                <w:sz w:val="20"/>
              </w:rPr>
              <w:t xml:space="preserve"> </w:t>
            </w:r>
            <w:proofErr w:type="spellStart"/>
            <w:r>
              <w:rPr>
                <w:rFonts w:ascii="Times New Roman" w:hAnsi="Times New Roman" w:cs="Times New Roman"/>
                <w:sz w:val="20"/>
              </w:rPr>
              <w:t>cartera</w:t>
            </w:r>
            <w:proofErr w:type="spellEnd"/>
            <w:r>
              <w:rPr>
                <w:rFonts w:ascii="Times New Roman" w:hAnsi="Times New Roman" w:cs="Times New Roman"/>
                <w:spacing w:val="-5"/>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29EE3175"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1428F5EB" w14:textId="77777777" w:rsidTr="00C75830">
        <w:trPr>
          <w:trHeight w:val="486"/>
        </w:trPr>
        <w:tc>
          <w:tcPr>
            <w:tcW w:w="1414" w:type="dxa"/>
            <w:tcBorders>
              <w:top w:val="single" w:sz="4" w:space="0" w:color="000000"/>
              <w:left w:val="single" w:sz="4" w:space="0" w:color="000000"/>
              <w:bottom w:val="single" w:sz="4" w:space="0" w:color="000000"/>
              <w:right w:val="single" w:sz="4" w:space="0" w:color="000000"/>
            </w:tcBorders>
            <w:hideMark/>
          </w:tcPr>
          <w:p w14:paraId="49773BF5" w14:textId="77777777" w:rsidR="00C75830" w:rsidRDefault="00C75830">
            <w:pPr>
              <w:pStyle w:val="TableParagraph"/>
              <w:spacing w:before="2"/>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7E43F234" w14:textId="77777777" w:rsidR="00C75830" w:rsidRDefault="00C75830">
            <w:pPr>
              <w:pStyle w:val="TableParagraph"/>
              <w:spacing w:before="2"/>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FAFAAAE" w14:textId="77777777" w:rsidR="00C75830" w:rsidRDefault="00C75830">
            <w:pPr>
              <w:pStyle w:val="TableParagraph"/>
              <w:spacing w:line="242" w:lineRule="exact"/>
              <w:ind w:right="104"/>
              <w:rPr>
                <w:rFonts w:ascii="Times New Roman" w:hAnsi="Times New Roman" w:cs="Times New Roman"/>
                <w:sz w:val="20"/>
                <w:lang w:val="es-CL"/>
              </w:rPr>
            </w:pPr>
            <w:r>
              <w:rPr>
                <w:rFonts w:ascii="Times New Roman" w:hAnsi="Times New Roman" w:cs="Times New Roman"/>
                <w:sz w:val="20"/>
                <w:lang w:val="es-CL"/>
              </w:rPr>
              <w:t>Monto</w:t>
            </w:r>
            <w:r>
              <w:rPr>
                <w:rFonts w:ascii="Times New Roman" w:hAnsi="Times New Roman" w:cs="Times New Roman"/>
                <w:spacing w:val="33"/>
                <w:sz w:val="20"/>
                <w:lang w:val="es-CL"/>
              </w:rPr>
              <w:t xml:space="preserve"> </w:t>
            </w:r>
            <w:r>
              <w:rPr>
                <w:rFonts w:ascii="Times New Roman" w:hAnsi="Times New Roman" w:cs="Times New Roman"/>
                <w:sz w:val="20"/>
                <w:lang w:val="es-CL"/>
              </w:rPr>
              <w:t>de</w:t>
            </w:r>
            <w:r>
              <w:rPr>
                <w:rFonts w:ascii="Times New Roman" w:hAnsi="Times New Roman" w:cs="Times New Roman"/>
                <w:spacing w:val="35"/>
                <w:sz w:val="20"/>
                <w:lang w:val="es-CL"/>
              </w:rPr>
              <w:t xml:space="preserve"> </w:t>
            </w:r>
            <w:r>
              <w:rPr>
                <w:rFonts w:ascii="Times New Roman" w:hAnsi="Times New Roman" w:cs="Times New Roman"/>
                <w:sz w:val="20"/>
                <w:lang w:val="es-CL"/>
              </w:rPr>
              <w:t>exposición</w:t>
            </w:r>
            <w:r>
              <w:rPr>
                <w:rFonts w:ascii="Times New Roman" w:hAnsi="Times New Roman" w:cs="Times New Roman"/>
                <w:spacing w:val="35"/>
                <w:sz w:val="20"/>
                <w:lang w:val="es-CL"/>
              </w:rPr>
              <w:t xml:space="preserve"> </w:t>
            </w:r>
            <w:r>
              <w:rPr>
                <w:rFonts w:ascii="Times New Roman" w:hAnsi="Times New Roman" w:cs="Times New Roman"/>
                <w:sz w:val="20"/>
                <w:lang w:val="es-CL"/>
              </w:rPr>
              <w:t>de</w:t>
            </w:r>
            <w:r>
              <w:rPr>
                <w:rFonts w:ascii="Times New Roman" w:hAnsi="Times New Roman" w:cs="Times New Roman"/>
                <w:spacing w:val="33"/>
                <w:sz w:val="20"/>
                <w:lang w:val="es-CL"/>
              </w:rPr>
              <w:t xml:space="preserve"> </w:t>
            </w:r>
            <w:r>
              <w:rPr>
                <w:rFonts w:ascii="Times New Roman" w:hAnsi="Times New Roman" w:cs="Times New Roman"/>
                <w:sz w:val="20"/>
                <w:lang w:val="es-CL"/>
              </w:rPr>
              <w:t>créditos</w:t>
            </w:r>
            <w:r>
              <w:rPr>
                <w:rFonts w:ascii="Times New Roman" w:hAnsi="Times New Roman" w:cs="Times New Roman"/>
                <w:spacing w:val="35"/>
                <w:sz w:val="20"/>
                <w:lang w:val="es-CL"/>
              </w:rPr>
              <w:t xml:space="preserve"> </w:t>
            </w:r>
            <w:r>
              <w:rPr>
                <w:rFonts w:ascii="Times New Roman" w:hAnsi="Times New Roman" w:cs="Times New Roman"/>
                <w:sz w:val="20"/>
                <w:lang w:val="es-CL"/>
              </w:rPr>
              <w:t>contingentes</w:t>
            </w:r>
            <w:r>
              <w:rPr>
                <w:rFonts w:ascii="Times New Roman" w:hAnsi="Times New Roman" w:cs="Times New Roman"/>
                <w:spacing w:val="35"/>
                <w:sz w:val="20"/>
                <w:lang w:val="es-CL"/>
              </w:rPr>
              <w:t xml:space="preserve"> </w:t>
            </w:r>
            <w:r>
              <w:rPr>
                <w:rFonts w:ascii="Times New Roman" w:hAnsi="Times New Roman" w:cs="Times New Roman"/>
                <w:sz w:val="20"/>
                <w:lang w:val="es-CL"/>
              </w:rPr>
              <w:t>cartera</w:t>
            </w:r>
            <w:r>
              <w:rPr>
                <w:rFonts w:ascii="Times New Roman" w:hAnsi="Times New Roman" w:cs="Times New Roman"/>
                <w:spacing w:val="-67"/>
                <w:sz w:val="20"/>
                <w:lang w:val="es-CL"/>
              </w:rPr>
              <w:t xml:space="preserve"> </w:t>
            </w:r>
            <w:r>
              <w:rPr>
                <w:rFonts w:ascii="Times New Roman" w:hAnsi="Times New Roman" w:cs="Times New Roman"/>
                <w:sz w:val="20"/>
                <w:lang w:val="es-CL"/>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61339D5D" w14:textId="77777777" w:rsidR="00C75830" w:rsidRDefault="00C75830">
            <w:pPr>
              <w:pStyle w:val="TableParagraph"/>
              <w:spacing w:before="2"/>
              <w:rPr>
                <w:rFonts w:ascii="Times New Roman" w:hAnsi="Times New Roman" w:cs="Times New Roman"/>
                <w:sz w:val="20"/>
              </w:rPr>
            </w:pPr>
            <w:r>
              <w:rPr>
                <w:rFonts w:ascii="Times New Roman" w:hAnsi="Times New Roman" w:cs="Times New Roman"/>
                <w:sz w:val="20"/>
              </w:rPr>
              <w:t>9(14)</w:t>
            </w:r>
          </w:p>
        </w:tc>
      </w:tr>
      <w:tr w:rsidR="00C75830" w14:paraId="022C045D"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026EF8E3"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764EDF00"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ACDE83B" w14:textId="77777777" w:rsidR="00C75830" w:rsidRDefault="00C75830">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Provisión</w:t>
            </w:r>
            <w:proofErr w:type="spellEnd"/>
            <w:r>
              <w:rPr>
                <w:rFonts w:ascii="Times New Roman" w:hAnsi="Times New Roman" w:cs="Times New Roman"/>
                <w:spacing w:val="-2"/>
                <w:sz w:val="20"/>
              </w:rPr>
              <w:t xml:space="preserve"> </w:t>
            </w:r>
            <w:proofErr w:type="spellStart"/>
            <w:r>
              <w:rPr>
                <w:rFonts w:ascii="Times New Roman" w:hAnsi="Times New Roman" w:cs="Times New Roman"/>
                <w:sz w:val="20"/>
              </w:rPr>
              <w:t>sobre</w:t>
            </w:r>
            <w:proofErr w:type="spellEnd"/>
            <w:r>
              <w:rPr>
                <w:rFonts w:ascii="Times New Roman" w:hAnsi="Times New Roman" w:cs="Times New Roman"/>
                <w:spacing w:val="-5"/>
                <w:sz w:val="20"/>
              </w:rPr>
              <w:t xml:space="preserve"> </w:t>
            </w:r>
            <w:proofErr w:type="spellStart"/>
            <w:r>
              <w:rPr>
                <w:rFonts w:ascii="Times New Roman" w:hAnsi="Times New Roman" w:cs="Times New Roman"/>
                <w:sz w:val="20"/>
              </w:rPr>
              <w:t>cartera</w:t>
            </w:r>
            <w:proofErr w:type="spellEnd"/>
            <w:r>
              <w:rPr>
                <w:rFonts w:ascii="Times New Roman" w:hAnsi="Times New Roman" w:cs="Times New Roman"/>
                <w:spacing w:val="-3"/>
                <w:sz w:val="20"/>
              </w:rPr>
              <w:t xml:space="preserve"> </w:t>
            </w:r>
            <w:r>
              <w:rPr>
                <w:rFonts w:ascii="Times New Roman" w:hAnsi="Times New Roman" w:cs="Times New Roman"/>
                <w:sz w:val="20"/>
              </w:rPr>
              <w:t>normal</w:t>
            </w:r>
          </w:p>
        </w:tc>
        <w:tc>
          <w:tcPr>
            <w:tcW w:w="2125" w:type="dxa"/>
            <w:tcBorders>
              <w:top w:val="single" w:sz="4" w:space="0" w:color="000000"/>
              <w:left w:val="single" w:sz="4" w:space="0" w:color="000000"/>
              <w:bottom w:val="single" w:sz="4" w:space="0" w:color="000000"/>
              <w:right w:val="single" w:sz="4" w:space="0" w:color="000000"/>
            </w:tcBorders>
            <w:hideMark/>
          </w:tcPr>
          <w:p w14:paraId="5852F91F"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36622619"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DB01F0D"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18A42991"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CDB632F"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Créditos</w:t>
            </w:r>
            <w:r>
              <w:rPr>
                <w:rFonts w:ascii="Times New Roman" w:hAnsi="Times New Roman" w:cs="Times New Roman"/>
                <w:spacing w:val="-4"/>
                <w:sz w:val="20"/>
                <w:lang w:val="es-CL"/>
              </w:rPr>
              <w:t xml:space="preserve"> </w:t>
            </w:r>
            <w:r>
              <w:rPr>
                <w:rFonts w:ascii="Times New Roman" w:hAnsi="Times New Roman" w:cs="Times New Roman"/>
                <w:sz w:val="20"/>
                <w:lang w:val="es-CL"/>
              </w:rPr>
              <w:t>contingentes</w:t>
            </w:r>
            <w:r>
              <w:rPr>
                <w:rFonts w:ascii="Times New Roman" w:hAnsi="Times New Roman" w:cs="Times New Roman"/>
                <w:spacing w:val="-7"/>
                <w:sz w:val="20"/>
                <w:lang w:val="es-CL"/>
              </w:rPr>
              <w:t xml:space="preserve"> </w:t>
            </w:r>
            <w:r>
              <w:rPr>
                <w:rFonts w:ascii="Times New Roman" w:hAnsi="Times New Roman" w:cs="Times New Roman"/>
                <w:sz w:val="20"/>
                <w:lang w:val="es-CL"/>
              </w:rPr>
              <w:t>cartera</w:t>
            </w:r>
            <w:r>
              <w:rPr>
                <w:rFonts w:ascii="Times New Roman" w:hAnsi="Times New Roman" w:cs="Times New Roman"/>
                <w:spacing w:val="-4"/>
                <w:sz w:val="20"/>
                <w:lang w:val="es-CL"/>
              </w:rPr>
              <w:t xml:space="preserve"> </w:t>
            </w:r>
            <w:r>
              <w:rPr>
                <w:rFonts w:ascii="Times New Roman" w:hAnsi="Times New Roman" w:cs="Times New Roman"/>
                <w:sz w:val="20"/>
                <w:lang w:val="es-CL"/>
              </w:rPr>
              <w:t>en</w:t>
            </w:r>
            <w:r>
              <w:rPr>
                <w:rFonts w:ascii="Times New Roman" w:hAnsi="Times New Roman" w:cs="Times New Roman"/>
                <w:spacing w:val="-5"/>
                <w:sz w:val="20"/>
                <w:lang w:val="es-CL"/>
              </w:rPr>
              <w:t xml:space="preserve"> </w:t>
            </w:r>
            <w:r>
              <w:rPr>
                <w:rFonts w:ascii="Times New Roman" w:hAnsi="Times New Roman" w:cs="Times New Roman"/>
                <w:sz w:val="20"/>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3778F52A"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76780009"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6E5C5EC0"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68ABEB80"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2676822A" w14:textId="77777777" w:rsidR="00C75830" w:rsidRDefault="00C7583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Provisión</w:t>
            </w:r>
            <w:r>
              <w:rPr>
                <w:rFonts w:ascii="Times New Roman" w:hAnsi="Times New Roman" w:cs="Times New Roman"/>
                <w:spacing w:val="-2"/>
                <w:sz w:val="20"/>
                <w:lang w:val="es-CL"/>
              </w:rPr>
              <w:t xml:space="preserve"> </w:t>
            </w:r>
            <w:r>
              <w:rPr>
                <w:rFonts w:ascii="Times New Roman" w:hAnsi="Times New Roman" w:cs="Times New Roman"/>
                <w:sz w:val="20"/>
                <w:lang w:val="es-CL"/>
              </w:rPr>
              <w:t>sobre</w:t>
            </w:r>
            <w:r>
              <w:rPr>
                <w:rFonts w:ascii="Times New Roman" w:hAnsi="Times New Roman" w:cs="Times New Roman"/>
                <w:spacing w:val="-6"/>
                <w:sz w:val="20"/>
                <w:lang w:val="es-CL"/>
              </w:rPr>
              <w:t xml:space="preserve"> </w:t>
            </w:r>
            <w:r>
              <w:rPr>
                <w:rFonts w:ascii="Times New Roman" w:hAnsi="Times New Roman" w:cs="Times New Roman"/>
                <w:sz w:val="20"/>
                <w:lang w:val="es-CL"/>
              </w:rPr>
              <w:t>cartera</w:t>
            </w:r>
            <w:r>
              <w:rPr>
                <w:rFonts w:ascii="Times New Roman" w:hAnsi="Times New Roman" w:cs="Times New Roman"/>
                <w:spacing w:val="-3"/>
                <w:sz w:val="20"/>
                <w:lang w:val="es-CL"/>
              </w:rPr>
              <w:t xml:space="preserve"> </w:t>
            </w:r>
            <w:r>
              <w:rPr>
                <w:rFonts w:ascii="Times New Roman" w:hAnsi="Times New Roman" w:cs="Times New Roman"/>
                <w:sz w:val="20"/>
                <w:lang w:val="es-CL"/>
              </w:rPr>
              <w:t>en</w:t>
            </w:r>
            <w:r>
              <w:rPr>
                <w:rFonts w:ascii="Times New Roman" w:hAnsi="Times New Roman" w:cs="Times New Roman"/>
                <w:spacing w:val="-4"/>
                <w:sz w:val="20"/>
                <w:lang w:val="es-CL"/>
              </w:rPr>
              <w:t xml:space="preserve"> </w:t>
            </w:r>
            <w:r>
              <w:rPr>
                <w:rFonts w:ascii="Times New Roman" w:hAnsi="Times New Roman" w:cs="Times New Roman"/>
                <w:sz w:val="20"/>
                <w:lang w:val="es-CL"/>
              </w:rPr>
              <w:t>incumplimiento</w:t>
            </w:r>
          </w:p>
        </w:tc>
        <w:tc>
          <w:tcPr>
            <w:tcW w:w="2125" w:type="dxa"/>
            <w:tcBorders>
              <w:top w:val="single" w:sz="4" w:space="0" w:color="000000"/>
              <w:left w:val="single" w:sz="4" w:space="0" w:color="000000"/>
              <w:bottom w:val="single" w:sz="4" w:space="0" w:color="000000"/>
              <w:right w:val="single" w:sz="4" w:space="0" w:color="000000"/>
            </w:tcBorders>
            <w:hideMark/>
          </w:tcPr>
          <w:p w14:paraId="2B6C57FB"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12D55D50"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74A660E3"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2DDFDBFA"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006D4E0"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Monto</w:t>
            </w:r>
            <w:r>
              <w:rPr>
                <w:rFonts w:ascii="Times New Roman" w:hAnsi="Times New Roman" w:cs="Times New Roman"/>
                <w:spacing w:val="-3"/>
                <w:sz w:val="20"/>
                <w:lang w:val="es-CL"/>
              </w:rPr>
              <w:t xml:space="preserve"> </w:t>
            </w:r>
            <w:r>
              <w:rPr>
                <w:rFonts w:ascii="Times New Roman" w:hAnsi="Times New Roman" w:cs="Times New Roman"/>
                <w:sz w:val="20"/>
                <w:lang w:val="es-CL"/>
              </w:rPr>
              <w:t>original</w:t>
            </w:r>
            <w:r>
              <w:rPr>
                <w:rFonts w:ascii="Times New Roman" w:hAnsi="Times New Roman" w:cs="Times New Roman"/>
                <w:spacing w:val="-2"/>
                <w:sz w:val="20"/>
                <w:lang w:val="es-CL"/>
              </w:rPr>
              <w:t xml:space="preserve"> </w:t>
            </w:r>
            <w:r>
              <w:rPr>
                <w:rFonts w:ascii="Times New Roman" w:hAnsi="Times New Roman" w:cs="Times New Roman"/>
                <w:sz w:val="20"/>
                <w:lang w:val="es-CL"/>
              </w:rPr>
              <w:t>del</w:t>
            </w:r>
            <w:r>
              <w:rPr>
                <w:rFonts w:ascii="Times New Roman" w:hAnsi="Times New Roman" w:cs="Times New Roman"/>
                <w:spacing w:val="-3"/>
                <w:sz w:val="20"/>
                <w:lang w:val="es-CL"/>
              </w:rPr>
              <w:t xml:space="preserve"> </w:t>
            </w:r>
            <w:r>
              <w:rPr>
                <w:rFonts w:ascii="Times New Roman" w:hAnsi="Times New Roman" w:cs="Times New Roman"/>
                <w:sz w:val="20"/>
                <w:lang w:val="es-CL"/>
              </w:rPr>
              <w:t>crédito</w:t>
            </w:r>
            <w:r>
              <w:rPr>
                <w:rFonts w:ascii="Times New Roman" w:hAnsi="Times New Roman" w:cs="Times New Roman"/>
                <w:spacing w:val="-5"/>
                <w:sz w:val="20"/>
                <w:lang w:val="es-CL"/>
              </w:rPr>
              <w:t xml:space="preserve"> </w:t>
            </w:r>
            <w:r>
              <w:rPr>
                <w:rFonts w:ascii="Times New Roman" w:hAnsi="Times New Roman" w:cs="Times New Roman"/>
                <w:sz w:val="20"/>
                <w:lang w:val="es-CL"/>
              </w:rPr>
              <w:t>contingente</w:t>
            </w:r>
          </w:p>
        </w:tc>
        <w:tc>
          <w:tcPr>
            <w:tcW w:w="2125" w:type="dxa"/>
            <w:tcBorders>
              <w:top w:val="single" w:sz="4" w:space="0" w:color="000000"/>
              <w:left w:val="single" w:sz="4" w:space="0" w:color="000000"/>
              <w:bottom w:val="single" w:sz="4" w:space="0" w:color="000000"/>
              <w:right w:val="single" w:sz="4" w:space="0" w:color="000000"/>
            </w:tcBorders>
            <w:hideMark/>
          </w:tcPr>
          <w:p w14:paraId="21213AB1"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5C8D857F"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E699258"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531FE9FF"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A60C60A"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Metodología</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determinación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1"/>
                <w:sz w:val="20"/>
                <w:lang w:val="es-CL"/>
              </w:rPr>
              <w:t xml:space="preserve"> </w:t>
            </w:r>
            <w:r>
              <w:rPr>
                <w:rFonts w:ascii="Times New Roman" w:hAnsi="Times New Roman" w:cs="Times New Roman"/>
                <w:sz w:val="20"/>
                <w:lang w:val="es-CL"/>
              </w:rPr>
              <w:t>provisiones</w:t>
            </w:r>
          </w:p>
        </w:tc>
        <w:tc>
          <w:tcPr>
            <w:tcW w:w="2125" w:type="dxa"/>
            <w:tcBorders>
              <w:top w:val="single" w:sz="4" w:space="0" w:color="000000"/>
              <w:left w:val="single" w:sz="4" w:space="0" w:color="000000"/>
              <w:bottom w:val="single" w:sz="4" w:space="0" w:color="000000"/>
              <w:right w:val="single" w:sz="4" w:space="0" w:color="000000"/>
            </w:tcBorders>
            <w:hideMark/>
          </w:tcPr>
          <w:p w14:paraId="3D9A1E69"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C75830" w14:paraId="1F67FE6C"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C4753CB"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176679DA"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515D5146"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0403C34C" w14:textId="77777777" w:rsidR="00C75830" w:rsidRDefault="00C75830">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bl>
    <w:p w14:paraId="73983778" w14:textId="77777777" w:rsidR="00C75830" w:rsidRDefault="00C75830" w:rsidP="00C75830">
      <w:pPr>
        <w:pStyle w:val="Textoindependiente"/>
        <w:spacing w:before="1"/>
        <w:ind w:left="212"/>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 registro:</w:t>
      </w:r>
      <w:r>
        <w:rPr>
          <w:rFonts w:ascii="Times New Roman" w:hAnsi="Times New Roman" w:cs="Times New Roman"/>
          <w:spacing w:val="-3"/>
        </w:rPr>
        <w:t xml:space="preserve"> </w:t>
      </w:r>
      <w:r>
        <w:rPr>
          <w:rFonts w:ascii="Times New Roman" w:hAnsi="Times New Roman" w:cs="Times New Roman"/>
        </w:rPr>
        <w:t>158 Bytes</w:t>
      </w:r>
    </w:p>
    <w:p w14:paraId="3194E650" w14:textId="77777777" w:rsidR="00C75830" w:rsidRDefault="00C75830" w:rsidP="00C75830">
      <w:pPr>
        <w:pStyle w:val="Prrafodelista"/>
        <w:tabs>
          <w:tab w:val="left" w:pos="1349"/>
        </w:tabs>
        <w:ind w:firstLine="0"/>
        <w:rPr>
          <w:rFonts w:ascii="Times New Roman" w:hAnsi="Times New Roman" w:cs="Times New Roman"/>
          <w:i/>
          <w:sz w:val="20"/>
        </w:rPr>
      </w:pPr>
    </w:p>
    <w:p w14:paraId="38545E4F" w14:textId="77777777" w:rsidR="00C75830" w:rsidRDefault="00C75830" w:rsidP="00C75830">
      <w:pPr>
        <w:tabs>
          <w:tab w:val="left" w:pos="1349"/>
        </w:tabs>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3"/>
          <w:sz w:val="20"/>
        </w:rPr>
        <w:t xml:space="preserve"> </w:t>
      </w:r>
      <w:r>
        <w:rPr>
          <w:rFonts w:ascii="Times New Roman" w:hAnsi="Times New Roman" w:cs="Times New Roman"/>
          <w:i/>
          <w:sz w:val="20"/>
        </w:rPr>
        <w:t>para informar avales</w:t>
      </w:r>
      <w:r>
        <w:rPr>
          <w:rFonts w:ascii="Times New Roman" w:hAnsi="Times New Roman" w:cs="Times New Roman"/>
          <w:i/>
          <w:spacing w:val="-2"/>
          <w:sz w:val="20"/>
        </w:rPr>
        <w:t xml:space="preserve"> </w:t>
      </w:r>
      <w:r>
        <w:rPr>
          <w:rFonts w:ascii="Times New Roman" w:hAnsi="Times New Roman" w:cs="Times New Roman"/>
          <w:i/>
          <w:sz w:val="20"/>
        </w:rPr>
        <w:t>calificados (tipo 3)</w:t>
      </w:r>
    </w:p>
    <w:p w14:paraId="17B2CEF9" w14:textId="77777777" w:rsidR="00C75830" w:rsidRDefault="00C75830" w:rsidP="00C75830">
      <w:pPr>
        <w:pStyle w:val="Textoindependiente"/>
        <w:spacing w:before="2"/>
        <w:rPr>
          <w:rFonts w:ascii="Times New Roman" w:hAnsi="Times New Roman" w:cs="Times New Roman"/>
          <w:i/>
          <w:sz w:val="5"/>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C75830" w14:paraId="6EED8536"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41BAEADE"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1</w:t>
            </w:r>
          </w:p>
        </w:tc>
        <w:tc>
          <w:tcPr>
            <w:tcW w:w="425" w:type="dxa"/>
            <w:tcBorders>
              <w:top w:val="single" w:sz="4" w:space="0" w:color="000000"/>
              <w:left w:val="single" w:sz="4" w:space="0" w:color="000000"/>
              <w:bottom w:val="single" w:sz="4" w:space="0" w:color="000000"/>
              <w:right w:val="single" w:sz="4" w:space="0" w:color="000000"/>
            </w:tcBorders>
            <w:hideMark/>
          </w:tcPr>
          <w:p w14:paraId="3AD11A45"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02E997D2"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Tipo</w:t>
            </w:r>
            <w:r>
              <w:rPr>
                <w:rFonts w:ascii="Times New Roman" w:hAnsi="Times New Roman" w:cs="Times New Roman"/>
                <w:spacing w:val="-1"/>
              </w:rPr>
              <w:t xml:space="preserve"> </w:t>
            </w:r>
            <w:r>
              <w:rPr>
                <w:rFonts w:ascii="Times New Roman" w:hAnsi="Times New Roman" w:cs="Times New Roman"/>
              </w:rPr>
              <w:t>de</w:t>
            </w:r>
            <w:r>
              <w:rPr>
                <w:rFonts w:ascii="Times New Roman" w:hAnsi="Times New Roman" w:cs="Times New Roman"/>
                <w:spacing w:val="-3"/>
              </w:rPr>
              <w:t xml:space="preserve"> </w:t>
            </w:r>
            <w:proofErr w:type="spellStart"/>
            <w:r>
              <w:rPr>
                <w:rFonts w:ascii="Times New Roman" w:hAnsi="Times New Roman" w:cs="Times New Roman"/>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6720318"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9(01)</w:t>
            </w:r>
          </w:p>
        </w:tc>
      </w:tr>
      <w:tr w:rsidR="00C75830" w14:paraId="5D7EC04D"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291C6320"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2</w:t>
            </w:r>
          </w:p>
        </w:tc>
        <w:tc>
          <w:tcPr>
            <w:tcW w:w="425" w:type="dxa"/>
            <w:tcBorders>
              <w:top w:val="single" w:sz="4" w:space="0" w:color="000000"/>
              <w:left w:val="single" w:sz="4" w:space="0" w:color="000000"/>
              <w:bottom w:val="single" w:sz="4" w:space="0" w:color="000000"/>
              <w:right w:val="single" w:sz="4" w:space="0" w:color="000000"/>
            </w:tcBorders>
            <w:hideMark/>
          </w:tcPr>
          <w:p w14:paraId="41139BDD"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284F53F0" w14:textId="77777777" w:rsidR="00C75830" w:rsidRDefault="00C75830">
            <w:pPr>
              <w:pStyle w:val="TableParagraph"/>
              <w:spacing w:line="248" w:lineRule="exact"/>
              <w:rPr>
                <w:rFonts w:ascii="Times New Roman" w:hAnsi="Times New Roman" w:cs="Times New Roman"/>
                <w:lang w:val="es-CL"/>
              </w:rPr>
            </w:pPr>
            <w:r>
              <w:rPr>
                <w:rFonts w:ascii="Times New Roman" w:hAnsi="Times New Roman" w:cs="Times New Roman"/>
                <w:lang w:val="es-CL"/>
              </w:rPr>
              <w:t>Número interno de</w:t>
            </w:r>
            <w:r>
              <w:rPr>
                <w:rFonts w:ascii="Times New Roman" w:hAnsi="Times New Roman" w:cs="Times New Roman"/>
                <w:spacing w:val="-4"/>
                <w:lang w:val="es-CL"/>
              </w:rPr>
              <w:t xml:space="preserve"> </w:t>
            </w:r>
            <w:r>
              <w:rPr>
                <w:rFonts w:ascii="Times New Roman" w:hAnsi="Times New Roman" w:cs="Times New Roman"/>
                <w:lang w:val="es-CL"/>
              </w:rPr>
              <w:t>identificación</w:t>
            </w:r>
            <w:r>
              <w:rPr>
                <w:rFonts w:ascii="Times New Roman" w:hAnsi="Times New Roman" w:cs="Times New Roman"/>
                <w:spacing w:val="-2"/>
                <w:lang w:val="es-CL"/>
              </w:rPr>
              <w:t xml:space="preserve"> </w:t>
            </w:r>
            <w:r>
              <w:rPr>
                <w:rFonts w:ascii="Times New Roman" w:hAnsi="Times New Roman" w:cs="Times New Roman"/>
                <w:lang w:val="es-CL"/>
              </w:rPr>
              <w:t>de</w:t>
            </w:r>
            <w:r>
              <w:rPr>
                <w:rFonts w:ascii="Times New Roman" w:hAnsi="Times New Roman" w:cs="Times New Roman"/>
                <w:spacing w:val="1"/>
                <w:lang w:val="es-CL"/>
              </w:rPr>
              <w:t xml:space="preserve"> </w:t>
            </w:r>
            <w:r>
              <w:rPr>
                <w:rFonts w:ascii="Times New Roman" w:hAnsi="Times New Roman" w:cs="Times New Roman"/>
                <w:lang w:val="es-CL"/>
              </w:rPr>
              <w:t>la</w:t>
            </w:r>
            <w:r>
              <w:rPr>
                <w:rFonts w:ascii="Times New Roman" w:hAnsi="Times New Roman" w:cs="Times New Roman"/>
                <w:spacing w:val="-4"/>
                <w:lang w:val="es-CL"/>
              </w:rPr>
              <w:t xml:space="preserve"> </w:t>
            </w:r>
            <w:r>
              <w:rPr>
                <w:rFonts w:ascii="Times New Roman" w:hAnsi="Times New Roman" w:cs="Times New Roman"/>
                <w:lang w:val="es-CL"/>
              </w:rPr>
              <w:t>operación</w:t>
            </w:r>
            <w:r>
              <w:rPr>
                <w:rFonts w:ascii="Times New Roman" w:hAnsi="Times New Roman" w:cs="Times New Roman"/>
                <w:spacing w:val="-2"/>
                <w:lang w:val="es-CL"/>
              </w:rPr>
              <w:t xml:space="preserve"> </w:t>
            </w:r>
            <w:r>
              <w:rPr>
                <w:rFonts w:ascii="Times New Roman" w:hAnsi="Times New Roman" w:cs="Times New Roman"/>
                <w:lang w:val="es-CL"/>
              </w:rPr>
              <w:t>avalada</w:t>
            </w:r>
          </w:p>
        </w:tc>
        <w:tc>
          <w:tcPr>
            <w:tcW w:w="2125" w:type="dxa"/>
            <w:tcBorders>
              <w:top w:val="single" w:sz="4" w:space="0" w:color="000000"/>
              <w:left w:val="single" w:sz="4" w:space="0" w:color="000000"/>
              <w:bottom w:val="single" w:sz="4" w:space="0" w:color="000000"/>
              <w:right w:val="single" w:sz="4" w:space="0" w:color="000000"/>
            </w:tcBorders>
            <w:hideMark/>
          </w:tcPr>
          <w:p w14:paraId="0653F230" w14:textId="77777777" w:rsidR="00C75830" w:rsidRDefault="00C75830">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30)</w:t>
            </w:r>
          </w:p>
        </w:tc>
      </w:tr>
      <w:tr w:rsidR="00C75830" w14:paraId="72DC64E1"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2A431E5" w14:textId="77777777" w:rsidR="00C75830" w:rsidRDefault="00C75830">
            <w:pPr>
              <w:pStyle w:val="TableParagraph"/>
              <w:spacing w:line="249"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3</w:t>
            </w:r>
          </w:p>
        </w:tc>
        <w:tc>
          <w:tcPr>
            <w:tcW w:w="425" w:type="dxa"/>
            <w:tcBorders>
              <w:top w:val="single" w:sz="4" w:space="0" w:color="000000"/>
              <w:left w:val="single" w:sz="4" w:space="0" w:color="000000"/>
              <w:bottom w:val="single" w:sz="4" w:space="0" w:color="000000"/>
              <w:right w:val="single" w:sz="4" w:space="0" w:color="000000"/>
            </w:tcBorders>
            <w:hideMark/>
          </w:tcPr>
          <w:p w14:paraId="501B1BEC" w14:textId="77777777" w:rsidR="00C75830" w:rsidRDefault="00C75830">
            <w:pPr>
              <w:pStyle w:val="TableParagraph"/>
              <w:spacing w:line="249"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3B0AFEA2" w14:textId="77777777" w:rsidR="00C75830" w:rsidRDefault="00C75830">
            <w:pPr>
              <w:pStyle w:val="TableParagraph"/>
              <w:spacing w:line="249" w:lineRule="exact"/>
              <w:rPr>
                <w:rFonts w:ascii="Times New Roman" w:hAnsi="Times New Roman" w:cs="Times New Roman"/>
              </w:rPr>
            </w:pPr>
            <w:r>
              <w:rPr>
                <w:rFonts w:ascii="Times New Roman" w:hAnsi="Times New Roman" w:cs="Times New Roman"/>
              </w:rPr>
              <w:t>RUT del</w:t>
            </w:r>
            <w:r>
              <w:rPr>
                <w:rFonts w:ascii="Times New Roman" w:hAnsi="Times New Roman" w:cs="Times New Roman"/>
                <w:spacing w:val="-1"/>
              </w:rPr>
              <w:t xml:space="preserve"> </w:t>
            </w:r>
            <w:r>
              <w:rPr>
                <w:rFonts w:ascii="Times New Roman" w:hAnsi="Times New Roman" w:cs="Times New Roman"/>
              </w:rPr>
              <w:t>aval</w:t>
            </w:r>
          </w:p>
        </w:tc>
        <w:tc>
          <w:tcPr>
            <w:tcW w:w="2125" w:type="dxa"/>
            <w:tcBorders>
              <w:top w:val="single" w:sz="4" w:space="0" w:color="000000"/>
              <w:left w:val="single" w:sz="4" w:space="0" w:color="000000"/>
              <w:bottom w:val="single" w:sz="4" w:space="0" w:color="000000"/>
              <w:right w:val="single" w:sz="4" w:space="0" w:color="000000"/>
            </w:tcBorders>
            <w:hideMark/>
          </w:tcPr>
          <w:p w14:paraId="2FD754C9" w14:textId="77777777" w:rsidR="00C75830" w:rsidRDefault="00C75830">
            <w:pPr>
              <w:pStyle w:val="TableParagraph"/>
              <w:spacing w:line="249" w:lineRule="exact"/>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09)VX</w:t>
            </w:r>
            <w:proofErr w:type="gramEnd"/>
            <w:r>
              <w:rPr>
                <w:rFonts w:ascii="Times New Roman" w:hAnsi="Times New Roman" w:cs="Times New Roman"/>
              </w:rPr>
              <w:t>(01)</w:t>
            </w:r>
          </w:p>
        </w:tc>
      </w:tr>
      <w:tr w:rsidR="00C75830" w14:paraId="5F7A1B18"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0C16FEFB"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4</w:t>
            </w:r>
          </w:p>
        </w:tc>
        <w:tc>
          <w:tcPr>
            <w:tcW w:w="425" w:type="dxa"/>
            <w:tcBorders>
              <w:top w:val="single" w:sz="4" w:space="0" w:color="000000"/>
              <w:left w:val="single" w:sz="4" w:space="0" w:color="000000"/>
              <w:bottom w:val="single" w:sz="4" w:space="0" w:color="000000"/>
              <w:right w:val="single" w:sz="4" w:space="0" w:color="000000"/>
            </w:tcBorders>
            <w:hideMark/>
          </w:tcPr>
          <w:p w14:paraId="6940A4BE"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6FFD0AC0" w14:textId="77777777" w:rsidR="00C75830" w:rsidRDefault="00C75830">
            <w:pPr>
              <w:pStyle w:val="TableParagraph"/>
              <w:spacing w:line="248" w:lineRule="exact"/>
              <w:rPr>
                <w:rFonts w:ascii="Times New Roman" w:hAnsi="Times New Roman" w:cs="Times New Roman"/>
              </w:rPr>
            </w:pPr>
            <w:proofErr w:type="spellStart"/>
            <w:r>
              <w:rPr>
                <w:rFonts w:ascii="Times New Roman" w:hAnsi="Times New Roman" w:cs="Times New Roman"/>
              </w:rPr>
              <w:t>Clasificación</w:t>
            </w:r>
            <w:proofErr w:type="spellEnd"/>
            <w:r>
              <w:rPr>
                <w:rFonts w:ascii="Times New Roman" w:hAnsi="Times New Roman" w:cs="Times New Roman"/>
                <w:spacing w:val="-7"/>
              </w:rPr>
              <w:t xml:space="preserve"> </w:t>
            </w:r>
            <w:r>
              <w:rPr>
                <w:rFonts w:ascii="Times New Roman" w:hAnsi="Times New Roman" w:cs="Times New Roman"/>
              </w:rPr>
              <w:t>del</w:t>
            </w:r>
            <w:r>
              <w:rPr>
                <w:rFonts w:ascii="Times New Roman" w:hAnsi="Times New Roman" w:cs="Times New Roman"/>
                <w:spacing w:val="-2"/>
              </w:rPr>
              <w:t xml:space="preserve"> </w:t>
            </w:r>
            <w:r>
              <w:rPr>
                <w:rFonts w:ascii="Times New Roman" w:hAnsi="Times New Roman" w:cs="Times New Roman"/>
              </w:rPr>
              <w:t>aval</w:t>
            </w:r>
          </w:p>
        </w:tc>
        <w:tc>
          <w:tcPr>
            <w:tcW w:w="2125" w:type="dxa"/>
            <w:tcBorders>
              <w:top w:val="single" w:sz="4" w:space="0" w:color="000000"/>
              <w:left w:val="single" w:sz="4" w:space="0" w:color="000000"/>
              <w:bottom w:val="single" w:sz="4" w:space="0" w:color="000000"/>
              <w:right w:val="single" w:sz="4" w:space="0" w:color="000000"/>
            </w:tcBorders>
            <w:hideMark/>
          </w:tcPr>
          <w:p w14:paraId="59926002" w14:textId="77777777" w:rsidR="00C75830" w:rsidRDefault="00C75830">
            <w:pPr>
              <w:pStyle w:val="TableParagraph"/>
              <w:spacing w:line="248"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02)</w:t>
            </w:r>
          </w:p>
        </w:tc>
      </w:tr>
      <w:tr w:rsidR="00C75830" w14:paraId="2328219C"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6A6E56E9"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5</w:t>
            </w:r>
          </w:p>
        </w:tc>
        <w:tc>
          <w:tcPr>
            <w:tcW w:w="425" w:type="dxa"/>
            <w:tcBorders>
              <w:top w:val="single" w:sz="4" w:space="0" w:color="000000"/>
              <w:left w:val="single" w:sz="4" w:space="0" w:color="000000"/>
              <w:bottom w:val="single" w:sz="4" w:space="0" w:color="000000"/>
              <w:right w:val="single" w:sz="4" w:space="0" w:color="000000"/>
            </w:tcBorders>
            <w:hideMark/>
          </w:tcPr>
          <w:p w14:paraId="260917C4"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5E17BFD"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Monto</w:t>
            </w:r>
            <w:r>
              <w:rPr>
                <w:rFonts w:ascii="Times New Roman" w:hAnsi="Times New Roman" w:cs="Times New Roman"/>
                <w:spacing w:val="-1"/>
              </w:rPr>
              <w:t xml:space="preserve"> </w:t>
            </w:r>
            <w:proofErr w:type="spellStart"/>
            <w:r>
              <w:rPr>
                <w:rFonts w:ascii="Times New Roman" w:hAnsi="Times New Roman" w:cs="Times New Roman"/>
              </w:rPr>
              <w:t>avalado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65E852E"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9(14)</w:t>
            </w:r>
          </w:p>
        </w:tc>
      </w:tr>
      <w:tr w:rsidR="00C75830" w14:paraId="5BF8E2FE" w14:textId="77777777" w:rsidTr="00C75830">
        <w:trPr>
          <w:trHeight w:val="268"/>
        </w:trPr>
        <w:tc>
          <w:tcPr>
            <w:tcW w:w="1414" w:type="dxa"/>
            <w:tcBorders>
              <w:top w:val="single" w:sz="4" w:space="0" w:color="000000"/>
              <w:left w:val="single" w:sz="4" w:space="0" w:color="000000"/>
              <w:bottom w:val="single" w:sz="4" w:space="0" w:color="000000"/>
              <w:right w:val="single" w:sz="4" w:space="0" w:color="000000"/>
            </w:tcBorders>
            <w:hideMark/>
          </w:tcPr>
          <w:p w14:paraId="559E26BA" w14:textId="77777777" w:rsidR="00C75830" w:rsidRDefault="00C75830">
            <w:pPr>
              <w:pStyle w:val="TableParagraph"/>
              <w:spacing w:line="248"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6</w:t>
            </w:r>
          </w:p>
        </w:tc>
        <w:tc>
          <w:tcPr>
            <w:tcW w:w="425" w:type="dxa"/>
            <w:tcBorders>
              <w:top w:val="single" w:sz="4" w:space="0" w:color="000000"/>
              <w:left w:val="single" w:sz="4" w:space="0" w:color="000000"/>
              <w:bottom w:val="single" w:sz="4" w:space="0" w:color="000000"/>
              <w:right w:val="single" w:sz="4" w:space="0" w:color="000000"/>
            </w:tcBorders>
            <w:hideMark/>
          </w:tcPr>
          <w:p w14:paraId="2F408B3B"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5A2A3238"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Tipo de</w:t>
            </w:r>
            <w:r>
              <w:rPr>
                <w:rFonts w:ascii="Times New Roman" w:hAnsi="Times New Roman" w:cs="Times New Roman"/>
                <w:spacing w:val="-2"/>
              </w:rPr>
              <w:t xml:space="preserve"> </w:t>
            </w:r>
            <w:r>
              <w:rPr>
                <w:rFonts w:ascii="Times New Roman" w:hAnsi="Times New Roman" w:cs="Times New Roman"/>
              </w:rPr>
              <w:t>aval</w:t>
            </w:r>
          </w:p>
        </w:tc>
        <w:tc>
          <w:tcPr>
            <w:tcW w:w="2125" w:type="dxa"/>
            <w:tcBorders>
              <w:top w:val="single" w:sz="4" w:space="0" w:color="000000"/>
              <w:left w:val="single" w:sz="4" w:space="0" w:color="000000"/>
              <w:bottom w:val="single" w:sz="4" w:space="0" w:color="000000"/>
              <w:right w:val="single" w:sz="4" w:space="0" w:color="000000"/>
            </w:tcBorders>
            <w:hideMark/>
          </w:tcPr>
          <w:p w14:paraId="1FD57BBE" w14:textId="77777777" w:rsidR="00C75830" w:rsidRDefault="00C75830">
            <w:pPr>
              <w:pStyle w:val="TableParagraph"/>
              <w:spacing w:line="248" w:lineRule="exact"/>
              <w:rPr>
                <w:rFonts w:ascii="Times New Roman" w:hAnsi="Times New Roman" w:cs="Times New Roman"/>
              </w:rPr>
            </w:pPr>
            <w:r>
              <w:rPr>
                <w:rFonts w:ascii="Times New Roman" w:hAnsi="Times New Roman" w:cs="Times New Roman"/>
              </w:rPr>
              <w:t>9(02)</w:t>
            </w:r>
          </w:p>
        </w:tc>
      </w:tr>
      <w:tr w:rsidR="00C75830" w14:paraId="2B29B70A" w14:textId="77777777" w:rsidTr="00C75830">
        <w:trPr>
          <w:trHeight w:val="270"/>
        </w:trPr>
        <w:tc>
          <w:tcPr>
            <w:tcW w:w="1414" w:type="dxa"/>
            <w:tcBorders>
              <w:top w:val="single" w:sz="4" w:space="0" w:color="000000"/>
              <w:left w:val="single" w:sz="4" w:space="0" w:color="000000"/>
              <w:bottom w:val="single" w:sz="4" w:space="0" w:color="000000"/>
              <w:right w:val="single" w:sz="4" w:space="0" w:color="000000"/>
            </w:tcBorders>
            <w:hideMark/>
          </w:tcPr>
          <w:p w14:paraId="7629023C" w14:textId="77777777" w:rsidR="00C75830" w:rsidRDefault="00C75830">
            <w:pPr>
              <w:pStyle w:val="TableParagraph"/>
              <w:spacing w:before="1" w:line="249" w:lineRule="exact"/>
              <w:ind w:left="110"/>
              <w:rPr>
                <w:rFonts w:ascii="Times New Roman" w:hAnsi="Times New Roman" w:cs="Times New Roman"/>
              </w:rPr>
            </w:pPr>
            <w:r>
              <w:rPr>
                <w:rFonts w:ascii="Times New Roman" w:hAnsi="Times New Roman" w:cs="Times New Roman"/>
              </w:rPr>
              <w:t>Campo</w:t>
            </w:r>
            <w:r>
              <w:rPr>
                <w:rFonts w:ascii="Times New Roman" w:hAnsi="Times New Roman" w:cs="Times New Roman"/>
                <w:spacing w:val="-3"/>
              </w:rPr>
              <w:t xml:space="preserve"> </w:t>
            </w:r>
            <w:r>
              <w:rPr>
                <w:rFonts w:ascii="Times New Roman" w:hAnsi="Times New Roman" w:cs="Times New Roman"/>
              </w:rPr>
              <w:t>7</w:t>
            </w:r>
          </w:p>
        </w:tc>
        <w:tc>
          <w:tcPr>
            <w:tcW w:w="425" w:type="dxa"/>
            <w:tcBorders>
              <w:top w:val="single" w:sz="4" w:space="0" w:color="000000"/>
              <w:left w:val="single" w:sz="4" w:space="0" w:color="000000"/>
              <w:bottom w:val="single" w:sz="4" w:space="0" w:color="000000"/>
              <w:right w:val="single" w:sz="4" w:space="0" w:color="000000"/>
            </w:tcBorders>
            <w:hideMark/>
          </w:tcPr>
          <w:p w14:paraId="1E47C171" w14:textId="77777777" w:rsidR="00C75830" w:rsidRDefault="00C75830">
            <w:pPr>
              <w:pStyle w:val="TableParagraph"/>
              <w:spacing w:before="1" w:line="249" w:lineRule="exact"/>
              <w:rPr>
                <w:rFonts w:ascii="Times New Roman" w:hAnsi="Times New Roman" w:cs="Times New Roman"/>
              </w:rPr>
            </w:pPr>
            <w:r>
              <w:rPr>
                <w:rFonts w:ascii="Times New Roman" w:hAnsi="Times New Roman" w:cs="Times New Roman"/>
              </w:rPr>
              <w:t>:</w:t>
            </w:r>
          </w:p>
        </w:tc>
        <w:tc>
          <w:tcPr>
            <w:tcW w:w="5814" w:type="dxa"/>
            <w:tcBorders>
              <w:top w:val="single" w:sz="4" w:space="0" w:color="000000"/>
              <w:left w:val="single" w:sz="4" w:space="0" w:color="000000"/>
              <w:bottom w:val="single" w:sz="4" w:space="0" w:color="000000"/>
              <w:right w:val="single" w:sz="4" w:space="0" w:color="000000"/>
            </w:tcBorders>
            <w:hideMark/>
          </w:tcPr>
          <w:p w14:paraId="41D4D974" w14:textId="77777777" w:rsidR="00C75830" w:rsidRDefault="00C75830">
            <w:pPr>
              <w:pStyle w:val="TableParagraph"/>
              <w:spacing w:before="1" w:line="249" w:lineRule="exact"/>
              <w:rPr>
                <w:rFonts w:ascii="Times New Roman" w:hAnsi="Times New Roman" w:cs="Times New Roman"/>
              </w:rPr>
            </w:pPr>
            <w:r>
              <w:rPr>
                <w:rFonts w:ascii="Times New Roman" w:hAnsi="Times New Roman" w:cs="Times New Roman"/>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1DA702F8" w14:textId="77777777" w:rsidR="00C75830" w:rsidRDefault="00C75830">
            <w:pPr>
              <w:pStyle w:val="TableParagraph"/>
              <w:spacing w:before="1" w:line="249" w:lineRule="exact"/>
              <w:rPr>
                <w:rFonts w:ascii="Times New Roman" w:hAnsi="Times New Roman" w:cs="Times New Roman"/>
              </w:rPr>
            </w:pPr>
            <w:proofErr w:type="gramStart"/>
            <w:r>
              <w:rPr>
                <w:rFonts w:ascii="Times New Roman" w:hAnsi="Times New Roman" w:cs="Times New Roman"/>
              </w:rPr>
              <w:t>X(</w:t>
            </w:r>
            <w:proofErr w:type="gramEnd"/>
            <w:r>
              <w:rPr>
                <w:rFonts w:ascii="Times New Roman" w:hAnsi="Times New Roman" w:cs="Times New Roman"/>
              </w:rPr>
              <w:t>99)</w:t>
            </w:r>
          </w:p>
        </w:tc>
      </w:tr>
    </w:tbl>
    <w:p w14:paraId="7A5FD764" w14:textId="77777777" w:rsidR="00C75830" w:rsidRDefault="00C75830" w:rsidP="00C75830">
      <w:pPr>
        <w:pStyle w:val="Textoindependiente"/>
        <w:ind w:left="212"/>
        <w:rPr>
          <w:rFonts w:ascii="Times New Roman" w:hAnsi="Times New Roman" w:cs="Times New Roman"/>
          <w14:ligatures w14:val="none"/>
        </w:rPr>
      </w:pPr>
      <w:r>
        <w:rPr>
          <w:rFonts w:ascii="Times New Roman" w:hAnsi="Times New Roman" w:cs="Times New Roman"/>
          <w:sz w:val="22"/>
        </w:rPr>
        <w:t>Lar</w:t>
      </w:r>
      <w:r>
        <w:rPr>
          <w:rFonts w:ascii="Times New Roman" w:hAnsi="Times New Roman" w:cs="Times New Roman"/>
        </w:rPr>
        <w:t>go</w:t>
      </w:r>
      <w:r>
        <w:rPr>
          <w:rFonts w:ascii="Times New Roman" w:hAnsi="Times New Roman" w:cs="Times New Roman"/>
          <w:spacing w:val="-5"/>
        </w:rPr>
        <w:t xml:space="preserve"> </w:t>
      </w:r>
      <w:r>
        <w:rPr>
          <w:rFonts w:ascii="Times New Roman" w:hAnsi="Times New Roman" w:cs="Times New Roman"/>
        </w:rPr>
        <w:t>del registro: 158</w:t>
      </w:r>
      <w:r>
        <w:rPr>
          <w:rFonts w:ascii="Times New Roman" w:hAnsi="Times New Roman" w:cs="Times New Roman"/>
          <w:spacing w:val="-1"/>
        </w:rPr>
        <w:t xml:space="preserve"> </w:t>
      </w:r>
      <w:r>
        <w:rPr>
          <w:rFonts w:ascii="Times New Roman" w:hAnsi="Times New Roman" w:cs="Times New Roman"/>
        </w:rPr>
        <w:t>Bytes</w:t>
      </w:r>
    </w:p>
    <w:p w14:paraId="49D71296" w14:textId="77777777" w:rsidR="00C75830" w:rsidRDefault="00C75830" w:rsidP="00C75830">
      <w:pPr>
        <w:pStyle w:val="Textoindependiente"/>
        <w:spacing w:before="1"/>
        <w:ind w:left="212"/>
        <w:jc w:val="both"/>
        <w:rPr>
          <w:rFonts w:ascii="Times New Roman" w:hAnsi="Times New Roman" w:cs="Times New Roman"/>
        </w:rPr>
      </w:pPr>
    </w:p>
    <w:p w14:paraId="5AF0D6B0" w14:textId="77777777" w:rsidR="00C75830" w:rsidRDefault="00C75830" w:rsidP="00C75830">
      <w:pPr>
        <w:rPr>
          <w:rFonts w:ascii="Times New Roman" w:eastAsia="Verdana" w:hAnsi="Times New Roman" w:cs="Times New Roman"/>
          <w:i/>
          <w:kern w:val="0"/>
          <w:sz w:val="20"/>
          <w14:ligatures w14:val="none"/>
        </w:rPr>
      </w:pPr>
    </w:p>
    <w:p w14:paraId="646901BD" w14:textId="77777777" w:rsidR="00C75830" w:rsidRDefault="00C75830" w:rsidP="00C75830">
      <w:pPr>
        <w:tabs>
          <w:tab w:val="left" w:pos="1349"/>
        </w:tabs>
        <w:rPr>
          <w:rFonts w:ascii="Times New Roman" w:hAnsi="Times New Roman" w:cs="Times New Roman"/>
          <w:i/>
          <w:sz w:val="20"/>
        </w:rPr>
      </w:pPr>
      <w:r>
        <w:rPr>
          <w:rFonts w:ascii="Times New Roman" w:hAnsi="Times New Roman" w:cs="Times New Roman"/>
          <w:i/>
          <w:sz w:val="20"/>
        </w:rPr>
        <w:t>Registros</w:t>
      </w:r>
      <w:r>
        <w:rPr>
          <w:rFonts w:ascii="Times New Roman" w:hAnsi="Times New Roman" w:cs="Times New Roman"/>
          <w:i/>
          <w:spacing w:val="-3"/>
          <w:sz w:val="20"/>
        </w:rPr>
        <w:t xml:space="preserve"> </w:t>
      </w:r>
      <w:r>
        <w:rPr>
          <w:rFonts w:ascii="Times New Roman" w:hAnsi="Times New Roman" w:cs="Times New Roman"/>
          <w:i/>
          <w:sz w:val="20"/>
        </w:rPr>
        <w:t>para</w:t>
      </w:r>
      <w:r>
        <w:rPr>
          <w:rFonts w:ascii="Times New Roman" w:hAnsi="Times New Roman" w:cs="Times New Roman"/>
          <w:i/>
          <w:spacing w:val="-1"/>
          <w:sz w:val="20"/>
        </w:rPr>
        <w:t xml:space="preserve"> </w:t>
      </w:r>
      <w:r>
        <w:rPr>
          <w:rFonts w:ascii="Times New Roman" w:hAnsi="Times New Roman" w:cs="Times New Roman"/>
          <w:i/>
          <w:sz w:val="20"/>
        </w:rPr>
        <w:t>informar</w:t>
      </w:r>
      <w:r>
        <w:rPr>
          <w:rFonts w:ascii="Times New Roman" w:hAnsi="Times New Roman" w:cs="Times New Roman"/>
          <w:i/>
          <w:spacing w:val="1"/>
          <w:sz w:val="20"/>
        </w:rPr>
        <w:t xml:space="preserve"> </w:t>
      </w:r>
      <w:r>
        <w:rPr>
          <w:rFonts w:ascii="Times New Roman" w:hAnsi="Times New Roman" w:cs="Times New Roman"/>
          <w:i/>
          <w:sz w:val="20"/>
        </w:rPr>
        <w:t>metodologías</w:t>
      </w:r>
      <w:r>
        <w:rPr>
          <w:rFonts w:ascii="Times New Roman" w:hAnsi="Times New Roman" w:cs="Times New Roman"/>
          <w:i/>
          <w:spacing w:val="-3"/>
          <w:sz w:val="20"/>
        </w:rPr>
        <w:t xml:space="preserve"> </w:t>
      </w:r>
      <w:r>
        <w:rPr>
          <w:rFonts w:ascii="Times New Roman" w:hAnsi="Times New Roman" w:cs="Times New Roman"/>
          <w:i/>
          <w:sz w:val="20"/>
        </w:rPr>
        <w:t>de</w:t>
      </w:r>
      <w:r>
        <w:rPr>
          <w:rFonts w:ascii="Times New Roman" w:hAnsi="Times New Roman" w:cs="Times New Roman"/>
          <w:i/>
          <w:spacing w:val="-4"/>
          <w:sz w:val="20"/>
        </w:rPr>
        <w:t xml:space="preserve"> </w:t>
      </w:r>
      <w:r>
        <w:rPr>
          <w:rFonts w:ascii="Times New Roman" w:hAnsi="Times New Roman" w:cs="Times New Roman"/>
          <w:i/>
          <w:sz w:val="20"/>
        </w:rPr>
        <w:t>provisiones</w:t>
      </w:r>
      <w:r>
        <w:rPr>
          <w:rFonts w:ascii="Times New Roman" w:hAnsi="Times New Roman" w:cs="Times New Roman"/>
          <w:i/>
          <w:spacing w:val="-2"/>
          <w:sz w:val="20"/>
        </w:rPr>
        <w:t xml:space="preserve"> </w:t>
      </w:r>
      <w:r>
        <w:rPr>
          <w:rFonts w:ascii="Times New Roman" w:hAnsi="Times New Roman" w:cs="Times New Roman"/>
          <w:i/>
          <w:sz w:val="20"/>
        </w:rPr>
        <w:t>grupales* (tipo 4)</w:t>
      </w:r>
    </w:p>
    <w:p w14:paraId="2B74ADC4" w14:textId="77777777" w:rsidR="00C75830" w:rsidRDefault="00C75830" w:rsidP="00C75830">
      <w:pPr>
        <w:pStyle w:val="Textoindependiente"/>
        <w:ind w:left="212"/>
        <w:rPr>
          <w:rFonts w:ascii="Times New Roman" w:hAnsi="Times New Roman" w:cs="Times New Roman"/>
          <w:spacing w:val="-1"/>
        </w:rPr>
      </w:pPr>
      <w:r>
        <w:rPr>
          <w:rFonts w:ascii="Times New Roman" w:hAnsi="Times New Roman" w:cs="Times New Roman"/>
          <w:spacing w:val="-1"/>
        </w:rPr>
        <w:t>*Este tipo de registro incluirá información referida a las metodologías empleadas para efectos de gestión y/o determinación de provisiones de la cartera evaluada grupalmente, respecto a las operaciones comerciales genéricas, según lo indicado en el numeral 3.1 del Capítulo B-1.</w:t>
      </w:r>
    </w:p>
    <w:p w14:paraId="363B0694" w14:textId="77777777" w:rsidR="00C75830" w:rsidRDefault="00C75830" w:rsidP="00C75830">
      <w:pPr>
        <w:pStyle w:val="Textoindependiente"/>
        <w:ind w:left="212"/>
        <w:rPr>
          <w:rFonts w:ascii="Times New Roman" w:hAnsi="Times New Roman" w:cs="Times New Roman"/>
          <w:spacing w:val="-1"/>
        </w:rPr>
      </w:pPr>
    </w:p>
    <w:tbl>
      <w:tblPr>
        <w:tblStyle w:val="TableNormal"/>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14"/>
        <w:gridCol w:w="425"/>
        <w:gridCol w:w="5814"/>
        <w:gridCol w:w="2125"/>
      </w:tblGrid>
      <w:tr w:rsidR="00C75830" w14:paraId="3CA7C0A7"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11783575"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w:t>
            </w:r>
          </w:p>
        </w:tc>
        <w:tc>
          <w:tcPr>
            <w:tcW w:w="425" w:type="dxa"/>
            <w:tcBorders>
              <w:top w:val="single" w:sz="4" w:space="0" w:color="000000"/>
              <w:left w:val="single" w:sz="4" w:space="0" w:color="000000"/>
              <w:bottom w:val="single" w:sz="4" w:space="0" w:color="000000"/>
              <w:right w:val="single" w:sz="4" w:space="0" w:color="000000"/>
            </w:tcBorders>
            <w:hideMark/>
          </w:tcPr>
          <w:p w14:paraId="4BA78D3D"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5E23ECA"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Tipo</w:t>
            </w:r>
            <w:r>
              <w:rPr>
                <w:rFonts w:ascii="Times New Roman" w:hAnsi="Times New Roman" w:cs="Times New Roman"/>
                <w:spacing w:val="-4"/>
                <w:sz w:val="20"/>
              </w:rPr>
              <w:t xml:space="preserve"> </w:t>
            </w:r>
            <w:r>
              <w:rPr>
                <w:rFonts w:ascii="Times New Roman" w:hAnsi="Times New Roman" w:cs="Times New Roman"/>
                <w:sz w:val="20"/>
              </w:rPr>
              <w:t>de</w:t>
            </w:r>
            <w:r>
              <w:rPr>
                <w:rFonts w:ascii="Times New Roman" w:hAnsi="Times New Roman" w:cs="Times New Roman"/>
                <w:spacing w:val="-4"/>
                <w:sz w:val="20"/>
              </w:rPr>
              <w:t xml:space="preserve"> </w:t>
            </w:r>
            <w:proofErr w:type="spellStart"/>
            <w:r>
              <w:rPr>
                <w:rFonts w:ascii="Times New Roman" w:hAnsi="Times New Roman" w:cs="Times New Roman"/>
                <w:sz w:val="20"/>
              </w:rPr>
              <w:t>registro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038FBF3A"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9(01)</w:t>
            </w:r>
          </w:p>
        </w:tc>
      </w:tr>
      <w:tr w:rsidR="00C75830" w14:paraId="63A2764B" w14:textId="77777777" w:rsidTr="00C75830">
        <w:trPr>
          <w:trHeight w:val="241"/>
        </w:trPr>
        <w:tc>
          <w:tcPr>
            <w:tcW w:w="1414" w:type="dxa"/>
            <w:tcBorders>
              <w:top w:val="single" w:sz="4" w:space="0" w:color="000000"/>
              <w:left w:val="single" w:sz="4" w:space="0" w:color="000000"/>
              <w:bottom w:val="single" w:sz="4" w:space="0" w:color="000000"/>
              <w:right w:val="single" w:sz="4" w:space="0" w:color="000000"/>
            </w:tcBorders>
            <w:hideMark/>
          </w:tcPr>
          <w:p w14:paraId="0A96A36F"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2</w:t>
            </w:r>
          </w:p>
        </w:tc>
        <w:tc>
          <w:tcPr>
            <w:tcW w:w="425" w:type="dxa"/>
            <w:tcBorders>
              <w:top w:val="single" w:sz="4" w:space="0" w:color="000000"/>
              <w:left w:val="single" w:sz="4" w:space="0" w:color="000000"/>
              <w:bottom w:val="single" w:sz="4" w:space="0" w:color="000000"/>
              <w:right w:val="single" w:sz="4" w:space="0" w:color="000000"/>
            </w:tcBorders>
            <w:hideMark/>
          </w:tcPr>
          <w:p w14:paraId="500887DB"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250AEAD"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5"/>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w:t>
            </w:r>
            <w:r>
              <w:rPr>
                <w:rFonts w:ascii="Times New Roman" w:hAnsi="Times New Roman" w:cs="Times New Roman"/>
                <w:spacing w:val="-1"/>
                <w:sz w:val="20"/>
                <w:lang w:val="es-CL"/>
              </w:rPr>
              <w:t xml:space="preserve"> </w:t>
            </w:r>
            <w:r>
              <w:rPr>
                <w:rFonts w:ascii="Times New Roman" w:hAnsi="Times New Roman" w:cs="Times New Roman"/>
                <w:sz w:val="20"/>
                <w:lang w:val="es-CL"/>
              </w:rPr>
              <w:t>operación</w:t>
            </w:r>
          </w:p>
        </w:tc>
        <w:tc>
          <w:tcPr>
            <w:tcW w:w="2125" w:type="dxa"/>
            <w:tcBorders>
              <w:top w:val="single" w:sz="4" w:space="0" w:color="000000"/>
              <w:left w:val="single" w:sz="4" w:space="0" w:color="000000"/>
              <w:bottom w:val="single" w:sz="4" w:space="0" w:color="000000"/>
              <w:right w:val="single" w:sz="4" w:space="0" w:color="000000"/>
            </w:tcBorders>
            <w:hideMark/>
          </w:tcPr>
          <w:p w14:paraId="1C4A260D"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C75830" w14:paraId="40F04D9A"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AA11693"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3</w:t>
            </w:r>
          </w:p>
        </w:tc>
        <w:tc>
          <w:tcPr>
            <w:tcW w:w="425" w:type="dxa"/>
            <w:tcBorders>
              <w:top w:val="single" w:sz="4" w:space="0" w:color="000000"/>
              <w:left w:val="single" w:sz="4" w:space="0" w:color="000000"/>
              <w:bottom w:val="single" w:sz="4" w:space="0" w:color="000000"/>
              <w:right w:val="single" w:sz="4" w:space="0" w:color="000000"/>
            </w:tcBorders>
            <w:hideMark/>
          </w:tcPr>
          <w:p w14:paraId="40EC04DB"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39831E46"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Número</w:t>
            </w:r>
            <w:r>
              <w:rPr>
                <w:rFonts w:ascii="Times New Roman" w:hAnsi="Times New Roman" w:cs="Times New Roman"/>
                <w:spacing w:val="-4"/>
                <w:sz w:val="20"/>
                <w:lang w:val="es-CL"/>
              </w:rPr>
              <w:t xml:space="preserve"> </w:t>
            </w:r>
            <w:r>
              <w:rPr>
                <w:rFonts w:ascii="Times New Roman" w:hAnsi="Times New Roman" w:cs="Times New Roman"/>
                <w:sz w:val="20"/>
                <w:lang w:val="es-CL"/>
              </w:rPr>
              <w:t>interno</w:t>
            </w:r>
            <w:r>
              <w:rPr>
                <w:rFonts w:ascii="Times New Roman" w:hAnsi="Times New Roman" w:cs="Times New Roman"/>
                <w:spacing w:val="-1"/>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identificación</w:t>
            </w:r>
            <w:r>
              <w:rPr>
                <w:rFonts w:ascii="Times New Roman" w:hAnsi="Times New Roman" w:cs="Times New Roman"/>
                <w:spacing w:val="-2"/>
                <w:sz w:val="20"/>
                <w:lang w:val="es-CL"/>
              </w:rPr>
              <w:t xml:space="preserve"> </w:t>
            </w:r>
            <w:r>
              <w:rPr>
                <w:rFonts w:ascii="Times New Roman" w:hAnsi="Times New Roman" w:cs="Times New Roman"/>
                <w:sz w:val="20"/>
                <w:lang w:val="es-CL"/>
              </w:rPr>
              <w:t>del</w:t>
            </w:r>
            <w:r>
              <w:rPr>
                <w:rFonts w:ascii="Times New Roman" w:hAnsi="Times New Roman" w:cs="Times New Roman"/>
                <w:spacing w:val="-2"/>
                <w:sz w:val="20"/>
                <w:lang w:val="es-CL"/>
              </w:rPr>
              <w:t xml:space="preserve"> </w:t>
            </w:r>
            <w:r>
              <w:rPr>
                <w:rFonts w:ascii="Times New Roman" w:hAnsi="Times New Roman" w:cs="Times New Roman"/>
                <w:sz w:val="20"/>
                <w:lang w:val="es-CL"/>
              </w:rPr>
              <w:t>grupo</w:t>
            </w:r>
            <w:r>
              <w:rPr>
                <w:rFonts w:ascii="Times New Roman" w:hAnsi="Times New Roman" w:cs="Times New Roman"/>
                <w:spacing w:val="-4"/>
                <w:sz w:val="20"/>
                <w:lang w:val="es-CL"/>
              </w:rPr>
              <w:t xml:space="preserve"> </w:t>
            </w:r>
            <w:r>
              <w:rPr>
                <w:rFonts w:ascii="Times New Roman" w:hAnsi="Times New Roman" w:cs="Times New Roman"/>
                <w:sz w:val="20"/>
                <w:lang w:val="es-CL"/>
              </w:rPr>
              <w:t>garantizado</w:t>
            </w:r>
          </w:p>
        </w:tc>
        <w:tc>
          <w:tcPr>
            <w:tcW w:w="2125" w:type="dxa"/>
            <w:tcBorders>
              <w:top w:val="single" w:sz="4" w:space="0" w:color="000000"/>
              <w:left w:val="single" w:sz="4" w:space="0" w:color="000000"/>
              <w:bottom w:val="single" w:sz="4" w:space="0" w:color="000000"/>
              <w:right w:val="single" w:sz="4" w:space="0" w:color="000000"/>
            </w:tcBorders>
            <w:hideMark/>
          </w:tcPr>
          <w:p w14:paraId="762D3FAA" w14:textId="77777777" w:rsidR="00C75830" w:rsidRDefault="00C75830">
            <w:pPr>
              <w:pStyle w:val="TableParagraph"/>
              <w:spacing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30)</w:t>
            </w:r>
          </w:p>
        </w:tc>
      </w:tr>
      <w:tr w:rsidR="00C75830" w14:paraId="38B8C7AA"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DDDD5B3"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4</w:t>
            </w:r>
          </w:p>
        </w:tc>
        <w:tc>
          <w:tcPr>
            <w:tcW w:w="425" w:type="dxa"/>
            <w:tcBorders>
              <w:top w:val="single" w:sz="4" w:space="0" w:color="000000"/>
              <w:left w:val="single" w:sz="4" w:space="0" w:color="000000"/>
              <w:bottom w:val="single" w:sz="4" w:space="0" w:color="000000"/>
              <w:right w:val="single" w:sz="4" w:space="0" w:color="000000"/>
            </w:tcBorders>
            <w:hideMark/>
          </w:tcPr>
          <w:p w14:paraId="225C1C2E"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2B1D69F"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RUT</w:t>
            </w:r>
          </w:p>
        </w:tc>
        <w:tc>
          <w:tcPr>
            <w:tcW w:w="2125" w:type="dxa"/>
            <w:tcBorders>
              <w:top w:val="single" w:sz="4" w:space="0" w:color="000000"/>
              <w:left w:val="single" w:sz="4" w:space="0" w:color="000000"/>
              <w:bottom w:val="single" w:sz="4" w:space="0" w:color="000000"/>
              <w:right w:val="single" w:sz="4" w:space="0" w:color="000000"/>
            </w:tcBorders>
            <w:hideMark/>
          </w:tcPr>
          <w:p w14:paraId="3B83574C"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R(</w:t>
            </w:r>
            <w:proofErr w:type="gramStart"/>
            <w:r>
              <w:rPr>
                <w:rFonts w:ascii="Times New Roman" w:hAnsi="Times New Roman" w:cs="Times New Roman"/>
                <w:sz w:val="20"/>
              </w:rPr>
              <w:t>09)VX</w:t>
            </w:r>
            <w:proofErr w:type="gramEnd"/>
            <w:r>
              <w:rPr>
                <w:rFonts w:ascii="Times New Roman" w:hAnsi="Times New Roman" w:cs="Times New Roman"/>
                <w:sz w:val="20"/>
              </w:rPr>
              <w:t>(01)</w:t>
            </w:r>
          </w:p>
        </w:tc>
      </w:tr>
      <w:tr w:rsidR="00C75830" w14:paraId="1720406E"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23D0A26C"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5</w:t>
            </w:r>
          </w:p>
        </w:tc>
        <w:tc>
          <w:tcPr>
            <w:tcW w:w="425" w:type="dxa"/>
            <w:tcBorders>
              <w:top w:val="single" w:sz="4" w:space="0" w:color="000000"/>
              <w:left w:val="single" w:sz="4" w:space="0" w:color="000000"/>
              <w:bottom w:val="single" w:sz="4" w:space="0" w:color="000000"/>
              <w:right w:val="single" w:sz="4" w:space="0" w:color="000000"/>
            </w:tcBorders>
            <w:hideMark/>
          </w:tcPr>
          <w:p w14:paraId="15F3BEA9"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2E6206D"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Provisión</w:t>
            </w:r>
            <w:proofErr w:type="spellEnd"/>
            <w:r>
              <w:rPr>
                <w:rFonts w:ascii="Times New Roman" w:hAnsi="Times New Roman" w:cs="Times New Roman"/>
                <w:spacing w:val="-2"/>
                <w:sz w:val="20"/>
              </w:rPr>
              <w:t xml:space="preserve"> </w:t>
            </w:r>
            <w:proofErr w:type="spellStart"/>
            <w:r>
              <w:rPr>
                <w:rFonts w:ascii="Times New Roman" w:hAnsi="Times New Roman" w:cs="Times New Roman"/>
                <w:sz w:val="20"/>
              </w:rPr>
              <w:t>método</w:t>
            </w:r>
            <w:proofErr w:type="spellEnd"/>
            <w:r>
              <w:rPr>
                <w:rFonts w:ascii="Times New Roman" w:hAnsi="Times New Roman" w:cs="Times New Roman"/>
                <w:spacing w:val="-3"/>
                <w:sz w:val="20"/>
              </w:rPr>
              <w:t xml:space="preserve"> </w:t>
            </w:r>
            <w:proofErr w:type="spellStart"/>
            <w:r>
              <w:rPr>
                <w:rFonts w:ascii="Times New Roman" w:hAnsi="Times New Roman" w:cs="Times New Roman"/>
                <w:sz w:val="20"/>
              </w:rPr>
              <w:t>estándar</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176D6EF"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9(14)</w:t>
            </w:r>
          </w:p>
        </w:tc>
      </w:tr>
      <w:tr w:rsidR="00C75830" w14:paraId="024370B6"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B5478E1"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6</w:t>
            </w:r>
          </w:p>
        </w:tc>
        <w:tc>
          <w:tcPr>
            <w:tcW w:w="425" w:type="dxa"/>
            <w:tcBorders>
              <w:top w:val="single" w:sz="4" w:space="0" w:color="000000"/>
              <w:left w:val="single" w:sz="4" w:space="0" w:color="000000"/>
              <w:bottom w:val="single" w:sz="4" w:space="0" w:color="000000"/>
              <w:right w:val="single" w:sz="4" w:space="0" w:color="000000"/>
            </w:tcBorders>
            <w:hideMark/>
          </w:tcPr>
          <w:p w14:paraId="02AE1D11"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C9DDA08" w14:textId="77777777" w:rsidR="00C75830" w:rsidRDefault="00C75830">
            <w:pPr>
              <w:pStyle w:val="TableParagraph"/>
              <w:spacing w:before="2" w:line="222" w:lineRule="exact"/>
              <w:rPr>
                <w:rFonts w:ascii="Times New Roman" w:hAnsi="Times New Roman" w:cs="Times New Roman"/>
                <w:sz w:val="20"/>
              </w:rPr>
            </w:pPr>
            <w:proofErr w:type="spellStart"/>
            <w:r>
              <w:rPr>
                <w:rFonts w:ascii="Times New Roman" w:hAnsi="Times New Roman" w:cs="Times New Roman"/>
                <w:sz w:val="20"/>
              </w:rPr>
              <w:t>Provisión</w:t>
            </w:r>
            <w:proofErr w:type="spellEnd"/>
            <w:r>
              <w:rPr>
                <w:rFonts w:ascii="Times New Roman" w:hAnsi="Times New Roman" w:cs="Times New Roman"/>
                <w:spacing w:val="-2"/>
                <w:sz w:val="20"/>
              </w:rPr>
              <w:t xml:space="preserve"> </w:t>
            </w:r>
            <w:proofErr w:type="spellStart"/>
            <w:r>
              <w:rPr>
                <w:rFonts w:ascii="Times New Roman" w:hAnsi="Times New Roman" w:cs="Times New Roman"/>
                <w:sz w:val="20"/>
              </w:rPr>
              <w:t>método</w:t>
            </w:r>
            <w:proofErr w:type="spellEnd"/>
            <w:r>
              <w:rPr>
                <w:rFonts w:ascii="Times New Roman" w:hAnsi="Times New Roman" w:cs="Times New Roman"/>
                <w:spacing w:val="-5"/>
                <w:sz w:val="20"/>
              </w:rPr>
              <w:t xml:space="preserve"> </w:t>
            </w:r>
            <w:proofErr w:type="spellStart"/>
            <w:r>
              <w:rPr>
                <w:rFonts w:ascii="Times New Roman" w:hAnsi="Times New Roman" w:cs="Times New Roman"/>
                <w:sz w:val="20"/>
              </w:rPr>
              <w:t>interno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EC26256"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9(14)</w:t>
            </w:r>
          </w:p>
        </w:tc>
      </w:tr>
      <w:tr w:rsidR="00C75830" w14:paraId="5AE29F24"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7047A625"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7</w:t>
            </w:r>
          </w:p>
        </w:tc>
        <w:tc>
          <w:tcPr>
            <w:tcW w:w="425" w:type="dxa"/>
            <w:tcBorders>
              <w:top w:val="single" w:sz="4" w:space="0" w:color="000000"/>
              <w:left w:val="single" w:sz="4" w:space="0" w:color="000000"/>
              <w:bottom w:val="single" w:sz="4" w:space="0" w:color="000000"/>
              <w:right w:val="single" w:sz="4" w:space="0" w:color="000000"/>
            </w:tcBorders>
            <w:hideMark/>
          </w:tcPr>
          <w:p w14:paraId="07BDC3D8"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60EFD54"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Carácter</w:t>
            </w:r>
            <w:proofErr w:type="spellEnd"/>
            <w:r>
              <w:rPr>
                <w:rFonts w:ascii="Times New Roman" w:hAnsi="Times New Roman" w:cs="Times New Roman"/>
                <w:spacing w:val="-3"/>
                <w:sz w:val="20"/>
              </w:rPr>
              <w:t xml:space="preserve"> </w:t>
            </w:r>
            <w:r>
              <w:rPr>
                <w:rFonts w:ascii="Times New Roman" w:hAnsi="Times New Roman" w:cs="Times New Roman"/>
                <w:sz w:val="20"/>
              </w:rPr>
              <w:t>de</w:t>
            </w:r>
            <w:r>
              <w:rPr>
                <w:rFonts w:ascii="Times New Roman" w:hAnsi="Times New Roman" w:cs="Times New Roman"/>
                <w:spacing w:val="-2"/>
                <w:sz w:val="20"/>
              </w:rPr>
              <w:t xml:space="preserve"> </w:t>
            </w:r>
            <w:r>
              <w:rPr>
                <w:rFonts w:ascii="Times New Roman" w:hAnsi="Times New Roman" w:cs="Times New Roman"/>
                <w:sz w:val="20"/>
              </w:rPr>
              <w:t>la</w:t>
            </w:r>
            <w:r>
              <w:rPr>
                <w:rFonts w:ascii="Times New Roman" w:hAnsi="Times New Roman" w:cs="Times New Roman"/>
                <w:spacing w:val="-4"/>
                <w:sz w:val="20"/>
              </w:rPr>
              <w:t xml:space="preserve"> </w:t>
            </w:r>
            <w:proofErr w:type="spellStart"/>
            <w:r>
              <w:rPr>
                <w:rFonts w:ascii="Times New Roman" w:hAnsi="Times New Roman" w:cs="Times New Roman"/>
                <w:sz w:val="20"/>
              </w:rPr>
              <w:t>garantía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58193A68"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9(01)</w:t>
            </w:r>
          </w:p>
        </w:tc>
      </w:tr>
      <w:tr w:rsidR="00C75830" w14:paraId="3EB97228"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43000F7B"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8</w:t>
            </w:r>
          </w:p>
        </w:tc>
        <w:tc>
          <w:tcPr>
            <w:tcW w:w="425" w:type="dxa"/>
            <w:tcBorders>
              <w:top w:val="single" w:sz="4" w:space="0" w:color="000000"/>
              <w:left w:val="single" w:sz="4" w:space="0" w:color="000000"/>
              <w:bottom w:val="single" w:sz="4" w:space="0" w:color="000000"/>
              <w:right w:val="single" w:sz="4" w:space="0" w:color="000000"/>
            </w:tcBorders>
            <w:hideMark/>
          </w:tcPr>
          <w:p w14:paraId="745EAEA2"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F5E6B98" w14:textId="77777777" w:rsidR="00C75830" w:rsidRDefault="00C75830">
            <w:pPr>
              <w:pStyle w:val="TableParagraph"/>
              <w:spacing w:line="224" w:lineRule="exact"/>
              <w:rPr>
                <w:rFonts w:ascii="Times New Roman" w:hAnsi="Times New Roman" w:cs="Times New Roman"/>
                <w:sz w:val="20"/>
                <w:lang w:val="es-CL"/>
              </w:rPr>
            </w:pPr>
            <w:r>
              <w:rPr>
                <w:rFonts w:ascii="Times New Roman" w:hAnsi="Times New Roman" w:cs="Times New Roman"/>
                <w:sz w:val="20"/>
                <w:lang w:val="es-CL"/>
              </w:rPr>
              <w:t>Valor</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las</w:t>
            </w:r>
            <w:r>
              <w:rPr>
                <w:rFonts w:ascii="Times New Roman" w:hAnsi="Times New Roman" w:cs="Times New Roman"/>
                <w:spacing w:val="-3"/>
                <w:sz w:val="20"/>
                <w:lang w:val="es-CL"/>
              </w:rPr>
              <w:t xml:space="preserve"> </w:t>
            </w:r>
            <w:r>
              <w:rPr>
                <w:rFonts w:ascii="Times New Roman" w:hAnsi="Times New Roman" w:cs="Times New Roman"/>
                <w:sz w:val="20"/>
                <w:lang w:val="es-CL"/>
              </w:rPr>
              <w:t>garantías</w:t>
            </w:r>
            <w:r>
              <w:rPr>
                <w:rFonts w:ascii="Times New Roman" w:hAnsi="Times New Roman" w:cs="Times New Roman"/>
                <w:spacing w:val="-1"/>
                <w:sz w:val="20"/>
                <w:lang w:val="es-CL"/>
              </w:rPr>
              <w:t xml:space="preserve"> </w:t>
            </w:r>
            <w:r>
              <w:rPr>
                <w:rFonts w:ascii="Times New Roman" w:hAnsi="Times New Roman" w:cs="Times New Roman"/>
                <w:sz w:val="20"/>
                <w:lang w:val="es-CL"/>
              </w:rPr>
              <w:t>reales</w:t>
            </w:r>
          </w:p>
        </w:tc>
        <w:tc>
          <w:tcPr>
            <w:tcW w:w="2125" w:type="dxa"/>
            <w:tcBorders>
              <w:top w:val="single" w:sz="4" w:space="0" w:color="000000"/>
              <w:left w:val="single" w:sz="4" w:space="0" w:color="000000"/>
              <w:bottom w:val="single" w:sz="4" w:space="0" w:color="000000"/>
              <w:right w:val="single" w:sz="4" w:space="0" w:color="000000"/>
            </w:tcBorders>
            <w:hideMark/>
          </w:tcPr>
          <w:p w14:paraId="1452920B"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9(14)</w:t>
            </w:r>
          </w:p>
        </w:tc>
      </w:tr>
      <w:tr w:rsidR="00C75830" w14:paraId="45DC6B73"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6B5D5147"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9</w:t>
            </w:r>
          </w:p>
        </w:tc>
        <w:tc>
          <w:tcPr>
            <w:tcW w:w="425" w:type="dxa"/>
            <w:tcBorders>
              <w:top w:val="single" w:sz="4" w:space="0" w:color="000000"/>
              <w:left w:val="single" w:sz="4" w:space="0" w:color="000000"/>
              <w:bottom w:val="single" w:sz="4" w:space="0" w:color="000000"/>
              <w:right w:val="single" w:sz="4" w:space="0" w:color="000000"/>
            </w:tcBorders>
            <w:hideMark/>
          </w:tcPr>
          <w:p w14:paraId="76040E72"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14AB1CC9" w14:textId="77777777" w:rsidR="00C75830" w:rsidRDefault="00C75830">
            <w:pPr>
              <w:pStyle w:val="TableParagraph"/>
              <w:spacing w:line="222" w:lineRule="exact"/>
              <w:rPr>
                <w:rFonts w:ascii="Times New Roman" w:hAnsi="Times New Roman" w:cs="Times New Roman"/>
                <w:sz w:val="20"/>
                <w:lang w:val="es-CL"/>
              </w:rPr>
            </w:pPr>
            <w:r>
              <w:rPr>
                <w:rFonts w:ascii="Times New Roman" w:hAnsi="Times New Roman" w:cs="Times New Roman"/>
                <w:sz w:val="20"/>
                <w:lang w:val="es-CL"/>
              </w:rPr>
              <w:t>Relación</w:t>
            </w:r>
            <w:r>
              <w:rPr>
                <w:rFonts w:ascii="Times New Roman" w:hAnsi="Times New Roman" w:cs="Times New Roman"/>
                <w:spacing w:val="-1"/>
                <w:sz w:val="20"/>
                <w:lang w:val="es-CL"/>
              </w:rPr>
              <w:t xml:space="preserve"> </w:t>
            </w:r>
            <w:r>
              <w:rPr>
                <w:rFonts w:ascii="Times New Roman" w:hAnsi="Times New Roman" w:cs="Times New Roman"/>
                <w:sz w:val="20"/>
                <w:lang w:val="es-CL"/>
              </w:rPr>
              <w:t>entre</w:t>
            </w:r>
            <w:r>
              <w:rPr>
                <w:rFonts w:ascii="Times New Roman" w:hAnsi="Times New Roman" w:cs="Times New Roman"/>
                <w:spacing w:val="-2"/>
                <w:sz w:val="20"/>
                <w:lang w:val="es-CL"/>
              </w:rPr>
              <w:t xml:space="preserve"> </w:t>
            </w:r>
            <w:r>
              <w:rPr>
                <w:rFonts w:ascii="Times New Roman" w:hAnsi="Times New Roman" w:cs="Times New Roman"/>
                <w:sz w:val="20"/>
                <w:lang w:val="es-CL"/>
              </w:rPr>
              <w:t>obligaciones</w:t>
            </w:r>
            <w:r>
              <w:rPr>
                <w:rFonts w:ascii="Times New Roman" w:hAnsi="Times New Roman" w:cs="Times New Roman"/>
                <w:spacing w:val="-5"/>
                <w:sz w:val="20"/>
                <w:lang w:val="es-CL"/>
              </w:rPr>
              <w:t xml:space="preserve"> </w:t>
            </w:r>
            <w:r>
              <w:rPr>
                <w:rFonts w:ascii="Times New Roman" w:hAnsi="Times New Roman" w:cs="Times New Roman"/>
                <w:sz w:val="20"/>
                <w:lang w:val="es-CL"/>
              </w:rPr>
              <w:t>y</w:t>
            </w:r>
            <w:r>
              <w:rPr>
                <w:rFonts w:ascii="Times New Roman" w:hAnsi="Times New Roman" w:cs="Times New Roman"/>
                <w:spacing w:val="-1"/>
                <w:sz w:val="20"/>
                <w:lang w:val="es-CL"/>
              </w:rPr>
              <w:t xml:space="preserve"> </w:t>
            </w:r>
            <w:r>
              <w:rPr>
                <w:rFonts w:ascii="Times New Roman" w:hAnsi="Times New Roman" w:cs="Times New Roman"/>
                <w:sz w:val="20"/>
                <w:lang w:val="es-CL"/>
              </w:rPr>
              <w:t>el</w:t>
            </w:r>
            <w:r>
              <w:rPr>
                <w:rFonts w:ascii="Times New Roman" w:hAnsi="Times New Roman" w:cs="Times New Roman"/>
                <w:spacing w:val="-1"/>
                <w:sz w:val="20"/>
                <w:lang w:val="es-CL"/>
              </w:rPr>
              <w:t xml:space="preserve"> </w:t>
            </w:r>
            <w:r>
              <w:rPr>
                <w:rFonts w:ascii="Times New Roman" w:hAnsi="Times New Roman" w:cs="Times New Roman"/>
                <w:sz w:val="20"/>
                <w:lang w:val="es-CL"/>
              </w:rPr>
              <w:t>valor</w:t>
            </w:r>
            <w:r>
              <w:rPr>
                <w:rFonts w:ascii="Times New Roman" w:hAnsi="Times New Roman" w:cs="Times New Roman"/>
                <w:spacing w:val="-4"/>
                <w:sz w:val="20"/>
                <w:lang w:val="es-CL"/>
              </w:rPr>
              <w:t xml:space="preserve"> </w:t>
            </w:r>
            <w:r>
              <w:rPr>
                <w:rFonts w:ascii="Times New Roman" w:hAnsi="Times New Roman" w:cs="Times New Roman"/>
                <w:sz w:val="20"/>
                <w:lang w:val="es-CL"/>
              </w:rPr>
              <w:t>de</w:t>
            </w:r>
            <w:r>
              <w:rPr>
                <w:rFonts w:ascii="Times New Roman" w:hAnsi="Times New Roman" w:cs="Times New Roman"/>
                <w:spacing w:val="-4"/>
                <w:sz w:val="20"/>
                <w:lang w:val="es-CL"/>
              </w:rPr>
              <w:t xml:space="preserve"> </w:t>
            </w:r>
            <w:r>
              <w:rPr>
                <w:rFonts w:ascii="Times New Roman" w:hAnsi="Times New Roman" w:cs="Times New Roman"/>
                <w:sz w:val="20"/>
                <w:lang w:val="es-CL"/>
              </w:rPr>
              <w:t>las</w:t>
            </w:r>
            <w:r>
              <w:rPr>
                <w:rFonts w:ascii="Times New Roman" w:hAnsi="Times New Roman" w:cs="Times New Roman"/>
                <w:spacing w:val="-2"/>
                <w:sz w:val="20"/>
                <w:lang w:val="es-CL"/>
              </w:rPr>
              <w:t xml:space="preserve"> </w:t>
            </w:r>
            <w:r>
              <w:rPr>
                <w:rFonts w:ascii="Times New Roman" w:hAnsi="Times New Roman" w:cs="Times New Roman"/>
                <w:sz w:val="20"/>
                <w:lang w:val="es-CL"/>
              </w:rPr>
              <w:t>garantías</w:t>
            </w:r>
          </w:p>
        </w:tc>
        <w:tc>
          <w:tcPr>
            <w:tcW w:w="2125" w:type="dxa"/>
            <w:tcBorders>
              <w:top w:val="single" w:sz="4" w:space="0" w:color="000000"/>
              <w:left w:val="single" w:sz="4" w:space="0" w:color="000000"/>
              <w:bottom w:val="single" w:sz="4" w:space="0" w:color="000000"/>
              <w:right w:val="single" w:sz="4" w:space="0" w:color="000000"/>
            </w:tcBorders>
            <w:hideMark/>
          </w:tcPr>
          <w:p w14:paraId="037BF7C1"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9(01)V9(05)</w:t>
            </w:r>
          </w:p>
        </w:tc>
      </w:tr>
      <w:tr w:rsidR="00C75830" w14:paraId="686584BF"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3412E76E" w14:textId="77777777" w:rsidR="00C75830" w:rsidRDefault="00C75830">
            <w:pPr>
              <w:pStyle w:val="TableParagraph"/>
              <w:spacing w:line="224"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10</w:t>
            </w:r>
          </w:p>
        </w:tc>
        <w:tc>
          <w:tcPr>
            <w:tcW w:w="425" w:type="dxa"/>
            <w:tcBorders>
              <w:top w:val="single" w:sz="4" w:space="0" w:color="000000"/>
              <w:left w:val="single" w:sz="4" w:space="0" w:color="000000"/>
              <w:bottom w:val="single" w:sz="4" w:space="0" w:color="000000"/>
              <w:right w:val="single" w:sz="4" w:space="0" w:color="000000"/>
            </w:tcBorders>
            <w:hideMark/>
          </w:tcPr>
          <w:p w14:paraId="544539D5"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7EC8762B" w14:textId="77777777" w:rsidR="00C75830" w:rsidRDefault="00C75830">
            <w:pPr>
              <w:pStyle w:val="TableParagraph"/>
              <w:spacing w:line="224" w:lineRule="exact"/>
              <w:rPr>
                <w:rFonts w:ascii="Times New Roman" w:hAnsi="Times New Roman" w:cs="Times New Roman"/>
                <w:sz w:val="20"/>
              </w:rPr>
            </w:pPr>
            <w:proofErr w:type="spellStart"/>
            <w:r>
              <w:rPr>
                <w:rFonts w:ascii="Times New Roman" w:hAnsi="Times New Roman" w:cs="Times New Roman"/>
                <w:sz w:val="20"/>
              </w:rPr>
              <w:t>Probabilidad</w:t>
            </w:r>
            <w:proofErr w:type="spellEnd"/>
            <w:r>
              <w:rPr>
                <w:rFonts w:ascii="Times New Roman" w:hAnsi="Times New Roman" w:cs="Times New Roman"/>
                <w:spacing w:val="-5"/>
                <w:sz w:val="20"/>
              </w:rPr>
              <w:t xml:space="preserve"> </w:t>
            </w:r>
            <w:r>
              <w:rPr>
                <w:rFonts w:ascii="Times New Roman" w:hAnsi="Times New Roman" w:cs="Times New Roman"/>
                <w:sz w:val="20"/>
              </w:rPr>
              <w:t>de</w:t>
            </w:r>
            <w:r>
              <w:rPr>
                <w:rFonts w:ascii="Times New Roman" w:hAnsi="Times New Roman" w:cs="Times New Roman"/>
                <w:spacing w:val="-6"/>
                <w:sz w:val="20"/>
              </w:rPr>
              <w:t xml:space="preserve"> </w:t>
            </w:r>
            <w:proofErr w:type="spellStart"/>
            <w:r>
              <w:rPr>
                <w:rFonts w:ascii="Times New Roman" w:hAnsi="Times New Roman" w:cs="Times New Roman"/>
                <w:sz w:val="20"/>
              </w:rPr>
              <w:t>incumplimiento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6B6A4EFF" w14:textId="77777777" w:rsidR="00C75830" w:rsidRDefault="00C75830">
            <w:pPr>
              <w:pStyle w:val="TableParagraph"/>
              <w:spacing w:line="224" w:lineRule="exact"/>
              <w:rPr>
                <w:rFonts w:ascii="Times New Roman" w:hAnsi="Times New Roman" w:cs="Times New Roman"/>
                <w:sz w:val="20"/>
              </w:rPr>
            </w:pPr>
            <w:r>
              <w:rPr>
                <w:rFonts w:ascii="Times New Roman" w:hAnsi="Times New Roman" w:cs="Times New Roman"/>
                <w:sz w:val="20"/>
              </w:rPr>
              <w:t>9(01)V9(05)</w:t>
            </w:r>
          </w:p>
        </w:tc>
      </w:tr>
      <w:tr w:rsidR="00C75830" w14:paraId="636BD985"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19A273D2" w14:textId="77777777" w:rsidR="00C75830" w:rsidRDefault="00C75830">
            <w:pPr>
              <w:pStyle w:val="TableParagraph"/>
              <w:spacing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11</w:t>
            </w:r>
          </w:p>
        </w:tc>
        <w:tc>
          <w:tcPr>
            <w:tcW w:w="425" w:type="dxa"/>
            <w:tcBorders>
              <w:top w:val="single" w:sz="4" w:space="0" w:color="000000"/>
              <w:left w:val="single" w:sz="4" w:space="0" w:color="000000"/>
              <w:bottom w:val="single" w:sz="4" w:space="0" w:color="000000"/>
              <w:right w:val="single" w:sz="4" w:space="0" w:color="000000"/>
            </w:tcBorders>
            <w:hideMark/>
          </w:tcPr>
          <w:p w14:paraId="0842105D"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697A87CA" w14:textId="77777777" w:rsidR="00C75830" w:rsidRDefault="00C75830">
            <w:pPr>
              <w:pStyle w:val="TableParagraph"/>
              <w:spacing w:line="222" w:lineRule="exact"/>
              <w:rPr>
                <w:rFonts w:ascii="Times New Roman" w:hAnsi="Times New Roman" w:cs="Times New Roman"/>
                <w:sz w:val="20"/>
              </w:rPr>
            </w:pPr>
            <w:proofErr w:type="spellStart"/>
            <w:r>
              <w:rPr>
                <w:rFonts w:ascii="Times New Roman" w:hAnsi="Times New Roman" w:cs="Times New Roman"/>
                <w:sz w:val="20"/>
              </w:rPr>
              <w:t>Pérdida</w:t>
            </w:r>
            <w:proofErr w:type="spellEnd"/>
            <w:r>
              <w:rPr>
                <w:rFonts w:ascii="Times New Roman" w:hAnsi="Times New Roman" w:cs="Times New Roman"/>
                <w:spacing w:val="-2"/>
                <w:sz w:val="20"/>
              </w:rPr>
              <w:t xml:space="preserve"> </w:t>
            </w:r>
            <w:r>
              <w:rPr>
                <w:rFonts w:ascii="Times New Roman" w:hAnsi="Times New Roman" w:cs="Times New Roman"/>
                <w:sz w:val="20"/>
              </w:rPr>
              <w:t>dado</w:t>
            </w:r>
            <w:r>
              <w:rPr>
                <w:rFonts w:ascii="Times New Roman" w:hAnsi="Times New Roman" w:cs="Times New Roman"/>
                <w:spacing w:val="-4"/>
                <w:sz w:val="20"/>
              </w:rPr>
              <w:t xml:space="preserve"> </w:t>
            </w:r>
            <w:proofErr w:type="spellStart"/>
            <w:r>
              <w:rPr>
                <w:rFonts w:ascii="Times New Roman" w:hAnsi="Times New Roman" w:cs="Times New Roman"/>
                <w:sz w:val="20"/>
              </w:rPr>
              <w:t>el</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incumplimiento</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1CB83F94" w14:textId="77777777" w:rsidR="00C75830" w:rsidRDefault="00C75830">
            <w:pPr>
              <w:pStyle w:val="TableParagraph"/>
              <w:spacing w:line="222" w:lineRule="exact"/>
              <w:rPr>
                <w:rFonts w:ascii="Times New Roman" w:hAnsi="Times New Roman" w:cs="Times New Roman"/>
                <w:sz w:val="20"/>
              </w:rPr>
            </w:pPr>
            <w:r>
              <w:rPr>
                <w:rFonts w:ascii="Times New Roman" w:hAnsi="Times New Roman" w:cs="Times New Roman"/>
                <w:sz w:val="20"/>
              </w:rPr>
              <w:t>9(01)V9(05)</w:t>
            </w:r>
          </w:p>
        </w:tc>
      </w:tr>
      <w:tr w:rsidR="00C75830" w14:paraId="7DD463D4" w14:textId="77777777" w:rsidTr="00C75830">
        <w:trPr>
          <w:trHeight w:val="242"/>
        </w:trPr>
        <w:tc>
          <w:tcPr>
            <w:tcW w:w="1414" w:type="dxa"/>
            <w:tcBorders>
              <w:top w:val="single" w:sz="4" w:space="0" w:color="000000"/>
              <w:left w:val="single" w:sz="4" w:space="0" w:color="000000"/>
              <w:bottom w:val="single" w:sz="4" w:space="0" w:color="000000"/>
              <w:right w:val="single" w:sz="4" w:space="0" w:color="000000"/>
            </w:tcBorders>
            <w:hideMark/>
          </w:tcPr>
          <w:p w14:paraId="3B84AB78" w14:textId="77777777" w:rsidR="00C75830" w:rsidRDefault="00C75830">
            <w:pPr>
              <w:pStyle w:val="TableParagraph"/>
              <w:spacing w:before="1"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12</w:t>
            </w:r>
          </w:p>
        </w:tc>
        <w:tc>
          <w:tcPr>
            <w:tcW w:w="425" w:type="dxa"/>
            <w:tcBorders>
              <w:top w:val="single" w:sz="4" w:space="0" w:color="000000"/>
              <w:left w:val="single" w:sz="4" w:space="0" w:color="000000"/>
              <w:bottom w:val="single" w:sz="4" w:space="0" w:color="000000"/>
              <w:right w:val="single" w:sz="4" w:space="0" w:color="000000"/>
            </w:tcBorders>
            <w:hideMark/>
          </w:tcPr>
          <w:p w14:paraId="6BB2E080" w14:textId="77777777" w:rsidR="00C75830" w:rsidRDefault="00C75830">
            <w:pPr>
              <w:pStyle w:val="TableParagraph"/>
              <w:spacing w:before="1"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485B7A66" w14:textId="77777777" w:rsidR="00C75830" w:rsidRDefault="00C75830">
            <w:pPr>
              <w:pStyle w:val="TableParagraph"/>
              <w:spacing w:before="1" w:line="222" w:lineRule="exact"/>
              <w:rPr>
                <w:rFonts w:ascii="Times New Roman" w:hAnsi="Times New Roman" w:cs="Times New Roman"/>
                <w:sz w:val="20"/>
              </w:rPr>
            </w:pPr>
            <w:proofErr w:type="spellStart"/>
            <w:r>
              <w:rPr>
                <w:rFonts w:ascii="Times New Roman" w:hAnsi="Times New Roman" w:cs="Times New Roman"/>
                <w:sz w:val="20"/>
              </w:rPr>
              <w:t>Pérdida</w:t>
            </w:r>
            <w:proofErr w:type="spellEnd"/>
            <w:r>
              <w:rPr>
                <w:rFonts w:ascii="Times New Roman" w:hAnsi="Times New Roman" w:cs="Times New Roman"/>
                <w:spacing w:val="-4"/>
                <w:sz w:val="20"/>
              </w:rPr>
              <w:t xml:space="preserve"> </w:t>
            </w:r>
            <w:proofErr w:type="spellStart"/>
            <w:r>
              <w:rPr>
                <w:rFonts w:ascii="Times New Roman" w:hAnsi="Times New Roman" w:cs="Times New Roman"/>
                <w:sz w:val="20"/>
              </w:rPr>
              <w:t>esperada</w:t>
            </w:r>
            <w:proofErr w:type="spellEnd"/>
          </w:p>
        </w:tc>
        <w:tc>
          <w:tcPr>
            <w:tcW w:w="2125" w:type="dxa"/>
            <w:tcBorders>
              <w:top w:val="single" w:sz="4" w:space="0" w:color="000000"/>
              <w:left w:val="single" w:sz="4" w:space="0" w:color="000000"/>
              <w:bottom w:val="single" w:sz="4" w:space="0" w:color="000000"/>
              <w:right w:val="single" w:sz="4" w:space="0" w:color="000000"/>
            </w:tcBorders>
            <w:hideMark/>
          </w:tcPr>
          <w:p w14:paraId="7873641B" w14:textId="77777777" w:rsidR="00C75830" w:rsidRDefault="00C75830">
            <w:pPr>
              <w:pStyle w:val="TableParagraph"/>
              <w:spacing w:before="1" w:line="222" w:lineRule="exact"/>
              <w:rPr>
                <w:rFonts w:ascii="Times New Roman" w:hAnsi="Times New Roman" w:cs="Times New Roman"/>
                <w:sz w:val="20"/>
              </w:rPr>
            </w:pPr>
            <w:r>
              <w:rPr>
                <w:rFonts w:ascii="Times New Roman" w:hAnsi="Times New Roman" w:cs="Times New Roman"/>
                <w:sz w:val="20"/>
              </w:rPr>
              <w:t>9(01)V9(05)</w:t>
            </w:r>
          </w:p>
        </w:tc>
      </w:tr>
      <w:tr w:rsidR="00C75830" w14:paraId="53725EF4" w14:textId="77777777" w:rsidTr="00C75830">
        <w:trPr>
          <w:trHeight w:val="244"/>
        </w:trPr>
        <w:tc>
          <w:tcPr>
            <w:tcW w:w="1414" w:type="dxa"/>
            <w:tcBorders>
              <w:top w:val="single" w:sz="4" w:space="0" w:color="000000"/>
              <w:left w:val="single" w:sz="4" w:space="0" w:color="000000"/>
              <w:bottom w:val="single" w:sz="4" w:space="0" w:color="000000"/>
              <w:right w:val="single" w:sz="4" w:space="0" w:color="000000"/>
            </w:tcBorders>
            <w:hideMark/>
          </w:tcPr>
          <w:p w14:paraId="5806BE51" w14:textId="77777777" w:rsidR="00C75830" w:rsidRDefault="00C75830">
            <w:pPr>
              <w:pStyle w:val="TableParagraph"/>
              <w:spacing w:before="2" w:line="222" w:lineRule="exact"/>
              <w:ind w:left="110"/>
              <w:rPr>
                <w:rFonts w:ascii="Times New Roman" w:hAnsi="Times New Roman" w:cs="Times New Roman"/>
                <w:sz w:val="20"/>
              </w:rPr>
            </w:pPr>
            <w:r>
              <w:rPr>
                <w:rFonts w:ascii="Times New Roman" w:hAnsi="Times New Roman" w:cs="Times New Roman"/>
                <w:sz w:val="20"/>
              </w:rPr>
              <w:t>Campo</w:t>
            </w:r>
            <w:r>
              <w:rPr>
                <w:rFonts w:ascii="Times New Roman" w:hAnsi="Times New Roman" w:cs="Times New Roman"/>
                <w:spacing w:val="-5"/>
                <w:sz w:val="20"/>
              </w:rPr>
              <w:t xml:space="preserve"> </w:t>
            </w:r>
            <w:r>
              <w:rPr>
                <w:rFonts w:ascii="Times New Roman" w:hAnsi="Times New Roman" w:cs="Times New Roman"/>
                <w:sz w:val="20"/>
              </w:rPr>
              <w:t>13</w:t>
            </w:r>
          </w:p>
        </w:tc>
        <w:tc>
          <w:tcPr>
            <w:tcW w:w="425" w:type="dxa"/>
            <w:tcBorders>
              <w:top w:val="single" w:sz="4" w:space="0" w:color="000000"/>
              <w:left w:val="single" w:sz="4" w:space="0" w:color="000000"/>
              <w:bottom w:val="single" w:sz="4" w:space="0" w:color="000000"/>
              <w:right w:val="single" w:sz="4" w:space="0" w:color="000000"/>
            </w:tcBorders>
            <w:hideMark/>
          </w:tcPr>
          <w:p w14:paraId="15BFFE79"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w w:val="99"/>
                <w:sz w:val="20"/>
              </w:rPr>
              <w:t>:</w:t>
            </w:r>
          </w:p>
        </w:tc>
        <w:tc>
          <w:tcPr>
            <w:tcW w:w="5814" w:type="dxa"/>
            <w:tcBorders>
              <w:top w:val="single" w:sz="4" w:space="0" w:color="000000"/>
              <w:left w:val="single" w:sz="4" w:space="0" w:color="000000"/>
              <w:bottom w:val="single" w:sz="4" w:space="0" w:color="000000"/>
              <w:right w:val="single" w:sz="4" w:space="0" w:color="000000"/>
            </w:tcBorders>
            <w:hideMark/>
          </w:tcPr>
          <w:p w14:paraId="019221A8" w14:textId="77777777" w:rsidR="00C75830" w:rsidRDefault="00C75830">
            <w:pPr>
              <w:pStyle w:val="TableParagraph"/>
              <w:spacing w:before="2" w:line="222" w:lineRule="exact"/>
              <w:rPr>
                <w:rFonts w:ascii="Times New Roman" w:hAnsi="Times New Roman" w:cs="Times New Roman"/>
                <w:sz w:val="20"/>
              </w:rPr>
            </w:pPr>
            <w:r>
              <w:rPr>
                <w:rFonts w:ascii="Times New Roman" w:hAnsi="Times New Roman" w:cs="Times New Roman"/>
                <w:sz w:val="20"/>
              </w:rPr>
              <w:t>Filler</w:t>
            </w:r>
          </w:p>
        </w:tc>
        <w:tc>
          <w:tcPr>
            <w:tcW w:w="2125" w:type="dxa"/>
            <w:tcBorders>
              <w:top w:val="single" w:sz="4" w:space="0" w:color="000000"/>
              <w:left w:val="single" w:sz="4" w:space="0" w:color="000000"/>
              <w:bottom w:val="single" w:sz="4" w:space="0" w:color="000000"/>
              <w:right w:val="single" w:sz="4" w:space="0" w:color="000000"/>
            </w:tcBorders>
            <w:hideMark/>
          </w:tcPr>
          <w:p w14:paraId="5E21D843" w14:textId="77777777" w:rsidR="00C75830" w:rsidRDefault="00C75830">
            <w:pPr>
              <w:pStyle w:val="TableParagraph"/>
              <w:spacing w:before="2" w:line="222" w:lineRule="exact"/>
              <w:rPr>
                <w:rFonts w:ascii="Times New Roman" w:hAnsi="Times New Roman" w:cs="Times New Roman"/>
                <w:sz w:val="20"/>
              </w:rPr>
            </w:pPr>
            <w:proofErr w:type="gramStart"/>
            <w:r>
              <w:rPr>
                <w:rFonts w:ascii="Times New Roman" w:hAnsi="Times New Roman" w:cs="Times New Roman"/>
                <w:sz w:val="20"/>
              </w:rPr>
              <w:t>X(</w:t>
            </w:r>
            <w:proofErr w:type="gramEnd"/>
            <w:r>
              <w:rPr>
                <w:rFonts w:ascii="Times New Roman" w:hAnsi="Times New Roman" w:cs="Times New Roman"/>
                <w:sz w:val="20"/>
              </w:rPr>
              <w:t>20)</w:t>
            </w:r>
          </w:p>
        </w:tc>
      </w:tr>
    </w:tbl>
    <w:p w14:paraId="65B1890F" w14:textId="77777777" w:rsidR="00C75830" w:rsidRDefault="00C75830" w:rsidP="00C75830">
      <w:pPr>
        <w:pStyle w:val="Textoindependiente"/>
        <w:ind w:left="212"/>
        <w:rPr>
          <w:rFonts w:ascii="Times New Roman" w:hAnsi="Times New Roman" w:cs="Times New Roman"/>
          <w14:ligatures w14:val="none"/>
        </w:rPr>
      </w:pPr>
      <w:r>
        <w:rPr>
          <w:rFonts w:ascii="Times New Roman" w:hAnsi="Times New Roman" w:cs="Times New Roman"/>
        </w:rPr>
        <w:t>Largo</w:t>
      </w:r>
      <w:r>
        <w:rPr>
          <w:rFonts w:ascii="Times New Roman" w:hAnsi="Times New Roman" w:cs="Times New Roman"/>
          <w:spacing w:val="-5"/>
        </w:rPr>
        <w:t xml:space="preserve"> </w:t>
      </w:r>
      <w:r>
        <w:rPr>
          <w:rFonts w:ascii="Times New Roman" w:hAnsi="Times New Roman" w:cs="Times New Roman"/>
        </w:rPr>
        <w:t>del</w:t>
      </w:r>
      <w:r>
        <w:rPr>
          <w:rFonts w:ascii="Times New Roman" w:hAnsi="Times New Roman" w:cs="Times New Roman"/>
          <w:spacing w:val="-1"/>
        </w:rPr>
        <w:t xml:space="preserve"> </w:t>
      </w:r>
      <w:r>
        <w:rPr>
          <w:rFonts w:ascii="Times New Roman" w:hAnsi="Times New Roman" w:cs="Times New Roman"/>
        </w:rPr>
        <w:t>registro:</w:t>
      </w:r>
      <w:r>
        <w:rPr>
          <w:rFonts w:ascii="Times New Roman" w:hAnsi="Times New Roman" w:cs="Times New Roman"/>
          <w:spacing w:val="-3"/>
        </w:rPr>
        <w:t xml:space="preserve"> </w:t>
      </w:r>
      <w:r>
        <w:rPr>
          <w:rFonts w:ascii="Times New Roman" w:hAnsi="Times New Roman" w:cs="Times New Roman"/>
        </w:rPr>
        <w:t>158</w:t>
      </w:r>
      <w:r>
        <w:rPr>
          <w:rFonts w:ascii="Times New Roman" w:hAnsi="Times New Roman" w:cs="Times New Roman"/>
          <w:spacing w:val="-1"/>
        </w:rPr>
        <w:t xml:space="preserve"> </w:t>
      </w:r>
      <w:r>
        <w:rPr>
          <w:rFonts w:ascii="Times New Roman" w:hAnsi="Times New Roman" w:cs="Times New Roman"/>
        </w:rPr>
        <w:t>Bytes</w:t>
      </w:r>
    </w:p>
    <w:p w14:paraId="66E3FD28" w14:textId="77777777" w:rsidR="00C75830" w:rsidRDefault="00C75830" w:rsidP="00C75830">
      <w:pPr>
        <w:pStyle w:val="Textoindependiente"/>
        <w:spacing w:before="1"/>
        <w:ind w:left="212"/>
        <w:jc w:val="both"/>
        <w:rPr>
          <w:rFonts w:ascii="Times New Roman" w:hAnsi="Times New Roman" w:cs="Times New Roman"/>
        </w:rPr>
      </w:pPr>
    </w:p>
    <w:p w14:paraId="7D2B0C26" w14:textId="77777777" w:rsidR="000F012A" w:rsidRPr="00230F5A" w:rsidRDefault="000F012A" w:rsidP="004C450B">
      <w:pPr>
        <w:pStyle w:val="Textoindependiente"/>
        <w:spacing w:before="1"/>
        <w:ind w:left="212"/>
        <w:jc w:val="both"/>
        <w:rPr>
          <w:rFonts w:ascii="Times New Roman" w:hAnsi="Times New Roman" w:cs="Times New Roman"/>
        </w:rPr>
      </w:pPr>
    </w:p>
    <w:p w14:paraId="110FEECD" w14:textId="77777777" w:rsidR="000F012A" w:rsidRPr="00230F5A" w:rsidRDefault="000F012A">
      <w:pPr>
        <w:rPr>
          <w:rFonts w:ascii="Times New Roman" w:eastAsia="Verdana" w:hAnsi="Times New Roman" w:cs="Times New Roman"/>
          <w:b/>
          <w:bCs/>
          <w:color w:val="4472C4" w:themeColor="accent1"/>
          <w:kern w:val="0"/>
          <w14:ligatures w14:val="none"/>
        </w:rPr>
      </w:pPr>
      <w:r w:rsidRPr="00230F5A">
        <w:rPr>
          <w:rFonts w:ascii="Times New Roman" w:hAnsi="Times New Roman" w:cs="Times New Roman"/>
          <w:b/>
          <w:bCs/>
          <w:color w:val="4472C4" w:themeColor="accent1"/>
        </w:rPr>
        <w:br w:type="page"/>
      </w:r>
    </w:p>
    <w:p w14:paraId="2D472E53" w14:textId="395C36BE" w:rsidR="004A1260" w:rsidRPr="004A1260" w:rsidRDefault="00A73491" w:rsidP="004A1260">
      <w:pPr>
        <w:pStyle w:val="Ttulo2"/>
        <w:numPr>
          <w:ilvl w:val="1"/>
          <w:numId w:val="7"/>
        </w:numPr>
        <w:rPr>
          <w:sz w:val="32"/>
          <w:szCs w:val="32"/>
        </w:rPr>
      </w:pPr>
      <w:bookmarkStart w:id="2" w:name="_Toc152254282"/>
      <w:r w:rsidRPr="00230F5A">
        <w:lastRenderedPageBreak/>
        <w:t>Archivo Carátula/s del origen (Carátula de entrada)</w:t>
      </w:r>
      <w:bookmarkEnd w:id="2"/>
      <w:r w:rsidRPr="00230F5A">
        <w:fldChar w:fldCharType="begin"/>
      </w:r>
      <w:r w:rsidRPr="00230F5A">
        <w:instrText xml:space="preserve"> XE "Archivo Carátula/s del origen (Carátula de entrada)" </w:instrText>
      </w:r>
      <w:r w:rsidRPr="00230F5A">
        <w:fldChar w:fldCharType="end"/>
      </w:r>
    </w:p>
    <w:p w14:paraId="3916DF0A" w14:textId="77777777" w:rsidR="00C75830" w:rsidRPr="00C75830" w:rsidRDefault="00C75830" w:rsidP="00C75830">
      <w:pPr>
        <w:rPr>
          <w:rFonts w:ascii="Times New Roman" w:hAnsi="Times New Roman" w:cs="Times New Roman"/>
          <w:color w:val="4472C4" w:themeColor="accent1"/>
        </w:rPr>
      </w:pPr>
    </w:p>
    <w:tbl>
      <w:tblPr>
        <w:tblStyle w:val="TableNormal"/>
        <w:tblpPr w:leftFromText="142" w:rightFromText="142" w:vertAnchor="text" w:horzAnchor="page" w:tblpX="1838" w:tblpY="169"/>
        <w:tblW w:w="99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28"/>
        <w:gridCol w:w="256"/>
        <w:gridCol w:w="935"/>
        <w:gridCol w:w="6604"/>
        <w:gridCol w:w="992"/>
      </w:tblGrid>
      <w:tr w:rsidR="00C75830" w14:paraId="5F9A6465"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D775DE5" w14:textId="77777777" w:rsidR="00C75830" w:rsidRDefault="00C75830">
            <w:pPr>
              <w:pStyle w:val="TableParagraph"/>
              <w:ind w:left="110"/>
              <w:rPr>
                <w:rFonts w:ascii="Times New Roman" w:hAnsi="Times New Roman" w:cs="Times New Roman"/>
                <w:color w:val="4472C4" w:themeColor="accent1"/>
                <w:sz w:val="20"/>
              </w:rPr>
            </w:pPr>
            <w:r>
              <w:rPr>
                <w:rFonts w:ascii="Times New Roman" w:hAnsi="Times New Roman" w:cs="Times New Roman"/>
                <w:color w:val="4472C4" w:themeColor="accent1"/>
                <w:sz w:val="20"/>
              </w:rPr>
              <w:t>ITEM (</w:t>
            </w:r>
            <w:proofErr w:type="spellStart"/>
            <w:r>
              <w:rPr>
                <w:rFonts w:ascii="Times New Roman" w:hAnsi="Times New Roman" w:cs="Times New Roman"/>
                <w:color w:val="4472C4" w:themeColor="accent1"/>
                <w:sz w:val="20"/>
              </w:rPr>
              <w:t>Header</w:t>
            </w:r>
            <w:proofErr w:type="spellEnd"/>
            <w:r>
              <w:rPr>
                <w:rFonts w:ascii="Times New Roman" w:hAnsi="Times New Roman" w:cs="Times New Roman"/>
                <w:color w:val="4472C4" w:themeColor="accent1"/>
                <w:sz w:val="20"/>
              </w:rPr>
              <w:t>)</w:t>
            </w:r>
          </w:p>
        </w:tc>
        <w:tc>
          <w:tcPr>
            <w:tcW w:w="256" w:type="dxa"/>
            <w:tcBorders>
              <w:top w:val="single" w:sz="4" w:space="0" w:color="000000"/>
              <w:left w:val="single" w:sz="4" w:space="0" w:color="000000"/>
              <w:bottom w:val="single" w:sz="4" w:space="0" w:color="000000"/>
              <w:right w:val="single" w:sz="4" w:space="0" w:color="000000"/>
            </w:tcBorders>
          </w:tcPr>
          <w:p w14:paraId="2759FD2C" w14:textId="77777777" w:rsidR="00C75830" w:rsidRDefault="00C75830">
            <w:pPr>
              <w:pStyle w:val="TableParagraph"/>
              <w:ind w:left="0"/>
              <w:rPr>
                <w:rFonts w:ascii="Times New Roman" w:hAnsi="Times New Roman" w:cs="Times New Roman"/>
                <w:color w:val="4472C4" w:themeColor="accent1"/>
                <w:sz w:val="18"/>
              </w:rPr>
            </w:pPr>
          </w:p>
        </w:tc>
        <w:tc>
          <w:tcPr>
            <w:tcW w:w="935" w:type="dxa"/>
            <w:tcBorders>
              <w:top w:val="single" w:sz="4" w:space="0" w:color="000000"/>
              <w:left w:val="single" w:sz="4" w:space="0" w:color="000000"/>
              <w:bottom w:val="single" w:sz="4" w:space="0" w:color="000000"/>
              <w:right w:val="single" w:sz="4" w:space="0" w:color="000000"/>
            </w:tcBorders>
            <w:hideMark/>
          </w:tcPr>
          <w:p w14:paraId="425258CD" w14:textId="77777777" w:rsidR="00C75830" w:rsidRDefault="00C75830">
            <w:pPr>
              <w:pStyle w:val="TableParagraph"/>
              <w:rPr>
                <w:rFonts w:ascii="Times New Roman" w:hAnsi="Times New Roman" w:cs="Times New Roman"/>
                <w:color w:val="4472C4" w:themeColor="accent1"/>
                <w:sz w:val="20"/>
              </w:rPr>
            </w:pPr>
            <w:r>
              <w:rPr>
                <w:rFonts w:ascii="Times New Roman" w:hAnsi="Times New Roman" w:cs="Times New Roman"/>
                <w:color w:val="4472C4" w:themeColor="accent1"/>
                <w:sz w:val="20"/>
              </w:rPr>
              <w:t>CODIGO</w:t>
            </w:r>
          </w:p>
        </w:tc>
        <w:tc>
          <w:tcPr>
            <w:tcW w:w="6606" w:type="dxa"/>
            <w:tcBorders>
              <w:top w:val="single" w:sz="4" w:space="0" w:color="000000"/>
              <w:left w:val="single" w:sz="4" w:space="0" w:color="000000"/>
              <w:bottom w:val="single" w:sz="4" w:space="0" w:color="000000"/>
              <w:right w:val="single" w:sz="4" w:space="0" w:color="000000"/>
            </w:tcBorders>
            <w:hideMark/>
          </w:tcPr>
          <w:p w14:paraId="6C2585D0" w14:textId="77777777" w:rsidR="00C75830" w:rsidRDefault="00C75830">
            <w:pPr>
              <w:pStyle w:val="TableParagraph"/>
              <w:ind w:left="109"/>
              <w:rPr>
                <w:rFonts w:ascii="Times New Roman" w:hAnsi="Times New Roman" w:cs="Times New Roman"/>
                <w:color w:val="4472C4" w:themeColor="accent1"/>
                <w:sz w:val="20"/>
              </w:rPr>
            </w:pPr>
            <w:proofErr w:type="spellStart"/>
            <w:r>
              <w:rPr>
                <w:rFonts w:ascii="Times New Roman" w:hAnsi="Times New Roman" w:cs="Times New Roman"/>
                <w:color w:val="4472C4" w:themeColor="accent1"/>
                <w:sz w:val="20"/>
              </w:rPr>
              <w:t>Descripción</w:t>
            </w:r>
            <w:proofErr w:type="spellEnd"/>
            <w:r>
              <w:rPr>
                <w:rFonts w:ascii="Times New Roman" w:hAnsi="Times New Roman" w:cs="Times New Roman"/>
                <w:color w:val="4472C4" w:themeColor="accent1"/>
                <w:spacing w:val="-3"/>
                <w:sz w:val="20"/>
              </w:rPr>
              <w:t xml:space="preserve"> </w:t>
            </w:r>
            <w:r>
              <w:rPr>
                <w:rFonts w:ascii="Times New Roman" w:hAnsi="Times New Roman" w:cs="Times New Roman"/>
                <w:color w:val="4472C4" w:themeColor="accent1"/>
                <w:sz w:val="20"/>
              </w:rPr>
              <w:t>/</w:t>
            </w:r>
            <w:r>
              <w:rPr>
                <w:rFonts w:ascii="Times New Roman" w:hAnsi="Times New Roman" w:cs="Times New Roman"/>
                <w:color w:val="4472C4" w:themeColor="accent1"/>
                <w:spacing w:val="-4"/>
                <w:sz w:val="20"/>
              </w:rPr>
              <w:t xml:space="preserve"> </w:t>
            </w:r>
            <w:r>
              <w:rPr>
                <w:rFonts w:ascii="Times New Roman" w:hAnsi="Times New Roman" w:cs="Times New Roman"/>
                <w:color w:val="4472C4" w:themeColor="accent1"/>
                <w:sz w:val="20"/>
              </w:rPr>
              <w:t>Forma</w:t>
            </w:r>
            <w:r>
              <w:rPr>
                <w:rFonts w:ascii="Times New Roman" w:hAnsi="Times New Roman" w:cs="Times New Roman"/>
                <w:color w:val="4472C4" w:themeColor="accent1"/>
                <w:spacing w:val="-1"/>
                <w:sz w:val="20"/>
              </w:rPr>
              <w:t xml:space="preserve"> </w:t>
            </w:r>
            <w:r>
              <w:rPr>
                <w:rFonts w:ascii="Times New Roman" w:hAnsi="Times New Roman" w:cs="Times New Roman"/>
                <w:color w:val="4472C4" w:themeColor="accent1"/>
                <w:sz w:val="20"/>
              </w:rPr>
              <w:t>de</w:t>
            </w:r>
            <w:r>
              <w:rPr>
                <w:rFonts w:ascii="Times New Roman" w:hAnsi="Times New Roman" w:cs="Times New Roman"/>
                <w:color w:val="4472C4" w:themeColor="accent1"/>
                <w:spacing w:val="-2"/>
                <w:sz w:val="20"/>
              </w:rPr>
              <w:t xml:space="preserve"> </w:t>
            </w:r>
            <w:proofErr w:type="spellStart"/>
            <w:r>
              <w:rPr>
                <w:rFonts w:ascii="Times New Roman" w:hAnsi="Times New Roman" w:cs="Times New Roman"/>
                <w:color w:val="4472C4" w:themeColor="accent1"/>
                <w:sz w:val="20"/>
              </w:rPr>
              <w:t>cálculo</w:t>
            </w:r>
            <w:proofErr w:type="spellEnd"/>
            <w:r>
              <w:rPr>
                <w:rFonts w:ascii="Times New Roman" w:hAnsi="Times New Roman" w:cs="Times New Roman"/>
                <w:color w:val="4472C4" w:themeColor="accent1"/>
                <w:sz w:val="20"/>
              </w:rPr>
              <w:t>.</w:t>
            </w:r>
          </w:p>
        </w:tc>
        <w:tc>
          <w:tcPr>
            <w:tcW w:w="992" w:type="dxa"/>
            <w:tcBorders>
              <w:top w:val="single" w:sz="4" w:space="0" w:color="000000"/>
              <w:left w:val="single" w:sz="4" w:space="0" w:color="000000"/>
              <w:bottom w:val="single" w:sz="4" w:space="0" w:color="000000"/>
              <w:right w:val="single" w:sz="4" w:space="0" w:color="000000"/>
            </w:tcBorders>
            <w:hideMark/>
          </w:tcPr>
          <w:p w14:paraId="768B787E" w14:textId="77777777" w:rsidR="00C75830" w:rsidRDefault="00C75830">
            <w:pPr>
              <w:pStyle w:val="TableParagraph"/>
              <w:ind w:left="109"/>
              <w:rPr>
                <w:rFonts w:ascii="Times New Roman" w:hAnsi="Times New Roman" w:cs="Times New Roman"/>
                <w:color w:val="4472C4" w:themeColor="accent1"/>
                <w:sz w:val="20"/>
              </w:rPr>
            </w:pPr>
            <w:r>
              <w:rPr>
                <w:rFonts w:ascii="Times New Roman" w:hAnsi="Times New Roman" w:cs="Times New Roman"/>
                <w:color w:val="4472C4" w:themeColor="accent1"/>
                <w:sz w:val="20"/>
              </w:rPr>
              <w:t>Largo</w:t>
            </w:r>
          </w:p>
        </w:tc>
      </w:tr>
      <w:tr w:rsidR="00C75830" w14:paraId="6CF42814"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10A62D0"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w:t>
            </w:r>
          </w:p>
        </w:tc>
        <w:tc>
          <w:tcPr>
            <w:tcW w:w="256" w:type="dxa"/>
            <w:tcBorders>
              <w:top w:val="single" w:sz="4" w:space="0" w:color="000000"/>
              <w:left w:val="single" w:sz="4" w:space="0" w:color="000000"/>
              <w:bottom w:val="single" w:sz="4" w:space="0" w:color="000000"/>
              <w:right w:val="single" w:sz="4" w:space="0" w:color="000000"/>
            </w:tcBorders>
            <w:hideMark/>
          </w:tcPr>
          <w:p w14:paraId="467DA386"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5CF71CFA"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ORG</w:t>
            </w:r>
          </w:p>
        </w:tc>
        <w:tc>
          <w:tcPr>
            <w:tcW w:w="6606" w:type="dxa"/>
            <w:tcBorders>
              <w:top w:val="single" w:sz="4" w:space="0" w:color="000000"/>
              <w:left w:val="single" w:sz="4" w:space="0" w:color="000000"/>
              <w:bottom w:val="single" w:sz="4" w:space="0" w:color="000000"/>
              <w:right w:val="single" w:sz="4" w:space="0" w:color="000000"/>
            </w:tcBorders>
            <w:hideMark/>
          </w:tcPr>
          <w:p w14:paraId="0F1F7FBC"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Unidad Originadora de Mensaje(</w:t>
            </w:r>
            <w:proofErr w:type="gramStart"/>
            <w:r>
              <w:rPr>
                <w:rFonts w:ascii="Times New Roman" w:hAnsi="Times New Roman" w:cs="Times New Roman"/>
                <w:b/>
                <w:bCs/>
                <w:color w:val="4472C4" w:themeColor="accent1"/>
                <w:sz w:val="20"/>
                <w:lang w:val="es-CL"/>
              </w:rPr>
              <w:t xml:space="preserve">s)   </w:t>
            </w:r>
            <w:proofErr w:type="gramEnd"/>
            <w:r>
              <w:rPr>
                <w:rFonts w:ascii="Times New Roman" w:hAnsi="Times New Roman" w:cs="Times New Roman"/>
                <w:b/>
                <w:bCs/>
                <w:color w:val="4472C4" w:themeColor="accent1"/>
                <w:sz w:val="20"/>
                <w:szCs w:val="20"/>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46740BC4"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20</w:t>
            </w:r>
          </w:p>
        </w:tc>
      </w:tr>
      <w:tr w:rsidR="00C75830" w14:paraId="2EDC21E2"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DB28B36"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2</w:t>
            </w:r>
          </w:p>
        </w:tc>
        <w:tc>
          <w:tcPr>
            <w:tcW w:w="256" w:type="dxa"/>
            <w:tcBorders>
              <w:top w:val="single" w:sz="4" w:space="0" w:color="000000"/>
              <w:left w:val="single" w:sz="4" w:space="0" w:color="000000"/>
              <w:bottom w:val="single" w:sz="4" w:space="0" w:color="000000"/>
              <w:right w:val="single" w:sz="4" w:space="0" w:color="000000"/>
            </w:tcBorders>
            <w:hideMark/>
          </w:tcPr>
          <w:p w14:paraId="759391DF"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9501092"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NMS</w:t>
            </w:r>
          </w:p>
        </w:tc>
        <w:tc>
          <w:tcPr>
            <w:tcW w:w="6606" w:type="dxa"/>
            <w:tcBorders>
              <w:top w:val="single" w:sz="4" w:space="0" w:color="000000"/>
              <w:left w:val="single" w:sz="4" w:space="0" w:color="000000"/>
              <w:bottom w:val="single" w:sz="4" w:space="0" w:color="000000"/>
              <w:right w:val="single" w:sz="4" w:space="0" w:color="000000"/>
            </w:tcBorders>
            <w:hideMark/>
          </w:tcPr>
          <w:p w14:paraId="4F9894EB" w14:textId="77777777" w:rsidR="00C75830" w:rsidRDefault="00C75830">
            <w:pPr>
              <w:pStyle w:val="TableParagraph"/>
              <w:spacing w:before="18"/>
              <w:ind w:left="109"/>
              <w:rPr>
                <w:rFonts w:ascii="Times New Roman" w:hAnsi="Times New Roman" w:cs="Times New Roman"/>
                <w:b/>
                <w:bCs/>
                <w:color w:val="4472C4" w:themeColor="accent1"/>
                <w:sz w:val="20"/>
                <w:lang w:val="es-CL"/>
              </w:rPr>
            </w:pPr>
            <w:proofErr w:type="gramStart"/>
            <w:r>
              <w:rPr>
                <w:rFonts w:ascii="Times New Roman" w:hAnsi="Times New Roman" w:cs="Times New Roman"/>
                <w:b/>
                <w:bCs/>
                <w:color w:val="4472C4" w:themeColor="accent1"/>
                <w:sz w:val="20"/>
                <w:lang w:val="es-CL"/>
              </w:rPr>
              <w:t>Número de Mensajes a Transmitir</w:t>
            </w:r>
            <w:proofErr w:type="gramEnd"/>
            <w:r>
              <w:rPr>
                <w:rFonts w:ascii="Times New Roman" w:hAnsi="Times New Roman" w:cs="Times New Roman"/>
                <w:b/>
                <w:bCs/>
                <w:color w:val="4472C4" w:themeColor="accent1"/>
                <w:sz w:val="20"/>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2B95DA15"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C75830" w14:paraId="7A041CB4"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E0CB52A"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3</w:t>
            </w:r>
          </w:p>
        </w:tc>
        <w:tc>
          <w:tcPr>
            <w:tcW w:w="256" w:type="dxa"/>
            <w:tcBorders>
              <w:top w:val="single" w:sz="4" w:space="0" w:color="000000"/>
              <w:left w:val="single" w:sz="4" w:space="0" w:color="000000"/>
              <w:bottom w:val="single" w:sz="4" w:space="0" w:color="000000"/>
              <w:right w:val="single" w:sz="4" w:space="0" w:color="000000"/>
            </w:tcBorders>
            <w:hideMark/>
          </w:tcPr>
          <w:p w14:paraId="588EF2D5"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7F06C8C4"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IDU</w:t>
            </w:r>
          </w:p>
        </w:tc>
        <w:tc>
          <w:tcPr>
            <w:tcW w:w="6606" w:type="dxa"/>
            <w:tcBorders>
              <w:top w:val="single" w:sz="4" w:space="0" w:color="000000"/>
              <w:left w:val="single" w:sz="4" w:space="0" w:color="000000"/>
              <w:bottom w:val="single" w:sz="4" w:space="0" w:color="000000"/>
              <w:right w:val="single" w:sz="4" w:space="0" w:color="000000"/>
            </w:tcBorders>
            <w:hideMark/>
          </w:tcPr>
          <w:p w14:paraId="4250FCEA"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Identificación Usuario o Unidad Originadora de la Comunicación   </w:t>
            </w:r>
          </w:p>
        </w:tc>
        <w:tc>
          <w:tcPr>
            <w:tcW w:w="992" w:type="dxa"/>
            <w:tcBorders>
              <w:top w:val="single" w:sz="4" w:space="0" w:color="000000"/>
              <w:left w:val="single" w:sz="4" w:space="0" w:color="000000"/>
              <w:bottom w:val="single" w:sz="4" w:space="0" w:color="000000"/>
              <w:right w:val="single" w:sz="4" w:space="0" w:color="000000"/>
            </w:tcBorders>
            <w:hideMark/>
          </w:tcPr>
          <w:p w14:paraId="380384A2"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15</w:t>
            </w:r>
          </w:p>
        </w:tc>
      </w:tr>
      <w:tr w:rsidR="00C75830" w14:paraId="2B4B056E"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ACE2E23"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4</w:t>
            </w:r>
          </w:p>
        </w:tc>
        <w:tc>
          <w:tcPr>
            <w:tcW w:w="256" w:type="dxa"/>
            <w:tcBorders>
              <w:top w:val="single" w:sz="4" w:space="0" w:color="000000"/>
              <w:left w:val="single" w:sz="4" w:space="0" w:color="000000"/>
              <w:bottom w:val="single" w:sz="4" w:space="0" w:color="000000"/>
              <w:right w:val="single" w:sz="4" w:space="0" w:color="000000"/>
            </w:tcBorders>
            <w:hideMark/>
          </w:tcPr>
          <w:p w14:paraId="22CCBB39"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33750A0"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FGB</w:t>
            </w:r>
          </w:p>
        </w:tc>
        <w:tc>
          <w:tcPr>
            <w:tcW w:w="6606" w:type="dxa"/>
            <w:tcBorders>
              <w:top w:val="single" w:sz="4" w:space="0" w:color="000000"/>
              <w:left w:val="single" w:sz="4" w:space="0" w:color="000000"/>
              <w:bottom w:val="single" w:sz="4" w:space="0" w:color="000000"/>
              <w:right w:val="single" w:sz="4" w:space="0" w:color="000000"/>
            </w:tcBorders>
            <w:hideMark/>
          </w:tcPr>
          <w:p w14:paraId="1C1CD894" w14:textId="77777777" w:rsidR="00C75830" w:rsidRDefault="00C75830">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dd</w:t>
            </w:r>
            <w:proofErr w:type="spellEnd"/>
            <w:r>
              <w:rPr>
                <w:rFonts w:ascii="Times New Roman" w:hAnsi="Times New Roman" w:cs="Times New Roman"/>
                <w:b/>
                <w:bCs/>
                <w:color w:val="4472C4" w:themeColor="accent1"/>
                <w:sz w:val="20"/>
                <w:lang w:val="es-CL"/>
              </w:rPr>
              <w:t>/mm/</w:t>
            </w:r>
            <w:proofErr w:type="spellStart"/>
            <w:proofErr w:type="gramStart"/>
            <w:r>
              <w:rPr>
                <w:rFonts w:ascii="Times New Roman" w:hAnsi="Times New Roman" w:cs="Times New Roman"/>
                <w:b/>
                <w:bCs/>
                <w:color w:val="4472C4" w:themeColor="accent1"/>
                <w:sz w:val="20"/>
                <w:lang w:val="es-CL"/>
              </w:rPr>
              <w:t>aa</w:t>
            </w:r>
            <w:proofErr w:type="spellEnd"/>
            <w:r>
              <w:rPr>
                <w:rFonts w:ascii="Times New Roman" w:hAnsi="Times New Roman" w:cs="Times New Roman"/>
                <w:b/>
                <w:bCs/>
                <w:color w:val="4472C4" w:themeColor="accent1"/>
                <w:sz w:val="20"/>
                <w:lang w:val="es-CL"/>
              </w:rPr>
              <w:t xml:space="preserve">)   </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w:t>
            </w:r>
          </w:p>
        </w:tc>
        <w:tc>
          <w:tcPr>
            <w:tcW w:w="992" w:type="dxa"/>
            <w:tcBorders>
              <w:top w:val="single" w:sz="4" w:space="0" w:color="000000"/>
              <w:left w:val="single" w:sz="4" w:space="0" w:color="000000"/>
              <w:bottom w:val="single" w:sz="4" w:space="0" w:color="000000"/>
              <w:right w:val="single" w:sz="4" w:space="0" w:color="000000"/>
            </w:tcBorders>
            <w:hideMark/>
          </w:tcPr>
          <w:p w14:paraId="19AD6010" w14:textId="77777777" w:rsidR="00C75830" w:rsidRDefault="00C75830">
            <w:pPr>
              <w:pStyle w:val="TableParagraph"/>
              <w:tabs>
                <w:tab w:val="left" w:pos="1220"/>
              </w:tabs>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75830" w14:paraId="329169B3"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81C089A"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5</w:t>
            </w:r>
          </w:p>
        </w:tc>
        <w:tc>
          <w:tcPr>
            <w:tcW w:w="256" w:type="dxa"/>
            <w:tcBorders>
              <w:top w:val="single" w:sz="4" w:space="0" w:color="000000"/>
              <w:left w:val="single" w:sz="4" w:space="0" w:color="000000"/>
              <w:bottom w:val="single" w:sz="4" w:space="0" w:color="000000"/>
              <w:right w:val="single" w:sz="4" w:space="0" w:color="000000"/>
            </w:tcBorders>
            <w:hideMark/>
          </w:tcPr>
          <w:p w14:paraId="6682EC43"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47AEAAF8"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HGB</w:t>
            </w:r>
          </w:p>
        </w:tc>
        <w:tc>
          <w:tcPr>
            <w:tcW w:w="6606" w:type="dxa"/>
            <w:tcBorders>
              <w:top w:val="single" w:sz="4" w:space="0" w:color="000000"/>
              <w:left w:val="single" w:sz="4" w:space="0" w:color="000000"/>
              <w:bottom w:val="single" w:sz="4" w:space="0" w:color="000000"/>
              <w:right w:val="single" w:sz="4" w:space="0" w:color="000000"/>
            </w:tcBorders>
            <w:hideMark/>
          </w:tcPr>
          <w:p w14:paraId="12E1C3C3"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Generación de </w:t>
            </w:r>
            <w:proofErr w:type="spellStart"/>
            <w:r>
              <w:rPr>
                <w:rFonts w:ascii="Times New Roman" w:hAnsi="Times New Roman" w:cs="Times New Roman"/>
                <w:b/>
                <w:bCs/>
                <w:color w:val="4472C4" w:themeColor="accent1"/>
                <w:sz w:val="20"/>
                <w:lang w:val="es-CL"/>
              </w:rPr>
              <w:t>Pams</w:t>
            </w:r>
            <w:proofErr w:type="spellEnd"/>
            <w:r>
              <w:rPr>
                <w:rFonts w:ascii="Times New Roman" w:hAnsi="Times New Roman" w:cs="Times New Roman"/>
                <w:b/>
                <w:bCs/>
                <w:color w:val="4472C4" w:themeColor="accent1"/>
                <w:sz w:val="20"/>
                <w:lang w:val="es-CL"/>
              </w:rPr>
              <w:t xml:space="preserve"> (</w:t>
            </w:r>
            <w:proofErr w:type="spellStart"/>
            <w:r>
              <w:rPr>
                <w:rFonts w:ascii="Times New Roman" w:hAnsi="Times New Roman" w:cs="Times New Roman"/>
                <w:b/>
                <w:bCs/>
                <w:color w:val="4472C4" w:themeColor="accent1"/>
                <w:sz w:val="20"/>
                <w:lang w:val="es-CL"/>
              </w:rPr>
              <w:t>hh</w:t>
            </w:r>
            <w:proofErr w:type="spellEnd"/>
            <w:r>
              <w:rPr>
                <w:rFonts w:ascii="Times New Roman" w:hAnsi="Times New Roman" w:cs="Times New Roman"/>
                <w:b/>
                <w:bCs/>
                <w:color w:val="4472C4" w:themeColor="accent1"/>
                <w:sz w:val="20"/>
                <w:lang w:val="es-CL"/>
              </w:rPr>
              <w:t>/mm/</w:t>
            </w:r>
            <w:proofErr w:type="spellStart"/>
            <w:proofErr w:type="gramStart"/>
            <w:r>
              <w:rPr>
                <w:rFonts w:ascii="Times New Roman" w:hAnsi="Times New Roman" w:cs="Times New Roman"/>
                <w:b/>
                <w:bCs/>
                <w:color w:val="4472C4" w:themeColor="accent1"/>
                <w:sz w:val="20"/>
                <w:lang w:val="es-CL"/>
              </w:rPr>
              <w:t>ss</w:t>
            </w:r>
            <w:proofErr w:type="spellEnd"/>
            <w:r>
              <w:rPr>
                <w:rFonts w:ascii="Times New Roman" w:hAnsi="Times New Roman" w:cs="Times New Roman"/>
                <w:b/>
                <w:bCs/>
                <w:color w:val="4472C4" w:themeColor="accent1"/>
                <w:sz w:val="20"/>
                <w:lang w:val="es-CL"/>
              </w:rPr>
              <w:t xml:space="preserve">)   </w:t>
            </w:r>
            <w:proofErr w:type="gram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Largo: 8</w:t>
            </w:r>
          </w:p>
        </w:tc>
        <w:tc>
          <w:tcPr>
            <w:tcW w:w="992" w:type="dxa"/>
            <w:tcBorders>
              <w:top w:val="single" w:sz="4" w:space="0" w:color="000000"/>
              <w:left w:val="single" w:sz="4" w:space="0" w:color="000000"/>
              <w:bottom w:val="single" w:sz="4" w:space="0" w:color="000000"/>
              <w:right w:val="single" w:sz="4" w:space="0" w:color="000000"/>
            </w:tcBorders>
            <w:hideMark/>
          </w:tcPr>
          <w:p w14:paraId="7A1FD73E"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75830" w14:paraId="4B9ADF98"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F90BB64"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6</w:t>
            </w:r>
          </w:p>
        </w:tc>
        <w:tc>
          <w:tcPr>
            <w:tcW w:w="256" w:type="dxa"/>
            <w:tcBorders>
              <w:top w:val="single" w:sz="4" w:space="0" w:color="000000"/>
              <w:left w:val="single" w:sz="4" w:space="0" w:color="000000"/>
              <w:bottom w:val="single" w:sz="4" w:space="0" w:color="000000"/>
              <w:right w:val="single" w:sz="4" w:space="0" w:color="000000"/>
            </w:tcBorders>
            <w:hideMark/>
          </w:tcPr>
          <w:p w14:paraId="3E71AA1E"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99822FB"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PRI</w:t>
            </w:r>
          </w:p>
        </w:tc>
        <w:tc>
          <w:tcPr>
            <w:tcW w:w="6606" w:type="dxa"/>
            <w:tcBorders>
              <w:top w:val="single" w:sz="4" w:space="0" w:color="000000"/>
              <w:left w:val="single" w:sz="4" w:space="0" w:color="000000"/>
              <w:bottom w:val="single" w:sz="4" w:space="0" w:color="000000"/>
              <w:right w:val="single" w:sz="4" w:space="0" w:color="000000"/>
            </w:tcBorders>
            <w:hideMark/>
          </w:tcPr>
          <w:p w14:paraId="4C82C81B"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Prioridad de Transmisión del Mensaje (28)     </w:t>
            </w:r>
            <w:r w:rsidRPr="00C75830">
              <w:rPr>
                <w:rFonts w:ascii="Times New Roman" w:hAnsi="Times New Roman" w:cs="Times New Roman"/>
                <w:b/>
                <w:bCs/>
                <w:color w:val="4472C4" w:themeColor="accent1"/>
                <w:sz w:val="20"/>
                <w:lang w:val="es-CL"/>
              </w:rPr>
              <w:t xml:space="preserve"> </w:t>
            </w:r>
            <w:proofErr w:type="gramStart"/>
            <w:r w:rsidRPr="00C75830">
              <w:rPr>
                <w:rFonts w:ascii="Times New Roman" w:hAnsi="Times New Roman" w:cs="Times New Roman"/>
                <w:b/>
                <w:bCs/>
                <w:color w:val="4472C4" w:themeColor="accent1"/>
                <w:sz w:val="20"/>
                <w:lang w:val="es-CL"/>
              </w:rPr>
              <w:t>largo(</w:t>
            </w:r>
            <w:proofErr w:type="gramEnd"/>
            <w:r w:rsidRPr="00C75830">
              <w:rPr>
                <w:rFonts w:ascii="Times New Roman" w:hAnsi="Times New Roman" w:cs="Times New Roman"/>
                <w:b/>
                <w:bCs/>
                <w:color w:val="4472C4" w:themeColor="accent1"/>
                <w:sz w:val="20"/>
                <w:lang w:val="es-CL"/>
              </w:rPr>
              <w:t>3)</w:t>
            </w:r>
          </w:p>
        </w:tc>
        <w:tc>
          <w:tcPr>
            <w:tcW w:w="992" w:type="dxa"/>
            <w:tcBorders>
              <w:top w:val="single" w:sz="4" w:space="0" w:color="000000"/>
              <w:left w:val="single" w:sz="4" w:space="0" w:color="000000"/>
              <w:bottom w:val="single" w:sz="4" w:space="0" w:color="000000"/>
              <w:right w:val="single" w:sz="4" w:space="0" w:color="000000"/>
            </w:tcBorders>
            <w:hideMark/>
          </w:tcPr>
          <w:p w14:paraId="5043943E"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3</w:t>
            </w:r>
          </w:p>
        </w:tc>
      </w:tr>
      <w:tr w:rsidR="00C75830" w14:paraId="7E947741"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F80B897"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7</w:t>
            </w:r>
          </w:p>
        </w:tc>
        <w:tc>
          <w:tcPr>
            <w:tcW w:w="256" w:type="dxa"/>
            <w:tcBorders>
              <w:top w:val="single" w:sz="4" w:space="0" w:color="000000"/>
              <w:left w:val="single" w:sz="4" w:space="0" w:color="000000"/>
              <w:bottom w:val="single" w:sz="4" w:space="0" w:color="000000"/>
              <w:right w:val="single" w:sz="4" w:space="0" w:color="000000"/>
            </w:tcBorders>
            <w:hideMark/>
          </w:tcPr>
          <w:p w14:paraId="583641AF"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482C5B2"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MSG</w:t>
            </w:r>
          </w:p>
        </w:tc>
        <w:tc>
          <w:tcPr>
            <w:tcW w:w="6606" w:type="dxa"/>
            <w:tcBorders>
              <w:top w:val="single" w:sz="4" w:space="0" w:color="000000"/>
              <w:left w:val="single" w:sz="4" w:space="0" w:color="000000"/>
              <w:bottom w:val="single" w:sz="4" w:space="0" w:color="000000"/>
              <w:right w:val="single" w:sz="4" w:space="0" w:color="000000"/>
            </w:tcBorders>
            <w:hideMark/>
          </w:tcPr>
          <w:p w14:paraId="17E6FF74"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Asociado al tipo de documento </w:t>
            </w:r>
            <w:r w:rsidRPr="00C75830">
              <w:rPr>
                <w:rFonts w:ascii="Times New Roman" w:hAnsi="Times New Roman" w:cs="Times New Roman"/>
                <w:b/>
                <w:bCs/>
                <w:color w:val="4472C4" w:themeColor="accent1"/>
                <w:sz w:val="20"/>
                <w:lang w:val="es-CL"/>
              </w:rPr>
              <w:t xml:space="preserve">(895)         </w:t>
            </w:r>
            <w:proofErr w:type="gramStart"/>
            <w:r w:rsidRPr="00C75830">
              <w:rPr>
                <w:rFonts w:ascii="Times New Roman" w:hAnsi="Times New Roman" w:cs="Times New Roman"/>
                <w:b/>
                <w:bCs/>
                <w:color w:val="4472C4" w:themeColor="accent1"/>
                <w:sz w:val="20"/>
                <w:lang w:val="es-CL"/>
              </w:rPr>
              <w:t>largo(</w:t>
            </w:r>
            <w:proofErr w:type="gramEnd"/>
            <w:r w:rsidRPr="00C75830">
              <w:rPr>
                <w:rFonts w:ascii="Times New Roman" w:hAnsi="Times New Roman" w:cs="Times New Roman"/>
                <w:b/>
                <w:bCs/>
                <w:color w:val="4472C4" w:themeColor="accent1"/>
                <w:sz w:val="20"/>
                <w:lang w:val="es-CL"/>
              </w:rPr>
              <w:t>3)</w:t>
            </w:r>
          </w:p>
        </w:tc>
        <w:tc>
          <w:tcPr>
            <w:tcW w:w="992" w:type="dxa"/>
            <w:tcBorders>
              <w:top w:val="single" w:sz="4" w:space="0" w:color="000000"/>
              <w:left w:val="single" w:sz="4" w:space="0" w:color="000000"/>
              <w:bottom w:val="single" w:sz="4" w:space="0" w:color="000000"/>
              <w:right w:val="single" w:sz="4" w:space="0" w:color="000000"/>
            </w:tcBorders>
            <w:hideMark/>
          </w:tcPr>
          <w:p w14:paraId="13E2CB0D"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2</w:t>
            </w:r>
          </w:p>
        </w:tc>
      </w:tr>
      <w:tr w:rsidR="00C75830" w14:paraId="373316D2"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0AFE809"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8</w:t>
            </w:r>
          </w:p>
        </w:tc>
        <w:tc>
          <w:tcPr>
            <w:tcW w:w="256" w:type="dxa"/>
            <w:tcBorders>
              <w:top w:val="single" w:sz="4" w:space="0" w:color="000000"/>
              <w:left w:val="single" w:sz="4" w:space="0" w:color="000000"/>
              <w:bottom w:val="single" w:sz="4" w:space="0" w:color="000000"/>
              <w:right w:val="single" w:sz="4" w:space="0" w:color="000000"/>
            </w:tcBorders>
            <w:hideMark/>
          </w:tcPr>
          <w:p w14:paraId="176558A5"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6066E56"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TID</w:t>
            </w:r>
          </w:p>
        </w:tc>
        <w:tc>
          <w:tcPr>
            <w:tcW w:w="6606" w:type="dxa"/>
            <w:tcBorders>
              <w:top w:val="single" w:sz="4" w:space="0" w:color="000000"/>
              <w:left w:val="single" w:sz="4" w:space="0" w:color="000000"/>
              <w:bottom w:val="single" w:sz="4" w:space="0" w:color="000000"/>
              <w:right w:val="single" w:sz="4" w:space="0" w:color="000000"/>
            </w:tcBorders>
            <w:hideMark/>
          </w:tcPr>
          <w:p w14:paraId="5FC39C27"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Grupo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de Destino Ej.: 11 = Bancos + Financieras + Banco Central </w:t>
            </w:r>
          </w:p>
        </w:tc>
        <w:tc>
          <w:tcPr>
            <w:tcW w:w="992" w:type="dxa"/>
            <w:tcBorders>
              <w:top w:val="single" w:sz="4" w:space="0" w:color="000000"/>
              <w:left w:val="single" w:sz="4" w:space="0" w:color="000000"/>
              <w:bottom w:val="single" w:sz="4" w:space="0" w:color="000000"/>
              <w:right w:val="single" w:sz="4" w:space="0" w:color="000000"/>
            </w:tcBorders>
            <w:hideMark/>
          </w:tcPr>
          <w:p w14:paraId="6E4A65DF"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12</w:t>
            </w:r>
          </w:p>
        </w:tc>
      </w:tr>
      <w:tr w:rsidR="00C75830" w14:paraId="3DE0B167"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DFF450A"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9</w:t>
            </w:r>
          </w:p>
        </w:tc>
        <w:tc>
          <w:tcPr>
            <w:tcW w:w="256" w:type="dxa"/>
            <w:tcBorders>
              <w:top w:val="single" w:sz="4" w:space="0" w:color="000000"/>
              <w:left w:val="single" w:sz="4" w:space="0" w:color="000000"/>
              <w:bottom w:val="single" w:sz="4" w:space="0" w:color="000000"/>
              <w:right w:val="single" w:sz="4" w:space="0" w:color="000000"/>
            </w:tcBorders>
            <w:hideMark/>
          </w:tcPr>
          <w:p w14:paraId="050866CE"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2E5C9BF8"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NSE</w:t>
            </w:r>
          </w:p>
        </w:tc>
        <w:tc>
          <w:tcPr>
            <w:tcW w:w="6606" w:type="dxa"/>
            <w:tcBorders>
              <w:top w:val="single" w:sz="4" w:space="0" w:color="000000"/>
              <w:left w:val="single" w:sz="4" w:space="0" w:color="000000"/>
              <w:bottom w:val="single" w:sz="4" w:space="0" w:color="000000"/>
              <w:right w:val="single" w:sz="4" w:space="0" w:color="000000"/>
            </w:tcBorders>
            <w:hideMark/>
          </w:tcPr>
          <w:p w14:paraId="31D8363D"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Número NSE, Debe ser 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r>
              <w:rPr>
                <w:rFonts w:ascii="Times New Roman" w:hAnsi="Times New Roman" w:cs="Times New Roman"/>
                <w:b/>
                <w:bCs/>
                <w:color w:val="4472C4" w:themeColor="accent1"/>
                <w:sz w:val="20"/>
                <w:szCs w:val="20"/>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4EA57E07"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5</w:t>
            </w:r>
          </w:p>
        </w:tc>
      </w:tr>
      <w:tr w:rsidR="00C75830" w14:paraId="202BC82B"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7002949B"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10</w:t>
            </w:r>
          </w:p>
        </w:tc>
        <w:tc>
          <w:tcPr>
            <w:tcW w:w="256" w:type="dxa"/>
            <w:tcBorders>
              <w:top w:val="single" w:sz="4" w:space="0" w:color="000000"/>
              <w:left w:val="single" w:sz="4" w:space="0" w:color="000000"/>
              <w:bottom w:val="single" w:sz="4" w:space="0" w:color="000000"/>
              <w:right w:val="single" w:sz="4" w:space="0" w:color="000000"/>
            </w:tcBorders>
            <w:hideMark/>
          </w:tcPr>
          <w:p w14:paraId="2E0BF67F"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1BFC271A"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FEN</w:t>
            </w:r>
          </w:p>
        </w:tc>
        <w:tc>
          <w:tcPr>
            <w:tcW w:w="6606" w:type="dxa"/>
            <w:tcBorders>
              <w:top w:val="single" w:sz="4" w:space="0" w:color="000000"/>
              <w:left w:val="single" w:sz="4" w:space="0" w:color="000000"/>
              <w:bottom w:val="single" w:sz="4" w:space="0" w:color="000000"/>
              <w:right w:val="single" w:sz="4" w:space="0" w:color="000000"/>
            </w:tcBorders>
            <w:hideMark/>
          </w:tcPr>
          <w:p w14:paraId="3374D66E"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Fecha NSE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24530677"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75830" w14:paraId="0276D3EA"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AAAD14B" w14:textId="77777777" w:rsidR="00C75830" w:rsidRDefault="00C75830">
            <w:pPr>
              <w:pStyle w:val="TableParagraph"/>
              <w:spacing w:line="248" w:lineRule="exact"/>
              <w:ind w:left="110"/>
              <w:rPr>
                <w:rFonts w:ascii="Times New Roman" w:hAnsi="Times New Roman" w:cs="Times New Roman"/>
                <w:b/>
                <w:bCs/>
                <w:color w:val="4472C4" w:themeColor="accent1"/>
              </w:rPr>
            </w:pPr>
            <w:r>
              <w:rPr>
                <w:rFonts w:ascii="Times New Roman" w:hAnsi="Times New Roman" w:cs="Times New Roman"/>
                <w:b/>
                <w:bCs/>
                <w:color w:val="4472C4" w:themeColor="accent1"/>
              </w:rPr>
              <w:t>Campo</w:t>
            </w:r>
            <w:r>
              <w:rPr>
                <w:rFonts w:ascii="Times New Roman" w:hAnsi="Times New Roman" w:cs="Times New Roman"/>
                <w:b/>
                <w:bCs/>
                <w:color w:val="4472C4" w:themeColor="accent1"/>
                <w:spacing w:val="-3"/>
              </w:rPr>
              <w:t xml:space="preserve"> </w:t>
            </w:r>
            <w:r>
              <w:rPr>
                <w:rFonts w:ascii="Times New Roman" w:hAnsi="Times New Roman" w:cs="Times New Roman"/>
                <w:b/>
                <w:bCs/>
                <w:color w:val="4472C4" w:themeColor="accent1"/>
              </w:rPr>
              <w:t>11</w:t>
            </w:r>
          </w:p>
        </w:tc>
        <w:tc>
          <w:tcPr>
            <w:tcW w:w="256" w:type="dxa"/>
            <w:tcBorders>
              <w:top w:val="single" w:sz="4" w:space="0" w:color="000000"/>
              <w:left w:val="single" w:sz="4" w:space="0" w:color="000000"/>
              <w:bottom w:val="single" w:sz="4" w:space="0" w:color="000000"/>
              <w:right w:val="single" w:sz="4" w:space="0" w:color="000000"/>
            </w:tcBorders>
            <w:hideMark/>
          </w:tcPr>
          <w:p w14:paraId="162C0284" w14:textId="77777777" w:rsidR="00C75830" w:rsidRDefault="00C75830">
            <w:pPr>
              <w:pStyle w:val="TableParagraph"/>
              <w:spacing w:line="248" w:lineRule="exact"/>
              <w:ind w:left="0" w:right="6"/>
              <w:jc w:val="center"/>
              <w:rPr>
                <w:rFonts w:ascii="Times New Roman" w:hAnsi="Times New Roman" w:cs="Times New Roman"/>
                <w:b/>
                <w:bCs/>
                <w:color w:val="4472C4" w:themeColor="accent1"/>
              </w:rPr>
            </w:pPr>
            <w:r>
              <w:rPr>
                <w:rFonts w:ascii="Times New Roman" w:hAnsi="Times New Roman" w:cs="Times New Roman"/>
                <w:b/>
                <w:bCs/>
                <w:color w:val="4472C4" w:themeColor="accent1"/>
              </w:rPr>
              <w:t>:</w:t>
            </w:r>
          </w:p>
        </w:tc>
        <w:tc>
          <w:tcPr>
            <w:tcW w:w="935" w:type="dxa"/>
            <w:tcBorders>
              <w:top w:val="single" w:sz="4" w:space="0" w:color="000000"/>
              <w:left w:val="single" w:sz="4" w:space="0" w:color="000000"/>
              <w:bottom w:val="single" w:sz="4" w:space="0" w:color="000000"/>
              <w:right w:val="single" w:sz="4" w:space="0" w:color="000000"/>
            </w:tcBorders>
            <w:hideMark/>
          </w:tcPr>
          <w:p w14:paraId="31693462" w14:textId="77777777" w:rsidR="00C75830" w:rsidRDefault="00C75830">
            <w:pPr>
              <w:pStyle w:val="TableParagraph"/>
              <w:spacing w:before="18"/>
              <w:rPr>
                <w:rFonts w:ascii="Times New Roman" w:hAnsi="Times New Roman" w:cs="Times New Roman"/>
                <w:b/>
                <w:bCs/>
                <w:color w:val="4472C4" w:themeColor="accent1"/>
                <w:sz w:val="20"/>
              </w:rPr>
            </w:pPr>
            <w:r>
              <w:rPr>
                <w:rFonts w:ascii="Times New Roman" w:hAnsi="Times New Roman" w:cs="Times New Roman"/>
                <w:b/>
                <w:bCs/>
                <w:color w:val="4472C4" w:themeColor="accent1"/>
                <w:sz w:val="20"/>
              </w:rPr>
              <w:t>HEN</w:t>
            </w:r>
          </w:p>
        </w:tc>
        <w:tc>
          <w:tcPr>
            <w:tcW w:w="6606" w:type="dxa"/>
            <w:tcBorders>
              <w:top w:val="single" w:sz="4" w:space="0" w:color="000000"/>
              <w:left w:val="single" w:sz="4" w:space="0" w:color="000000"/>
              <w:bottom w:val="single" w:sz="4" w:space="0" w:color="000000"/>
              <w:right w:val="single" w:sz="4" w:space="0" w:color="000000"/>
            </w:tcBorders>
            <w:hideMark/>
          </w:tcPr>
          <w:p w14:paraId="2C0B5072"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 xml:space="preserve">Hora NSE &gt; Debe ser 00:00:00 [Lo actualiza el </w:t>
            </w:r>
            <w:proofErr w:type="spellStart"/>
            <w:r>
              <w:rPr>
                <w:rFonts w:ascii="Times New Roman" w:hAnsi="Times New Roman" w:cs="Times New Roman"/>
                <w:b/>
                <w:bCs/>
                <w:color w:val="4472C4" w:themeColor="accent1"/>
                <w:sz w:val="20"/>
                <w:lang w:val="es-CL"/>
              </w:rPr>
              <w:t>Tid</w:t>
            </w:r>
            <w:proofErr w:type="spellEnd"/>
            <w:r>
              <w:rPr>
                <w:rFonts w:ascii="Times New Roman" w:hAnsi="Times New Roman" w:cs="Times New Roman"/>
                <w:b/>
                <w:bCs/>
                <w:color w:val="4472C4" w:themeColor="accent1"/>
                <w:sz w:val="20"/>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4919EBC6" w14:textId="77777777" w:rsidR="00C75830" w:rsidRDefault="00C75830">
            <w:pPr>
              <w:pStyle w:val="TableParagraph"/>
              <w:spacing w:before="18"/>
              <w:ind w:left="109"/>
              <w:rPr>
                <w:rFonts w:ascii="Times New Roman" w:hAnsi="Times New Roman" w:cs="Times New Roman"/>
                <w:b/>
                <w:bCs/>
                <w:color w:val="4472C4" w:themeColor="accent1"/>
                <w:sz w:val="20"/>
                <w:lang w:val="es-CL"/>
              </w:rPr>
            </w:pPr>
            <w:r>
              <w:rPr>
                <w:rFonts w:ascii="Times New Roman" w:hAnsi="Times New Roman" w:cs="Times New Roman"/>
                <w:b/>
                <w:bCs/>
                <w:color w:val="4472C4" w:themeColor="accent1"/>
                <w:sz w:val="20"/>
                <w:lang w:val="es-CL"/>
              </w:rPr>
              <w:t>8</w:t>
            </w:r>
          </w:p>
        </w:tc>
      </w:tr>
      <w:tr w:rsidR="00C75830" w14:paraId="20EFBAFC"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3AC6857"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lang w:val="es-ES"/>
              </w:rPr>
              <w:t>Campo 12</w:t>
            </w:r>
          </w:p>
        </w:tc>
        <w:tc>
          <w:tcPr>
            <w:tcW w:w="256" w:type="dxa"/>
            <w:tcBorders>
              <w:top w:val="single" w:sz="4" w:space="0" w:color="000000"/>
              <w:left w:val="single" w:sz="4" w:space="0" w:color="000000"/>
              <w:bottom w:val="single" w:sz="4" w:space="0" w:color="000000"/>
              <w:right w:val="single" w:sz="4" w:space="0" w:color="000000"/>
            </w:tcBorders>
            <w:hideMark/>
          </w:tcPr>
          <w:p w14:paraId="282B8B28"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98634D4"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G01</w:t>
            </w:r>
          </w:p>
        </w:tc>
        <w:tc>
          <w:tcPr>
            <w:tcW w:w="6606" w:type="dxa"/>
            <w:tcBorders>
              <w:top w:val="single" w:sz="4" w:space="0" w:color="000000"/>
              <w:left w:val="single" w:sz="4" w:space="0" w:color="000000"/>
              <w:bottom w:val="single" w:sz="4" w:space="0" w:color="000000"/>
              <w:right w:val="single" w:sz="4" w:space="0" w:color="000000"/>
            </w:tcBorders>
            <w:hideMark/>
          </w:tcPr>
          <w:p w14:paraId="1CA584CE"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DATOS CONTROL TRANSFERENCIA                </w:t>
            </w:r>
            <w:r>
              <w:rPr>
                <w:rFonts w:ascii="Times New Roman" w:hAnsi="Times New Roman" w:cs="Times New Roman"/>
                <w:color w:val="4472C4" w:themeColor="accent1"/>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14E499DF"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C75830" w14:paraId="151D2F0D"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27E50727"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13</w:t>
            </w:r>
          </w:p>
        </w:tc>
        <w:tc>
          <w:tcPr>
            <w:tcW w:w="256" w:type="dxa"/>
            <w:tcBorders>
              <w:top w:val="single" w:sz="4" w:space="0" w:color="000000"/>
              <w:left w:val="single" w:sz="4" w:space="0" w:color="000000"/>
              <w:bottom w:val="single" w:sz="4" w:space="0" w:color="000000"/>
              <w:right w:val="single" w:sz="4" w:space="0" w:color="000000"/>
            </w:tcBorders>
            <w:hideMark/>
          </w:tcPr>
          <w:p w14:paraId="18502016"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54EBB951"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18</w:t>
            </w:r>
          </w:p>
        </w:tc>
        <w:tc>
          <w:tcPr>
            <w:tcW w:w="6606" w:type="dxa"/>
            <w:tcBorders>
              <w:top w:val="single" w:sz="4" w:space="0" w:color="000000"/>
              <w:left w:val="single" w:sz="4" w:space="0" w:color="000000"/>
              <w:bottom w:val="single" w:sz="4" w:space="0" w:color="000000"/>
              <w:right w:val="single" w:sz="4" w:space="0" w:color="000000"/>
            </w:tcBorders>
            <w:hideMark/>
          </w:tcPr>
          <w:p w14:paraId="723143A5"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NOMBRE Y CARGO RESPONS INFORM            </w:t>
            </w:r>
            <w:r w:rsidRPr="00C75830">
              <w:rPr>
                <w:rFonts w:ascii="Times New Roman" w:hAnsi="Times New Roman" w:cs="Times New Roman"/>
                <w:color w:val="4472C4" w:themeColor="accent1"/>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66FD0E5F"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C75830" w14:paraId="01628299"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BA2C5B7"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14</w:t>
            </w:r>
          </w:p>
        </w:tc>
        <w:tc>
          <w:tcPr>
            <w:tcW w:w="256" w:type="dxa"/>
            <w:tcBorders>
              <w:top w:val="single" w:sz="4" w:space="0" w:color="000000"/>
              <w:left w:val="single" w:sz="4" w:space="0" w:color="000000"/>
              <w:bottom w:val="single" w:sz="4" w:space="0" w:color="000000"/>
              <w:right w:val="single" w:sz="4" w:space="0" w:color="000000"/>
            </w:tcBorders>
            <w:hideMark/>
          </w:tcPr>
          <w:p w14:paraId="4E87B59A"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74EB0A8"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20</w:t>
            </w:r>
          </w:p>
        </w:tc>
        <w:tc>
          <w:tcPr>
            <w:tcW w:w="6606" w:type="dxa"/>
            <w:tcBorders>
              <w:top w:val="single" w:sz="4" w:space="0" w:color="000000"/>
              <w:left w:val="single" w:sz="4" w:space="0" w:color="000000"/>
              <w:bottom w:val="single" w:sz="4" w:space="0" w:color="000000"/>
              <w:right w:val="single" w:sz="4" w:space="0" w:color="000000"/>
            </w:tcBorders>
            <w:hideMark/>
          </w:tcPr>
          <w:p w14:paraId="30DC0376"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NUESTRA REFERENCIA                                       </w:t>
            </w:r>
            <w:r>
              <w:rPr>
                <w:rFonts w:ascii="Times New Roman" w:hAnsi="Times New Roman" w:cs="Times New Roman"/>
                <w:color w:val="4472C4" w:themeColor="accent1"/>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037D84F6"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r w:rsidR="00C75830" w14:paraId="0AC6EBBC"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3B38E805"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15</w:t>
            </w:r>
          </w:p>
        </w:tc>
        <w:tc>
          <w:tcPr>
            <w:tcW w:w="256" w:type="dxa"/>
            <w:tcBorders>
              <w:top w:val="single" w:sz="4" w:space="0" w:color="000000"/>
              <w:left w:val="single" w:sz="4" w:space="0" w:color="000000"/>
              <w:bottom w:val="single" w:sz="4" w:space="0" w:color="000000"/>
              <w:right w:val="single" w:sz="4" w:space="0" w:color="000000"/>
            </w:tcBorders>
            <w:hideMark/>
          </w:tcPr>
          <w:p w14:paraId="1129E9C1"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0FF93934"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34</w:t>
            </w:r>
          </w:p>
        </w:tc>
        <w:tc>
          <w:tcPr>
            <w:tcW w:w="6606" w:type="dxa"/>
            <w:tcBorders>
              <w:top w:val="single" w:sz="4" w:space="0" w:color="000000"/>
              <w:left w:val="single" w:sz="4" w:space="0" w:color="000000"/>
              <w:bottom w:val="single" w:sz="4" w:space="0" w:color="000000"/>
              <w:right w:val="single" w:sz="4" w:space="0" w:color="000000"/>
            </w:tcBorders>
            <w:hideMark/>
          </w:tcPr>
          <w:p w14:paraId="67143A2F"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FECHA VALIDEZ DATOS                                      </w:t>
            </w:r>
          </w:p>
        </w:tc>
        <w:tc>
          <w:tcPr>
            <w:tcW w:w="992" w:type="dxa"/>
            <w:tcBorders>
              <w:top w:val="single" w:sz="4" w:space="0" w:color="000000"/>
              <w:left w:val="single" w:sz="4" w:space="0" w:color="000000"/>
              <w:bottom w:val="single" w:sz="4" w:space="0" w:color="000000"/>
              <w:right w:val="single" w:sz="4" w:space="0" w:color="000000"/>
            </w:tcBorders>
            <w:hideMark/>
          </w:tcPr>
          <w:p w14:paraId="0E09030E"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8</w:t>
            </w:r>
          </w:p>
        </w:tc>
      </w:tr>
      <w:tr w:rsidR="00C75830" w14:paraId="33CA1238"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0C4E2EE4"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16</w:t>
            </w:r>
          </w:p>
        </w:tc>
        <w:tc>
          <w:tcPr>
            <w:tcW w:w="256" w:type="dxa"/>
            <w:tcBorders>
              <w:top w:val="single" w:sz="4" w:space="0" w:color="000000"/>
              <w:left w:val="single" w:sz="4" w:space="0" w:color="000000"/>
              <w:bottom w:val="single" w:sz="4" w:space="0" w:color="000000"/>
              <w:right w:val="single" w:sz="4" w:space="0" w:color="000000"/>
            </w:tcBorders>
            <w:hideMark/>
          </w:tcPr>
          <w:p w14:paraId="2E699F05"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5065384"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PA1</w:t>
            </w:r>
          </w:p>
        </w:tc>
        <w:tc>
          <w:tcPr>
            <w:tcW w:w="6606" w:type="dxa"/>
            <w:tcBorders>
              <w:top w:val="single" w:sz="4" w:space="0" w:color="000000"/>
              <w:left w:val="single" w:sz="4" w:space="0" w:color="000000"/>
              <w:bottom w:val="single" w:sz="4" w:space="0" w:color="000000"/>
              <w:right w:val="single" w:sz="4" w:space="0" w:color="000000"/>
            </w:tcBorders>
            <w:hideMark/>
          </w:tcPr>
          <w:p w14:paraId="7EBEBA7A"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INFORMADOS          </w:t>
            </w:r>
          </w:p>
        </w:tc>
        <w:tc>
          <w:tcPr>
            <w:tcW w:w="992" w:type="dxa"/>
            <w:tcBorders>
              <w:top w:val="single" w:sz="4" w:space="0" w:color="000000"/>
              <w:left w:val="single" w:sz="4" w:space="0" w:color="000000"/>
              <w:bottom w:val="single" w:sz="4" w:space="0" w:color="000000"/>
              <w:right w:val="single" w:sz="4" w:space="0" w:color="000000"/>
            </w:tcBorders>
            <w:hideMark/>
          </w:tcPr>
          <w:p w14:paraId="7604DE1E"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C75830" w14:paraId="1730E3C5"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A29C8C8"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17</w:t>
            </w:r>
          </w:p>
        </w:tc>
        <w:tc>
          <w:tcPr>
            <w:tcW w:w="256" w:type="dxa"/>
            <w:tcBorders>
              <w:top w:val="single" w:sz="4" w:space="0" w:color="000000"/>
              <w:left w:val="single" w:sz="4" w:space="0" w:color="000000"/>
              <w:bottom w:val="single" w:sz="4" w:space="0" w:color="000000"/>
              <w:right w:val="single" w:sz="4" w:space="0" w:color="000000"/>
            </w:tcBorders>
            <w:hideMark/>
          </w:tcPr>
          <w:p w14:paraId="600883B6"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41B1BBE7"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AJB</w:t>
            </w:r>
          </w:p>
        </w:tc>
        <w:tc>
          <w:tcPr>
            <w:tcW w:w="6606" w:type="dxa"/>
            <w:tcBorders>
              <w:top w:val="single" w:sz="4" w:space="0" w:color="000000"/>
              <w:left w:val="single" w:sz="4" w:space="0" w:color="000000"/>
              <w:bottom w:val="single" w:sz="4" w:space="0" w:color="000000"/>
              <w:right w:val="single" w:sz="4" w:space="0" w:color="000000"/>
            </w:tcBorders>
            <w:hideMark/>
          </w:tcPr>
          <w:p w14:paraId="5A825E24"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01 EN EL CAMPO 1  </w:t>
            </w:r>
            <w:r>
              <w:rPr>
                <w:rFonts w:ascii="Times New Roman" w:hAnsi="Times New Roman" w:cs="Times New Roman"/>
                <w:color w:val="4472C4" w:themeColor="accent1"/>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56626105"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C75830" w14:paraId="14C12372"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499EC612"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18</w:t>
            </w:r>
          </w:p>
        </w:tc>
        <w:tc>
          <w:tcPr>
            <w:tcW w:w="256" w:type="dxa"/>
            <w:tcBorders>
              <w:top w:val="single" w:sz="4" w:space="0" w:color="000000"/>
              <w:left w:val="single" w:sz="4" w:space="0" w:color="000000"/>
              <w:bottom w:val="single" w:sz="4" w:space="0" w:color="000000"/>
              <w:right w:val="single" w:sz="4" w:space="0" w:color="000000"/>
            </w:tcBorders>
            <w:hideMark/>
          </w:tcPr>
          <w:p w14:paraId="6B2181A5"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F77805D"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AJC</w:t>
            </w:r>
          </w:p>
        </w:tc>
        <w:tc>
          <w:tcPr>
            <w:tcW w:w="6606" w:type="dxa"/>
            <w:tcBorders>
              <w:top w:val="single" w:sz="4" w:space="0" w:color="000000"/>
              <w:left w:val="single" w:sz="4" w:space="0" w:color="000000"/>
              <w:bottom w:val="single" w:sz="4" w:space="0" w:color="000000"/>
              <w:right w:val="single" w:sz="4" w:space="0" w:color="000000"/>
            </w:tcBorders>
            <w:hideMark/>
          </w:tcPr>
          <w:p w14:paraId="26845F81"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02 EN EL CAMPO 1   </w:t>
            </w:r>
            <w:r>
              <w:rPr>
                <w:rFonts w:ascii="Times New Roman" w:hAnsi="Times New Roman" w:cs="Times New Roman"/>
                <w:color w:val="4472C4" w:themeColor="accent1"/>
                <w:lang w:val="es-CL"/>
              </w:rPr>
              <w:t xml:space="preserve"> </w:t>
            </w:r>
          </w:p>
        </w:tc>
        <w:tc>
          <w:tcPr>
            <w:tcW w:w="992" w:type="dxa"/>
            <w:tcBorders>
              <w:top w:val="single" w:sz="4" w:space="0" w:color="000000"/>
              <w:left w:val="single" w:sz="4" w:space="0" w:color="000000"/>
              <w:bottom w:val="single" w:sz="4" w:space="0" w:color="000000"/>
              <w:right w:val="single" w:sz="4" w:space="0" w:color="000000"/>
            </w:tcBorders>
            <w:hideMark/>
          </w:tcPr>
          <w:p w14:paraId="3F50AB1C"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C75830" w14:paraId="53079BAE"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507990D3"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19</w:t>
            </w:r>
          </w:p>
        </w:tc>
        <w:tc>
          <w:tcPr>
            <w:tcW w:w="256" w:type="dxa"/>
            <w:tcBorders>
              <w:top w:val="single" w:sz="4" w:space="0" w:color="000000"/>
              <w:left w:val="single" w:sz="4" w:space="0" w:color="000000"/>
              <w:bottom w:val="single" w:sz="4" w:space="0" w:color="000000"/>
              <w:right w:val="single" w:sz="4" w:space="0" w:color="000000"/>
            </w:tcBorders>
            <w:hideMark/>
          </w:tcPr>
          <w:p w14:paraId="62B5C245"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1EAC62D"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AJD</w:t>
            </w:r>
          </w:p>
        </w:tc>
        <w:tc>
          <w:tcPr>
            <w:tcW w:w="6606" w:type="dxa"/>
            <w:tcBorders>
              <w:top w:val="single" w:sz="4" w:space="0" w:color="000000"/>
              <w:left w:val="single" w:sz="4" w:space="0" w:color="000000"/>
              <w:bottom w:val="single" w:sz="4" w:space="0" w:color="000000"/>
              <w:right w:val="single" w:sz="4" w:space="0" w:color="000000"/>
            </w:tcBorders>
            <w:hideMark/>
          </w:tcPr>
          <w:p w14:paraId="56C1A8E1"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03 EN EL CAMPO 1  </w:t>
            </w:r>
          </w:p>
        </w:tc>
        <w:tc>
          <w:tcPr>
            <w:tcW w:w="992" w:type="dxa"/>
            <w:tcBorders>
              <w:top w:val="single" w:sz="4" w:space="0" w:color="000000"/>
              <w:left w:val="single" w:sz="4" w:space="0" w:color="000000"/>
              <w:bottom w:val="single" w:sz="4" w:space="0" w:color="000000"/>
              <w:right w:val="single" w:sz="4" w:space="0" w:color="000000"/>
            </w:tcBorders>
            <w:hideMark/>
          </w:tcPr>
          <w:p w14:paraId="5E789561"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C75830" w14:paraId="63CB9EDA"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65EC3C33"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Campo 20</w:t>
            </w:r>
          </w:p>
        </w:tc>
        <w:tc>
          <w:tcPr>
            <w:tcW w:w="256" w:type="dxa"/>
            <w:tcBorders>
              <w:top w:val="single" w:sz="4" w:space="0" w:color="000000"/>
              <w:left w:val="single" w:sz="4" w:space="0" w:color="000000"/>
              <w:bottom w:val="single" w:sz="4" w:space="0" w:color="000000"/>
              <w:right w:val="single" w:sz="4" w:space="0" w:color="000000"/>
            </w:tcBorders>
            <w:hideMark/>
          </w:tcPr>
          <w:p w14:paraId="32CE5023"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2FE51FDD"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AJX</w:t>
            </w:r>
          </w:p>
        </w:tc>
        <w:tc>
          <w:tcPr>
            <w:tcW w:w="6606" w:type="dxa"/>
            <w:tcBorders>
              <w:top w:val="single" w:sz="4" w:space="0" w:color="000000"/>
              <w:left w:val="single" w:sz="4" w:space="0" w:color="000000"/>
              <w:bottom w:val="single" w:sz="4" w:space="0" w:color="000000"/>
              <w:right w:val="single" w:sz="4" w:space="0" w:color="000000"/>
            </w:tcBorders>
            <w:hideMark/>
          </w:tcPr>
          <w:p w14:paraId="04043043"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NUMERO DE REGISTROS CON EL CODIGO 04 EN EL CAMPO 1  </w:t>
            </w:r>
          </w:p>
        </w:tc>
        <w:tc>
          <w:tcPr>
            <w:tcW w:w="992" w:type="dxa"/>
            <w:tcBorders>
              <w:top w:val="single" w:sz="4" w:space="0" w:color="000000"/>
              <w:left w:val="single" w:sz="4" w:space="0" w:color="000000"/>
              <w:bottom w:val="single" w:sz="4" w:space="0" w:color="000000"/>
              <w:right w:val="single" w:sz="4" w:space="0" w:color="000000"/>
            </w:tcBorders>
            <w:hideMark/>
          </w:tcPr>
          <w:p w14:paraId="2FBC3F0D"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15</w:t>
            </w:r>
          </w:p>
        </w:tc>
      </w:tr>
      <w:tr w:rsidR="00C75830" w14:paraId="2818CADE" w14:textId="77777777" w:rsidTr="00C75830">
        <w:trPr>
          <w:trHeight w:val="268"/>
        </w:trPr>
        <w:tc>
          <w:tcPr>
            <w:tcW w:w="1129" w:type="dxa"/>
            <w:tcBorders>
              <w:top w:val="single" w:sz="4" w:space="0" w:color="000000"/>
              <w:left w:val="single" w:sz="4" w:space="0" w:color="000000"/>
              <w:bottom w:val="single" w:sz="4" w:space="0" w:color="000000"/>
              <w:right w:val="single" w:sz="4" w:space="0" w:color="000000"/>
            </w:tcBorders>
            <w:hideMark/>
          </w:tcPr>
          <w:p w14:paraId="1599F5D4" w14:textId="77777777" w:rsidR="00C75830" w:rsidRDefault="00C75830">
            <w:pPr>
              <w:pStyle w:val="TableParagraph"/>
              <w:spacing w:line="248" w:lineRule="exact"/>
              <w:ind w:left="110"/>
              <w:rPr>
                <w:rFonts w:ascii="Times New Roman" w:hAnsi="Times New Roman" w:cs="Times New Roman"/>
                <w:color w:val="4472C4" w:themeColor="accent1"/>
              </w:rPr>
            </w:pPr>
            <w:r>
              <w:rPr>
                <w:rFonts w:ascii="Times New Roman" w:hAnsi="Times New Roman" w:cs="Times New Roman"/>
                <w:color w:val="4472C4" w:themeColor="accent1"/>
              </w:rPr>
              <w:t>Campo 21</w:t>
            </w:r>
          </w:p>
        </w:tc>
        <w:tc>
          <w:tcPr>
            <w:tcW w:w="256" w:type="dxa"/>
            <w:tcBorders>
              <w:top w:val="single" w:sz="4" w:space="0" w:color="000000"/>
              <w:left w:val="single" w:sz="4" w:space="0" w:color="000000"/>
              <w:bottom w:val="single" w:sz="4" w:space="0" w:color="000000"/>
              <w:right w:val="single" w:sz="4" w:space="0" w:color="000000"/>
            </w:tcBorders>
            <w:hideMark/>
          </w:tcPr>
          <w:p w14:paraId="4E787751" w14:textId="77777777" w:rsidR="00C75830" w:rsidRDefault="00C75830">
            <w:pPr>
              <w:pStyle w:val="TableParagraph"/>
              <w:spacing w:line="248" w:lineRule="exact"/>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w:t>
            </w:r>
          </w:p>
        </w:tc>
        <w:tc>
          <w:tcPr>
            <w:tcW w:w="935" w:type="dxa"/>
            <w:tcBorders>
              <w:top w:val="single" w:sz="4" w:space="0" w:color="000000"/>
              <w:left w:val="single" w:sz="4" w:space="0" w:color="000000"/>
              <w:bottom w:val="single" w:sz="4" w:space="0" w:color="000000"/>
              <w:right w:val="single" w:sz="4" w:space="0" w:color="000000"/>
            </w:tcBorders>
            <w:hideMark/>
          </w:tcPr>
          <w:p w14:paraId="7E864C31"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79</w:t>
            </w:r>
          </w:p>
        </w:tc>
        <w:tc>
          <w:tcPr>
            <w:tcW w:w="6606" w:type="dxa"/>
            <w:tcBorders>
              <w:top w:val="single" w:sz="4" w:space="0" w:color="000000"/>
              <w:left w:val="single" w:sz="4" w:space="0" w:color="000000"/>
              <w:bottom w:val="single" w:sz="4" w:space="0" w:color="000000"/>
              <w:right w:val="single" w:sz="4" w:space="0" w:color="000000"/>
            </w:tcBorders>
            <w:hideMark/>
          </w:tcPr>
          <w:p w14:paraId="0125F7FA" w14:textId="77777777" w:rsidR="00C75830" w:rsidRDefault="00C75830">
            <w:pPr>
              <w:pStyle w:val="TableParagraph"/>
              <w:spacing w:before="18"/>
              <w:ind w:left="110"/>
              <w:rPr>
                <w:rFonts w:ascii="Times New Roman" w:hAnsi="Times New Roman" w:cs="Times New Roman"/>
                <w:color w:val="4472C4" w:themeColor="accent1"/>
                <w:lang w:val="es-ES"/>
              </w:rPr>
            </w:pPr>
            <w:r>
              <w:rPr>
                <w:rFonts w:ascii="Times New Roman" w:hAnsi="Times New Roman" w:cs="Times New Roman"/>
                <w:color w:val="4472C4" w:themeColor="accent1"/>
                <w:lang w:val="es-ES"/>
              </w:rPr>
              <w:t xml:space="preserve">OBSERVACIONES     </w:t>
            </w:r>
          </w:p>
        </w:tc>
        <w:tc>
          <w:tcPr>
            <w:tcW w:w="992" w:type="dxa"/>
            <w:tcBorders>
              <w:top w:val="single" w:sz="4" w:space="0" w:color="000000"/>
              <w:left w:val="single" w:sz="4" w:space="0" w:color="000000"/>
              <w:bottom w:val="single" w:sz="4" w:space="0" w:color="000000"/>
              <w:right w:val="single" w:sz="4" w:space="0" w:color="000000"/>
            </w:tcBorders>
            <w:hideMark/>
          </w:tcPr>
          <w:p w14:paraId="28A6F52F" w14:textId="77777777" w:rsidR="00C75830" w:rsidRDefault="00C75830">
            <w:pPr>
              <w:pStyle w:val="TableParagraph"/>
              <w:spacing w:before="18"/>
              <w:ind w:left="110"/>
              <w:rPr>
                <w:rFonts w:ascii="Times New Roman" w:hAnsi="Times New Roman" w:cs="Times New Roman"/>
                <w:color w:val="4472C4" w:themeColor="accent1"/>
              </w:rPr>
            </w:pPr>
            <w:r>
              <w:rPr>
                <w:rFonts w:ascii="Times New Roman" w:hAnsi="Times New Roman" w:cs="Times New Roman"/>
                <w:color w:val="4472C4" w:themeColor="accent1"/>
              </w:rPr>
              <w:t>35</w:t>
            </w:r>
          </w:p>
        </w:tc>
      </w:tr>
    </w:tbl>
    <w:p w14:paraId="5A2B6DDE" w14:textId="77777777" w:rsidR="00C75830" w:rsidRPr="00C75830" w:rsidRDefault="00C75830" w:rsidP="00C75830">
      <w:pPr>
        <w:rPr>
          <w:rFonts w:ascii="Times New Roman" w:hAnsi="Times New Roman" w:cs="Times New Roman"/>
          <w:color w:val="4472C4" w:themeColor="accent1"/>
        </w:rPr>
      </w:pPr>
    </w:p>
    <w:p w14:paraId="74831C11" w14:textId="61F05524" w:rsidR="00A73491" w:rsidRPr="009A6FF8" w:rsidRDefault="00A73491" w:rsidP="009A6FF8">
      <w:pPr>
        <w:pStyle w:val="Ttulo2"/>
        <w:numPr>
          <w:ilvl w:val="1"/>
          <w:numId w:val="7"/>
        </w:numPr>
        <w:rPr>
          <w:rFonts w:cs="Times New Roman"/>
          <w:bCs/>
          <w:color w:val="4472C4" w:themeColor="accent1"/>
          <w:sz w:val="32"/>
          <w:szCs w:val="32"/>
        </w:rPr>
      </w:pPr>
      <w:bookmarkStart w:id="3" w:name="_Toc152254283"/>
      <w:r w:rsidRPr="00F22445">
        <w:rPr>
          <w:rFonts w:cs="Times New Roman"/>
          <w:bCs/>
          <w:color w:val="4472C4" w:themeColor="accent1"/>
        </w:rPr>
        <w:t>Archivo/s de control</w:t>
      </w:r>
      <w:r w:rsidR="00513350" w:rsidRPr="00F22445">
        <w:rPr>
          <w:rFonts w:cs="Times New Roman"/>
          <w:bCs/>
          <w:color w:val="4472C4" w:themeColor="accent1"/>
        </w:rPr>
        <w:t xml:space="preserve"> de datos</w:t>
      </w:r>
      <w:r w:rsidRPr="00F22445">
        <w:rPr>
          <w:rFonts w:cs="Times New Roman"/>
          <w:bCs/>
          <w:color w:val="4472C4" w:themeColor="accent1"/>
        </w:rPr>
        <w:t xml:space="preserve"> del origen</w:t>
      </w:r>
      <w:bookmarkEnd w:id="3"/>
      <w:r w:rsidRPr="00F22445">
        <w:rPr>
          <w:rFonts w:cs="Times New Roman"/>
          <w:bCs/>
          <w:color w:val="4472C4" w:themeColor="accent1"/>
        </w:rPr>
        <w:fldChar w:fldCharType="begin"/>
      </w:r>
      <w:r w:rsidRPr="00620059">
        <w:rPr>
          <w:rFonts w:cs="Times New Roman"/>
        </w:rPr>
        <w:instrText xml:space="preserve"> XE "</w:instrText>
      </w:r>
      <w:r w:rsidRPr="00F22445">
        <w:rPr>
          <w:rFonts w:cs="Times New Roman"/>
          <w:bCs/>
          <w:color w:val="4472C4" w:themeColor="accent1"/>
        </w:rPr>
        <w:instrText>Archivo/s de control del origen</w:instrText>
      </w:r>
      <w:r w:rsidRPr="00620059">
        <w:rPr>
          <w:rFonts w:cs="Times New Roman"/>
        </w:rPr>
        <w:instrText xml:space="preserve">" </w:instrText>
      </w:r>
      <w:r w:rsidRPr="00F22445">
        <w:rPr>
          <w:rFonts w:cs="Times New Roman"/>
          <w:bCs/>
          <w:color w:val="4472C4" w:themeColor="accent1"/>
        </w:rPr>
        <w:fldChar w:fldCharType="end"/>
      </w:r>
    </w:p>
    <w:p w14:paraId="69C72BBE" w14:textId="77777777" w:rsidR="00A73491" w:rsidRPr="00230F5A" w:rsidRDefault="00A73491" w:rsidP="00A73491">
      <w:pPr>
        <w:rPr>
          <w:rFonts w:ascii="Times New Roman" w:hAnsi="Times New Roman" w:cs="Times New Roman"/>
          <w:color w:val="4472C4" w:themeColor="accent1"/>
        </w:rPr>
      </w:pPr>
    </w:p>
    <w:p w14:paraId="38EF815A" w14:textId="082C26E0" w:rsidR="00513350" w:rsidRPr="00230F5A" w:rsidRDefault="00EC1139" w:rsidP="00513350">
      <w:pPr>
        <w:pStyle w:val="Prrafodelista"/>
        <w:tabs>
          <w:tab w:val="left" w:pos="1843"/>
        </w:tabs>
        <w:ind w:left="792" w:firstLine="0"/>
        <w:rPr>
          <w:rFonts w:ascii="Times New Roman" w:hAnsi="Times New Roman" w:cs="Times New Roman"/>
          <w:b/>
          <w:bCs/>
          <w:color w:val="4472C4" w:themeColor="accent1"/>
          <w:sz w:val="32"/>
          <w:szCs w:val="32"/>
        </w:rPr>
      </w:pPr>
      <w:r>
        <w:rPr>
          <w:noProof/>
        </w:rPr>
        <w:drawing>
          <wp:inline distT="0" distB="0" distL="0" distR="0" wp14:anchorId="20DC0CDC" wp14:editId="06564D67">
            <wp:extent cx="4783985" cy="3347499"/>
            <wp:effectExtent l="0" t="0" r="0" b="5715"/>
            <wp:docPr id="18603681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363" cy="3354761"/>
                    </a:xfrm>
                    <a:prstGeom prst="rect">
                      <a:avLst/>
                    </a:prstGeom>
                    <a:noFill/>
                    <a:ln>
                      <a:noFill/>
                    </a:ln>
                  </pic:spPr>
                </pic:pic>
              </a:graphicData>
            </a:graphic>
          </wp:inline>
        </w:drawing>
      </w:r>
    </w:p>
    <w:p w14:paraId="5AEA68E3" w14:textId="77777777" w:rsidR="00513350" w:rsidRPr="00230F5A" w:rsidRDefault="00513350" w:rsidP="00513350">
      <w:pPr>
        <w:pStyle w:val="Prrafodelista"/>
        <w:tabs>
          <w:tab w:val="left" w:pos="1843"/>
        </w:tabs>
        <w:ind w:left="792" w:firstLine="0"/>
        <w:rPr>
          <w:rFonts w:ascii="Times New Roman" w:hAnsi="Times New Roman" w:cs="Times New Roman"/>
          <w:b/>
          <w:bCs/>
          <w:color w:val="4472C4" w:themeColor="accent1"/>
          <w:sz w:val="32"/>
          <w:szCs w:val="32"/>
        </w:rPr>
      </w:pPr>
    </w:p>
    <w:p w14:paraId="637F99B1" w14:textId="3CBAA0D2" w:rsidR="00A73491" w:rsidRPr="00230F5A" w:rsidRDefault="00EC1139" w:rsidP="00B022B6">
      <w:pPr>
        <w:rPr>
          <w:rFonts w:ascii="Times New Roman" w:hAnsi="Times New Roman" w:cs="Times New Roman"/>
          <w:b/>
          <w:bCs/>
          <w:color w:val="4472C4" w:themeColor="accent1"/>
          <w:sz w:val="32"/>
          <w:szCs w:val="32"/>
        </w:rPr>
      </w:pPr>
      <w:r>
        <w:rPr>
          <w:noProof/>
        </w:rPr>
        <w:drawing>
          <wp:inline distT="0" distB="0" distL="0" distR="0" wp14:anchorId="5EB86B75" wp14:editId="2E1EB501">
            <wp:extent cx="5053038" cy="2202512"/>
            <wp:effectExtent l="0" t="0" r="0" b="7620"/>
            <wp:docPr id="1364614241"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61" cy="2205966"/>
                    </a:xfrm>
                    <a:prstGeom prst="rect">
                      <a:avLst/>
                    </a:prstGeom>
                    <a:noFill/>
                    <a:ln>
                      <a:noFill/>
                    </a:ln>
                  </pic:spPr>
                </pic:pic>
              </a:graphicData>
            </a:graphic>
          </wp:inline>
        </w:drawing>
      </w:r>
    </w:p>
    <w:p w14:paraId="7DAF13ED" w14:textId="51FF8221" w:rsidR="00411E32" w:rsidRDefault="00411E32" w:rsidP="00411E32">
      <w:pPr>
        <w:rPr>
          <w:rFonts w:ascii="Times New Roman" w:hAnsi="Times New Roman" w:cs="Times New Roman"/>
          <w:color w:val="4472C4" w:themeColor="accent1"/>
        </w:rPr>
      </w:pPr>
    </w:p>
    <w:p w14:paraId="50CB58CE" w14:textId="0DF06ECC" w:rsidR="00411E32" w:rsidRDefault="00411E32" w:rsidP="00411E32">
      <w:pPr>
        <w:tabs>
          <w:tab w:val="left" w:pos="1843"/>
        </w:tabs>
        <w:rPr>
          <w:rFonts w:ascii="Times New Roman" w:hAnsi="Times New Roman" w:cs="Times New Roman"/>
          <w:b/>
          <w:bCs/>
          <w:color w:val="4472C4" w:themeColor="accent1"/>
          <w:sz w:val="32"/>
          <w:szCs w:val="32"/>
        </w:rPr>
      </w:pPr>
    </w:p>
    <w:p w14:paraId="0136F042"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095B4C01" w14:textId="21ACE76C" w:rsidR="00411E32" w:rsidRPr="00DB790B" w:rsidRDefault="00411E32" w:rsidP="00182D60">
      <w:pPr>
        <w:pStyle w:val="Ttulo2"/>
        <w:numPr>
          <w:ilvl w:val="1"/>
          <w:numId w:val="7"/>
        </w:numPr>
        <w:rPr>
          <w:sz w:val="32"/>
          <w:szCs w:val="32"/>
        </w:rPr>
      </w:pPr>
      <w:bookmarkStart w:id="4" w:name="_Toc152254284"/>
      <w:r w:rsidRPr="00230F5A">
        <w:lastRenderedPageBreak/>
        <w:t xml:space="preserve">Archivo/s de </w:t>
      </w:r>
      <w:r>
        <w:t>datos del Receptor</w:t>
      </w:r>
      <w:r w:rsidRPr="00230F5A">
        <w:fldChar w:fldCharType="begin"/>
      </w:r>
      <w:r w:rsidRPr="00230F5A">
        <w:instrText xml:space="preserve"> XE "Archivo/s de control del origen" </w:instrText>
      </w:r>
      <w:r w:rsidRPr="00230F5A">
        <w:fldChar w:fldCharType="end"/>
      </w:r>
      <w:r>
        <w:t>:</w:t>
      </w:r>
      <w:bookmarkEnd w:id="4"/>
    </w:p>
    <w:p w14:paraId="3B1F0115" w14:textId="77777777" w:rsidR="00411E32" w:rsidRDefault="00411E32" w:rsidP="00411E32">
      <w:pPr>
        <w:tabs>
          <w:tab w:val="left" w:pos="1843"/>
        </w:tabs>
        <w:rPr>
          <w:rFonts w:ascii="Times New Roman" w:hAnsi="Times New Roman" w:cs="Times New Roman"/>
          <w:b/>
          <w:bCs/>
          <w:color w:val="4472C4" w:themeColor="accent1"/>
          <w:sz w:val="32"/>
          <w:szCs w:val="32"/>
        </w:rPr>
      </w:pPr>
    </w:p>
    <w:p w14:paraId="00814AB4" w14:textId="0F975184" w:rsidR="00184622" w:rsidRPr="00981815" w:rsidRDefault="00184622" w:rsidP="00981815">
      <w:pPr>
        <w:tabs>
          <w:tab w:val="left" w:pos="1843"/>
        </w:tabs>
        <w:ind w:left="1418" w:firstLine="567"/>
        <w:rPr>
          <w:rFonts w:ascii="Times New Roman" w:hAnsi="Times New Roman" w:cs="Times New Roman"/>
          <w:b/>
          <w:bCs/>
          <w:color w:val="4472C4" w:themeColor="accent1"/>
          <w:sz w:val="32"/>
          <w:szCs w:val="32"/>
        </w:rPr>
      </w:pPr>
      <w:r w:rsidRPr="00981815">
        <w:rPr>
          <w:rFonts w:ascii="Times New Roman" w:hAnsi="Times New Roman" w:cs="Times New Roman"/>
          <w:b/>
          <w:bCs/>
          <w:color w:val="4472C4" w:themeColor="accent1"/>
        </w:rPr>
        <w:t xml:space="preserve">La estructura es idéntica al archivo especificado en el punto 1.1. y 4.1. </w:t>
      </w:r>
      <w:proofErr w:type="gramStart"/>
      <w:r w:rsidRPr="00981815">
        <w:rPr>
          <w:rFonts w:ascii="Times New Roman" w:hAnsi="Times New Roman" w:cs="Times New Roman"/>
          <w:b/>
          <w:bCs/>
          <w:color w:val="4472C4" w:themeColor="accent1"/>
        </w:rPr>
        <w:t>Considerar</w:t>
      </w:r>
      <w:proofErr w:type="gramEnd"/>
      <w:r w:rsidRPr="00981815">
        <w:rPr>
          <w:rFonts w:ascii="Times New Roman" w:hAnsi="Times New Roman" w:cs="Times New Roman"/>
          <w:b/>
          <w:bCs/>
          <w:color w:val="4472C4" w:themeColor="accent1"/>
        </w:rPr>
        <w:t xml:space="preserve"> que el archivo se mueve desde la casilla emisora a la receptora (sistema central). </w:t>
      </w:r>
    </w:p>
    <w:p w14:paraId="6FE49B3D" w14:textId="77777777" w:rsidR="00411E32" w:rsidRDefault="00411E32" w:rsidP="00184622">
      <w:pPr>
        <w:ind w:firstLine="360"/>
        <w:rPr>
          <w:rFonts w:ascii="Times New Roman" w:hAnsi="Times New Roman" w:cs="Times New Roman"/>
          <w:b/>
          <w:bCs/>
          <w:color w:val="4472C4" w:themeColor="accent1"/>
        </w:rPr>
      </w:pPr>
    </w:p>
    <w:p w14:paraId="4FEA2736" w14:textId="5A4CD589" w:rsidR="00184622" w:rsidRDefault="00184622" w:rsidP="00CF0714">
      <w:pPr>
        <w:pStyle w:val="Ttulo2"/>
        <w:numPr>
          <w:ilvl w:val="1"/>
          <w:numId w:val="7"/>
        </w:numPr>
      </w:pPr>
      <w:bookmarkStart w:id="5" w:name="_Toc152254285"/>
      <w:r>
        <w:t>Archivo de carátula del Receptor</w:t>
      </w:r>
      <w:bookmarkEnd w:id="5"/>
    </w:p>
    <w:p w14:paraId="19E92542" w14:textId="05D75A4C" w:rsidR="00184622" w:rsidRDefault="00184622" w:rsidP="007B6066">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1.2. y 4.2.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44CE93F6" w14:textId="7343A721" w:rsidR="00184622" w:rsidRDefault="00184622" w:rsidP="00184622">
      <w:pPr>
        <w:ind w:firstLine="360"/>
        <w:rPr>
          <w:rFonts w:ascii="Times New Roman" w:hAnsi="Times New Roman" w:cs="Times New Roman"/>
          <w:b/>
          <w:bCs/>
          <w:color w:val="4472C4" w:themeColor="accent1"/>
        </w:rPr>
      </w:pPr>
    </w:p>
    <w:p w14:paraId="6DB33B0B" w14:textId="7FCEB3EC" w:rsidR="00184622" w:rsidRDefault="00184622" w:rsidP="00477EA2">
      <w:pPr>
        <w:pStyle w:val="Ttulo2"/>
        <w:numPr>
          <w:ilvl w:val="1"/>
          <w:numId w:val="7"/>
        </w:numPr>
      </w:pPr>
      <w:bookmarkStart w:id="6" w:name="_Toc152254286"/>
      <w:r>
        <w:t>Archivo de Control del Receptor</w:t>
      </w:r>
      <w:bookmarkEnd w:id="6"/>
    </w:p>
    <w:p w14:paraId="21B49631" w14:textId="4FCDEC5E" w:rsidR="00184622" w:rsidRDefault="00184622" w:rsidP="00981815">
      <w:pPr>
        <w:ind w:left="1418" w:firstLine="283"/>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La estructura es idéntica al archivo especificado en el punto 1.3. y 4.3. </w:t>
      </w:r>
      <w:proofErr w:type="gramStart"/>
      <w:r>
        <w:rPr>
          <w:rFonts w:ascii="Times New Roman" w:hAnsi="Times New Roman" w:cs="Times New Roman"/>
          <w:b/>
          <w:bCs/>
          <w:color w:val="4472C4" w:themeColor="accent1"/>
        </w:rPr>
        <w:t>Considerar</w:t>
      </w:r>
      <w:proofErr w:type="gramEnd"/>
      <w:r>
        <w:rPr>
          <w:rFonts w:ascii="Times New Roman" w:hAnsi="Times New Roman" w:cs="Times New Roman"/>
          <w:b/>
          <w:bCs/>
          <w:color w:val="4472C4" w:themeColor="accent1"/>
        </w:rPr>
        <w:t xml:space="preserve"> que el archivo se mueve desde la casilla emisora a la receptora (sistema central).</w:t>
      </w:r>
    </w:p>
    <w:p w14:paraId="2E887B74" w14:textId="77777777" w:rsidR="00184622" w:rsidRPr="00230F5A" w:rsidRDefault="00184622">
      <w:pPr>
        <w:rPr>
          <w:rFonts w:ascii="Times New Roman" w:eastAsia="Verdana" w:hAnsi="Times New Roman" w:cs="Times New Roman"/>
          <w:b/>
          <w:bCs/>
          <w:color w:val="4472C4" w:themeColor="accent1"/>
          <w:kern w:val="0"/>
          <w:sz w:val="32"/>
          <w:szCs w:val="32"/>
          <w14:ligatures w14:val="none"/>
        </w:rPr>
      </w:pPr>
    </w:p>
    <w:p w14:paraId="17AEC863" w14:textId="77777777" w:rsidR="004A1260" w:rsidRDefault="004A1260">
      <w:pPr>
        <w:rPr>
          <w:rFonts w:ascii="Times New Roman" w:eastAsiaTheme="majorEastAsia" w:hAnsi="Times New Roman" w:cs="Times New Roman"/>
          <w:b/>
          <w:color w:val="2F5496" w:themeColor="accent1" w:themeShade="BF"/>
          <w:sz w:val="32"/>
          <w:szCs w:val="32"/>
        </w:rPr>
      </w:pPr>
      <w:r>
        <w:rPr>
          <w:rFonts w:cs="Times New Roman"/>
        </w:rPr>
        <w:br w:type="page"/>
      </w:r>
    </w:p>
    <w:p w14:paraId="56486671" w14:textId="278AECE5" w:rsidR="00035F9D" w:rsidRPr="00230F5A" w:rsidRDefault="00B022B6" w:rsidP="00981815">
      <w:pPr>
        <w:pStyle w:val="Ttulo1"/>
        <w:numPr>
          <w:ilvl w:val="0"/>
          <w:numId w:val="7"/>
        </w:numPr>
        <w:rPr>
          <w:rFonts w:cs="Times New Roman"/>
        </w:rPr>
      </w:pPr>
      <w:bookmarkStart w:id="7" w:name="_Toc152254287"/>
      <w:r w:rsidRPr="00230F5A">
        <w:rPr>
          <w:rFonts w:cs="Times New Roman"/>
        </w:rPr>
        <w:lastRenderedPageBreak/>
        <w:t>Validaciones</w:t>
      </w:r>
      <w:bookmarkEnd w:id="7"/>
      <w:r w:rsidR="00611BAA" w:rsidRPr="00230F5A">
        <w:rPr>
          <w:rFonts w:cs="Times New Roman"/>
        </w:rPr>
        <w:fldChar w:fldCharType="begin"/>
      </w:r>
      <w:r w:rsidR="00611BAA" w:rsidRPr="00230F5A">
        <w:rPr>
          <w:rFonts w:cs="Times New Roman"/>
        </w:rPr>
        <w:instrText xml:space="preserve"> XE "Validaciones" </w:instrText>
      </w:r>
      <w:r w:rsidR="00611BAA" w:rsidRPr="00230F5A">
        <w:rPr>
          <w:rFonts w:cs="Times New Roman"/>
        </w:rPr>
        <w:fldChar w:fldCharType="end"/>
      </w:r>
    </w:p>
    <w:p w14:paraId="11BC0E6E" w14:textId="5F42FA58" w:rsidR="004A1260" w:rsidRPr="004A1260" w:rsidRDefault="000465DB" w:rsidP="004A1260">
      <w:pPr>
        <w:pStyle w:val="Ttulo2"/>
        <w:numPr>
          <w:ilvl w:val="1"/>
          <w:numId w:val="7"/>
        </w:numPr>
        <w:rPr>
          <w:sz w:val="32"/>
          <w:szCs w:val="32"/>
        </w:rPr>
      </w:pPr>
      <w:bookmarkStart w:id="8" w:name="_Toc152254288"/>
      <w:r w:rsidRPr="00230F5A">
        <w:t>Archivo de datos</w:t>
      </w:r>
      <w:bookmarkEnd w:id="8"/>
      <w:r w:rsidR="00611BAA" w:rsidRPr="00230F5A">
        <w:fldChar w:fldCharType="begin"/>
      </w:r>
      <w:r w:rsidR="00611BAA" w:rsidRPr="00230F5A">
        <w:instrText xml:space="preserve"> XE "Archivo de datos\" </w:instrText>
      </w:r>
      <w:r w:rsidR="00611BAA" w:rsidRPr="00230F5A">
        <w:fldChar w:fldCharType="end"/>
      </w:r>
      <w:bookmarkStart w:id="9" w:name="_Hlk150871863"/>
    </w:p>
    <w:tbl>
      <w:tblPr>
        <w:tblStyle w:val="Tablaconcuadrcula"/>
        <w:tblW w:w="0" w:type="auto"/>
        <w:tblLook w:val="04A0" w:firstRow="1" w:lastRow="0" w:firstColumn="1" w:lastColumn="0" w:noHBand="0" w:noVBand="1"/>
      </w:tblPr>
      <w:tblGrid>
        <w:gridCol w:w="562"/>
        <w:gridCol w:w="7932"/>
      </w:tblGrid>
      <w:tr w:rsidR="00C75830" w14:paraId="47386B3D" w14:textId="77777777" w:rsidTr="00C75830">
        <w:tc>
          <w:tcPr>
            <w:tcW w:w="562" w:type="dxa"/>
            <w:tcBorders>
              <w:top w:val="single" w:sz="4" w:space="0" w:color="auto"/>
              <w:left w:val="single" w:sz="4" w:space="0" w:color="auto"/>
              <w:bottom w:val="single" w:sz="4" w:space="0" w:color="auto"/>
              <w:right w:val="single" w:sz="4" w:space="0" w:color="auto"/>
            </w:tcBorders>
            <w:hideMark/>
          </w:tcPr>
          <w:bookmarkEnd w:id="9"/>
          <w:p w14:paraId="01CA1EE5" w14:textId="77777777" w:rsidR="00C75830" w:rsidRDefault="00C75830">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420FF84E"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largo de registro en función al tipo de documento (tabla en base de datos); En caso de no coincidir, se deberá catalogar con error </w:t>
            </w:r>
            <w:r>
              <w:rPr>
                <w:rFonts w:ascii="Times New Roman" w:hAnsi="Times New Roman" w:cs="Times New Roman"/>
                <w:b/>
                <w:bCs/>
                <w:color w:val="FF0000"/>
              </w:rPr>
              <w:t>(Error 65)</w:t>
            </w:r>
          </w:p>
          <w:p w14:paraId="79B59C4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FF0000"/>
              </w:rPr>
              <w:t>Solo para líneas de “detalle”</w:t>
            </w:r>
          </w:p>
        </w:tc>
      </w:tr>
      <w:tr w:rsidR="00C75830" w14:paraId="6B6C5C50"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A76E64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hideMark/>
          </w:tcPr>
          <w:p w14:paraId="1E6D8AA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código del banco (largo 4) se coteja con el usuario conectado (definición de casilla), en caso de no coincidir se catalogará con error </w:t>
            </w:r>
            <w:r>
              <w:rPr>
                <w:rFonts w:ascii="Times New Roman" w:hAnsi="Times New Roman" w:cs="Times New Roman"/>
                <w:b/>
                <w:bCs/>
                <w:color w:val="FF0000"/>
              </w:rPr>
              <w:t>(Error 05)</w:t>
            </w:r>
            <w:r>
              <w:rPr>
                <w:rFonts w:ascii="Times New Roman" w:hAnsi="Times New Roman" w:cs="Times New Roman"/>
                <w:b/>
                <w:bCs/>
                <w:color w:val="4472C4" w:themeColor="accent1"/>
              </w:rPr>
              <w:t xml:space="preserve"> </w:t>
            </w:r>
          </w:p>
        </w:tc>
      </w:tr>
      <w:tr w:rsidR="00C75830" w14:paraId="2F3AF66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71E65B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hideMark/>
          </w:tcPr>
          <w:p w14:paraId="24320D7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debe cotejar que el tipo de documento es igual en el nombre del archivo y en la definición del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color w:val="4472C4" w:themeColor="accent1"/>
              </w:rPr>
              <w:t xml:space="preserve"> del archivo. </w:t>
            </w:r>
            <w:r>
              <w:rPr>
                <w:rFonts w:ascii="Times New Roman" w:hAnsi="Times New Roman" w:cs="Times New Roman"/>
                <w:b/>
                <w:bCs/>
                <w:color w:val="FF0000"/>
              </w:rPr>
              <w:t>(Error 66)</w:t>
            </w:r>
          </w:p>
        </w:tc>
      </w:tr>
      <w:tr w:rsidR="00C75830" w14:paraId="1C9227B2" w14:textId="77777777" w:rsidTr="00C75830">
        <w:tc>
          <w:tcPr>
            <w:tcW w:w="562" w:type="dxa"/>
            <w:tcBorders>
              <w:top w:val="single" w:sz="4" w:space="0" w:color="auto"/>
              <w:left w:val="single" w:sz="4" w:space="0" w:color="auto"/>
              <w:bottom w:val="single" w:sz="4" w:space="0" w:color="auto"/>
              <w:right w:val="single" w:sz="4" w:space="0" w:color="auto"/>
            </w:tcBorders>
          </w:tcPr>
          <w:p w14:paraId="040BB067" w14:textId="77777777" w:rsidR="00C75830" w:rsidRDefault="00C75830">
            <w:pPr>
              <w:rPr>
                <w:rFonts w:ascii="Times New Roman" w:hAnsi="Times New Roman" w:cs="Times New Roman"/>
                <w:b/>
                <w:bCs/>
                <w:color w:val="4472C4" w:themeColor="accent1"/>
              </w:rPr>
            </w:pPr>
          </w:p>
          <w:p w14:paraId="4F7B10D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3F43105B" w14:textId="77777777" w:rsidR="00C75830" w:rsidRDefault="00C75830">
            <w:pPr>
              <w:rPr>
                <w:rFonts w:ascii="Times New Roman" w:hAnsi="Times New Roman" w:cs="Times New Roman"/>
                <w:b/>
                <w:bCs/>
                <w:color w:val="4472C4" w:themeColor="accent1"/>
              </w:rPr>
            </w:pPr>
          </w:p>
          <w:p w14:paraId="0AD748A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p w14:paraId="000A0C9A" w14:textId="77777777" w:rsidR="00C75830" w:rsidRDefault="00C75830">
            <w:pPr>
              <w:rPr>
                <w:rFonts w:ascii="Times New Roman" w:hAnsi="Times New Roman" w:cs="Times New Roman"/>
                <w:b/>
                <w:bCs/>
                <w:color w:val="4472C4" w:themeColor="accent1"/>
              </w:rPr>
            </w:pPr>
          </w:p>
        </w:tc>
      </w:tr>
      <w:tr w:rsidR="00C75830" w14:paraId="10C150B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E09908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3FFABA1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origen, en caso de existir se deberá catalogar con error</w:t>
            </w:r>
            <w:r>
              <w:rPr>
                <w:rFonts w:ascii="Times New Roman" w:hAnsi="Times New Roman" w:cs="Times New Roman"/>
                <w:b/>
                <w:bCs/>
                <w:color w:val="FF0000"/>
              </w:rPr>
              <w:t xml:space="preserve"> (Error 08)</w:t>
            </w:r>
          </w:p>
        </w:tc>
      </w:tr>
      <w:tr w:rsidR="00C75830" w14:paraId="623B37A9" w14:textId="77777777" w:rsidTr="00C75830">
        <w:tc>
          <w:tcPr>
            <w:tcW w:w="562" w:type="dxa"/>
            <w:tcBorders>
              <w:top w:val="single" w:sz="4" w:space="0" w:color="auto"/>
              <w:left w:val="single" w:sz="4" w:space="0" w:color="auto"/>
              <w:bottom w:val="single" w:sz="4" w:space="0" w:color="auto"/>
              <w:right w:val="single" w:sz="4" w:space="0" w:color="auto"/>
            </w:tcBorders>
          </w:tcPr>
          <w:p w14:paraId="6342EA00" w14:textId="77777777" w:rsidR="00C75830" w:rsidRDefault="00C75830">
            <w:pPr>
              <w:rPr>
                <w:rFonts w:ascii="Times New Roman" w:hAnsi="Times New Roman" w:cs="Times New Roman"/>
                <w:b/>
                <w:bCs/>
                <w:color w:val="4472C4" w:themeColor="accent1"/>
              </w:rPr>
            </w:pPr>
          </w:p>
          <w:p w14:paraId="1917FA9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7F423C1" w14:textId="77777777" w:rsidR="00C75830" w:rsidRDefault="00C75830">
            <w:pPr>
              <w:rPr>
                <w:rFonts w:ascii="Times New Roman" w:hAnsi="Times New Roman" w:cs="Times New Roman"/>
                <w:b/>
                <w:bCs/>
                <w:color w:val="4472C4" w:themeColor="accent1"/>
              </w:rPr>
            </w:pPr>
          </w:p>
          <w:p w14:paraId="7C0C7A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archivo de datos no existe en casilla destino, en caso de existir se deberá catalogar con error</w:t>
            </w:r>
            <w:r>
              <w:rPr>
                <w:rFonts w:ascii="Times New Roman" w:hAnsi="Times New Roman" w:cs="Times New Roman"/>
                <w:b/>
                <w:bCs/>
                <w:color w:val="FF0000"/>
              </w:rPr>
              <w:t xml:space="preserve"> (Error 09)</w:t>
            </w:r>
          </w:p>
          <w:p w14:paraId="05D1F1F0" w14:textId="77777777" w:rsidR="00C75830" w:rsidRDefault="00C75830">
            <w:pPr>
              <w:rPr>
                <w:rFonts w:ascii="Times New Roman" w:hAnsi="Times New Roman" w:cs="Times New Roman"/>
                <w:b/>
                <w:bCs/>
                <w:color w:val="4472C4" w:themeColor="accent1"/>
              </w:rPr>
            </w:pPr>
          </w:p>
        </w:tc>
      </w:tr>
      <w:tr w:rsidR="00C75830" w14:paraId="6052267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4D346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0841C35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formato del campo fecha en la línea </w:t>
            </w:r>
            <w:proofErr w:type="spellStart"/>
            <w:r>
              <w:rPr>
                <w:rFonts w:ascii="Times New Roman" w:hAnsi="Times New Roman" w:cs="Times New Roman"/>
                <w:b/>
                <w:bCs/>
                <w:i/>
                <w:iCs/>
                <w:color w:val="4472C4" w:themeColor="accent1"/>
              </w:rPr>
              <w:t>header</w:t>
            </w:r>
            <w:proofErr w:type="spellEnd"/>
            <w:r>
              <w:rPr>
                <w:rFonts w:ascii="Times New Roman" w:hAnsi="Times New Roman" w:cs="Times New Roman"/>
                <w:b/>
                <w:bCs/>
                <w:i/>
                <w:iCs/>
                <w:color w:val="4472C4" w:themeColor="accent1"/>
              </w:rPr>
              <w:t xml:space="preserve">, </w:t>
            </w:r>
            <w:r>
              <w:rPr>
                <w:rFonts w:ascii="Times New Roman" w:hAnsi="Times New Roman" w:cs="Times New Roman"/>
                <w:b/>
                <w:bCs/>
                <w:color w:val="4472C4" w:themeColor="accent1"/>
              </w:rPr>
              <w:t xml:space="preserve">en caso de error </w:t>
            </w:r>
            <w:r>
              <w:rPr>
                <w:rFonts w:ascii="Times New Roman" w:hAnsi="Times New Roman" w:cs="Times New Roman"/>
                <w:b/>
                <w:bCs/>
                <w:color w:val="FF0000"/>
              </w:rPr>
              <w:t>(Error 74)</w:t>
            </w:r>
          </w:p>
          <w:p w14:paraId="5DF021EB" w14:textId="77777777" w:rsidR="00C75830" w:rsidRDefault="00C75830">
            <w:pPr>
              <w:rPr>
                <w:rFonts w:ascii="Times New Roman" w:hAnsi="Times New Roman" w:cs="Times New Roman"/>
                <w:b/>
                <w:bCs/>
                <w:color w:val="4472C4" w:themeColor="accent1"/>
              </w:rPr>
            </w:pPr>
            <w:proofErr w:type="spellStart"/>
            <w:r>
              <w:rPr>
                <w:rFonts w:ascii="Times New Roman" w:hAnsi="Times New Roman" w:cs="Times New Roman"/>
                <w:b/>
                <w:bCs/>
                <w:color w:val="FF0000"/>
              </w:rPr>
              <w:t>Obs</w:t>
            </w:r>
            <w:proofErr w:type="spellEnd"/>
            <w:r>
              <w:rPr>
                <w:rFonts w:ascii="Times New Roman" w:hAnsi="Times New Roman" w:cs="Times New Roman"/>
                <w:b/>
                <w:bCs/>
                <w:color w:val="FF0000"/>
              </w:rPr>
              <w:t xml:space="preserve">: Un año es válido cuando es mayor a 1950. </w:t>
            </w:r>
          </w:p>
        </w:tc>
      </w:tr>
      <w:tr w:rsidR="00C75830" w14:paraId="3DF9345A"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A9B556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442797D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Se va a validar que el campo “tipo de registro” contenga sólo los valores esperados (1,2,4,5), en caso de no existir se deberá catalogar con error </w:t>
            </w:r>
            <w:r>
              <w:rPr>
                <w:rFonts w:ascii="Times New Roman" w:hAnsi="Times New Roman" w:cs="Times New Roman"/>
                <w:b/>
                <w:bCs/>
                <w:color w:val="FF0000"/>
              </w:rPr>
              <w:t>(Error 75)</w:t>
            </w:r>
          </w:p>
        </w:tc>
      </w:tr>
    </w:tbl>
    <w:p w14:paraId="0C9BEB84" w14:textId="77777777" w:rsidR="00575FEB" w:rsidRPr="00575FEB" w:rsidRDefault="00575FEB" w:rsidP="00575FEB"/>
    <w:p w14:paraId="7DDE8C18" w14:textId="670B371C" w:rsidR="004A1260" w:rsidRDefault="00B022B6" w:rsidP="004A1260">
      <w:pPr>
        <w:pStyle w:val="Ttulo2"/>
        <w:numPr>
          <w:ilvl w:val="1"/>
          <w:numId w:val="7"/>
        </w:numPr>
      </w:pPr>
      <w:bookmarkStart w:id="10" w:name="_Toc152254289"/>
      <w:r w:rsidRPr="00230F5A">
        <w:t>Archivo Carátula</w:t>
      </w:r>
      <w:r w:rsidR="00611BAA" w:rsidRPr="00230F5A">
        <w:fldChar w:fldCharType="begin"/>
      </w:r>
      <w:r w:rsidR="00611BAA" w:rsidRPr="00230F5A">
        <w:instrText xml:space="preserve"> XE "Archivo Carátula" </w:instrText>
      </w:r>
      <w:r w:rsidR="00611BAA" w:rsidRPr="00230F5A">
        <w:fldChar w:fldCharType="end"/>
      </w:r>
      <w:r w:rsidRPr="00230F5A">
        <w:t>:</w:t>
      </w:r>
      <w:bookmarkStart w:id="11" w:name="_Hlk150868916"/>
      <w:bookmarkEnd w:id="10"/>
    </w:p>
    <w:p w14:paraId="764AA2AE" w14:textId="77777777" w:rsidR="00C75830" w:rsidRPr="00C75830" w:rsidRDefault="00C75830" w:rsidP="00C75830">
      <w:pPr>
        <w:rPr>
          <w:rFonts w:ascii="Times New Roman" w:hAnsi="Times New Roman" w:cs="Times New Roman"/>
          <w:b/>
          <w:bCs/>
          <w:color w:val="4472C4" w:themeColor="accent1"/>
        </w:rPr>
      </w:pPr>
    </w:p>
    <w:tbl>
      <w:tblPr>
        <w:tblStyle w:val="Tablaconcuadrcula"/>
        <w:tblW w:w="0" w:type="auto"/>
        <w:tblLook w:val="04A0" w:firstRow="1" w:lastRow="0" w:firstColumn="1" w:lastColumn="0" w:noHBand="0" w:noVBand="1"/>
      </w:tblPr>
      <w:tblGrid>
        <w:gridCol w:w="595"/>
        <w:gridCol w:w="7932"/>
      </w:tblGrid>
      <w:tr w:rsidR="00C75830" w14:paraId="4BFFC7CB"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284FF0C9" w14:textId="77777777" w:rsidR="00C75830" w:rsidRDefault="00C75830">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1DD5275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existe, en caso de no existir debe ser catalogado con error </w:t>
            </w:r>
            <w:r>
              <w:rPr>
                <w:rFonts w:ascii="Times New Roman" w:hAnsi="Times New Roman" w:cs="Times New Roman"/>
                <w:b/>
                <w:bCs/>
                <w:color w:val="FF0000"/>
              </w:rPr>
              <w:t>(Error 43)</w:t>
            </w:r>
          </w:p>
          <w:p w14:paraId="1553D42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3383C2A4"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2EA0A3D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63BA5A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valor de la variable “PRI” debe ser {01,02,11,12} un valor diferente es un error que debe ser catalogado con error </w:t>
            </w:r>
            <w:r>
              <w:rPr>
                <w:rFonts w:ascii="Times New Roman" w:hAnsi="Times New Roman" w:cs="Times New Roman"/>
                <w:b/>
                <w:bCs/>
                <w:color w:val="FF0000"/>
              </w:rPr>
              <w:t>(Error 68)</w:t>
            </w:r>
          </w:p>
          <w:p w14:paraId="7F3F1E8B" w14:textId="77777777" w:rsidR="00C75830" w:rsidRDefault="00C75830">
            <w:pPr>
              <w:rPr>
                <w:rFonts w:ascii="Times New Roman" w:hAnsi="Times New Roman" w:cs="Times New Roman"/>
                <w:b/>
                <w:bCs/>
                <w:color w:val="4472C4" w:themeColor="accent1"/>
              </w:rPr>
            </w:pPr>
          </w:p>
        </w:tc>
      </w:tr>
      <w:tr w:rsidR="00C75830" w14:paraId="68C33D39"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60CEE91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7CD002B2"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de caratula si no tiene datos debe ser catalogado con error </w:t>
            </w:r>
            <w:r>
              <w:rPr>
                <w:rFonts w:ascii="Times New Roman" w:hAnsi="Times New Roman" w:cs="Times New Roman"/>
                <w:b/>
                <w:bCs/>
                <w:color w:val="FF0000"/>
              </w:rPr>
              <w:t>(Error 44)</w:t>
            </w:r>
          </w:p>
          <w:p w14:paraId="5304587B" w14:textId="77777777" w:rsidR="00C75830" w:rsidRDefault="00C75830">
            <w:pPr>
              <w:rPr>
                <w:rFonts w:ascii="Times New Roman" w:hAnsi="Times New Roman" w:cs="Times New Roman"/>
                <w:b/>
                <w:bCs/>
                <w:color w:val="4472C4" w:themeColor="accent1"/>
              </w:rPr>
            </w:pPr>
          </w:p>
        </w:tc>
      </w:tr>
      <w:tr w:rsidR="00C75830" w14:paraId="76CCE1DC"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2510AC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0BA4F0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en el archivo de caratula existe el código MSG en base de datos, en caso de error </w:t>
            </w:r>
            <w:r>
              <w:rPr>
                <w:rFonts w:ascii="Times New Roman" w:hAnsi="Times New Roman" w:cs="Times New Roman"/>
                <w:b/>
                <w:bCs/>
                <w:color w:val="FF0000"/>
              </w:rPr>
              <w:t>(Error 46)</w:t>
            </w:r>
          </w:p>
          <w:p w14:paraId="51BA654B" w14:textId="77777777" w:rsidR="00C75830" w:rsidRDefault="00C75830">
            <w:pPr>
              <w:rPr>
                <w:rFonts w:ascii="Times New Roman" w:hAnsi="Times New Roman" w:cs="Times New Roman"/>
                <w:b/>
                <w:bCs/>
                <w:color w:val="4472C4" w:themeColor="accent1"/>
              </w:rPr>
            </w:pPr>
          </w:p>
        </w:tc>
      </w:tr>
      <w:tr w:rsidR="00C75830" w14:paraId="20D7E198"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2D01992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tcPr>
          <w:p w14:paraId="315E2EB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exista la totalidad de los campos variables del archivo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w:t>
            </w:r>
          </w:p>
          <w:p w14:paraId="0531D9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roofErr w:type="gramStart"/>
            <w:r>
              <w:rPr>
                <w:rFonts w:ascii="Times New Roman" w:hAnsi="Times New Roman" w:cs="Times New Roman"/>
                <w:b/>
                <w:bCs/>
                <w:color w:val="4472C4" w:themeColor="accent1"/>
              </w:rPr>
              <w:t>20:,</w:t>
            </w:r>
            <w:proofErr w:type="gramEnd"/>
            <w:r>
              <w:rPr>
                <w:rFonts w:ascii="Times New Roman" w:hAnsi="Times New Roman" w:cs="Times New Roman"/>
                <w:b/>
                <w:bCs/>
                <w:color w:val="4472C4" w:themeColor="accent1"/>
              </w:rPr>
              <w:t xml:space="preserve"> 34:,PA1: AJB:, AJC:, AJD, AJX, 79. En caso de no existir alguno de ellos, catalogar el error  </w:t>
            </w:r>
            <w:r>
              <w:rPr>
                <w:rFonts w:ascii="Times New Roman" w:hAnsi="Times New Roman" w:cs="Times New Roman"/>
                <w:b/>
                <w:bCs/>
                <w:color w:val="FF0000"/>
              </w:rPr>
              <w:t>(Error 57)</w:t>
            </w:r>
          </w:p>
          <w:p w14:paraId="6472BD5F" w14:textId="77777777" w:rsidR="00C75830" w:rsidRDefault="00C75830">
            <w:pPr>
              <w:rPr>
                <w:rFonts w:ascii="Times New Roman" w:hAnsi="Times New Roman" w:cs="Times New Roman"/>
                <w:b/>
                <w:bCs/>
                <w:color w:val="4472C4" w:themeColor="accent1"/>
              </w:rPr>
            </w:pPr>
          </w:p>
        </w:tc>
      </w:tr>
      <w:tr w:rsidR="00C75830" w14:paraId="1BD534CF"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14F6564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49584492"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la variable definida por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mayor o igual a uno no debe ser nulo, en caso de catalogar el error </w:t>
            </w:r>
            <w:r>
              <w:rPr>
                <w:rFonts w:ascii="Times New Roman" w:hAnsi="Times New Roman" w:cs="Times New Roman"/>
                <w:b/>
                <w:bCs/>
                <w:color w:val="FF0000"/>
              </w:rPr>
              <w:t>(Error 49)</w:t>
            </w:r>
          </w:p>
          <w:p w14:paraId="5A4B7505" w14:textId="77777777" w:rsidR="00C75830" w:rsidRDefault="00C75830">
            <w:pPr>
              <w:rPr>
                <w:rFonts w:ascii="Times New Roman" w:hAnsi="Times New Roman" w:cs="Times New Roman"/>
                <w:b/>
                <w:bCs/>
                <w:color w:val="4472C4" w:themeColor="accent1"/>
              </w:rPr>
            </w:pPr>
          </w:p>
        </w:tc>
      </w:tr>
      <w:tr w:rsidR="00C75830" w14:paraId="7E8B6933" w14:textId="77777777" w:rsidTr="00C75830">
        <w:tc>
          <w:tcPr>
            <w:tcW w:w="595" w:type="dxa"/>
            <w:tcBorders>
              <w:top w:val="single" w:sz="4" w:space="0" w:color="auto"/>
              <w:left w:val="single" w:sz="4" w:space="0" w:color="auto"/>
              <w:bottom w:val="single" w:sz="4" w:space="0" w:color="auto"/>
              <w:right w:val="single" w:sz="4" w:space="0" w:color="auto"/>
            </w:tcBorders>
          </w:tcPr>
          <w:p w14:paraId="5D57A391" w14:textId="77777777" w:rsidR="00C75830" w:rsidRDefault="00C75830">
            <w:pPr>
              <w:rPr>
                <w:rFonts w:ascii="Times New Roman" w:hAnsi="Times New Roman" w:cs="Times New Roman"/>
                <w:b/>
                <w:bCs/>
                <w:color w:val="4472C4" w:themeColor="accent1"/>
              </w:rPr>
            </w:pPr>
          </w:p>
          <w:p w14:paraId="062ADEA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hideMark/>
          </w:tcPr>
          <w:p w14:paraId="35AB57A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w:t>
            </w:r>
            <w:proofErr w:type="spellStart"/>
            <w:r>
              <w:rPr>
                <w:rFonts w:ascii="Times New Roman" w:hAnsi="Times New Roman" w:cs="Times New Roman"/>
                <w:b/>
                <w:bCs/>
                <w:color w:val="4472C4" w:themeColor="accent1"/>
              </w:rPr>
              <w:t>LargoCampo</w:t>
            </w:r>
            <w:proofErr w:type="spellEnd"/>
            <w:r>
              <w:rPr>
                <w:rFonts w:ascii="Times New Roman" w:hAnsi="Times New Roman" w:cs="Times New Roman"/>
                <w:b/>
                <w:bCs/>
                <w:color w:val="4472C4" w:themeColor="accent1"/>
              </w:rPr>
              <w:t>" no debe ser superior al definido en el archivo estructuraCaratula_2023-03-10 para variables definidas como campo y subcampo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AJD, AJX, 79. </w:t>
            </w:r>
            <w:r>
              <w:rPr>
                <w:rFonts w:ascii="Times New Roman" w:hAnsi="Times New Roman" w:cs="Times New Roman"/>
                <w:b/>
                <w:bCs/>
                <w:color w:val="FF0000"/>
              </w:rPr>
              <w:t>(Error 51)</w:t>
            </w:r>
          </w:p>
          <w:p w14:paraId="094E45A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G01: Si el largo del campo no debe ser mayor a 35</w:t>
            </w:r>
          </w:p>
          <w:p w14:paraId="1AD238E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18: Si el largo del campo no debe ser mayor a 35</w:t>
            </w:r>
          </w:p>
          <w:p w14:paraId="0DDD189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20: Si el largo del campo no debe ser mayor a 35</w:t>
            </w:r>
          </w:p>
          <w:p w14:paraId="7603F35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34: Si el largo del campo no debe ser mayor a 35 </w:t>
            </w:r>
          </w:p>
          <w:p w14:paraId="109B8F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lastRenderedPageBreak/>
              <w:t>PA1: Valor entero no debe ser superior a largo 15</w:t>
            </w:r>
          </w:p>
          <w:p w14:paraId="3ADDDAA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AJB: Valor entero no debe ser superior a largo 15</w:t>
            </w:r>
          </w:p>
          <w:p w14:paraId="6C1908E2"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AJC: Valor entero no debe ser superior a largo 15</w:t>
            </w:r>
          </w:p>
          <w:p w14:paraId="1776C15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AJD: Valor entero no debe ser superior a largo 15</w:t>
            </w:r>
          </w:p>
          <w:p w14:paraId="41E4B89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AJX: Valor entero no debe ser superior a largo 15</w:t>
            </w:r>
          </w:p>
        </w:tc>
      </w:tr>
      <w:tr w:rsidR="00C75830" w14:paraId="2164E878" w14:textId="77777777" w:rsidTr="00C75830">
        <w:tc>
          <w:tcPr>
            <w:tcW w:w="595" w:type="dxa"/>
            <w:tcBorders>
              <w:top w:val="single" w:sz="4" w:space="0" w:color="auto"/>
              <w:left w:val="single" w:sz="4" w:space="0" w:color="auto"/>
              <w:bottom w:val="single" w:sz="4" w:space="0" w:color="auto"/>
              <w:right w:val="single" w:sz="4" w:space="0" w:color="auto"/>
            </w:tcBorders>
          </w:tcPr>
          <w:p w14:paraId="454FC7A2" w14:textId="77777777" w:rsidR="00C75830" w:rsidRDefault="00C75830">
            <w:pPr>
              <w:rPr>
                <w:rFonts w:ascii="Times New Roman" w:hAnsi="Times New Roman" w:cs="Times New Roman"/>
                <w:b/>
                <w:bCs/>
                <w:color w:val="4472C4" w:themeColor="accent1"/>
              </w:rPr>
            </w:pPr>
          </w:p>
          <w:p w14:paraId="20AA604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hideMark/>
          </w:tcPr>
          <w:p w14:paraId="433D4AA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 definición del "Tipo Campo" definida en el “</w:t>
            </w:r>
            <w:proofErr w:type="gramStart"/>
            <w:r>
              <w:rPr>
                <w:rFonts w:ascii="Times New Roman" w:hAnsi="Times New Roman" w:cs="Times New Roman"/>
                <w:b/>
                <w:bCs/>
                <w:color w:val="4472C4" w:themeColor="accent1"/>
              </w:rPr>
              <w:t>archivo  estructuraCaratula</w:t>
            </w:r>
            <w:proofErr w:type="gramEnd"/>
            <w:r>
              <w:rPr>
                <w:rFonts w:ascii="Times New Roman" w:hAnsi="Times New Roman" w:cs="Times New Roman"/>
                <w:b/>
                <w:bCs/>
                <w:color w:val="4472C4" w:themeColor="accent1"/>
              </w:rPr>
              <w:t xml:space="preserve">_2023-03-10” para variables definidas como campo y subcampo G01:,  18:, 20:, 34:,PA1: AJB:, AJC:, AJD, AJX, 79 sea la que se encuentra en el archivo de carátula. </w:t>
            </w:r>
            <w:r>
              <w:rPr>
                <w:rFonts w:ascii="Times New Roman" w:hAnsi="Times New Roman" w:cs="Times New Roman"/>
                <w:b/>
                <w:bCs/>
                <w:color w:val="FF0000"/>
              </w:rPr>
              <w:t>(Error 52)</w:t>
            </w:r>
          </w:p>
        </w:tc>
      </w:tr>
      <w:tr w:rsidR="00C75830" w14:paraId="3F57F59D" w14:textId="77777777" w:rsidTr="00C75830">
        <w:tc>
          <w:tcPr>
            <w:tcW w:w="595" w:type="dxa"/>
            <w:tcBorders>
              <w:top w:val="single" w:sz="4" w:space="0" w:color="auto"/>
              <w:left w:val="single" w:sz="4" w:space="0" w:color="auto"/>
              <w:bottom w:val="single" w:sz="4" w:space="0" w:color="auto"/>
              <w:right w:val="single" w:sz="4" w:space="0" w:color="auto"/>
            </w:tcBorders>
          </w:tcPr>
          <w:p w14:paraId="3736FF3D" w14:textId="77777777" w:rsidR="00C75830" w:rsidRDefault="00C75830">
            <w:pPr>
              <w:rPr>
                <w:rFonts w:ascii="Times New Roman" w:hAnsi="Times New Roman" w:cs="Times New Roman"/>
                <w:b/>
                <w:bCs/>
                <w:color w:val="4472C4" w:themeColor="accent1"/>
              </w:rPr>
            </w:pPr>
          </w:p>
          <w:p w14:paraId="53EA911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68CDEA1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ORG:,</w:t>
            </w:r>
            <w:proofErr w:type="gramEnd"/>
            <w:r>
              <w:rPr>
                <w:rFonts w:ascii="Times New Roman" w:hAnsi="Times New Roman" w:cs="Times New Roman"/>
                <w:b/>
                <w:bCs/>
                <w:color w:val="4472C4" w:themeColor="accent1"/>
              </w:rPr>
              <w:t xml:space="preserve">NMS:,IDU:,FGB:,HGB:, MSG:, en caso de error </w:t>
            </w:r>
            <w:r>
              <w:rPr>
                <w:rFonts w:ascii="Times New Roman" w:hAnsi="Times New Roman" w:cs="Times New Roman"/>
                <w:b/>
                <w:bCs/>
                <w:color w:val="FF0000"/>
              </w:rPr>
              <w:t>(Error 55)</w:t>
            </w:r>
          </w:p>
          <w:p w14:paraId="3E9A450E" w14:textId="77777777" w:rsidR="00C75830" w:rsidRDefault="00C75830">
            <w:pPr>
              <w:rPr>
                <w:rFonts w:ascii="Times New Roman" w:hAnsi="Times New Roman" w:cs="Times New Roman"/>
                <w:b/>
                <w:bCs/>
                <w:color w:val="4472C4" w:themeColor="accent1"/>
              </w:rPr>
            </w:pPr>
          </w:p>
        </w:tc>
      </w:tr>
      <w:tr w:rsidR="00C75830" w14:paraId="7883B848" w14:textId="77777777" w:rsidTr="00C75830">
        <w:tc>
          <w:tcPr>
            <w:tcW w:w="595" w:type="dxa"/>
            <w:tcBorders>
              <w:top w:val="single" w:sz="4" w:space="0" w:color="auto"/>
              <w:left w:val="single" w:sz="4" w:space="0" w:color="auto"/>
              <w:bottom w:val="single" w:sz="4" w:space="0" w:color="auto"/>
              <w:right w:val="single" w:sz="4" w:space="0" w:color="auto"/>
            </w:tcBorders>
          </w:tcPr>
          <w:p w14:paraId="2C766579" w14:textId="77777777" w:rsidR="00C75830" w:rsidRDefault="00C75830">
            <w:pPr>
              <w:rPr>
                <w:rFonts w:ascii="Times New Roman" w:hAnsi="Times New Roman" w:cs="Times New Roman"/>
                <w:b/>
                <w:bCs/>
                <w:color w:val="4472C4" w:themeColor="accent1"/>
              </w:rPr>
            </w:pPr>
          </w:p>
          <w:p w14:paraId="551F99D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385DA080"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existan las variables de cabecera </w:t>
            </w:r>
            <w:proofErr w:type="gramStart"/>
            <w:r>
              <w:rPr>
                <w:rFonts w:ascii="Times New Roman" w:hAnsi="Times New Roman" w:cs="Times New Roman"/>
                <w:b/>
                <w:bCs/>
                <w:color w:val="4472C4" w:themeColor="accent1"/>
              </w:rPr>
              <w:t>PRI:,</w:t>
            </w:r>
            <w:proofErr w:type="gramEnd"/>
            <w:r>
              <w:rPr>
                <w:rFonts w:ascii="Times New Roman" w:hAnsi="Times New Roman" w:cs="Times New Roman"/>
                <w:b/>
                <w:bCs/>
                <w:color w:val="4472C4" w:themeColor="accent1"/>
              </w:rPr>
              <w:t xml:space="preserve"> TID:, NSE:, FEN:, HEN:, en caso de error </w:t>
            </w:r>
            <w:r>
              <w:rPr>
                <w:rFonts w:ascii="Times New Roman" w:hAnsi="Times New Roman" w:cs="Times New Roman"/>
                <w:b/>
                <w:bCs/>
                <w:color w:val="FF0000"/>
              </w:rPr>
              <w:t>(Error 56)</w:t>
            </w:r>
          </w:p>
          <w:p w14:paraId="7AE32EB4" w14:textId="77777777" w:rsidR="00C75830" w:rsidRDefault="00C75830">
            <w:pPr>
              <w:rPr>
                <w:rFonts w:ascii="Times New Roman" w:hAnsi="Times New Roman" w:cs="Times New Roman"/>
                <w:b/>
                <w:bCs/>
                <w:color w:val="4472C4" w:themeColor="accent1"/>
              </w:rPr>
            </w:pPr>
          </w:p>
        </w:tc>
      </w:tr>
      <w:tr w:rsidR="00C75830" w14:paraId="610D2A8F" w14:textId="77777777" w:rsidTr="00C75830">
        <w:tc>
          <w:tcPr>
            <w:tcW w:w="595" w:type="dxa"/>
            <w:tcBorders>
              <w:top w:val="single" w:sz="4" w:space="0" w:color="auto"/>
              <w:left w:val="single" w:sz="4" w:space="0" w:color="auto"/>
              <w:bottom w:val="single" w:sz="4" w:space="0" w:color="auto"/>
              <w:right w:val="single" w:sz="4" w:space="0" w:color="auto"/>
            </w:tcBorders>
          </w:tcPr>
          <w:p w14:paraId="70419CF6" w14:textId="77777777" w:rsidR="00C75830" w:rsidRDefault="00C75830">
            <w:pPr>
              <w:rPr>
                <w:rFonts w:ascii="Times New Roman" w:hAnsi="Times New Roman" w:cs="Times New Roman"/>
                <w:b/>
                <w:bCs/>
                <w:color w:val="4472C4" w:themeColor="accent1"/>
              </w:rPr>
            </w:pPr>
          </w:p>
          <w:p w14:paraId="202F7E7B" w14:textId="77777777" w:rsidR="00C75830" w:rsidRDefault="00C75830">
            <w:pPr>
              <w:rPr>
                <w:rFonts w:ascii="Times New Roman" w:hAnsi="Times New Roman" w:cs="Times New Roman"/>
                <w:b/>
                <w:bCs/>
                <w:color w:val="4472C4" w:themeColor="accent1"/>
              </w:rPr>
            </w:pPr>
          </w:p>
          <w:p w14:paraId="59140A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tcPr>
          <w:p w14:paraId="70F4028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menor se deberá catalogar el error </w:t>
            </w:r>
            <w:r>
              <w:rPr>
                <w:rFonts w:ascii="Times New Roman" w:hAnsi="Times New Roman" w:cs="Times New Roman"/>
                <w:b/>
                <w:bCs/>
                <w:color w:val="FF0000"/>
              </w:rPr>
              <w:t>(Error 58)</w:t>
            </w:r>
          </w:p>
          <w:p w14:paraId="5C130755" w14:textId="77777777" w:rsidR="00C75830" w:rsidRDefault="00C75830">
            <w:pPr>
              <w:rPr>
                <w:rFonts w:ascii="Times New Roman" w:hAnsi="Times New Roman" w:cs="Times New Roman"/>
                <w:b/>
                <w:bCs/>
                <w:color w:val="4472C4" w:themeColor="accent1"/>
              </w:rPr>
            </w:pPr>
          </w:p>
        </w:tc>
      </w:tr>
      <w:tr w:rsidR="00C75830" w14:paraId="5D7A2362" w14:textId="77777777" w:rsidTr="00C75830">
        <w:tc>
          <w:tcPr>
            <w:tcW w:w="595" w:type="dxa"/>
            <w:tcBorders>
              <w:top w:val="single" w:sz="4" w:space="0" w:color="auto"/>
              <w:left w:val="single" w:sz="4" w:space="0" w:color="auto"/>
              <w:bottom w:val="single" w:sz="4" w:space="0" w:color="auto"/>
              <w:right w:val="single" w:sz="4" w:space="0" w:color="auto"/>
            </w:tcBorders>
          </w:tcPr>
          <w:p w14:paraId="51269241" w14:textId="77777777" w:rsidR="00C75830" w:rsidRDefault="00C75830">
            <w:pPr>
              <w:rPr>
                <w:rFonts w:ascii="Times New Roman" w:hAnsi="Times New Roman" w:cs="Times New Roman"/>
                <w:b/>
                <w:bCs/>
                <w:color w:val="4472C4" w:themeColor="accent1"/>
              </w:rPr>
            </w:pPr>
          </w:p>
          <w:p w14:paraId="4FC5AD7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V12</w:t>
            </w:r>
          </w:p>
          <w:p w14:paraId="6D9B9C1E" w14:textId="77777777" w:rsidR="00C75830" w:rsidRDefault="00C75830">
            <w:pPr>
              <w:rPr>
                <w:rFonts w:ascii="Times New Roman" w:hAnsi="Times New Roman" w:cs="Times New Roman"/>
                <w:b/>
                <w:bCs/>
                <w:color w:val="4472C4" w:themeColor="accent1"/>
              </w:rPr>
            </w:pPr>
          </w:p>
        </w:tc>
        <w:tc>
          <w:tcPr>
            <w:tcW w:w="7932" w:type="dxa"/>
            <w:tcBorders>
              <w:top w:val="single" w:sz="4" w:space="0" w:color="auto"/>
              <w:left w:val="single" w:sz="4" w:space="0" w:color="auto"/>
              <w:bottom w:val="single" w:sz="4" w:space="0" w:color="auto"/>
              <w:right w:val="single" w:sz="4" w:space="0" w:color="auto"/>
            </w:tcBorders>
            <w:hideMark/>
          </w:tcPr>
          <w:p w14:paraId="05C1237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los </w:t>
            </w:r>
            <w:proofErr w:type="gramStart"/>
            <w:r>
              <w:rPr>
                <w:rFonts w:ascii="Times New Roman" w:hAnsi="Times New Roman" w:cs="Times New Roman"/>
                <w:b/>
                <w:bCs/>
                <w:color w:val="4472C4" w:themeColor="accent1"/>
              </w:rPr>
              <w:t>Sub campos</w:t>
            </w:r>
            <w:proofErr w:type="gramEnd"/>
            <w:r>
              <w:rPr>
                <w:rFonts w:ascii="Times New Roman" w:hAnsi="Times New Roman" w:cs="Times New Roman"/>
                <w:b/>
                <w:bCs/>
                <w:color w:val="4472C4" w:themeColor="accent1"/>
              </w:rPr>
              <w:t xml:space="preserve"> contenidos en las variables, contengan el valor esperado. Si existe que el </w:t>
            </w:r>
            <w:proofErr w:type="spellStart"/>
            <w:r>
              <w:rPr>
                <w:rFonts w:ascii="Times New Roman" w:hAnsi="Times New Roman" w:cs="Times New Roman"/>
                <w:b/>
                <w:bCs/>
                <w:color w:val="4472C4" w:themeColor="accent1"/>
              </w:rPr>
              <w:t>IDsubcampo</w:t>
            </w:r>
            <w:proofErr w:type="spellEnd"/>
            <w:r>
              <w:rPr>
                <w:rFonts w:ascii="Times New Roman" w:hAnsi="Times New Roman" w:cs="Times New Roman"/>
                <w:b/>
                <w:bCs/>
                <w:color w:val="4472C4" w:themeColor="accent1"/>
              </w:rPr>
              <w:t xml:space="preserve"> del archivo (estructuraCaratula_2023-03-10) =n deberá contener (n-1) “|” si el valor esperado es mayor se deberá catalogar el error </w:t>
            </w:r>
            <w:r>
              <w:rPr>
                <w:rFonts w:ascii="Times New Roman" w:hAnsi="Times New Roman" w:cs="Times New Roman"/>
                <w:b/>
                <w:bCs/>
                <w:color w:val="FF0000"/>
              </w:rPr>
              <w:t>(Error 59)</w:t>
            </w:r>
          </w:p>
        </w:tc>
      </w:tr>
      <w:tr w:rsidR="00C75830" w14:paraId="095910F1" w14:textId="77777777" w:rsidTr="00C75830">
        <w:tc>
          <w:tcPr>
            <w:tcW w:w="595" w:type="dxa"/>
            <w:tcBorders>
              <w:top w:val="single" w:sz="4" w:space="0" w:color="auto"/>
              <w:left w:val="single" w:sz="4" w:space="0" w:color="auto"/>
              <w:bottom w:val="single" w:sz="4" w:space="0" w:color="auto"/>
              <w:right w:val="single" w:sz="4" w:space="0" w:color="auto"/>
            </w:tcBorders>
          </w:tcPr>
          <w:p w14:paraId="31AC4550" w14:textId="77777777" w:rsidR="00C75830" w:rsidRDefault="00C75830">
            <w:pPr>
              <w:rPr>
                <w:rFonts w:ascii="Times New Roman" w:hAnsi="Times New Roman" w:cs="Times New Roman"/>
                <w:b/>
                <w:bCs/>
                <w:color w:val="4472C4" w:themeColor="accent1"/>
              </w:rPr>
            </w:pPr>
          </w:p>
          <w:p w14:paraId="38EBD85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4AD6757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AJD, AJX, 79), tengan solo un término de línea “}”, en caso de tener más de uno catalogar el error </w:t>
            </w:r>
            <w:r>
              <w:rPr>
                <w:rFonts w:ascii="Times New Roman" w:hAnsi="Times New Roman" w:cs="Times New Roman"/>
                <w:b/>
                <w:bCs/>
                <w:color w:val="FF0000"/>
              </w:rPr>
              <w:t>(Error 60)</w:t>
            </w:r>
          </w:p>
          <w:p w14:paraId="206622FD" w14:textId="77777777" w:rsidR="00C75830" w:rsidRDefault="00C75830">
            <w:pPr>
              <w:rPr>
                <w:rFonts w:ascii="Times New Roman" w:hAnsi="Times New Roman" w:cs="Times New Roman"/>
                <w:b/>
                <w:bCs/>
                <w:color w:val="4472C4" w:themeColor="accent1"/>
              </w:rPr>
            </w:pPr>
          </w:p>
        </w:tc>
      </w:tr>
      <w:tr w:rsidR="00C75830" w14:paraId="12E6CEC2" w14:textId="77777777" w:rsidTr="00C75830">
        <w:tc>
          <w:tcPr>
            <w:tcW w:w="595" w:type="dxa"/>
            <w:tcBorders>
              <w:top w:val="single" w:sz="4" w:space="0" w:color="auto"/>
              <w:left w:val="single" w:sz="4" w:space="0" w:color="auto"/>
              <w:bottom w:val="single" w:sz="4" w:space="0" w:color="auto"/>
              <w:right w:val="single" w:sz="4" w:space="0" w:color="auto"/>
            </w:tcBorders>
          </w:tcPr>
          <w:p w14:paraId="38EB968A" w14:textId="77777777" w:rsidR="00C75830" w:rsidRDefault="00C75830">
            <w:pPr>
              <w:rPr>
                <w:rFonts w:ascii="Times New Roman" w:hAnsi="Times New Roman" w:cs="Times New Roman"/>
                <w:b/>
                <w:bCs/>
                <w:color w:val="4472C4" w:themeColor="accent1"/>
              </w:rPr>
            </w:pPr>
          </w:p>
          <w:p w14:paraId="40FAED52"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tcPr>
          <w:p w14:paraId="756F3DA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las variables catalogadas como particular (G</w:t>
            </w:r>
            <w:proofErr w:type="gramStart"/>
            <w:r>
              <w:rPr>
                <w:rFonts w:ascii="Times New Roman" w:hAnsi="Times New Roman" w:cs="Times New Roman"/>
                <w:b/>
                <w:bCs/>
                <w:color w:val="4472C4" w:themeColor="accent1"/>
              </w:rPr>
              <w:t>01:,</w:t>
            </w:r>
            <w:proofErr w:type="gramEnd"/>
            <w:r>
              <w:rPr>
                <w:rFonts w:ascii="Times New Roman" w:hAnsi="Times New Roman" w:cs="Times New Roman"/>
                <w:b/>
                <w:bCs/>
                <w:color w:val="4472C4" w:themeColor="accent1"/>
              </w:rPr>
              <w:t xml:space="preserve">  18:, 20:, 34:,PA1: AJB:, AJC:, AJD, AJX, 79), tengan su termino de línea “}”, en caso que no exista, catalogar el error </w:t>
            </w:r>
            <w:r>
              <w:rPr>
                <w:rFonts w:ascii="Times New Roman" w:hAnsi="Times New Roman" w:cs="Times New Roman"/>
                <w:b/>
                <w:bCs/>
                <w:color w:val="FF0000"/>
              </w:rPr>
              <w:t xml:space="preserve">(Error 61) </w:t>
            </w:r>
          </w:p>
          <w:p w14:paraId="479DFC59" w14:textId="77777777" w:rsidR="00C75830" w:rsidRDefault="00C75830">
            <w:pPr>
              <w:rPr>
                <w:rFonts w:ascii="Times New Roman" w:hAnsi="Times New Roman" w:cs="Times New Roman"/>
                <w:b/>
                <w:bCs/>
                <w:color w:val="4472C4" w:themeColor="accent1"/>
              </w:rPr>
            </w:pPr>
          </w:p>
        </w:tc>
      </w:tr>
      <w:tr w:rsidR="00C75830" w14:paraId="51E2FABF"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3B96959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1AF55C4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exista la variable “FIN:” al término del archivo. En caso de que no exista, catalogar el error </w:t>
            </w:r>
            <w:r>
              <w:rPr>
                <w:rFonts w:ascii="Times New Roman" w:hAnsi="Times New Roman" w:cs="Times New Roman"/>
                <w:b/>
                <w:bCs/>
                <w:color w:val="FF0000"/>
              </w:rPr>
              <w:t>(Error 63)</w:t>
            </w:r>
          </w:p>
        </w:tc>
      </w:tr>
      <w:tr w:rsidR="00C75830" w14:paraId="0C354EDA"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0BBA4622"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04214A8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Validación de datos: El campo NMS debe ser 1, en caso contrario catalogar error </w:t>
            </w:r>
            <w:r>
              <w:rPr>
                <w:rFonts w:ascii="Times New Roman" w:hAnsi="Times New Roman" w:cs="Times New Roman"/>
                <w:b/>
                <w:bCs/>
                <w:color w:val="FF0000"/>
              </w:rPr>
              <w:t>(Error 69)</w:t>
            </w:r>
          </w:p>
        </w:tc>
      </w:tr>
      <w:tr w:rsidR="00C75830" w14:paraId="49C55647"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741EB5F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V17</w:t>
            </w:r>
          </w:p>
        </w:tc>
        <w:tc>
          <w:tcPr>
            <w:tcW w:w="7932" w:type="dxa"/>
            <w:tcBorders>
              <w:top w:val="single" w:sz="4" w:space="0" w:color="auto"/>
              <w:left w:val="single" w:sz="4" w:space="0" w:color="auto"/>
              <w:bottom w:val="single" w:sz="4" w:space="0" w:color="auto"/>
              <w:right w:val="single" w:sz="4" w:space="0" w:color="auto"/>
            </w:tcBorders>
          </w:tcPr>
          <w:p w14:paraId="5936D9F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El campo TID: Las primeras cuatro posiciones representan la institución destino. Se debe validar la existencia de la institución destino, en caso de error catalogar </w:t>
            </w:r>
            <w:r>
              <w:rPr>
                <w:rFonts w:ascii="Times New Roman" w:hAnsi="Times New Roman" w:cs="Times New Roman"/>
                <w:b/>
                <w:bCs/>
                <w:color w:val="FF0000"/>
              </w:rPr>
              <w:t>(Error 70)</w:t>
            </w:r>
          </w:p>
          <w:p w14:paraId="28546C24" w14:textId="77777777" w:rsidR="00C75830" w:rsidRDefault="00C75830">
            <w:pPr>
              <w:rPr>
                <w:rFonts w:ascii="Times New Roman" w:hAnsi="Times New Roman" w:cs="Times New Roman"/>
                <w:b/>
                <w:bCs/>
                <w:color w:val="4472C4" w:themeColor="accent1"/>
              </w:rPr>
            </w:pPr>
          </w:p>
        </w:tc>
      </w:tr>
      <w:tr w:rsidR="00C75830" w14:paraId="15FC070A" w14:textId="77777777" w:rsidTr="00C75830">
        <w:tc>
          <w:tcPr>
            <w:tcW w:w="595" w:type="dxa"/>
            <w:tcBorders>
              <w:top w:val="single" w:sz="4" w:space="0" w:color="auto"/>
              <w:left w:val="single" w:sz="4" w:space="0" w:color="auto"/>
              <w:bottom w:val="single" w:sz="4" w:space="0" w:color="auto"/>
              <w:right w:val="single" w:sz="4" w:space="0" w:color="auto"/>
            </w:tcBorders>
            <w:hideMark/>
          </w:tcPr>
          <w:p w14:paraId="328BBA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V18</w:t>
            </w:r>
          </w:p>
        </w:tc>
        <w:tc>
          <w:tcPr>
            <w:tcW w:w="7932" w:type="dxa"/>
            <w:tcBorders>
              <w:top w:val="single" w:sz="4" w:space="0" w:color="auto"/>
              <w:left w:val="single" w:sz="4" w:space="0" w:color="auto"/>
              <w:bottom w:val="single" w:sz="4" w:space="0" w:color="auto"/>
              <w:right w:val="single" w:sz="4" w:space="0" w:color="auto"/>
            </w:tcBorders>
            <w:hideMark/>
          </w:tcPr>
          <w:p w14:paraId="357649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No se logra abrir el archivo y se envía mensaje a la casilla origen, Incluir código </w:t>
            </w:r>
            <w:proofErr w:type="gramStart"/>
            <w:r>
              <w:rPr>
                <w:rFonts w:ascii="Times New Roman" w:hAnsi="Times New Roman" w:cs="Times New Roman"/>
                <w:b/>
                <w:bCs/>
                <w:color w:val="4472C4" w:themeColor="accent1"/>
              </w:rPr>
              <w:t xml:space="preserve">54  </w:t>
            </w:r>
            <w:r>
              <w:rPr>
                <w:rFonts w:ascii="Times New Roman" w:hAnsi="Times New Roman" w:cs="Times New Roman"/>
                <w:b/>
                <w:bCs/>
                <w:color w:val="FF0000"/>
              </w:rPr>
              <w:t>(</w:t>
            </w:r>
            <w:proofErr w:type="gramEnd"/>
            <w:r>
              <w:rPr>
                <w:rFonts w:ascii="Times New Roman" w:hAnsi="Times New Roman" w:cs="Times New Roman"/>
                <w:b/>
                <w:bCs/>
                <w:color w:val="FF0000"/>
              </w:rPr>
              <w:t>Error 54)</w:t>
            </w:r>
          </w:p>
        </w:tc>
      </w:tr>
    </w:tbl>
    <w:p w14:paraId="6BCA0361" w14:textId="77777777" w:rsidR="00186CB0" w:rsidRPr="00C75830" w:rsidDel="00CF708A" w:rsidRDefault="00186CB0" w:rsidP="00C75830">
      <w:pPr>
        <w:rPr>
          <w:del w:id="12" w:author="Roberto Carrasco Venegas" w:date="2023-11-27T15:00:00Z"/>
          <w:rFonts w:ascii="Times New Roman" w:hAnsi="Times New Roman" w:cs="Times New Roman"/>
          <w:b/>
          <w:bCs/>
          <w:color w:val="4472C4" w:themeColor="accent1"/>
        </w:rPr>
      </w:pPr>
    </w:p>
    <w:bookmarkEnd w:id="11"/>
    <w:p w14:paraId="771CB8AD" w14:textId="77777777" w:rsidR="004A1260" w:rsidRDefault="004A1260">
      <w:pPr>
        <w:rPr>
          <w:rFonts w:ascii="Times New Roman" w:eastAsiaTheme="majorEastAsia" w:hAnsi="Times New Roman" w:cstheme="majorBidi"/>
          <w:b/>
          <w:color w:val="2F5496" w:themeColor="accent1" w:themeShade="BF"/>
          <w:sz w:val="26"/>
          <w:szCs w:val="26"/>
        </w:rPr>
      </w:pPr>
      <w:r>
        <w:br w:type="page"/>
      </w:r>
    </w:p>
    <w:p w14:paraId="5BFB15D8" w14:textId="26070A23" w:rsidR="004A1260" w:rsidRDefault="000465DB" w:rsidP="004A1260">
      <w:pPr>
        <w:pStyle w:val="Ttulo2"/>
        <w:numPr>
          <w:ilvl w:val="1"/>
          <w:numId w:val="7"/>
        </w:numPr>
      </w:pPr>
      <w:bookmarkStart w:id="13" w:name="_Toc152254290"/>
      <w:r w:rsidRPr="00CF708A">
        <w:lastRenderedPageBreak/>
        <w:t>Archivo de control</w:t>
      </w:r>
      <w:r w:rsidR="00513350" w:rsidRPr="00CF708A">
        <w:t xml:space="preserve"> de datos</w:t>
      </w:r>
      <w:r w:rsidR="00611BAA" w:rsidRPr="00CF708A">
        <w:fldChar w:fldCharType="begin"/>
      </w:r>
      <w:r w:rsidR="00611BAA" w:rsidRPr="00CF708A">
        <w:instrText xml:space="preserve"> XE "Archivo de control" </w:instrText>
      </w:r>
      <w:r w:rsidR="00611BAA" w:rsidRPr="00CF708A">
        <w:fldChar w:fldCharType="end"/>
      </w:r>
      <w:r w:rsidR="00035F9D" w:rsidRPr="00CF708A">
        <w:t>:</w:t>
      </w:r>
      <w:bookmarkStart w:id="14" w:name="_Hlk150869208"/>
      <w:bookmarkEnd w:id="13"/>
    </w:p>
    <w:tbl>
      <w:tblPr>
        <w:tblStyle w:val="Tablaconcuadrcula"/>
        <w:tblW w:w="0" w:type="auto"/>
        <w:tblLook w:val="04A0" w:firstRow="1" w:lastRow="0" w:firstColumn="1" w:lastColumn="0" w:noHBand="0" w:noVBand="1"/>
      </w:tblPr>
      <w:tblGrid>
        <w:gridCol w:w="595"/>
        <w:gridCol w:w="7932"/>
      </w:tblGrid>
      <w:tr w:rsidR="00C75830" w14:paraId="584AEDD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0127D4A" w14:textId="77777777" w:rsidR="00C75830" w:rsidRDefault="00C75830">
            <w:pPr>
              <w:spacing w:after="0" w:line="240" w:lineRule="auto"/>
              <w:rPr>
                <w:rFonts w:ascii="Times New Roman" w:hAnsi="Times New Roman" w:cs="Times New Roman"/>
                <w:b/>
                <w:bCs/>
                <w:color w:val="4472C4" w:themeColor="accent1"/>
              </w:rPr>
            </w:pPr>
            <w:r>
              <w:rPr>
                <w:rFonts w:ascii="Times New Roman" w:hAnsi="Times New Roman" w:cs="Times New Roman"/>
                <w:b/>
                <w:bCs/>
                <w:color w:val="4472C4" w:themeColor="accent1"/>
              </w:rPr>
              <w:t>V1</w:t>
            </w:r>
          </w:p>
        </w:tc>
        <w:tc>
          <w:tcPr>
            <w:tcW w:w="7932" w:type="dxa"/>
            <w:tcBorders>
              <w:top w:val="single" w:sz="4" w:space="0" w:color="auto"/>
              <w:left w:val="single" w:sz="4" w:space="0" w:color="auto"/>
              <w:bottom w:val="single" w:sz="4" w:space="0" w:color="auto"/>
              <w:right w:val="single" w:sz="4" w:space="0" w:color="auto"/>
            </w:tcBorders>
            <w:hideMark/>
          </w:tcPr>
          <w:p w14:paraId="005D364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contenga en la primera línea el texto “MENSAJE_CONTROL”, en caso de no existir se catalogara con error </w:t>
            </w:r>
            <w:r>
              <w:rPr>
                <w:rFonts w:ascii="Times New Roman" w:hAnsi="Times New Roman" w:cs="Times New Roman"/>
                <w:b/>
                <w:bCs/>
                <w:color w:val="FF0000"/>
              </w:rPr>
              <w:t>(Error 15)</w:t>
            </w:r>
          </w:p>
          <w:p w14:paraId="12F83D0E"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p>
        </w:tc>
      </w:tr>
      <w:tr w:rsidR="00C75830" w14:paraId="2197BF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4D9362A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V2</w:t>
            </w:r>
          </w:p>
        </w:tc>
        <w:tc>
          <w:tcPr>
            <w:tcW w:w="7932" w:type="dxa"/>
            <w:tcBorders>
              <w:top w:val="single" w:sz="4" w:space="0" w:color="auto"/>
              <w:left w:val="single" w:sz="4" w:space="0" w:color="auto"/>
              <w:bottom w:val="single" w:sz="4" w:space="0" w:color="auto"/>
              <w:right w:val="single" w:sz="4" w:space="0" w:color="auto"/>
            </w:tcBorders>
          </w:tcPr>
          <w:p w14:paraId="2A3D3F6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contenga el texto “FIN_MENSAJE”, en caso de no existir se catalogara con error </w:t>
            </w:r>
            <w:r>
              <w:rPr>
                <w:rFonts w:ascii="Times New Roman" w:hAnsi="Times New Roman" w:cs="Times New Roman"/>
                <w:b/>
                <w:bCs/>
                <w:color w:val="FF0000"/>
              </w:rPr>
              <w:t>(Error 25)</w:t>
            </w:r>
          </w:p>
          <w:p w14:paraId="0AB6CB09" w14:textId="77777777" w:rsidR="00C75830" w:rsidRDefault="00C75830">
            <w:pPr>
              <w:rPr>
                <w:rFonts w:ascii="Times New Roman" w:hAnsi="Times New Roman" w:cs="Times New Roman"/>
                <w:b/>
                <w:bCs/>
                <w:color w:val="4472C4" w:themeColor="accent1"/>
              </w:rPr>
            </w:pPr>
          </w:p>
        </w:tc>
      </w:tr>
      <w:tr w:rsidR="00C75830" w14:paraId="1A9F81FD" w14:textId="77777777" w:rsidTr="00C75830">
        <w:tc>
          <w:tcPr>
            <w:tcW w:w="562" w:type="dxa"/>
            <w:tcBorders>
              <w:top w:val="single" w:sz="4" w:space="0" w:color="auto"/>
              <w:left w:val="single" w:sz="4" w:space="0" w:color="auto"/>
              <w:bottom w:val="single" w:sz="4" w:space="0" w:color="auto"/>
              <w:right w:val="single" w:sz="4" w:space="0" w:color="auto"/>
            </w:tcBorders>
          </w:tcPr>
          <w:p w14:paraId="559E8502" w14:textId="77777777" w:rsidR="00C75830" w:rsidRDefault="00C75830">
            <w:pPr>
              <w:rPr>
                <w:rFonts w:ascii="Times New Roman" w:hAnsi="Times New Roman" w:cs="Times New Roman"/>
                <w:b/>
                <w:bCs/>
                <w:color w:val="4472C4" w:themeColor="accent1"/>
              </w:rPr>
            </w:pPr>
          </w:p>
          <w:p w14:paraId="3D61868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V3</w:t>
            </w:r>
          </w:p>
        </w:tc>
        <w:tc>
          <w:tcPr>
            <w:tcW w:w="7932" w:type="dxa"/>
            <w:tcBorders>
              <w:top w:val="single" w:sz="4" w:space="0" w:color="auto"/>
              <w:left w:val="single" w:sz="4" w:space="0" w:color="auto"/>
              <w:bottom w:val="single" w:sz="4" w:space="0" w:color="auto"/>
              <w:right w:val="single" w:sz="4" w:space="0" w:color="auto"/>
            </w:tcBorders>
          </w:tcPr>
          <w:p w14:paraId="6173AD7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“FIN_MENSAJE” En caso de existir catalogar con error </w:t>
            </w:r>
            <w:r>
              <w:rPr>
                <w:rFonts w:ascii="Times New Roman" w:hAnsi="Times New Roman" w:cs="Times New Roman"/>
                <w:b/>
                <w:bCs/>
                <w:color w:val="FF0000"/>
              </w:rPr>
              <w:t>(Error 24)</w:t>
            </w:r>
            <w:r>
              <w:rPr>
                <w:rFonts w:ascii="Times New Roman" w:hAnsi="Times New Roman" w:cs="Times New Roman"/>
                <w:b/>
                <w:bCs/>
                <w:color w:val="4472C4" w:themeColor="accent1"/>
              </w:rPr>
              <w:t xml:space="preserve"> </w:t>
            </w:r>
          </w:p>
          <w:p w14:paraId="2DD334DB" w14:textId="77777777" w:rsidR="00C75830" w:rsidRDefault="00C75830">
            <w:pPr>
              <w:rPr>
                <w:rFonts w:ascii="Times New Roman" w:hAnsi="Times New Roman" w:cs="Times New Roman"/>
                <w:b/>
                <w:bCs/>
                <w:color w:val="4472C4" w:themeColor="accent1"/>
              </w:rPr>
            </w:pPr>
          </w:p>
        </w:tc>
      </w:tr>
      <w:tr w:rsidR="00C75830" w14:paraId="4AC2A9F6" w14:textId="77777777" w:rsidTr="00C75830">
        <w:tc>
          <w:tcPr>
            <w:tcW w:w="562" w:type="dxa"/>
            <w:tcBorders>
              <w:top w:val="single" w:sz="4" w:space="0" w:color="auto"/>
              <w:left w:val="single" w:sz="4" w:space="0" w:color="auto"/>
              <w:bottom w:val="single" w:sz="4" w:space="0" w:color="auto"/>
              <w:right w:val="single" w:sz="4" w:space="0" w:color="auto"/>
            </w:tcBorders>
          </w:tcPr>
          <w:p w14:paraId="744A84DF" w14:textId="77777777" w:rsidR="00C75830" w:rsidRDefault="00C75830">
            <w:pPr>
              <w:rPr>
                <w:rFonts w:ascii="Times New Roman" w:hAnsi="Times New Roman" w:cs="Times New Roman"/>
                <w:b/>
                <w:bCs/>
                <w:color w:val="4472C4" w:themeColor="accent1"/>
              </w:rPr>
            </w:pPr>
          </w:p>
          <w:p w14:paraId="69D8678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V4</w:t>
            </w:r>
          </w:p>
        </w:tc>
        <w:tc>
          <w:tcPr>
            <w:tcW w:w="7932" w:type="dxa"/>
            <w:tcBorders>
              <w:top w:val="single" w:sz="4" w:space="0" w:color="auto"/>
              <w:left w:val="single" w:sz="4" w:space="0" w:color="auto"/>
              <w:bottom w:val="single" w:sz="4" w:space="0" w:color="auto"/>
              <w:right w:val="single" w:sz="4" w:space="0" w:color="auto"/>
            </w:tcBorders>
          </w:tcPr>
          <w:p w14:paraId="2E08A47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no existan espacios en blanco en la “línea” de texto “MENSAJE_CONTROL” En caso de existir catalogar con error </w:t>
            </w:r>
            <w:r>
              <w:rPr>
                <w:rFonts w:ascii="Times New Roman" w:hAnsi="Times New Roman" w:cs="Times New Roman"/>
                <w:b/>
                <w:bCs/>
                <w:color w:val="FF0000"/>
              </w:rPr>
              <w:t>(Error 14)</w:t>
            </w:r>
            <w:r>
              <w:rPr>
                <w:rFonts w:ascii="Times New Roman" w:hAnsi="Times New Roman" w:cs="Times New Roman"/>
                <w:b/>
                <w:bCs/>
                <w:color w:val="4472C4" w:themeColor="accent1"/>
              </w:rPr>
              <w:t xml:space="preserve"> </w:t>
            </w:r>
          </w:p>
          <w:p w14:paraId="1C9993AA" w14:textId="77777777" w:rsidR="00C75830" w:rsidRDefault="00C75830">
            <w:pPr>
              <w:rPr>
                <w:rFonts w:ascii="Times New Roman" w:hAnsi="Times New Roman" w:cs="Times New Roman"/>
                <w:b/>
                <w:bCs/>
                <w:color w:val="4472C4" w:themeColor="accent1"/>
              </w:rPr>
            </w:pPr>
          </w:p>
        </w:tc>
      </w:tr>
      <w:tr w:rsidR="00C75830" w14:paraId="09AFDB9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8FF2DF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V5</w:t>
            </w:r>
          </w:p>
        </w:tc>
        <w:tc>
          <w:tcPr>
            <w:tcW w:w="7932" w:type="dxa"/>
            <w:tcBorders>
              <w:top w:val="single" w:sz="4" w:space="0" w:color="auto"/>
              <w:left w:val="single" w:sz="4" w:space="0" w:color="auto"/>
              <w:bottom w:val="single" w:sz="4" w:space="0" w:color="auto"/>
              <w:right w:val="single" w:sz="4" w:space="0" w:color="auto"/>
            </w:tcBorders>
            <w:hideMark/>
          </w:tcPr>
          <w:p w14:paraId="6093304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que el campo “</w:t>
            </w:r>
            <w:proofErr w:type="spellStart"/>
            <w:r>
              <w:rPr>
                <w:rFonts w:ascii="Times New Roman" w:hAnsi="Times New Roman" w:cs="Times New Roman"/>
                <w:b/>
                <w:bCs/>
                <w:color w:val="4472C4" w:themeColor="accent1"/>
              </w:rPr>
              <w:t>nombre_archivo</w:t>
            </w:r>
            <w:proofErr w:type="spellEnd"/>
            <w:r>
              <w:rPr>
                <w:rFonts w:ascii="Times New Roman" w:hAnsi="Times New Roman" w:cs="Times New Roman"/>
                <w:b/>
                <w:bCs/>
                <w:color w:val="4472C4" w:themeColor="accent1"/>
              </w:rPr>
              <w:t xml:space="preserve">” corresponde al nombre del archivo definido, en caso de no existir esta igualdad, se deberá catalogar con error </w:t>
            </w:r>
            <w:r>
              <w:rPr>
                <w:rFonts w:ascii="Times New Roman" w:hAnsi="Times New Roman" w:cs="Times New Roman"/>
                <w:b/>
                <w:bCs/>
                <w:color w:val="FF0000"/>
              </w:rPr>
              <w:t>(Error 71)</w:t>
            </w:r>
          </w:p>
        </w:tc>
      </w:tr>
      <w:tr w:rsidR="00C75830" w14:paraId="0597CF67" w14:textId="77777777" w:rsidTr="00C75830">
        <w:tc>
          <w:tcPr>
            <w:tcW w:w="562" w:type="dxa"/>
            <w:tcBorders>
              <w:top w:val="single" w:sz="4" w:space="0" w:color="auto"/>
              <w:left w:val="single" w:sz="4" w:space="0" w:color="auto"/>
              <w:bottom w:val="single" w:sz="4" w:space="0" w:color="auto"/>
              <w:right w:val="single" w:sz="4" w:space="0" w:color="auto"/>
            </w:tcBorders>
          </w:tcPr>
          <w:p w14:paraId="3A8770B1" w14:textId="77777777" w:rsidR="00C75830" w:rsidRDefault="00C75830">
            <w:pPr>
              <w:rPr>
                <w:rFonts w:ascii="Times New Roman" w:hAnsi="Times New Roman" w:cs="Times New Roman"/>
                <w:b/>
                <w:bCs/>
                <w:color w:val="4472C4" w:themeColor="accent1"/>
              </w:rPr>
            </w:pPr>
          </w:p>
          <w:p w14:paraId="78FB0B6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V6</w:t>
            </w:r>
          </w:p>
        </w:tc>
        <w:tc>
          <w:tcPr>
            <w:tcW w:w="7932" w:type="dxa"/>
            <w:tcBorders>
              <w:top w:val="single" w:sz="4" w:space="0" w:color="auto"/>
              <w:left w:val="single" w:sz="4" w:space="0" w:color="auto"/>
              <w:bottom w:val="single" w:sz="4" w:space="0" w:color="auto"/>
              <w:right w:val="single" w:sz="4" w:space="0" w:color="auto"/>
            </w:tcBorders>
          </w:tcPr>
          <w:p w14:paraId="51F1EEE6"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“originador” sea válida según tabla definida, en caso de no existir se deberá catalogar con error </w:t>
            </w:r>
            <w:r>
              <w:rPr>
                <w:rFonts w:ascii="Times New Roman" w:hAnsi="Times New Roman" w:cs="Times New Roman"/>
                <w:b/>
                <w:bCs/>
                <w:color w:val="FF0000"/>
              </w:rPr>
              <w:t>(Error 07)</w:t>
            </w:r>
          </w:p>
          <w:p w14:paraId="4966BE1A" w14:textId="77777777" w:rsidR="00C75830" w:rsidRDefault="00C75830">
            <w:pPr>
              <w:rPr>
                <w:rFonts w:ascii="Times New Roman" w:hAnsi="Times New Roman" w:cs="Times New Roman"/>
                <w:b/>
                <w:bCs/>
                <w:color w:val="4472C4" w:themeColor="accent1"/>
              </w:rPr>
            </w:pPr>
          </w:p>
        </w:tc>
      </w:tr>
      <w:tr w:rsidR="00C75830" w14:paraId="1ACEF13B" w14:textId="77777777" w:rsidTr="00C75830">
        <w:tc>
          <w:tcPr>
            <w:tcW w:w="562" w:type="dxa"/>
            <w:tcBorders>
              <w:top w:val="single" w:sz="4" w:space="0" w:color="auto"/>
              <w:left w:val="single" w:sz="4" w:space="0" w:color="auto"/>
              <w:bottom w:val="single" w:sz="4" w:space="0" w:color="auto"/>
              <w:right w:val="single" w:sz="4" w:space="0" w:color="auto"/>
            </w:tcBorders>
          </w:tcPr>
          <w:p w14:paraId="2BFC61BC" w14:textId="77777777" w:rsidR="00C75830" w:rsidRDefault="00C75830">
            <w:pPr>
              <w:rPr>
                <w:rFonts w:ascii="Times New Roman" w:hAnsi="Times New Roman" w:cs="Times New Roman"/>
                <w:b/>
                <w:bCs/>
                <w:color w:val="4472C4" w:themeColor="accent1"/>
              </w:rPr>
            </w:pPr>
          </w:p>
          <w:p w14:paraId="0C3E2F6F"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V7</w:t>
            </w:r>
          </w:p>
        </w:tc>
        <w:tc>
          <w:tcPr>
            <w:tcW w:w="7932" w:type="dxa"/>
            <w:tcBorders>
              <w:top w:val="single" w:sz="4" w:space="0" w:color="auto"/>
              <w:left w:val="single" w:sz="4" w:space="0" w:color="auto"/>
              <w:bottom w:val="single" w:sz="4" w:space="0" w:color="auto"/>
              <w:right w:val="single" w:sz="4" w:space="0" w:color="auto"/>
            </w:tcBorders>
          </w:tcPr>
          <w:p w14:paraId="48AE6966" w14:textId="77777777" w:rsidR="00C75830" w:rsidRDefault="00C75830">
            <w:pPr>
              <w:rPr>
                <w:rFonts w:ascii="Times New Roman" w:hAnsi="Times New Roman" w:cs="Times New Roman"/>
                <w:b/>
                <w:bCs/>
                <w:color w:val="4472C4" w:themeColor="accent1"/>
              </w:rPr>
            </w:pPr>
          </w:p>
          <w:p w14:paraId="660E511C"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“destino” sea válida según tabla definida, en caso de no existir se deberá catalogar con error </w:t>
            </w:r>
            <w:r>
              <w:rPr>
                <w:rFonts w:ascii="Times New Roman" w:hAnsi="Times New Roman" w:cs="Times New Roman"/>
                <w:b/>
                <w:bCs/>
                <w:color w:val="FF0000"/>
              </w:rPr>
              <w:t>(Error 06)</w:t>
            </w:r>
          </w:p>
          <w:p w14:paraId="4E4A7DF5" w14:textId="77777777" w:rsidR="00C75830" w:rsidRDefault="00C75830">
            <w:pPr>
              <w:rPr>
                <w:rFonts w:ascii="Times New Roman" w:hAnsi="Times New Roman" w:cs="Times New Roman"/>
                <w:b/>
                <w:bCs/>
                <w:color w:val="4472C4" w:themeColor="accent1"/>
              </w:rPr>
            </w:pPr>
          </w:p>
        </w:tc>
      </w:tr>
      <w:tr w:rsidR="00C75830" w14:paraId="3693709C"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100914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V8</w:t>
            </w:r>
          </w:p>
        </w:tc>
        <w:tc>
          <w:tcPr>
            <w:tcW w:w="7932" w:type="dxa"/>
            <w:tcBorders>
              <w:top w:val="single" w:sz="4" w:space="0" w:color="auto"/>
              <w:left w:val="single" w:sz="4" w:space="0" w:color="auto"/>
              <w:bottom w:val="single" w:sz="4" w:space="0" w:color="auto"/>
              <w:right w:val="single" w:sz="4" w:space="0" w:color="auto"/>
            </w:tcBorders>
          </w:tcPr>
          <w:p w14:paraId="47519E0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campo “Número total de registro” sea numérico, en caso de no ser así, catalogar con error </w:t>
            </w:r>
            <w:r>
              <w:rPr>
                <w:rFonts w:ascii="Times New Roman" w:hAnsi="Times New Roman" w:cs="Times New Roman"/>
                <w:b/>
                <w:bCs/>
                <w:color w:val="FF0000"/>
              </w:rPr>
              <w:t>(Error 72)</w:t>
            </w:r>
          </w:p>
          <w:p w14:paraId="2128D581" w14:textId="77777777" w:rsidR="00C75830" w:rsidRDefault="00C75830">
            <w:pPr>
              <w:rPr>
                <w:rFonts w:ascii="Times New Roman" w:hAnsi="Times New Roman" w:cs="Times New Roman"/>
                <w:b/>
                <w:bCs/>
                <w:color w:val="4472C4" w:themeColor="accent1"/>
              </w:rPr>
            </w:pPr>
          </w:p>
        </w:tc>
      </w:tr>
      <w:tr w:rsidR="00C75830" w14:paraId="76DED0CC" w14:textId="77777777" w:rsidTr="00C75830">
        <w:tc>
          <w:tcPr>
            <w:tcW w:w="562" w:type="dxa"/>
            <w:tcBorders>
              <w:top w:val="single" w:sz="4" w:space="0" w:color="auto"/>
              <w:left w:val="single" w:sz="4" w:space="0" w:color="auto"/>
              <w:bottom w:val="single" w:sz="4" w:space="0" w:color="auto"/>
              <w:right w:val="single" w:sz="4" w:space="0" w:color="auto"/>
            </w:tcBorders>
          </w:tcPr>
          <w:p w14:paraId="5153D3BB" w14:textId="77777777" w:rsidR="00C75830" w:rsidRDefault="00C75830">
            <w:pPr>
              <w:rPr>
                <w:rFonts w:ascii="Times New Roman" w:hAnsi="Times New Roman" w:cs="Times New Roman"/>
                <w:b/>
                <w:bCs/>
                <w:color w:val="4472C4" w:themeColor="accent1"/>
              </w:rPr>
            </w:pPr>
          </w:p>
          <w:p w14:paraId="17EE9C9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V9</w:t>
            </w:r>
          </w:p>
        </w:tc>
        <w:tc>
          <w:tcPr>
            <w:tcW w:w="7932" w:type="dxa"/>
            <w:tcBorders>
              <w:top w:val="single" w:sz="4" w:space="0" w:color="auto"/>
              <w:left w:val="single" w:sz="4" w:space="0" w:color="auto"/>
              <w:bottom w:val="single" w:sz="4" w:space="0" w:color="auto"/>
              <w:right w:val="single" w:sz="4" w:space="0" w:color="auto"/>
            </w:tcBorders>
          </w:tcPr>
          <w:p w14:paraId="37F9A5F8" w14:textId="77777777" w:rsidR="00C75830" w:rsidRDefault="00C75830">
            <w:pPr>
              <w:rPr>
                <w:rFonts w:ascii="Times New Roman" w:hAnsi="Times New Roman" w:cs="Times New Roman"/>
                <w:b/>
                <w:bCs/>
                <w:color w:val="4472C4" w:themeColor="accent1"/>
              </w:rPr>
            </w:pPr>
          </w:p>
          <w:p w14:paraId="7F60EA8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lf_lv</w:t>
            </w:r>
            <w:proofErr w:type="spellEnd"/>
            <w:r>
              <w:rPr>
                <w:rFonts w:ascii="Times New Roman" w:hAnsi="Times New Roman" w:cs="Times New Roman"/>
                <w:b/>
                <w:bCs/>
                <w:color w:val="4472C4" w:themeColor="accent1"/>
              </w:rPr>
              <w:t xml:space="preserve">” debe ser igual al valor “F” </w:t>
            </w:r>
            <w:proofErr w:type="gramStart"/>
            <w:r>
              <w:rPr>
                <w:rFonts w:ascii="Times New Roman" w:hAnsi="Times New Roman" w:cs="Times New Roman"/>
                <w:b/>
                <w:bCs/>
                <w:color w:val="4472C4" w:themeColor="accent1"/>
              </w:rPr>
              <w:t>o ”V</w:t>
            </w:r>
            <w:proofErr w:type="gramEnd"/>
            <w:r>
              <w:rPr>
                <w:rFonts w:ascii="Times New Roman" w:hAnsi="Times New Roman" w:cs="Times New Roman"/>
                <w:b/>
                <w:bCs/>
                <w:color w:val="4472C4" w:themeColor="accent1"/>
              </w:rPr>
              <w:t xml:space="preserve">” en caso contrario es error </w:t>
            </w:r>
            <w:r>
              <w:rPr>
                <w:rFonts w:ascii="Times New Roman" w:hAnsi="Times New Roman" w:cs="Times New Roman"/>
                <w:b/>
                <w:bCs/>
                <w:color w:val="FF0000"/>
              </w:rPr>
              <w:t>(Error 04)</w:t>
            </w:r>
          </w:p>
          <w:p w14:paraId="4411B879" w14:textId="77777777" w:rsidR="00C75830" w:rsidRDefault="00C75830">
            <w:pPr>
              <w:rPr>
                <w:rFonts w:ascii="Times New Roman" w:hAnsi="Times New Roman" w:cs="Times New Roman"/>
                <w:b/>
                <w:bCs/>
                <w:color w:val="4472C4" w:themeColor="accent1"/>
              </w:rPr>
            </w:pPr>
          </w:p>
        </w:tc>
      </w:tr>
      <w:tr w:rsidR="00C75830" w14:paraId="1B37F383" w14:textId="77777777" w:rsidTr="00C75830">
        <w:tc>
          <w:tcPr>
            <w:tcW w:w="562" w:type="dxa"/>
            <w:tcBorders>
              <w:top w:val="single" w:sz="4" w:space="0" w:color="auto"/>
              <w:left w:val="single" w:sz="4" w:space="0" w:color="auto"/>
              <w:bottom w:val="single" w:sz="4" w:space="0" w:color="auto"/>
              <w:right w:val="single" w:sz="4" w:space="0" w:color="auto"/>
            </w:tcBorders>
          </w:tcPr>
          <w:p w14:paraId="5CFD0FF4" w14:textId="77777777" w:rsidR="00C75830" w:rsidRDefault="00C75830">
            <w:pPr>
              <w:rPr>
                <w:rFonts w:ascii="Times New Roman" w:hAnsi="Times New Roman" w:cs="Times New Roman"/>
                <w:b/>
                <w:bCs/>
                <w:color w:val="4472C4" w:themeColor="accent1"/>
              </w:rPr>
            </w:pPr>
          </w:p>
          <w:p w14:paraId="7359E891"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V10</w:t>
            </w:r>
          </w:p>
        </w:tc>
        <w:tc>
          <w:tcPr>
            <w:tcW w:w="7932" w:type="dxa"/>
            <w:tcBorders>
              <w:top w:val="single" w:sz="4" w:space="0" w:color="auto"/>
              <w:left w:val="single" w:sz="4" w:space="0" w:color="auto"/>
              <w:bottom w:val="single" w:sz="4" w:space="0" w:color="auto"/>
              <w:right w:val="single" w:sz="4" w:space="0" w:color="auto"/>
            </w:tcBorders>
          </w:tcPr>
          <w:p w14:paraId="5B3BF637" w14:textId="77777777" w:rsidR="00C75830" w:rsidRDefault="00C75830">
            <w:pPr>
              <w:rPr>
                <w:rFonts w:ascii="Times New Roman" w:hAnsi="Times New Roman" w:cs="Times New Roman"/>
                <w:b/>
                <w:bCs/>
                <w:color w:val="4472C4" w:themeColor="accent1"/>
              </w:rPr>
            </w:pPr>
          </w:p>
          <w:p w14:paraId="2661796B"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“#_bytes” Si el valor calculado es diferente al señalado en el archivo deberá ser catalogado con error </w:t>
            </w:r>
            <w:r>
              <w:rPr>
                <w:rFonts w:ascii="Times New Roman" w:hAnsi="Times New Roman" w:cs="Times New Roman"/>
                <w:b/>
                <w:bCs/>
                <w:color w:val="FF0000"/>
              </w:rPr>
              <w:t>(Error 03)</w:t>
            </w:r>
          </w:p>
          <w:p w14:paraId="047BC4C2" w14:textId="77777777" w:rsidR="00C75830" w:rsidRDefault="00C75830">
            <w:pPr>
              <w:rPr>
                <w:rFonts w:ascii="Times New Roman" w:hAnsi="Times New Roman" w:cs="Times New Roman"/>
                <w:b/>
                <w:bCs/>
                <w:color w:val="4472C4" w:themeColor="accent1"/>
              </w:rPr>
            </w:pPr>
          </w:p>
        </w:tc>
      </w:tr>
      <w:tr w:rsidR="00C75830" w14:paraId="3D10312B" w14:textId="77777777" w:rsidTr="00C75830">
        <w:tc>
          <w:tcPr>
            <w:tcW w:w="562" w:type="dxa"/>
            <w:tcBorders>
              <w:top w:val="single" w:sz="4" w:space="0" w:color="auto"/>
              <w:left w:val="single" w:sz="4" w:space="0" w:color="auto"/>
              <w:bottom w:val="single" w:sz="4" w:space="0" w:color="auto"/>
              <w:right w:val="single" w:sz="4" w:space="0" w:color="auto"/>
            </w:tcBorders>
          </w:tcPr>
          <w:p w14:paraId="4C85A26F" w14:textId="77777777" w:rsidR="00C75830" w:rsidRDefault="00C75830">
            <w:pPr>
              <w:rPr>
                <w:rFonts w:ascii="Times New Roman" w:hAnsi="Times New Roman" w:cs="Times New Roman"/>
                <w:b/>
                <w:bCs/>
                <w:color w:val="4472C4" w:themeColor="accent1"/>
              </w:rPr>
            </w:pPr>
          </w:p>
          <w:p w14:paraId="3DB55EDB"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V11</w:t>
            </w:r>
          </w:p>
        </w:tc>
        <w:tc>
          <w:tcPr>
            <w:tcW w:w="7932" w:type="dxa"/>
            <w:tcBorders>
              <w:top w:val="single" w:sz="4" w:space="0" w:color="auto"/>
              <w:left w:val="single" w:sz="4" w:space="0" w:color="auto"/>
              <w:bottom w:val="single" w:sz="4" w:space="0" w:color="auto"/>
              <w:right w:val="single" w:sz="4" w:space="0" w:color="auto"/>
            </w:tcBorders>
            <w:hideMark/>
          </w:tcPr>
          <w:p w14:paraId="7204CBE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Validar el campo “</w:t>
            </w:r>
            <w:proofErr w:type="spellStart"/>
            <w:r>
              <w:rPr>
                <w:rFonts w:ascii="Times New Roman" w:hAnsi="Times New Roman" w:cs="Times New Roman"/>
                <w:b/>
                <w:bCs/>
                <w:color w:val="4472C4" w:themeColor="accent1"/>
              </w:rPr>
              <w:t>Formato_Origen</w:t>
            </w:r>
            <w:proofErr w:type="spellEnd"/>
            <w:r>
              <w:rPr>
                <w:rFonts w:ascii="Times New Roman" w:hAnsi="Times New Roman" w:cs="Times New Roman"/>
                <w:b/>
                <w:bCs/>
                <w:color w:val="4472C4" w:themeColor="accent1"/>
              </w:rPr>
              <w:t xml:space="preserve">” debe tener el valor “A” cualquier elemento distinto deberá ser catalogado con error </w:t>
            </w:r>
            <w:r>
              <w:rPr>
                <w:rFonts w:ascii="Times New Roman" w:hAnsi="Times New Roman" w:cs="Times New Roman"/>
                <w:b/>
                <w:bCs/>
                <w:color w:val="FF0000"/>
              </w:rPr>
              <w:t>(Error 02)</w:t>
            </w:r>
          </w:p>
        </w:tc>
      </w:tr>
      <w:tr w:rsidR="00C75830" w14:paraId="0D0FF47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13B1204"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V12</w:t>
            </w:r>
          </w:p>
        </w:tc>
        <w:tc>
          <w:tcPr>
            <w:tcW w:w="7932" w:type="dxa"/>
            <w:tcBorders>
              <w:top w:val="single" w:sz="4" w:space="0" w:color="auto"/>
              <w:left w:val="single" w:sz="4" w:space="0" w:color="auto"/>
              <w:bottom w:val="single" w:sz="4" w:space="0" w:color="auto"/>
              <w:right w:val="single" w:sz="4" w:space="0" w:color="auto"/>
            </w:tcBorders>
          </w:tcPr>
          <w:p w14:paraId="422F03A9"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el campo “traducción” debe tener el valor “N” cualquier elemento distinto deberá ser catalogado con error </w:t>
            </w:r>
            <w:r>
              <w:rPr>
                <w:rFonts w:ascii="Times New Roman" w:hAnsi="Times New Roman" w:cs="Times New Roman"/>
                <w:b/>
                <w:bCs/>
                <w:color w:val="FF0000"/>
              </w:rPr>
              <w:t>(Error 01).</w:t>
            </w:r>
          </w:p>
          <w:p w14:paraId="20AC4CED" w14:textId="77777777" w:rsidR="00C75830" w:rsidRDefault="00C75830">
            <w:pPr>
              <w:rPr>
                <w:rFonts w:ascii="Times New Roman" w:hAnsi="Times New Roman" w:cs="Times New Roman"/>
                <w:b/>
                <w:bCs/>
                <w:color w:val="4472C4" w:themeColor="accent1"/>
              </w:rPr>
            </w:pPr>
          </w:p>
        </w:tc>
      </w:tr>
      <w:tr w:rsidR="00C75830" w14:paraId="0A1181B4"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3822674D"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V13</w:t>
            </w:r>
          </w:p>
        </w:tc>
        <w:tc>
          <w:tcPr>
            <w:tcW w:w="7932" w:type="dxa"/>
            <w:tcBorders>
              <w:top w:val="single" w:sz="4" w:space="0" w:color="auto"/>
              <w:left w:val="single" w:sz="4" w:space="0" w:color="auto"/>
              <w:bottom w:val="single" w:sz="4" w:space="0" w:color="auto"/>
              <w:right w:val="single" w:sz="4" w:space="0" w:color="auto"/>
            </w:tcBorders>
          </w:tcPr>
          <w:p w14:paraId="1AE1C84C" w14:textId="77777777" w:rsidR="00C75830" w:rsidRDefault="00C75830">
            <w:pPr>
              <w:rPr>
                <w:rFonts w:ascii="Times New Roman" w:hAnsi="Times New Roman" w:cs="Times New Roman"/>
                <w:b/>
                <w:bCs/>
                <w:color w:val="FF0000"/>
              </w:rPr>
            </w:pPr>
            <w:r>
              <w:rPr>
                <w:rFonts w:ascii="Times New Roman" w:hAnsi="Times New Roman" w:cs="Times New Roman"/>
                <w:b/>
                <w:bCs/>
                <w:color w:val="4472C4" w:themeColor="accent1"/>
              </w:rPr>
              <w:t xml:space="preserve">Validar que el nombre del archivo no exista en la casilla destino, en caso de existir, deberá ser catalogado con error </w:t>
            </w:r>
            <w:r>
              <w:rPr>
                <w:rFonts w:ascii="Times New Roman" w:hAnsi="Times New Roman" w:cs="Times New Roman"/>
                <w:b/>
                <w:bCs/>
                <w:color w:val="FF0000"/>
              </w:rPr>
              <w:t>(Error 28)</w:t>
            </w:r>
          </w:p>
          <w:p w14:paraId="62CDBE7C" w14:textId="77777777" w:rsidR="00C75830" w:rsidRDefault="00C75830">
            <w:pPr>
              <w:rPr>
                <w:rFonts w:ascii="Times New Roman" w:hAnsi="Times New Roman" w:cs="Times New Roman"/>
                <w:b/>
                <w:bCs/>
                <w:color w:val="4472C4" w:themeColor="accent1"/>
              </w:rPr>
            </w:pPr>
          </w:p>
        </w:tc>
      </w:tr>
      <w:tr w:rsidR="00C75830" w14:paraId="5AE86EB5"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5CA98405"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V14</w:t>
            </w:r>
          </w:p>
        </w:tc>
        <w:tc>
          <w:tcPr>
            <w:tcW w:w="7932" w:type="dxa"/>
            <w:tcBorders>
              <w:top w:val="single" w:sz="4" w:space="0" w:color="auto"/>
              <w:left w:val="single" w:sz="4" w:space="0" w:color="auto"/>
              <w:bottom w:val="single" w:sz="4" w:space="0" w:color="auto"/>
              <w:right w:val="single" w:sz="4" w:space="0" w:color="auto"/>
            </w:tcBorders>
            <w:hideMark/>
          </w:tcPr>
          <w:p w14:paraId="6E3AA568"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Para que un envío de archivo sea válido, deberá cotejarse con los registros de movimiento de la base de datos. De esta forma se debe validar que el “nombre de archivo</w:t>
            </w:r>
            <w:proofErr w:type="gramStart"/>
            <w:r>
              <w:rPr>
                <w:rFonts w:ascii="Times New Roman" w:hAnsi="Times New Roman" w:cs="Times New Roman"/>
                <w:b/>
                <w:bCs/>
                <w:color w:val="4472C4" w:themeColor="accent1"/>
              </w:rPr>
              <w:t>” ,</w:t>
            </w:r>
            <w:proofErr w:type="gramEnd"/>
            <w:r>
              <w:rPr>
                <w:rFonts w:ascii="Times New Roman" w:hAnsi="Times New Roman" w:cs="Times New Roman"/>
                <w:b/>
                <w:bCs/>
                <w:color w:val="4472C4" w:themeColor="accent1"/>
              </w:rPr>
              <w:t xml:space="preserve"> “casilla destino” y que el estado del movimiento sea “02” o no exista, en caso contrario deberá ser catalogado con error  </w:t>
            </w:r>
            <w:r>
              <w:rPr>
                <w:rFonts w:ascii="Times New Roman" w:hAnsi="Times New Roman" w:cs="Times New Roman"/>
                <w:b/>
                <w:bCs/>
                <w:color w:val="FF0000"/>
              </w:rPr>
              <w:t>(Error 39)</w:t>
            </w:r>
          </w:p>
        </w:tc>
      </w:tr>
      <w:tr w:rsidR="00C75830" w14:paraId="1991A6B8"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21EBED33"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V15</w:t>
            </w:r>
          </w:p>
        </w:tc>
        <w:tc>
          <w:tcPr>
            <w:tcW w:w="7932" w:type="dxa"/>
            <w:tcBorders>
              <w:top w:val="single" w:sz="4" w:space="0" w:color="auto"/>
              <w:left w:val="single" w:sz="4" w:space="0" w:color="auto"/>
              <w:bottom w:val="single" w:sz="4" w:space="0" w:color="auto"/>
              <w:right w:val="single" w:sz="4" w:space="0" w:color="auto"/>
            </w:tcBorders>
            <w:hideMark/>
          </w:tcPr>
          <w:p w14:paraId="72F77007"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nombre del archivo exista en la casilla origen, en caso de no existir, deberá ser catalogado con error </w:t>
            </w:r>
            <w:r>
              <w:rPr>
                <w:rFonts w:ascii="Times New Roman" w:hAnsi="Times New Roman" w:cs="Times New Roman"/>
                <w:b/>
                <w:bCs/>
                <w:color w:val="FF0000"/>
              </w:rPr>
              <w:t xml:space="preserve">(Error 27) </w:t>
            </w:r>
          </w:p>
        </w:tc>
      </w:tr>
      <w:tr w:rsidR="00C75830" w14:paraId="5B8A719B" w14:textId="77777777" w:rsidTr="00C75830">
        <w:tc>
          <w:tcPr>
            <w:tcW w:w="562" w:type="dxa"/>
            <w:tcBorders>
              <w:top w:val="single" w:sz="4" w:space="0" w:color="auto"/>
              <w:left w:val="single" w:sz="4" w:space="0" w:color="auto"/>
              <w:bottom w:val="single" w:sz="4" w:space="0" w:color="auto"/>
              <w:right w:val="single" w:sz="4" w:space="0" w:color="auto"/>
            </w:tcBorders>
            <w:hideMark/>
          </w:tcPr>
          <w:p w14:paraId="03B5A329"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V16</w:t>
            </w:r>
          </w:p>
        </w:tc>
        <w:tc>
          <w:tcPr>
            <w:tcW w:w="7932" w:type="dxa"/>
            <w:tcBorders>
              <w:top w:val="single" w:sz="4" w:space="0" w:color="auto"/>
              <w:left w:val="single" w:sz="4" w:space="0" w:color="auto"/>
              <w:bottom w:val="single" w:sz="4" w:space="0" w:color="auto"/>
              <w:right w:val="single" w:sz="4" w:space="0" w:color="auto"/>
            </w:tcBorders>
            <w:hideMark/>
          </w:tcPr>
          <w:p w14:paraId="6A4105DA" w14:textId="77777777" w:rsidR="00C75830" w:rsidRDefault="00C75830">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Validar que el archivo tenga datos, en caso contrario error </w:t>
            </w:r>
            <w:r>
              <w:rPr>
                <w:rFonts w:ascii="Times New Roman" w:hAnsi="Times New Roman" w:cs="Times New Roman"/>
                <w:b/>
                <w:bCs/>
                <w:color w:val="FF0000"/>
              </w:rPr>
              <w:t>(Error 40)</w:t>
            </w:r>
          </w:p>
        </w:tc>
      </w:tr>
    </w:tbl>
    <w:p w14:paraId="3E7EE4A9" w14:textId="4BB2B722" w:rsidR="00C15D58" w:rsidRPr="00230F5A" w:rsidRDefault="0084328F" w:rsidP="000465DB">
      <w:pPr>
        <w:rPr>
          <w:rFonts w:ascii="Times New Roman" w:hAnsi="Times New Roman" w:cs="Times New Roman"/>
          <w:color w:val="4472C4" w:themeColor="accent1"/>
        </w:rPr>
      </w:pPr>
      <w:r>
        <w:rPr>
          <w:noProof/>
        </w:rPr>
        <w:lastRenderedPageBreak/>
        <w:drawing>
          <wp:inline distT="0" distB="0" distL="0" distR="0" wp14:anchorId="22287476" wp14:editId="17EBEA38">
            <wp:extent cx="6120130" cy="4282440"/>
            <wp:effectExtent l="0" t="0" r="0" b="3810"/>
            <wp:docPr id="1475597758" name="Imagen 147559775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68176"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282440"/>
                    </a:xfrm>
                    <a:prstGeom prst="rect">
                      <a:avLst/>
                    </a:prstGeom>
                    <a:noFill/>
                    <a:ln>
                      <a:noFill/>
                    </a:ln>
                  </pic:spPr>
                </pic:pic>
              </a:graphicData>
            </a:graphic>
          </wp:inline>
        </w:drawing>
      </w:r>
    </w:p>
    <w:bookmarkEnd w:id="14"/>
    <w:p w14:paraId="65D37002" w14:textId="77777777" w:rsidR="00513350" w:rsidRPr="00230F5A" w:rsidRDefault="00513350">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DA34B34" w14:textId="41CFB407" w:rsidR="00A829A4" w:rsidRPr="00230F5A" w:rsidRDefault="00A421C4" w:rsidP="00981815">
      <w:pPr>
        <w:pStyle w:val="Ttulo1"/>
        <w:numPr>
          <w:ilvl w:val="0"/>
          <w:numId w:val="7"/>
        </w:numPr>
        <w:rPr>
          <w:rFonts w:cs="Times New Roman"/>
        </w:rPr>
      </w:pPr>
      <w:bookmarkStart w:id="15" w:name="_Toc152254291"/>
      <w:r>
        <w:rPr>
          <w:rFonts w:cs="Times New Roman"/>
        </w:rPr>
        <w:lastRenderedPageBreak/>
        <w:t>C</w:t>
      </w:r>
      <w:r w:rsidR="00A829A4" w:rsidRPr="00230F5A">
        <w:rPr>
          <w:rFonts w:cs="Times New Roman"/>
        </w:rPr>
        <w:t>onstruye</w:t>
      </w:r>
      <w:r>
        <w:rPr>
          <w:rFonts w:cs="Times New Roman"/>
        </w:rPr>
        <w:t xml:space="preserve">ndo </w:t>
      </w:r>
      <w:r w:rsidR="00A829A4" w:rsidRPr="00230F5A">
        <w:rPr>
          <w:rFonts w:cs="Times New Roman"/>
        </w:rPr>
        <w:t>la carátula de salida</w:t>
      </w:r>
      <w:bookmarkEnd w:id="15"/>
      <w:r w:rsidR="001306C1" w:rsidRPr="00230F5A">
        <w:rPr>
          <w:rFonts w:cs="Times New Roman"/>
        </w:rPr>
        <w:fldChar w:fldCharType="begin"/>
      </w:r>
      <w:r w:rsidR="001306C1" w:rsidRPr="00230F5A">
        <w:rPr>
          <w:rFonts w:cs="Times New Roman"/>
        </w:rPr>
        <w:instrText xml:space="preserve"> XE "¿Cómo se construye la carátula de salida?" </w:instrText>
      </w:r>
      <w:r w:rsidR="001306C1" w:rsidRPr="00230F5A">
        <w:rPr>
          <w:rFonts w:cs="Times New Roman"/>
        </w:rPr>
        <w:fldChar w:fldCharType="end"/>
      </w:r>
    </w:p>
    <w:p w14:paraId="69D95BCB" w14:textId="77777777" w:rsidR="00B022B6" w:rsidRPr="00230F5A" w:rsidRDefault="00B022B6" w:rsidP="00B022B6">
      <w:pPr>
        <w:pStyle w:val="Prrafodelista"/>
        <w:ind w:left="360" w:firstLine="0"/>
        <w:rPr>
          <w:rFonts w:ascii="Times New Roman" w:hAnsi="Times New Roman" w:cs="Times New Roman"/>
          <w:b/>
          <w:bCs/>
          <w:color w:val="4472C4" w:themeColor="accent1"/>
          <w:sz w:val="32"/>
          <w:szCs w:val="32"/>
        </w:rPr>
      </w:pPr>
    </w:p>
    <w:p w14:paraId="3C88D0B3" w14:textId="24D62778" w:rsidR="00A829A4" w:rsidRPr="00B46EC9" w:rsidRDefault="00A421C4" w:rsidP="00B46EC9">
      <w:pPr>
        <w:pStyle w:val="TableParagraph"/>
        <w:ind w:left="851" w:firstLine="567"/>
        <w:rPr>
          <w:rFonts w:ascii="Times New Roman" w:eastAsiaTheme="minorHAnsi" w:hAnsi="Times New Roman" w:cs="Times New Roman"/>
          <w:color w:val="4472C4" w:themeColor="accent1"/>
          <w:kern w:val="2"/>
        </w:rPr>
      </w:pPr>
      <w:r w:rsidRPr="00B46EC9">
        <w:rPr>
          <w:rFonts w:ascii="Times New Roman" w:eastAsiaTheme="minorHAnsi" w:hAnsi="Times New Roman" w:cs="Times New Roman"/>
          <w:color w:val="4472C4" w:themeColor="accent1"/>
          <w:kern w:val="2"/>
        </w:rPr>
        <w:t xml:space="preserve">La carátula de salida se construirá cotejando los campos calculados de la carátula de entrada, con los valores calculados del archivo de datos. </w:t>
      </w:r>
      <w:r w:rsidR="001306C1" w:rsidRPr="00B46EC9">
        <w:rPr>
          <w:rFonts w:ascii="Times New Roman" w:eastAsiaTheme="minorHAnsi" w:hAnsi="Times New Roman" w:cs="Times New Roman"/>
          <w:color w:val="4472C4" w:themeColor="accent1"/>
          <w:kern w:val="2"/>
        </w:rPr>
        <w:fldChar w:fldCharType="begin"/>
      </w:r>
      <w:r w:rsidR="001306C1" w:rsidRPr="00B46EC9">
        <w:rPr>
          <w:rFonts w:ascii="Times New Roman" w:eastAsiaTheme="minorHAnsi" w:hAnsi="Times New Roman" w:cs="Times New Roman"/>
          <w:color w:val="4472C4" w:themeColor="accent1"/>
          <w:kern w:val="2"/>
        </w:rPr>
        <w:instrText xml:space="preserve"> XE "¿Mirando el archivo de carátula de entrada?" </w:instrText>
      </w:r>
      <w:r w:rsidR="001306C1" w:rsidRPr="00B46EC9">
        <w:rPr>
          <w:rFonts w:ascii="Times New Roman" w:eastAsiaTheme="minorHAnsi" w:hAnsi="Times New Roman" w:cs="Times New Roman"/>
          <w:color w:val="4472C4" w:themeColor="accent1"/>
          <w:kern w:val="2"/>
        </w:rPr>
        <w:fldChar w:fldCharType="end"/>
      </w:r>
    </w:p>
    <w:p w14:paraId="45D116C1" w14:textId="77777777" w:rsidR="00A73491" w:rsidRPr="00B46EC9" w:rsidRDefault="00A73491" w:rsidP="00B46EC9">
      <w:pPr>
        <w:pStyle w:val="Prrafodelista"/>
        <w:ind w:left="851" w:firstLine="567"/>
        <w:rPr>
          <w:rFonts w:ascii="Times New Roman" w:eastAsiaTheme="minorHAnsi" w:hAnsi="Times New Roman" w:cs="Times New Roman"/>
          <w:color w:val="4472C4" w:themeColor="accent1"/>
          <w:kern w:val="2"/>
        </w:rPr>
      </w:pPr>
    </w:p>
    <w:p w14:paraId="42DD0D30" w14:textId="77777777" w:rsidR="002A13B4" w:rsidRDefault="002A13B4">
      <w:pPr>
        <w:rPr>
          <w:rFonts w:ascii="Times New Roman" w:eastAsia="Verdana" w:hAnsi="Times New Roman" w:cs="Times New Roman"/>
          <w:color w:val="4472C4" w:themeColor="accent1"/>
          <w:kern w:val="0"/>
          <w14:ligatures w14:val="none"/>
        </w:rPr>
      </w:pPr>
      <w:r>
        <w:rPr>
          <w:rFonts w:ascii="Times New Roman" w:hAnsi="Times New Roman" w:cs="Times New Roman"/>
          <w:color w:val="4472C4" w:themeColor="accent1"/>
        </w:rPr>
        <w:br w:type="page"/>
      </w:r>
    </w:p>
    <w:p w14:paraId="59C685E8" w14:textId="1341155B" w:rsidR="00B022B6" w:rsidRPr="00182D60" w:rsidRDefault="00B022B6" w:rsidP="00182D60">
      <w:pPr>
        <w:pStyle w:val="Ttulo2"/>
        <w:numPr>
          <w:ilvl w:val="1"/>
          <w:numId w:val="7"/>
        </w:numPr>
        <w:rPr>
          <w:b w:val="0"/>
        </w:rPr>
      </w:pPr>
      <w:bookmarkStart w:id="16" w:name="_Toc152254292"/>
      <w:r w:rsidRPr="003F5278">
        <w:lastRenderedPageBreak/>
        <w:t>Formato de carátula de salida</w:t>
      </w:r>
      <w:bookmarkEnd w:id="16"/>
      <w:r w:rsidR="00360252" w:rsidRPr="003F5278">
        <w:fldChar w:fldCharType="begin"/>
      </w:r>
      <w:r w:rsidR="00360252" w:rsidRPr="003F5278">
        <w:instrText xml:space="preserve"> XE "Formato de carátula de salida" </w:instrText>
      </w:r>
      <w:r w:rsidR="00360252" w:rsidRPr="003F5278">
        <w:fldChar w:fldCharType="end"/>
      </w:r>
    </w:p>
    <w:p w14:paraId="2941D731" w14:textId="77777777" w:rsidR="00B022B6" w:rsidRPr="00230F5A" w:rsidRDefault="00B022B6" w:rsidP="00A829A4">
      <w:pPr>
        <w:rPr>
          <w:rFonts w:ascii="Times New Roman" w:hAnsi="Times New Roman" w:cs="Times New Roman"/>
          <w:color w:val="4472C4" w:themeColor="accent1"/>
        </w:rPr>
      </w:pPr>
    </w:p>
    <w:p w14:paraId="2008E3FA" w14:textId="0C80C1A7" w:rsidR="00A829A4" w:rsidRPr="00230F5A" w:rsidRDefault="00000000" w:rsidP="00A829A4">
      <w:pPr>
        <w:rPr>
          <w:rFonts w:ascii="Times New Roman" w:hAnsi="Times New Roman" w:cs="Times New Roman"/>
          <w:color w:val="4472C4" w:themeColor="accent1"/>
        </w:rPr>
      </w:pPr>
      <w:r>
        <w:rPr>
          <w:noProof/>
        </w:rPr>
        <w:pict w14:anchorId="34C370F2">
          <v:shape id="Text Box 10" o:spid="_x0000_s2050" type="#_x0000_t202" style="position:absolute;margin-left:-16.05pt;margin-top:25.4pt;width:488.65pt;height:419.9pt;z-index:251659264;visibility:visible;mso-wrap-style:square;mso-wrap-distance-left:9pt;mso-wrap-distance-top:0;mso-wrap-distance-right:9pt;mso-wrap-distance-bottom:0;mso-position-horizontal:absolute;mso-position-horizontal-relative:text;mso-position-vertical:absolut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" filled="f" stroked="f">
            <v:textbox style="mso-next-textbox:#Text Box 10" inset="0,0,0,0">
              <w:txbxContent>
                <w:p w14:paraId="4C4A03B7" w14:textId="77777777" w:rsidR="00A829A4" w:rsidRDefault="00A829A4" w:rsidP="00A829A4">
                  <w:pPr>
                    <w:spacing w:line="230" w:lineRule="exact"/>
                    <w:ind w:left="9"/>
                    <w:rPr>
                      <w:rFonts w:ascii="Arial MT"/>
                      <w:sz w:val="20"/>
                    </w:rPr>
                  </w:pPr>
                  <w:r>
                    <w:rPr>
                      <w:rFonts w:ascii="Arial MT"/>
                      <w:sz w:val="20"/>
                    </w:rPr>
                    <w:t>El</w:t>
                  </w:r>
                  <w:r>
                    <w:rPr>
                      <w:rFonts w:ascii="Arial MT"/>
                      <w:spacing w:val="-3"/>
                      <w:sz w:val="20"/>
                    </w:rPr>
                    <w:t xml:space="preserve"> </w:t>
                  </w:r>
                  <w:r>
                    <w:rPr>
                      <w:rFonts w:ascii="Arial MT"/>
                      <w:sz w:val="20"/>
                    </w:rPr>
                    <w:t>formato</w:t>
                  </w:r>
                  <w:r>
                    <w:rPr>
                      <w:rFonts w:ascii="Arial MT"/>
                      <w:spacing w:val="-2"/>
                      <w:sz w:val="20"/>
                    </w:rPr>
                    <w:t xml:space="preserve"> </w:t>
                  </w:r>
                  <w:r>
                    <w:rPr>
                      <w:rFonts w:ascii="Arial MT"/>
                      <w:sz w:val="20"/>
                    </w:rPr>
                    <w:t>F3</w:t>
                  </w:r>
                  <w:r>
                    <w:rPr>
                      <w:rFonts w:ascii="Arial MT"/>
                      <w:spacing w:val="-2"/>
                      <w:sz w:val="20"/>
                    </w:rPr>
                    <w:t xml:space="preserve"> </w:t>
                  </w:r>
                  <w:r>
                    <w:rPr>
                      <w:rFonts w:ascii="Arial MT"/>
                      <w:sz w:val="20"/>
                    </w:rPr>
                    <w:t>(</w:t>
                  </w:r>
                  <w:proofErr w:type="spellStart"/>
                  <w:r>
                    <w:rPr>
                      <w:rFonts w:ascii="Arial MT"/>
                      <w:sz w:val="20"/>
                    </w:rPr>
                    <w:t>nf</w:t>
                  </w:r>
                  <w:proofErr w:type="spellEnd"/>
                  <w:r>
                    <w:rPr>
                      <w:rFonts w:ascii="Arial MT"/>
                      <w:sz w:val="20"/>
                    </w:rPr>
                    <w:t>) es:</w:t>
                  </w:r>
                </w:p>
                <w:p w14:paraId="4E7D6363"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1&gt;&lt;valor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1&gt;&lt;valor</w:t>
                  </w:r>
                  <w:r>
                    <w:rPr>
                      <w:rFonts w:ascii="Arial MT" w:hAnsi="Arial MT"/>
                      <w:spacing w:val="1"/>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1&gt;&lt;fin</w:t>
                  </w:r>
                  <w:r>
                    <w:rPr>
                      <w:rFonts w:ascii="Arial MT" w:hAnsi="Arial MT"/>
                      <w:spacing w:val="-2"/>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3B5AB9FC" w14:textId="77777777" w:rsidR="00A829A4" w:rsidRDefault="00A829A4" w:rsidP="00A829A4">
                  <w:pPr>
                    <w:spacing w:before="1"/>
                    <w:ind w:left="103"/>
                    <w:rPr>
                      <w:rFonts w:ascii="Arial MT" w:hAnsi="Arial MT"/>
                      <w:sz w:val="20"/>
                    </w:rPr>
                  </w:pPr>
                  <w:r>
                    <w:rPr>
                      <w:rFonts w:ascii="Arial MT" w:hAnsi="Arial MT"/>
                      <w:sz w:val="20"/>
                    </w:rPr>
                    <w:t>….</w:t>
                  </w:r>
                </w:p>
                <w:p w14:paraId="229DDD67" w14:textId="77777777" w:rsidR="00A829A4" w:rsidRDefault="00A829A4" w:rsidP="00A829A4">
                  <w:pPr>
                    <w:ind w:left="103"/>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2&gt;&lt;valor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 2&gt;&lt;signo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2&gt;&lt;fin</w:t>
                  </w:r>
                  <w:r>
                    <w:rPr>
                      <w:rFonts w:ascii="Arial MT" w:hAnsi="Arial MT"/>
                      <w:spacing w:val="-1"/>
                      <w:sz w:val="20"/>
                    </w:rPr>
                    <w:t xml:space="preserve"> </w:t>
                  </w:r>
                  <w:r>
                    <w:rPr>
                      <w:rFonts w:ascii="Arial MT" w:hAnsi="Arial MT"/>
                      <w:sz w:val="20"/>
                    </w:rPr>
                    <w:t>de</w:t>
                  </w:r>
                  <w:r>
                    <w:rPr>
                      <w:rFonts w:ascii="Arial MT" w:hAnsi="Arial MT"/>
                      <w:spacing w:val="-1"/>
                      <w:sz w:val="20"/>
                    </w:rPr>
                    <w:t xml:space="preserve"> </w:t>
                  </w:r>
                  <w:r>
                    <w:rPr>
                      <w:rFonts w:ascii="Arial MT" w:hAnsi="Arial MT"/>
                      <w:sz w:val="20"/>
                    </w:rPr>
                    <w:t>línea&gt;</w:t>
                  </w:r>
                </w:p>
                <w:p w14:paraId="1D437EA1" w14:textId="77777777" w:rsidR="00A829A4" w:rsidRDefault="00A829A4" w:rsidP="00A829A4">
                  <w:pPr>
                    <w:spacing w:line="229" w:lineRule="exact"/>
                    <w:ind w:left="103"/>
                    <w:rPr>
                      <w:rFonts w:ascii="Arial MT" w:hAnsi="Arial MT"/>
                      <w:sz w:val="20"/>
                    </w:rPr>
                  </w:pPr>
                  <w:r>
                    <w:rPr>
                      <w:rFonts w:ascii="Arial MT" w:hAnsi="Arial MT"/>
                      <w:sz w:val="20"/>
                    </w:rPr>
                    <w:t>….</w:t>
                  </w:r>
                </w:p>
                <w:p w14:paraId="415DA188" w14:textId="77777777" w:rsidR="00A829A4" w:rsidRDefault="00A829A4" w:rsidP="00A829A4">
                  <w:pPr>
                    <w:spacing w:line="229" w:lineRule="exact"/>
                    <w:ind w:left="103"/>
                    <w:rPr>
                      <w:rFonts w:ascii="Arial MT" w:hAnsi="Arial MT"/>
                      <w:sz w:val="20"/>
                    </w:rPr>
                  </w:pPr>
                  <w:r>
                    <w:rPr>
                      <w:rFonts w:ascii="Arial MT" w:hAnsi="Arial MT"/>
                      <w:sz w:val="20"/>
                    </w:rPr>
                    <w:t>&lt;nro.</w:t>
                  </w:r>
                  <w:r>
                    <w:rPr>
                      <w:rFonts w:ascii="Arial MT" w:hAnsi="Arial MT"/>
                      <w:spacing w:val="-4"/>
                      <w:sz w:val="20"/>
                    </w:rPr>
                    <w:t xml:space="preserve"> </w:t>
                  </w:r>
                  <w:r>
                    <w:rPr>
                      <w:rFonts w:ascii="Arial MT" w:hAnsi="Arial MT"/>
                      <w:sz w:val="20"/>
                    </w:rPr>
                    <w:t>Línea</w:t>
                  </w:r>
                  <w:r>
                    <w:rPr>
                      <w:rFonts w:ascii="Arial MT" w:hAnsi="Arial MT"/>
                      <w:spacing w:val="-1"/>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m&gt;&lt;valor</w:t>
                  </w:r>
                  <w:r>
                    <w:rPr>
                      <w:rFonts w:ascii="Arial MT" w:hAnsi="Arial MT"/>
                      <w:spacing w:val="-3"/>
                      <w:sz w:val="20"/>
                    </w:rPr>
                    <w:t xml:space="preserve"> </w:t>
                  </w:r>
                  <w:r>
                    <w:rPr>
                      <w:rFonts w:ascii="Arial MT" w:hAnsi="Arial MT"/>
                      <w:sz w:val="20"/>
                    </w:rPr>
                    <w:t>decimal</w:t>
                  </w:r>
                  <w:r>
                    <w:rPr>
                      <w:rFonts w:ascii="Arial MT" w:hAnsi="Arial MT"/>
                      <w:spacing w:val="-4"/>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m&gt;&lt;signo</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m&gt;&lt;fin</w:t>
                  </w:r>
                  <w:r>
                    <w:rPr>
                      <w:rFonts w:ascii="Arial MT" w:hAnsi="Arial MT"/>
                      <w:spacing w:val="-1"/>
                      <w:sz w:val="20"/>
                    </w:rPr>
                    <w:t xml:space="preserve"> </w:t>
                  </w:r>
                  <w:r>
                    <w:rPr>
                      <w:rFonts w:ascii="Arial MT" w:hAnsi="Arial MT"/>
                      <w:sz w:val="20"/>
                    </w:rPr>
                    <w:t>de</w:t>
                  </w:r>
                  <w:r>
                    <w:rPr>
                      <w:rFonts w:ascii="Arial MT" w:hAnsi="Arial MT"/>
                      <w:spacing w:val="-4"/>
                      <w:sz w:val="20"/>
                    </w:rPr>
                    <w:t xml:space="preserve"> </w:t>
                  </w:r>
                  <w:r>
                    <w:rPr>
                      <w:rFonts w:ascii="Arial MT" w:hAnsi="Arial MT"/>
                      <w:sz w:val="20"/>
                    </w:rPr>
                    <w:t>línea&gt;</w:t>
                  </w:r>
                </w:p>
                <w:p w14:paraId="400ABD57" w14:textId="77777777" w:rsidR="00A829A4" w:rsidRDefault="00A829A4" w:rsidP="00A829A4">
                  <w:pPr>
                    <w:spacing w:before="1"/>
                    <w:ind w:left="103"/>
                    <w:rPr>
                      <w:rFonts w:ascii="Arial MT" w:hAnsi="Arial MT"/>
                      <w:sz w:val="20"/>
                    </w:rPr>
                  </w:pPr>
                  <w:r>
                    <w:rPr>
                      <w:rFonts w:ascii="Arial MT" w:hAnsi="Arial MT"/>
                      <w:w w:val="99"/>
                      <w:sz w:val="20"/>
                    </w:rPr>
                    <w:t>…</w:t>
                  </w:r>
                </w:p>
                <w:p w14:paraId="770E91C3" w14:textId="77777777" w:rsidR="00A829A4" w:rsidRDefault="00A829A4" w:rsidP="00A829A4">
                  <w:pPr>
                    <w:ind w:left="103" w:right="1164"/>
                    <w:rPr>
                      <w:rFonts w:ascii="Arial MT" w:hAnsi="Arial MT"/>
                      <w:sz w:val="20"/>
                    </w:rPr>
                  </w:pPr>
                  <w:r>
                    <w:rPr>
                      <w:rFonts w:ascii="Arial MT" w:hAnsi="Arial MT"/>
                      <w:sz w:val="20"/>
                    </w:rPr>
                    <w:t>&lt;nro.</w:t>
                  </w:r>
                  <w:r>
                    <w:rPr>
                      <w:rFonts w:ascii="Arial MT" w:hAnsi="Arial MT"/>
                      <w:spacing w:val="-3"/>
                      <w:sz w:val="20"/>
                    </w:rPr>
                    <w:t xml:space="preserve"> </w:t>
                  </w:r>
                  <w:r>
                    <w:rPr>
                      <w:rFonts w:ascii="Arial MT" w:hAnsi="Arial MT"/>
                      <w:sz w:val="20"/>
                    </w:rPr>
                    <w:t>Línea</w:t>
                  </w:r>
                  <w:r>
                    <w:rPr>
                      <w:rFonts w:ascii="Arial MT" w:hAnsi="Arial MT"/>
                      <w:spacing w:val="-3"/>
                      <w:sz w:val="20"/>
                    </w:rPr>
                    <w:t xml:space="preserve"> </w:t>
                  </w:r>
                  <w:r>
                    <w:rPr>
                      <w:rFonts w:ascii="Arial MT" w:hAnsi="Arial MT"/>
                      <w:sz w:val="20"/>
                    </w:rPr>
                    <w:t>N&gt;&lt;valor</w:t>
                  </w:r>
                  <w:r>
                    <w:rPr>
                      <w:rFonts w:ascii="Arial MT" w:hAnsi="Arial MT"/>
                      <w:spacing w:val="-2"/>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N&gt;&lt;valor</w:t>
                  </w:r>
                  <w:r>
                    <w:rPr>
                      <w:rFonts w:ascii="Arial MT" w:hAnsi="Arial MT"/>
                      <w:spacing w:val="-3"/>
                      <w:sz w:val="20"/>
                    </w:rPr>
                    <w:t xml:space="preserve"> </w:t>
                  </w:r>
                  <w:r>
                    <w:rPr>
                      <w:rFonts w:ascii="Arial MT" w:hAnsi="Arial MT"/>
                      <w:sz w:val="20"/>
                    </w:rPr>
                    <w:t>decimal</w:t>
                  </w:r>
                  <w:r>
                    <w:rPr>
                      <w:rFonts w:ascii="Arial MT" w:hAnsi="Arial MT"/>
                      <w:spacing w:val="-3"/>
                      <w:sz w:val="20"/>
                    </w:rPr>
                    <w:t xml:space="preserve"> </w:t>
                  </w:r>
                  <w:r>
                    <w:rPr>
                      <w:rFonts w:ascii="Arial MT" w:hAnsi="Arial MT"/>
                      <w:sz w:val="20"/>
                    </w:rPr>
                    <w:t>campo</w:t>
                  </w:r>
                  <w:r>
                    <w:rPr>
                      <w:rFonts w:ascii="Arial MT" w:hAnsi="Arial MT"/>
                      <w:spacing w:val="-1"/>
                      <w:sz w:val="20"/>
                    </w:rPr>
                    <w:t xml:space="preserve"> </w:t>
                  </w:r>
                  <w:r>
                    <w:rPr>
                      <w:rFonts w:ascii="Arial MT" w:hAnsi="Arial MT"/>
                      <w:sz w:val="20"/>
                    </w:rPr>
                    <w:t>N&gt;&lt;signo</w:t>
                  </w:r>
                  <w:r>
                    <w:rPr>
                      <w:rFonts w:ascii="Arial MT" w:hAnsi="Arial MT"/>
                      <w:spacing w:val="-2"/>
                      <w:sz w:val="20"/>
                    </w:rPr>
                    <w:t xml:space="preserve"> </w:t>
                  </w:r>
                  <w:r>
                    <w:rPr>
                      <w:rFonts w:ascii="Arial MT" w:hAnsi="Arial MT"/>
                      <w:sz w:val="20"/>
                    </w:rPr>
                    <w:t>campo</w:t>
                  </w:r>
                  <w:r>
                    <w:rPr>
                      <w:rFonts w:ascii="Arial MT" w:hAnsi="Arial MT"/>
                      <w:spacing w:val="-3"/>
                      <w:sz w:val="20"/>
                    </w:rPr>
                    <w:t xml:space="preserve"> </w:t>
                  </w:r>
                  <w:r>
                    <w:rPr>
                      <w:rFonts w:ascii="Arial MT" w:hAnsi="Arial MT"/>
                      <w:sz w:val="20"/>
                    </w:rPr>
                    <w:t>N&gt;&lt;fin</w:t>
                  </w:r>
                  <w:r>
                    <w:rPr>
                      <w:rFonts w:ascii="Arial MT" w:hAnsi="Arial MT"/>
                      <w:spacing w:val="-3"/>
                      <w:sz w:val="20"/>
                    </w:rPr>
                    <w:t xml:space="preserve"> </w:t>
                  </w:r>
                  <w:r>
                    <w:rPr>
                      <w:rFonts w:ascii="Arial MT" w:hAnsi="Arial MT"/>
                      <w:sz w:val="20"/>
                    </w:rPr>
                    <w:t>de línea&gt;</w:t>
                  </w:r>
                  <w:r>
                    <w:rPr>
                      <w:rFonts w:ascii="Arial MT" w:hAnsi="Arial MT"/>
                      <w:spacing w:val="-53"/>
                      <w:sz w:val="20"/>
                    </w:rPr>
                    <w:t xml:space="preserve"> </w:t>
                  </w:r>
                  <w:r>
                    <w:rPr>
                      <w:rFonts w:ascii="Arial MT" w:hAnsi="Arial MT"/>
                      <w:sz w:val="20"/>
                    </w:rPr>
                    <w:t>Donde:</w:t>
                  </w:r>
                </w:p>
                <w:p w14:paraId="04FAD9E8" w14:textId="77777777" w:rsidR="00A829A4" w:rsidRDefault="00A829A4" w:rsidP="00A829A4">
                  <w:pPr>
                    <w:spacing w:before="2"/>
                    <w:rPr>
                      <w:rFonts w:ascii="Arial MT"/>
                      <w:sz w:val="20"/>
                    </w:rPr>
                  </w:pPr>
                </w:p>
                <w:p w14:paraId="0D47E3B0"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hAnsi="Arial MT"/>
                      <w:sz w:val="20"/>
                    </w:rPr>
                  </w:pPr>
                  <w:bookmarkStart w:id="17" w:name="_Hlk150869483"/>
                  <w:r>
                    <w:rPr>
                      <w:rFonts w:ascii="Arial MT" w:hAnsi="Arial MT"/>
                      <w:sz w:val="20"/>
                    </w:rPr>
                    <w:t>&lt;nro.</w:t>
                  </w:r>
                  <w:r>
                    <w:rPr>
                      <w:rFonts w:ascii="Arial MT" w:hAnsi="Arial MT"/>
                      <w:spacing w:val="-3"/>
                      <w:sz w:val="20"/>
                    </w:rPr>
                    <w:t xml:space="preserve"> </w:t>
                  </w:r>
                  <w:r>
                    <w:rPr>
                      <w:rFonts w:ascii="Arial MT" w:hAnsi="Arial MT"/>
                      <w:sz w:val="20"/>
                    </w:rPr>
                    <w:t>Línea m&gt;</w:t>
                  </w:r>
                </w:p>
                <w:p w14:paraId="19F69B80" w14:textId="0D6CEAB5" w:rsidR="0080430D" w:rsidRDefault="0080430D" w:rsidP="0084328F">
                  <w:pPr>
                    <w:pStyle w:val="Prrafodelista"/>
                    <w:ind w:left="823" w:right="109" w:firstLine="0"/>
                    <w:jc w:val="both"/>
                    <w:rPr>
                      <w:rFonts w:ascii="Arial MT" w:hAnsi="Arial MT"/>
                      <w:sz w:val="20"/>
                    </w:rPr>
                  </w:pPr>
                  <w:r w:rsidRPr="00235A36">
                    <w:rPr>
                      <w:rFonts w:ascii="Arial MT" w:hAnsi="Arial MT"/>
                      <w:sz w:val="20"/>
                    </w:rPr>
                    <w:t>Es</w:t>
                  </w:r>
                  <w:r w:rsidRPr="00235A36">
                    <w:rPr>
                      <w:rFonts w:ascii="Arial MT" w:hAnsi="Arial MT"/>
                      <w:spacing w:val="-4"/>
                      <w:sz w:val="20"/>
                    </w:rPr>
                    <w:t xml:space="preserve"> </w:t>
                  </w:r>
                  <w:r w:rsidRPr="00235A36">
                    <w:rPr>
                      <w:rFonts w:ascii="Arial MT" w:hAnsi="Arial MT"/>
                      <w:sz w:val="20"/>
                    </w:rPr>
                    <w:t>un</w:t>
                  </w:r>
                  <w:r w:rsidRPr="00235A36">
                    <w:rPr>
                      <w:rFonts w:ascii="Arial MT" w:hAnsi="Arial MT"/>
                      <w:spacing w:val="-6"/>
                      <w:sz w:val="20"/>
                    </w:rPr>
                    <w:t xml:space="preserve"> </w:t>
                  </w:r>
                  <w:r w:rsidRPr="00235A36">
                    <w:rPr>
                      <w:rFonts w:ascii="Arial MT" w:hAnsi="Arial MT"/>
                      <w:sz w:val="20"/>
                    </w:rPr>
                    <w:t>correlativo</w:t>
                  </w:r>
                  <w:r w:rsidRPr="00235A36">
                    <w:rPr>
                      <w:rFonts w:ascii="Arial MT" w:hAnsi="Arial MT"/>
                      <w:spacing w:val="-6"/>
                      <w:sz w:val="20"/>
                    </w:rPr>
                    <w:t xml:space="preserve"> </w:t>
                  </w:r>
                  <w:r w:rsidRPr="00235A36">
                    <w:rPr>
                      <w:rFonts w:ascii="Arial MT" w:hAnsi="Arial MT"/>
                      <w:sz w:val="20"/>
                    </w:rPr>
                    <w:t>numérico</w:t>
                  </w:r>
                  <w:r w:rsidRPr="00235A36">
                    <w:rPr>
                      <w:rFonts w:ascii="Arial MT" w:hAnsi="Arial MT"/>
                      <w:spacing w:val="-3"/>
                      <w:sz w:val="20"/>
                    </w:rPr>
                    <w:t xml:space="preserve"> </w:t>
                  </w:r>
                  <w:r w:rsidRPr="00235A36">
                    <w:rPr>
                      <w:rFonts w:ascii="Arial MT" w:hAnsi="Arial MT"/>
                      <w:sz w:val="20"/>
                    </w:rPr>
                    <w:t>y</w:t>
                  </w:r>
                  <w:r w:rsidRPr="00235A36">
                    <w:rPr>
                      <w:rFonts w:ascii="Arial MT" w:hAnsi="Arial MT"/>
                      <w:spacing w:val="-5"/>
                      <w:sz w:val="20"/>
                    </w:rPr>
                    <w:t xml:space="preserve"> </w:t>
                  </w:r>
                  <w:r w:rsidRPr="00235A36">
                    <w:rPr>
                      <w:rFonts w:ascii="Arial MT" w:hAnsi="Arial MT"/>
                      <w:sz w:val="20"/>
                    </w:rPr>
                    <w:t>secuencial</w:t>
                  </w:r>
                  <w:r w:rsidRPr="00235A36">
                    <w:rPr>
                      <w:rFonts w:ascii="Arial MT" w:hAnsi="Arial MT"/>
                      <w:spacing w:val="-6"/>
                      <w:sz w:val="20"/>
                    </w:rPr>
                    <w:t xml:space="preserve"> </w:t>
                  </w:r>
                  <w:r w:rsidRPr="00235A36">
                    <w:rPr>
                      <w:rFonts w:ascii="Arial MT" w:hAnsi="Arial MT"/>
                      <w:sz w:val="20"/>
                    </w:rPr>
                    <w:t>que</w:t>
                  </w:r>
                  <w:r w:rsidRPr="00235A36">
                    <w:rPr>
                      <w:rFonts w:ascii="Arial MT" w:hAnsi="Arial MT"/>
                      <w:spacing w:val="-6"/>
                      <w:sz w:val="20"/>
                    </w:rPr>
                    <w:t xml:space="preserve"> </w:t>
                  </w:r>
                  <w:r w:rsidRPr="00235A36">
                    <w:rPr>
                      <w:rFonts w:ascii="Arial MT" w:hAnsi="Arial MT"/>
                      <w:sz w:val="20"/>
                    </w:rPr>
                    <w:t>comienza</w:t>
                  </w:r>
                  <w:r w:rsidRPr="00235A36">
                    <w:rPr>
                      <w:rFonts w:ascii="Arial MT" w:hAnsi="Arial MT"/>
                      <w:spacing w:val="-3"/>
                      <w:sz w:val="20"/>
                    </w:rPr>
                    <w:t xml:space="preserve"> </w:t>
                  </w:r>
                  <w:r w:rsidRPr="00235A36">
                    <w:rPr>
                      <w:rFonts w:ascii="Arial MT" w:hAnsi="Arial MT"/>
                      <w:sz w:val="20"/>
                    </w:rPr>
                    <w:t>en</w:t>
                  </w:r>
                  <w:r w:rsidRPr="00235A36">
                    <w:rPr>
                      <w:rFonts w:ascii="Arial MT" w:hAnsi="Arial MT"/>
                      <w:spacing w:val="-6"/>
                      <w:sz w:val="20"/>
                    </w:rPr>
                    <w:t xml:space="preserve"> </w:t>
                  </w:r>
                  <w:r w:rsidRPr="00235A36">
                    <w:rPr>
                      <w:rFonts w:ascii="Arial MT" w:hAnsi="Arial MT"/>
                      <w:sz w:val="20"/>
                    </w:rPr>
                    <w:t>1</w:t>
                  </w:r>
                  <w:r w:rsidRPr="00235A36">
                    <w:rPr>
                      <w:rFonts w:ascii="Arial MT" w:hAnsi="Arial MT"/>
                      <w:spacing w:val="-5"/>
                      <w:sz w:val="20"/>
                    </w:rPr>
                    <w:t xml:space="preserve"> </w:t>
                  </w:r>
                  <w:r w:rsidRPr="00235A36">
                    <w:rPr>
                      <w:rFonts w:ascii="Arial MT" w:hAnsi="Arial MT"/>
                      <w:sz w:val="20"/>
                    </w:rPr>
                    <w:t>y</w:t>
                  </w:r>
                  <w:r w:rsidRPr="00235A36">
                    <w:rPr>
                      <w:rFonts w:ascii="Arial MT" w:hAnsi="Arial MT"/>
                      <w:spacing w:val="-4"/>
                      <w:sz w:val="20"/>
                    </w:rPr>
                    <w:t xml:space="preserve"> </w:t>
                  </w:r>
                  <w:r w:rsidRPr="00235A36">
                    <w:rPr>
                      <w:rFonts w:ascii="Arial MT" w:hAnsi="Arial MT"/>
                      <w:sz w:val="20"/>
                    </w:rPr>
                    <w:t xml:space="preserve">el largo es </w:t>
                  </w:r>
                  <w:r w:rsidR="00AC3753">
                    <w:rPr>
                      <w:rFonts w:ascii="Arial MT" w:hAnsi="Arial MT"/>
                      <w:sz w:val="20"/>
                    </w:rPr>
                    <w:t>3</w:t>
                  </w:r>
                  <w:r>
                    <w:rPr>
                      <w:rFonts w:ascii="Arial MT" w:hAnsi="Arial MT"/>
                      <w:sz w:val="20"/>
                    </w:rPr>
                    <w:t>.</w:t>
                  </w:r>
                </w:p>
                <w:p w14:paraId="24B838B2" w14:textId="77777777" w:rsidR="0080430D" w:rsidRPr="00235A36" w:rsidRDefault="0080430D" w:rsidP="0080430D">
                  <w:pPr>
                    <w:pStyle w:val="Prrafodelista"/>
                    <w:ind w:left="823" w:right="109" w:firstLine="0"/>
                    <w:jc w:val="both"/>
                    <w:rPr>
                      <w:rFonts w:ascii="Arial MT" w:hAnsi="Arial MT"/>
                      <w:sz w:val="20"/>
                    </w:rPr>
                  </w:pPr>
                </w:p>
                <w:p w14:paraId="4A63CB2C" w14:textId="77777777" w:rsidR="0080430D" w:rsidRDefault="0080430D" w:rsidP="0080430D">
                  <w:pPr>
                    <w:widowControl w:val="0"/>
                    <w:numPr>
                      <w:ilvl w:val="0"/>
                      <w:numId w:val="1"/>
                    </w:numPr>
                    <w:tabs>
                      <w:tab w:val="left" w:pos="824"/>
                    </w:tabs>
                    <w:autoSpaceDE w:val="0"/>
                    <w:autoSpaceDN w:val="0"/>
                    <w:spacing w:before="1"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campo</w:t>
                  </w:r>
                  <w:r>
                    <w:rPr>
                      <w:rFonts w:ascii="Arial MT"/>
                      <w:spacing w:val="-3"/>
                      <w:sz w:val="20"/>
                    </w:rPr>
                    <w:t xml:space="preserve"> </w:t>
                  </w:r>
                  <w:r>
                    <w:rPr>
                      <w:rFonts w:ascii="Arial MT"/>
                      <w:sz w:val="20"/>
                    </w:rPr>
                    <w:t>m&gt;</w:t>
                  </w:r>
                </w:p>
                <w:p w14:paraId="71762DE6" w14:textId="5581E96E" w:rsidR="0080430D" w:rsidRDefault="0080430D" w:rsidP="0080430D">
                  <w:pPr>
                    <w:ind w:left="823" w:right="108"/>
                    <w:jc w:val="both"/>
                    <w:rPr>
                      <w:rFonts w:ascii="Arial MT" w:hAnsi="Arial MT"/>
                      <w:sz w:val="20"/>
                    </w:rPr>
                  </w:pPr>
                  <w:bookmarkStart w:id="18" w:name="_Hlk150872315"/>
                  <w:r>
                    <w:rPr>
                      <w:rFonts w:ascii="Arial MT" w:hAnsi="Arial MT"/>
                      <w:sz w:val="20"/>
                    </w:rPr>
                    <w:t xml:space="preserve">Representa el campo m del mensaje carátula del tipo de archivo el cual tiene un largo de </w:t>
                  </w:r>
                  <w:r w:rsidR="00AC3753">
                    <w:rPr>
                      <w:rFonts w:ascii="Arial MT" w:hAnsi="Arial MT"/>
                      <w:sz w:val="20"/>
                    </w:rPr>
                    <w:t>30</w:t>
                  </w:r>
                  <w:r>
                    <w:rPr>
                      <w:rFonts w:ascii="Arial MT" w:hAnsi="Arial MT"/>
                      <w:spacing w:val="1"/>
                      <w:sz w:val="20"/>
                    </w:rPr>
                    <w:t xml:space="preserve"> </w:t>
                  </w:r>
                  <w:r>
                    <w:rPr>
                      <w:rFonts w:ascii="Arial MT" w:hAnsi="Arial MT"/>
                      <w:sz w:val="20"/>
                    </w:rPr>
                    <w:t>dígitos,</w:t>
                  </w:r>
                  <w:r>
                    <w:rPr>
                      <w:rFonts w:ascii="Arial MT" w:hAnsi="Arial MT"/>
                      <w:spacing w:val="-2"/>
                      <w:sz w:val="20"/>
                    </w:rPr>
                    <w:t xml:space="preserve"> </w:t>
                  </w:r>
                  <w:r>
                    <w:rPr>
                      <w:rFonts w:ascii="Arial MT" w:hAnsi="Arial MT"/>
                      <w:sz w:val="20"/>
                    </w:rPr>
                    <w:t>rellenado</w:t>
                  </w:r>
                  <w:r>
                    <w:rPr>
                      <w:rFonts w:ascii="Arial MT" w:hAnsi="Arial MT"/>
                      <w:spacing w:val="-1"/>
                      <w:sz w:val="20"/>
                    </w:rPr>
                    <w:t xml:space="preserve"> </w:t>
                  </w:r>
                  <w:r>
                    <w:rPr>
                      <w:rFonts w:ascii="Arial MT" w:hAnsi="Arial MT"/>
                      <w:sz w:val="20"/>
                    </w:rPr>
                    <w:t>con el</w:t>
                  </w:r>
                  <w:r>
                    <w:rPr>
                      <w:rFonts w:ascii="Arial MT" w:hAnsi="Arial MT"/>
                      <w:spacing w:val="-2"/>
                      <w:sz w:val="20"/>
                    </w:rPr>
                    <w:t xml:space="preserve"> </w:t>
                  </w:r>
                  <w:r>
                    <w:rPr>
                      <w:rFonts w:ascii="Arial MT" w:hAnsi="Arial MT"/>
                      <w:sz w:val="20"/>
                    </w:rPr>
                    <w:t>valor</w:t>
                  </w:r>
                  <w:r>
                    <w:rPr>
                      <w:rFonts w:ascii="Arial MT" w:hAnsi="Arial MT"/>
                      <w:spacing w:val="-2"/>
                      <w:sz w:val="20"/>
                    </w:rPr>
                    <w:t xml:space="preserve"> </w:t>
                  </w:r>
                  <w:r>
                    <w:rPr>
                      <w:rFonts w:ascii="Arial MT" w:hAnsi="Arial MT"/>
                      <w:sz w:val="20"/>
                    </w:rPr>
                    <w:t>0</w:t>
                  </w:r>
                  <w:r w:rsidR="00B77253">
                    <w:rPr>
                      <w:rFonts w:ascii="Arial MT" w:hAnsi="Arial MT"/>
                      <w:sz w:val="20"/>
                    </w:rPr>
                    <w:t xml:space="preserve"> </w:t>
                  </w:r>
                  <w:r w:rsidR="00B77253" w:rsidRPr="00D31E6D">
                    <w:rPr>
                      <w:rFonts w:ascii="Arial MT" w:hAnsi="Arial MT"/>
                      <w:color w:val="000000" w:themeColor="text1"/>
                      <w:sz w:val="20"/>
                      <w:highlight w:val="yellow"/>
                    </w:rPr>
                    <w:t>a la izquierda</w:t>
                  </w:r>
                  <w:r w:rsidRPr="00D31E6D">
                    <w:rPr>
                      <w:rFonts w:ascii="Arial MT" w:hAnsi="Arial MT"/>
                      <w:color w:val="000000" w:themeColor="text1"/>
                      <w:sz w:val="20"/>
                      <w:highlight w:val="yellow"/>
                    </w:rPr>
                    <w:t>.</w:t>
                  </w:r>
                </w:p>
                <w:p w14:paraId="5DCBC55E"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&lt;valor</w:t>
                  </w:r>
                  <w:r>
                    <w:rPr>
                      <w:rFonts w:ascii="Arial MT"/>
                      <w:spacing w:val="-3"/>
                      <w:sz w:val="20"/>
                    </w:rPr>
                    <w:t xml:space="preserve"> </w:t>
                  </w:r>
                  <w:r>
                    <w:rPr>
                      <w:rFonts w:ascii="Arial MT"/>
                      <w:sz w:val="20"/>
                    </w:rPr>
                    <w:t>decimal</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6D5F87E1" w14:textId="02AC27E8" w:rsidR="0080430D" w:rsidRPr="00235A36" w:rsidRDefault="0080430D" w:rsidP="0084328F">
                  <w:pPr>
                    <w:pStyle w:val="Prrafodelista"/>
                    <w:ind w:left="823" w:right="101" w:firstLine="0"/>
                    <w:jc w:val="both"/>
                    <w:rPr>
                      <w:rFonts w:ascii="Arial MT" w:hAnsi="Arial MT"/>
                      <w:sz w:val="20"/>
                    </w:rPr>
                  </w:pPr>
                  <w:r w:rsidRPr="00235A36">
                    <w:rPr>
                      <w:rFonts w:ascii="Arial MT" w:hAnsi="Arial MT"/>
                      <w:sz w:val="20"/>
                    </w:rPr>
                    <w:t>Representa</w:t>
                  </w:r>
                  <w:r w:rsidRPr="00235A36">
                    <w:rPr>
                      <w:rFonts w:ascii="Arial MT" w:hAnsi="Arial MT"/>
                      <w:spacing w:val="-3"/>
                      <w:sz w:val="20"/>
                    </w:rPr>
                    <w:t xml:space="preserve"> </w:t>
                  </w:r>
                  <w:r w:rsidRPr="00235A36">
                    <w:rPr>
                      <w:rFonts w:ascii="Arial MT" w:hAnsi="Arial MT"/>
                      <w:sz w:val="20"/>
                    </w:rPr>
                    <w:t>el</w:t>
                  </w:r>
                  <w:r w:rsidRPr="00235A36">
                    <w:rPr>
                      <w:rFonts w:ascii="Arial MT" w:hAnsi="Arial MT"/>
                      <w:spacing w:val="-4"/>
                      <w:sz w:val="20"/>
                    </w:rPr>
                    <w:t xml:space="preserve"> </w:t>
                  </w:r>
                  <w:r w:rsidRPr="00235A36">
                    <w:rPr>
                      <w:rFonts w:ascii="Arial MT" w:hAnsi="Arial MT"/>
                      <w:sz w:val="20"/>
                    </w:rPr>
                    <w:t>valor</w:t>
                  </w:r>
                  <w:r w:rsidRPr="00235A36">
                    <w:rPr>
                      <w:rFonts w:ascii="Arial MT" w:hAnsi="Arial MT"/>
                      <w:spacing w:val="-3"/>
                      <w:sz w:val="20"/>
                    </w:rPr>
                    <w:t xml:space="preserve"> </w:t>
                  </w:r>
                  <w:r w:rsidRPr="00235A36">
                    <w:rPr>
                      <w:rFonts w:ascii="Arial MT" w:hAnsi="Arial MT"/>
                      <w:sz w:val="20"/>
                    </w:rPr>
                    <w:t>decimal</w:t>
                  </w:r>
                  <w:r w:rsidRPr="00235A36">
                    <w:rPr>
                      <w:rFonts w:ascii="Arial MT" w:hAnsi="Arial MT"/>
                      <w:spacing w:val="-4"/>
                      <w:sz w:val="20"/>
                    </w:rPr>
                    <w:t xml:space="preserve"> </w:t>
                  </w:r>
                  <w:r w:rsidRPr="00235A36">
                    <w:rPr>
                      <w:rFonts w:ascii="Arial MT" w:hAnsi="Arial MT"/>
                      <w:sz w:val="20"/>
                    </w:rPr>
                    <w:t>del</w:t>
                  </w:r>
                  <w:r w:rsidRPr="00235A36">
                    <w:rPr>
                      <w:rFonts w:ascii="Arial MT" w:hAnsi="Arial MT"/>
                      <w:spacing w:val="-3"/>
                      <w:sz w:val="20"/>
                    </w:rPr>
                    <w:t xml:space="preserve"> </w:t>
                  </w:r>
                  <w:r w:rsidRPr="00235A36">
                    <w:rPr>
                      <w:rFonts w:ascii="Arial MT" w:hAnsi="Arial MT"/>
                      <w:sz w:val="20"/>
                    </w:rPr>
                    <w:t>campo</w:t>
                  </w:r>
                  <w:r w:rsidRPr="00235A36">
                    <w:rPr>
                      <w:rFonts w:ascii="Arial MT" w:hAnsi="Arial MT"/>
                      <w:spacing w:val="-1"/>
                      <w:sz w:val="20"/>
                    </w:rPr>
                    <w:t xml:space="preserve"> </w:t>
                  </w:r>
                  <w:r w:rsidRPr="00235A36">
                    <w:rPr>
                      <w:rFonts w:ascii="Arial MT" w:hAnsi="Arial MT"/>
                      <w:sz w:val="20"/>
                    </w:rPr>
                    <w:t>m</w:t>
                  </w:r>
                  <w:r w:rsidRPr="00235A36">
                    <w:rPr>
                      <w:rFonts w:ascii="Arial MT" w:hAnsi="Arial MT"/>
                      <w:spacing w:val="-3"/>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mensaje</w:t>
                  </w:r>
                  <w:r w:rsidRPr="00235A36">
                    <w:rPr>
                      <w:rFonts w:ascii="Arial MT" w:hAnsi="Arial MT"/>
                      <w:spacing w:val="-2"/>
                      <w:sz w:val="20"/>
                    </w:rPr>
                    <w:t xml:space="preserve"> </w:t>
                  </w:r>
                  <w:r w:rsidRPr="00235A36">
                    <w:rPr>
                      <w:rFonts w:ascii="Arial MT" w:hAnsi="Arial MT"/>
                      <w:sz w:val="20"/>
                    </w:rPr>
                    <w:t>carátula</w:t>
                  </w:r>
                  <w:r w:rsidRPr="00235A36">
                    <w:rPr>
                      <w:rFonts w:ascii="Arial MT" w:hAnsi="Arial MT"/>
                      <w:spacing w:val="-1"/>
                      <w:sz w:val="20"/>
                    </w:rPr>
                    <w:t xml:space="preserve"> </w:t>
                  </w:r>
                  <w:r w:rsidRPr="00235A36">
                    <w:rPr>
                      <w:rFonts w:ascii="Arial MT" w:hAnsi="Arial MT"/>
                      <w:sz w:val="20"/>
                    </w:rPr>
                    <w:t>del</w:t>
                  </w:r>
                  <w:r w:rsidRPr="00235A36">
                    <w:rPr>
                      <w:rFonts w:ascii="Arial MT" w:hAnsi="Arial MT"/>
                      <w:spacing w:val="-4"/>
                      <w:sz w:val="20"/>
                    </w:rPr>
                    <w:t xml:space="preserve"> </w:t>
                  </w:r>
                  <w:r w:rsidRPr="00235A36">
                    <w:rPr>
                      <w:rFonts w:ascii="Arial MT" w:hAnsi="Arial MT"/>
                      <w:sz w:val="20"/>
                    </w:rPr>
                    <w:t>tipo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3"/>
                      <w:sz w:val="20"/>
                    </w:rPr>
                    <w:t xml:space="preserve"> </w:t>
                  </w:r>
                  <w:r w:rsidRPr="00235A36">
                    <w:rPr>
                      <w:rFonts w:ascii="Arial MT" w:hAnsi="Arial MT"/>
                      <w:sz w:val="20"/>
                    </w:rPr>
                    <w:t>archivo, tiene</w:t>
                  </w:r>
                  <w:r w:rsidRPr="00235A36">
                    <w:rPr>
                      <w:rFonts w:ascii="Arial MT" w:hAnsi="Arial MT"/>
                      <w:spacing w:val="5"/>
                      <w:sz w:val="20"/>
                    </w:rPr>
                    <w:t xml:space="preserve"> </w:t>
                  </w:r>
                  <w:r w:rsidRPr="00235A36">
                    <w:rPr>
                      <w:rFonts w:ascii="Arial MT" w:hAnsi="Arial MT"/>
                      <w:sz w:val="20"/>
                    </w:rPr>
                    <w:t>un</w:t>
                  </w:r>
                  <w:r w:rsidRPr="00235A36">
                    <w:rPr>
                      <w:rFonts w:ascii="Arial MT" w:hAnsi="Arial MT"/>
                      <w:spacing w:val="-3"/>
                      <w:sz w:val="20"/>
                    </w:rPr>
                    <w:t xml:space="preserve"> </w:t>
                  </w:r>
                  <w:r w:rsidRPr="00235A36">
                    <w:rPr>
                      <w:rFonts w:ascii="Arial MT" w:hAnsi="Arial MT"/>
                      <w:sz w:val="20"/>
                    </w:rPr>
                    <w:t>largo</w:t>
                  </w:r>
                  <w:r w:rsidRPr="00235A36">
                    <w:rPr>
                      <w:rFonts w:ascii="Arial MT" w:hAnsi="Arial MT"/>
                      <w:spacing w:val="-3"/>
                      <w:sz w:val="20"/>
                    </w:rPr>
                    <w:t xml:space="preserve"> </w:t>
                  </w:r>
                  <w:r w:rsidRPr="00235A36">
                    <w:rPr>
                      <w:rFonts w:ascii="Arial MT" w:hAnsi="Arial MT"/>
                      <w:sz w:val="20"/>
                    </w:rPr>
                    <w:t>de</w:t>
                  </w:r>
                  <w:r w:rsidRPr="00235A36">
                    <w:rPr>
                      <w:rFonts w:ascii="Arial MT" w:hAnsi="Arial MT"/>
                      <w:spacing w:val="-53"/>
                      <w:sz w:val="20"/>
                    </w:rPr>
                    <w:t xml:space="preserve"> </w:t>
                  </w:r>
                  <w:r w:rsidR="00AC3753">
                    <w:rPr>
                      <w:rFonts w:ascii="Arial MT" w:hAnsi="Arial MT"/>
                      <w:sz w:val="20"/>
                    </w:rPr>
                    <w:t>4</w:t>
                  </w:r>
                  <w:r w:rsidRPr="00235A36">
                    <w:rPr>
                      <w:rFonts w:ascii="Arial MT" w:hAnsi="Arial MT"/>
                      <w:sz w:val="20"/>
                    </w:rPr>
                    <w:t xml:space="preserve"> dígitos, rellenado con valor 0 a la izquierda cuando es menor a </w:t>
                  </w:r>
                  <w:bookmarkEnd w:id="18"/>
                  <w:r w:rsidR="00AC3753">
                    <w:rPr>
                      <w:rFonts w:ascii="Arial MT" w:hAnsi="Arial MT"/>
                      <w:sz w:val="20"/>
                    </w:rPr>
                    <w:t>4</w:t>
                  </w:r>
                  <w:r>
                    <w:rPr>
                      <w:rFonts w:ascii="Arial MT" w:hAnsi="Arial MT"/>
                      <w:sz w:val="20"/>
                    </w:rPr>
                    <w:t>.</w:t>
                  </w:r>
                </w:p>
                <w:p w14:paraId="04ECAFB0" w14:textId="77777777" w:rsidR="0080430D" w:rsidRDefault="0080430D" w:rsidP="0080430D">
                  <w:pPr>
                    <w:ind w:left="823" w:right="101"/>
                    <w:jc w:val="both"/>
                    <w:rPr>
                      <w:rFonts w:ascii="Arial MT" w:hAnsi="Arial MT"/>
                      <w:sz w:val="20"/>
                    </w:rPr>
                  </w:pPr>
                </w:p>
                <w:p w14:paraId="071CAA9D" w14:textId="77777777" w:rsidR="0080430D" w:rsidRDefault="0080430D" w:rsidP="0080430D">
                  <w:pPr>
                    <w:widowControl w:val="0"/>
                    <w:numPr>
                      <w:ilvl w:val="0"/>
                      <w:numId w:val="1"/>
                    </w:numPr>
                    <w:tabs>
                      <w:tab w:val="left" w:pos="824"/>
                    </w:tabs>
                    <w:autoSpaceDE w:val="0"/>
                    <w:autoSpaceDN w:val="0"/>
                    <w:spacing w:after="0" w:line="243" w:lineRule="exact"/>
                    <w:ind w:hanging="361"/>
                    <w:jc w:val="both"/>
                    <w:rPr>
                      <w:rFonts w:ascii="Arial MT"/>
                      <w:sz w:val="20"/>
                    </w:rPr>
                  </w:pPr>
                  <w:r>
                    <w:rPr>
                      <w:rFonts w:ascii="Arial MT"/>
                      <w:sz w:val="20"/>
                    </w:rPr>
                    <w:t>&lt;signo</w:t>
                  </w:r>
                  <w:r>
                    <w:rPr>
                      <w:rFonts w:ascii="Arial MT"/>
                      <w:spacing w:val="-3"/>
                      <w:sz w:val="20"/>
                    </w:rPr>
                    <w:t xml:space="preserve"> </w:t>
                  </w:r>
                  <w:r>
                    <w:rPr>
                      <w:rFonts w:ascii="Arial MT"/>
                      <w:sz w:val="20"/>
                    </w:rPr>
                    <w:t>campo</w:t>
                  </w:r>
                  <w:r>
                    <w:rPr>
                      <w:rFonts w:ascii="Arial MT"/>
                      <w:spacing w:val="-1"/>
                      <w:sz w:val="20"/>
                    </w:rPr>
                    <w:t xml:space="preserve"> </w:t>
                  </w:r>
                  <w:r>
                    <w:rPr>
                      <w:rFonts w:ascii="Arial MT"/>
                      <w:sz w:val="20"/>
                    </w:rPr>
                    <w:t>m&gt;</w:t>
                  </w:r>
                </w:p>
                <w:p w14:paraId="0E3D0DD2" w14:textId="7F0FCB6F" w:rsidR="0084328F" w:rsidRPr="0084328F" w:rsidRDefault="0084328F" w:rsidP="0084328F">
                  <w:pPr>
                    <w:pStyle w:val="Prrafodelista"/>
                    <w:ind w:left="823" w:right="102" w:firstLine="0"/>
                    <w:jc w:val="both"/>
                    <w:rPr>
                      <w:rFonts w:ascii="Arial MT" w:hAnsi="Arial MT"/>
                      <w:sz w:val="20"/>
                    </w:rPr>
                  </w:pPr>
                  <w:r w:rsidRPr="0084328F">
                    <w:rPr>
                      <w:rFonts w:ascii="Arial MT" w:hAnsi="Arial MT"/>
                      <w:sz w:val="20"/>
                    </w:rPr>
                    <w:t>Esto representa el signo del campo m del mensaje carátula, debe ser +,</w:t>
                  </w:r>
                  <w:r w:rsidRPr="0084328F">
                    <w:rPr>
                      <w:rFonts w:ascii="Arial MT" w:hAnsi="Arial MT"/>
                      <w:spacing w:val="-1"/>
                      <w:sz w:val="20"/>
                    </w:rPr>
                    <w:t xml:space="preserve"> </w:t>
                  </w:r>
                  <w:r w:rsidRPr="0084328F">
                    <w:rPr>
                      <w:rFonts w:ascii="Arial MT" w:hAnsi="Arial MT"/>
                      <w:sz w:val="20"/>
                    </w:rPr>
                    <w:t>siendo</w:t>
                  </w:r>
                  <w:r w:rsidRPr="0084328F">
                    <w:rPr>
                      <w:rFonts w:ascii="Arial MT" w:hAnsi="Arial MT"/>
                      <w:spacing w:val="1"/>
                      <w:sz w:val="20"/>
                    </w:rPr>
                    <w:t xml:space="preserve"> </w:t>
                  </w:r>
                  <w:r w:rsidRPr="0084328F">
                    <w:rPr>
                      <w:rFonts w:ascii="Arial MT" w:hAnsi="Arial MT"/>
                      <w:sz w:val="20"/>
                    </w:rPr>
                    <w:t>de largo</w:t>
                  </w:r>
                  <w:r w:rsidRPr="0084328F">
                    <w:rPr>
                      <w:rFonts w:ascii="Arial MT" w:hAnsi="Arial MT"/>
                      <w:spacing w:val="1"/>
                      <w:sz w:val="20"/>
                    </w:rPr>
                    <w:t xml:space="preserve"> </w:t>
                  </w:r>
                  <w:r w:rsidRPr="0084328F">
                    <w:rPr>
                      <w:rFonts w:ascii="Arial MT" w:hAnsi="Arial MT"/>
                      <w:sz w:val="20"/>
                    </w:rPr>
                    <w:t>1</w:t>
                  </w:r>
                  <w:r w:rsidRPr="0084328F">
                    <w:rPr>
                      <w:rFonts w:ascii="Arial MT" w:hAnsi="Arial MT"/>
                      <w:spacing w:val="-1"/>
                      <w:sz w:val="20"/>
                    </w:rPr>
                    <w:t xml:space="preserve"> </w:t>
                  </w:r>
                  <w:r w:rsidRPr="0084328F">
                    <w:rPr>
                      <w:rFonts w:ascii="Arial MT" w:hAnsi="Arial MT"/>
                      <w:sz w:val="20"/>
                    </w:rPr>
                    <w:t>posición.</w:t>
                  </w:r>
                </w:p>
                <w:p w14:paraId="71C9FAEF" w14:textId="14686EDF" w:rsidR="0080430D" w:rsidRDefault="00325F65" w:rsidP="0080430D">
                  <w:pPr>
                    <w:ind w:left="823" w:right="102"/>
                    <w:jc w:val="both"/>
                    <w:rPr>
                      <w:rFonts w:ascii="Arial MT" w:hAnsi="Arial MT"/>
                      <w:sz w:val="20"/>
                    </w:rPr>
                  </w:pPr>
                  <w:r>
                    <w:rPr>
                      <w:rFonts w:ascii="Arial MT" w:hAnsi="Arial MT"/>
                      <w:sz w:val="20"/>
                    </w:rPr>
                    <w:t xml:space="preserve">El signo lo define el archivo de entrada </w:t>
                  </w:r>
                </w:p>
                <w:p w14:paraId="5A35B0FA" w14:textId="77777777" w:rsidR="00A829A4" w:rsidRDefault="00A829A4" w:rsidP="00A829A4">
                  <w:pPr>
                    <w:widowControl w:val="0"/>
                    <w:numPr>
                      <w:ilvl w:val="0"/>
                      <w:numId w:val="1"/>
                    </w:numPr>
                    <w:tabs>
                      <w:tab w:val="left" w:pos="824"/>
                    </w:tabs>
                    <w:autoSpaceDE w:val="0"/>
                    <w:autoSpaceDN w:val="0"/>
                    <w:spacing w:after="0" w:line="243" w:lineRule="exact"/>
                    <w:ind w:hanging="361"/>
                    <w:jc w:val="both"/>
                    <w:rPr>
                      <w:rFonts w:ascii="Arial MT" w:hAnsi="Arial MT"/>
                      <w:sz w:val="20"/>
                    </w:rPr>
                  </w:pPr>
                  <w:r>
                    <w:rPr>
                      <w:rFonts w:ascii="Arial MT" w:hAnsi="Arial MT"/>
                      <w:sz w:val="20"/>
                    </w:rPr>
                    <w:t>&lt;fin</w:t>
                  </w:r>
                  <w:r>
                    <w:rPr>
                      <w:rFonts w:ascii="Arial MT" w:hAnsi="Arial MT"/>
                      <w:spacing w:val="-3"/>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línea&gt;</w:t>
                  </w:r>
                </w:p>
                <w:p w14:paraId="58D34FA5" w14:textId="77777777" w:rsidR="00A829A4" w:rsidRDefault="00A829A4" w:rsidP="00A829A4">
                  <w:pPr>
                    <w:spacing w:line="228" w:lineRule="exact"/>
                    <w:ind w:left="823"/>
                    <w:jc w:val="both"/>
                    <w:rPr>
                      <w:rFonts w:ascii="Arial MT" w:hAnsi="Arial MT"/>
                      <w:sz w:val="20"/>
                    </w:rPr>
                  </w:pPr>
                  <w:r>
                    <w:rPr>
                      <w:rFonts w:ascii="Arial MT" w:hAnsi="Arial MT"/>
                      <w:sz w:val="20"/>
                    </w:rPr>
                    <w:t>Carácter</w:t>
                  </w:r>
                  <w:r>
                    <w:rPr>
                      <w:rFonts w:ascii="Arial MT" w:hAnsi="Arial MT"/>
                      <w:spacing w:val="-3"/>
                      <w:sz w:val="20"/>
                    </w:rPr>
                    <w:t xml:space="preserve"> </w:t>
                  </w:r>
                  <w:r>
                    <w:rPr>
                      <w:rFonts w:ascii="Arial MT" w:hAnsi="Arial MT"/>
                      <w:sz w:val="20"/>
                    </w:rPr>
                    <w:t>fin</w:t>
                  </w:r>
                  <w:r>
                    <w:rPr>
                      <w:rFonts w:ascii="Arial MT" w:hAnsi="Arial MT"/>
                      <w:spacing w:val="-2"/>
                      <w:sz w:val="20"/>
                    </w:rPr>
                    <w:t xml:space="preserve"> </w:t>
                  </w:r>
                  <w:r>
                    <w:rPr>
                      <w:rFonts w:ascii="Arial MT" w:hAnsi="Arial MT"/>
                      <w:sz w:val="20"/>
                    </w:rPr>
                    <w:t>de</w:t>
                  </w:r>
                  <w:r>
                    <w:rPr>
                      <w:rFonts w:ascii="Arial MT" w:hAnsi="Arial MT"/>
                      <w:spacing w:val="-3"/>
                      <w:sz w:val="20"/>
                    </w:rPr>
                    <w:t xml:space="preserve"> </w:t>
                  </w:r>
                  <w:r>
                    <w:rPr>
                      <w:rFonts w:ascii="Arial MT" w:hAnsi="Arial MT"/>
                      <w:sz w:val="20"/>
                    </w:rPr>
                    <w:t>línea en</w:t>
                  </w:r>
                  <w:r>
                    <w:rPr>
                      <w:rFonts w:ascii="Arial MT" w:hAnsi="Arial MT"/>
                      <w:spacing w:val="-1"/>
                      <w:sz w:val="20"/>
                    </w:rPr>
                    <w:t xml:space="preserve"> </w:t>
                  </w:r>
                  <w:r>
                    <w:rPr>
                      <w:rFonts w:ascii="Arial MT" w:hAnsi="Arial MT"/>
                      <w:sz w:val="20"/>
                    </w:rPr>
                    <w:t xml:space="preserve">formato </w:t>
                  </w:r>
                  <w:proofErr w:type="spellStart"/>
                  <w:proofErr w:type="gramStart"/>
                  <w:r>
                    <w:rPr>
                      <w:rFonts w:ascii="Arial MT" w:hAnsi="Arial MT"/>
                      <w:sz w:val="20"/>
                    </w:rPr>
                    <w:t>Linu</w:t>
                  </w:r>
                  <w:r>
                    <w:rPr>
                      <w:rFonts w:ascii="Times New Roman" w:hAnsi="Times New Roman" w:cs="Times New Roman"/>
                      <w:color w:val="4472C4" w:themeColor="accent1"/>
                    </w:rPr>
                    <w:t>:</w:t>
                  </w:r>
                  <w:r>
                    <w:rPr>
                      <w:rFonts w:ascii="Arial MT" w:hAnsi="Arial MT"/>
                      <w:sz w:val="20"/>
                    </w:rPr>
                    <w:t>x</w:t>
                  </w:r>
                  <w:proofErr w:type="spellEnd"/>
                  <w:r>
                    <w:rPr>
                      <w:rFonts w:ascii="Arial MT" w:hAnsi="Arial MT"/>
                      <w:sz w:val="20"/>
                    </w:rPr>
                    <w:t>.</w:t>
                  </w:r>
                  <w:bookmarkEnd w:id="17"/>
                  <w:proofErr w:type="gramEnd"/>
                </w:p>
              </w:txbxContent>
            </v:textbox>
            <w10:wrap type="topAndBottom"/>
          </v:shape>
        </w:pict>
      </w:r>
      <w:r w:rsidR="00A829A4" w:rsidRPr="00230F5A">
        <w:rPr>
          <w:rFonts w:ascii="Times New Roman" w:hAnsi="Times New Roman" w:cs="Times New Roman"/>
          <w:color w:val="4472C4" w:themeColor="accent1"/>
        </w:rPr>
        <w:t xml:space="preserve"> </w:t>
      </w:r>
    </w:p>
    <w:tbl>
      <w:tblPr>
        <w:tblStyle w:val="TableNormal"/>
        <w:tblW w:w="1006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35"/>
        <w:gridCol w:w="284"/>
        <w:gridCol w:w="1134"/>
        <w:gridCol w:w="5953"/>
        <w:gridCol w:w="1559"/>
      </w:tblGrid>
      <w:tr w:rsidR="00C75830" w14:paraId="340BBE2A"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84D290B"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ITEM</w:t>
            </w:r>
          </w:p>
        </w:tc>
        <w:tc>
          <w:tcPr>
            <w:tcW w:w="284" w:type="dxa"/>
            <w:tcBorders>
              <w:top w:val="single" w:sz="4" w:space="0" w:color="000000"/>
              <w:left w:val="single" w:sz="4" w:space="0" w:color="000000"/>
              <w:bottom w:val="single" w:sz="4" w:space="0" w:color="000000"/>
              <w:right w:val="single" w:sz="4" w:space="0" w:color="000000"/>
            </w:tcBorders>
          </w:tcPr>
          <w:p w14:paraId="332C4BCF" w14:textId="77777777" w:rsidR="00C75830" w:rsidRDefault="00C75830">
            <w:pPr>
              <w:pStyle w:val="Textoindependiente"/>
              <w:spacing w:before="11" w:after="1"/>
              <w:rPr>
                <w:rFonts w:ascii="Times New Roman" w:hAnsi="Times New Roman" w:cs="Times New Roman"/>
                <w:color w:val="4472C4" w:themeColor="accent1"/>
                <w:sz w:val="19"/>
                <w:lang w:val="es-ES"/>
              </w:rPr>
            </w:pPr>
          </w:p>
        </w:tc>
        <w:tc>
          <w:tcPr>
            <w:tcW w:w="1134" w:type="dxa"/>
            <w:tcBorders>
              <w:top w:val="single" w:sz="4" w:space="0" w:color="000000"/>
              <w:left w:val="single" w:sz="4" w:space="0" w:color="000000"/>
              <w:bottom w:val="single" w:sz="4" w:space="0" w:color="000000"/>
              <w:right w:val="single" w:sz="6" w:space="0" w:color="000000"/>
            </w:tcBorders>
            <w:hideMark/>
          </w:tcPr>
          <w:p w14:paraId="4565229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CODIGO</w:t>
            </w:r>
          </w:p>
        </w:tc>
        <w:tc>
          <w:tcPr>
            <w:tcW w:w="5953" w:type="dxa"/>
            <w:tcBorders>
              <w:top w:val="single" w:sz="4" w:space="0" w:color="000000"/>
              <w:left w:val="single" w:sz="6" w:space="0" w:color="000000"/>
              <w:bottom w:val="single" w:sz="4" w:space="0" w:color="000000"/>
              <w:right w:val="single" w:sz="4" w:space="0" w:color="000000"/>
            </w:tcBorders>
            <w:hideMark/>
          </w:tcPr>
          <w:p w14:paraId="53ED8F6A"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Descripción / Forma de cálculo.</w:t>
            </w:r>
          </w:p>
        </w:tc>
        <w:tc>
          <w:tcPr>
            <w:tcW w:w="1559" w:type="dxa"/>
            <w:tcBorders>
              <w:top w:val="single" w:sz="4" w:space="0" w:color="000000"/>
              <w:left w:val="single" w:sz="6" w:space="0" w:color="000000"/>
              <w:bottom w:val="single" w:sz="4" w:space="0" w:color="000000"/>
              <w:right w:val="single" w:sz="4" w:space="0" w:color="000000"/>
            </w:tcBorders>
            <w:hideMark/>
          </w:tcPr>
          <w:p w14:paraId="5BA3C00E" w14:textId="77777777" w:rsidR="00C75830" w:rsidRDefault="00C75830">
            <w:pPr>
              <w:pStyle w:val="Textoindependiente"/>
              <w:spacing w:before="11" w:after="1"/>
              <w:rPr>
                <w:rFonts w:ascii="Times New Roman" w:hAnsi="Times New Roman" w:cs="Times New Roman"/>
                <w:color w:val="4472C4" w:themeColor="accent1"/>
                <w:sz w:val="19"/>
              </w:rPr>
            </w:pPr>
            <w:proofErr w:type="spellStart"/>
            <w:r>
              <w:rPr>
                <w:rFonts w:ascii="Times New Roman" w:hAnsi="Times New Roman" w:cs="Times New Roman"/>
                <w:color w:val="4472C4" w:themeColor="accent1"/>
                <w:sz w:val="19"/>
              </w:rPr>
              <w:t>Caratula</w:t>
            </w:r>
            <w:proofErr w:type="spellEnd"/>
          </w:p>
        </w:tc>
      </w:tr>
      <w:tr w:rsidR="00C75830" w14:paraId="31A1BF90"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18B2C5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1</w:t>
            </w:r>
          </w:p>
        </w:tc>
        <w:tc>
          <w:tcPr>
            <w:tcW w:w="284" w:type="dxa"/>
            <w:tcBorders>
              <w:top w:val="single" w:sz="4" w:space="0" w:color="000000"/>
              <w:left w:val="single" w:sz="4" w:space="0" w:color="000000"/>
              <w:bottom w:val="single" w:sz="4" w:space="0" w:color="000000"/>
              <w:right w:val="single" w:sz="4" w:space="0" w:color="000000"/>
            </w:tcBorders>
            <w:hideMark/>
          </w:tcPr>
          <w:p w14:paraId="13320D8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023EE0A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G01</w:t>
            </w:r>
          </w:p>
        </w:tc>
        <w:tc>
          <w:tcPr>
            <w:tcW w:w="5953" w:type="dxa"/>
            <w:tcBorders>
              <w:top w:val="single" w:sz="4" w:space="0" w:color="000000"/>
              <w:left w:val="single" w:sz="6" w:space="0" w:color="000000"/>
              <w:bottom w:val="single" w:sz="4" w:space="0" w:color="000000"/>
              <w:right w:val="single" w:sz="4" w:space="0" w:color="000000"/>
            </w:tcBorders>
            <w:hideMark/>
          </w:tcPr>
          <w:p w14:paraId="413CEE89"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DATOS CONTROL TRANSFERENCIA</w:t>
            </w:r>
          </w:p>
        </w:tc>
        <w:tc>
          <w:tcPr>
            <w:tcW w:w="1559" w:type="dxa"/>
            <w:tcBorders>
              <w:top w:val="single" w:sz="4" w:space="0" w:color="000000"/>
              <w:left w:val="single" w:sz="6" w:space="0" w:color="000000"/>
              <w:bottom w:val="single" w:sz="4" w:space="0" w:color="000000"/>
              <w:right w:val="single" w:sz="4" w:space="0" w:color="000000"/>
            </w:tcBorders>
          </w:tcPr>
          <w:p w14:paraId="5997DA62"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3A5AD8AB"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253EC89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2</w:t>
            </w:r>
          </w:p>
        </w:tc>
        <w:tc>
          <w:tcPr>
            <w:tcW w:w="284" w:type="dxa"/>
            <w:tcBorders>
              <w:top w:val="single" w:sz="4" w:space="0" w:color="000000"/>
              <w:left w:val="single" w:sz="4" w:space="0" w:color="000000"/>
              <w:bottom w:val="single" w:sz="4" w:space="0" w:color="000000"/>
              <w:right w:val="single" w:sz="4" w:space="0" w:color="000000"/>
            </w:tcBorders>
            <w:hideMark/>
          </w:tcPr>
          <w:p w14:paraId="74A2E594"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284E67F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18</w:t>
            </w:r>
          </w:p>
        </w:tc>
        <w:tc>
          <w:tcPr>
            <w:tcW w:w="5953" w:type="dxa"/>
            <w:tcBorders>
              <w:top w:val="single" w:sz="4" w:space="0" w:color="000000"/>
              <w:left w:val="single" w:sz="6" w:space="0" w:color="000000"/>
              <w:bottom w:val="single" w:sz="4" w:space="0" w:color="000000"/>
              <w:right w:val="single" w:sz="4" w:space="0" w:color="000000"/>
            </w:tcBorders>
            <w:hideMark/>
          </w:tcPr>
          <w:p w14:paraId="62F7125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NOMBRE Y CARGO RESPONS INFORM</w:t>
            </w:r>
          </w:p>
        </w:tc>
        <w:tc>
          <w:tcPr>
            <w:tcW w:w="1559" w:type="dxa"/>
            <w:tcBorders>
              <w:top w:val="single" w:sz="4" w:space="0" w:color="000000"/>
              <w:left w:val="single" w:sz="6" w:space="0" w:color="000000"/>
              <w:bottom w:val="single" w:sz="4" w:space="0" w:color="000000"/>
              <w:right w:val="single" w:sz="4" w:space="0" w:color="000000"/>
            </w:tcBorders>
          </w:tcPr>
          <w:p w14:paraId="3B86B858" w14:textId="77777777" w:rsidR="00C75830" w:rsidRDefault="00C75830">
            <w:pPr>
              <w:pStyle w:val="Textoindependiente"/>
              <w:spacing w:before="11" w:after="1"/>
              <w:rPr>
                <w:rFonts w:ascii="Times New Roman" w:hAnsi="Times New Roman" w:cs="Times New Roman"/>
                <w:color w:val="4472C4" w:themeColor="accent1"/>
                <w:sz w:val="19"/>
                <w:lang w:val="es-ES"/>
              </w:rPr>
            </w:pPr>
          </w:p>
        </w:tc>
      </w:tr>
      <w:tr w:rsidR="00C75830" w14:paraId="52D2B29E"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A36E3A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3</w:t>
            </w:r>
          </w:p>
        </w:tc>
        <w:tc>
          <w:tcPr>
            <w:tcW w:w="284" w:type="dxa"/>
            <w:tcBorders>
              <w:top w:val="single" w:sz="4" w:space="0" w:color="000000"/>
              <w:left w:val="single" w:sz="4" w:space="0" w:color="000000"/>
              <w:bottom w:val="single" w:sz="4" w:space="0" w:color="000000"/>
              <w:right w:val="single" w:sz="4" w:space="0" w:color="000000"/>
            </w:tcBorders>
            <w:hideMark/>
          </w:tcPr>
          <w:p w14:paraId="36C834BE"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99C23E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20</w:t>
            </w:r>
          </w:p>
        </w:tc>
        <w:tc>
          <w:tcPr>
            <w:tcW w:w="5953" w:type="dxa"/>
            <w:tcBorders>
              <w:top w:val="single" w:sz="4" w:space="0" w:color="000000"/>
              <w:left w:val="single" w:sz="6" w:space="0" w:color="000000"/>
              <w:bottom w:val="single" w:sz="4" w:space="0" w:color="000000"/>
              <w:right w:val="single" w:sz="4" w:space="0" w:color="000000"/>
            </w:tcBorders>
            <w:hideMark/>
          </w:tcPr>
          <w:p w14:paraId="361A4EA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NUESTRA REFERENCIA</w:t>
            </w:r>
          </w:p>
        </w:tc>
        <w:tc>
          <w:tcPr>
            <w:tcW w:w="1559" w:type="dxa"/>
            <w:tcBorders>
              <w:top w:val="single" w:sz="4" w:space="0" w:color="000000"/>
              <w:left w:val="single" w:sz="6" w:space="0" w:color="000000"/>
              <w:bottom w:val="single" w:sz="4" w:space="0" w:color="000000"/>
              <w:right w:val="single" w:sz="4" w:space="0" w:color="000000"/>
            </w:tcBorders>
          </w:tcPr>
          <w:p w14:paraId="2A49230F"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594A9295"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781B2BC4"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4</w:t>
            </w:r>
          </w:p>
        </w:tc>
        <w:tc>
          <w:tcPr>
            <w:tcW w:w="284" w:type="dxa"/>
            <w:tcBorders>
              <w:top w:val="single" w:sz="4" w:space="0" w:color="000000"/>
              <w:left w:val="single" w:sz="4" w:space="0" w:color="000000"/>
              <w:bottom w:val="single" w:sz="4" w:space="0" w:color="000000"/>
              <w:right w:val="single" w:sz="4" w:space="0" w:color="000000"/>
            </w:tcBorders>
            <w:hideMark/>
          </w:tcPr>
          <w:p w14:paraId="456AEC4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1F70CD3"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34</w:t>
            </w:r>
          </w:p>
        </w:tc>
        <w:tc>
          <w:tcPr>
            <w:tcW w:w="5953" w:type="dxa"/>
            <w:tcBorders>
              <w:top w:val="single" w:sz="4" w:space="0" w:color="000000"/>
              <w:left w:val="single" w:sz="6" w:space="0" w:color="000000"/>
              <w:bottom w:val="single" w:sz="4" w:space="0" w:color="000000"/>
              <w:right w:val="single" w:sz="4" w:space="0" w:color="000000"/>
            </w:tcBorders>
            <w:hideMark/>
          </w:tcPr>
          <w:p w14:paraId="6DB3DAD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FECHA VALIDEZ DATOS</w:t>
            </w:r>
          </w:p>
        </w:tc>
        <w:tc>
          <w:tcPr>
            <w:tcW w:w="1559" w:type="dxa"/>
            <w:tcBorders>
              <w:top w:val="single" w:sz="4" w:space="0" w:color="000000"/>
              <w:left w:val="single" w:sz="6" w:space="0" w:color="000000"/>
              <w:bottom w:val="single" w:sz="4" w:space="0" w:color="000000"/>
              <w:right w:val="single" w:sz="4" w:space="0" w:color="000000"/>
            </w:tcBorders>
          </w:tcPr>
          <w:p w14:paraId="27E00C74" w14:textId="77777777" w:rsidR="00C75830" w:rsidRDefault="00C75830">
            <w:pPr>
              <w:pStyle w:val="Textoindependiente"/>
              <w:spacing w:before="11" w:after="1"/>
              <w:rPr>
                <w:rFonts w:ascii="Times New Roman" w:hAnsi="Times New Roman" w:cs="Times New Roman"/>
                <w:color w:val="4472C4" w:themeColor="accent1"/>
                <w:sz w:val="19"/>
              </w:rPr>
            </w:pPr>
          </w:p>
        </w:tc>
      </w:tr>
      <w:tr w:rsidR="00C75830" w14:paraId="6AA48FC7"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1CE6532B"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5</w:t>
            </w:r>
          </w:p>
        </w:tc>
        <w:tc>
          <w:tcPr>
            <w:tcW w:w="284" w:type="dxa"/>
            <w:tcBorders>
              <w:top w:val="single" w:sz="4" w:space="0" w:color="000000"/>
              <w:left w:val="single" w:sz="4" w:space="0" w:color="000000"/>
              <w:bottom w:val="single" w:sz="4" w:space="0" w:color="000000"/>
              <w:right w:val="single" w:sz="4" w:space="0" w:color="000000"/>
            </w:tcBorders>
            <w:hideMark/>
          </w:tcPr>
          <w:p w14:paraId="4B1167D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75C8BCE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PA1</w:t>
            </w:r>
          </w:p>
        </w:tc>
        <w:tc>
          <w:tcPr>
            <w:tcW w:w="5953" w:type="dxa"/>
            <w:tcBorders>
              <w:top w:val="single" w:sz="4" w:space="0" w:color="000000"/>
              <w:left w:val="single" w:sz="6" w:space="0" w:color="000000"/>
              <w:bottom w:val="single" w:sz="4" w:space="0" w:color="000000"/>
              <w:right w:val="single" w:sz="4" w:space="0" w:color="000000"/>
            </w:tcBorders>
            <w:hideMark/>
          </w:tcPr>
          <w:p w14:paraId="3103CD0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INFORMADOS</w:t>
            </w:r>
          </w:p>
          <w:p w14:paraId="79DE2B2F"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5B2BA481" w14:textId="77777777" w:rsidR="00C75830" w:rsidRDefault="00C75830">
            <w:pPr>
              <w:pStyle w:val="Textoindependiente"/>
              <w:spacing w:before="11" w:after="1"/>
              <w:rPr>
                <w:rFonts w:ascii="Times New Roman" w:hAnsi="Times New Roman" w:cs="Times New Roman"/>
                <w:color w:val="4472C4" w:themeColor="accent1"/>
                <w:sz w:val="19"/>
                <w:lang w:val="es-ES"/>
              </w:rPr>
            </w:pPr>
            <w:r w:rsidRPr="00C75830">
              <w:rPr>
                <w:rFonts w:ascii="Times New Roman" w:hAnsi="Times New Roman" w:cs="Times New Roman"/>
                <w:color w:val="4472C4" w:themeColor="accent1"/>
                <w:sz w:val="19"/>
                <w:lang w:val="es-CL"/>
              </w:rPr>
              <w:t xml:space="preserve">Cantidad de registros informados en el archivo de datos, sin considerar la línea </w:t>
            </w:r>
            <w:proofErr w:type="spellStart"/>
            <w:r w:rsidRPr="00C75830">
              <w:rPr>
                <w:rFonts w:ascii="Times New Roman" w:hAnsi="Times New Roman" w:cs="Times New Roman"/>
                <w:i/>
                <w:iCs/>
                <w:color w:val="4472C4" w:themeColor="accent1"/>
                <w:sz w:val="19"/>
                <w:lang w:val="es-CL"/>
              </w:rPr>
              <w:t>header</w:t>
            </w:r>
            <w:proofErr w:type="spellEnd"/>
            <w:r w:rsidRPr="00C75830">
              <w:rPr>
                <w:rFonts w:ascii="Times New Roman" w:hAnsi="Times New Roman" w:cs="Times New Roman"/>
                <w:i/>
                <w:iCs/>
                <w:color w:val="4472C4" w:themeColor="accent1"/>
                <w:sz w:val="19"/>
                <w:lang w:val="es-CL"/>
              </w:rPr>
              <w:t>.</w:t>
            </w:r>
          </w:p>
        </w:tc>
        <w:tc>
          <w:tcPr>
            <w:tcW w:w="1559" w:type="dxa"/>
            <w:tcBorders>
              <w:top w:val="single" w:sz="4" w:space="0" w:color="000000"/>
              <w:left w:val="single" w:sz="6" w:space="0" w:color="000000"/>
              <w:bottom w:val="single" w:sz="4" w:space="0" w:color="000000"/>
              <w:right w:val="single" w:sz="4" w:space="0" w:color="000000"/>
            </w:tcBorders>
            <w:hideMark/>
          </w:tcPr>
          <w:p w14:paraId="3452E193"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Si</w:t>
            </w:r>
          </w:p>
        </w:tc>
      </w:tr>
      <w:tr w:rsidR="00C75830" w14:paraId="0C9B5A70"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462CBB2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6</w:t>
            </w:r>
          </w:p>
        </w:tc>
        <w:tc>
          <w:tcPr>
            <w:tcW w:w="284" w:type="dxa"/>
            <w:tcBorders>
              <w:top w:val="single" w:sz="4" w:space="0" w:color="000000"/>
              <w:left w:val="single" w:sz="4" w:space="0" w:color="000000"/>
              <w:bottom w:val="single" w:sz="4" w:space="0" w:color="000000"/>
              <w:right w:val="single" w:sz="4" w:space="0" w:color="000000"/>
            </w:tcBorders>
            <w:hideMark/>
          </w:tcPr>
          <w:p w14:paraId="3D14BCA8"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5F964BA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AJB</w:t>
            </w:r>
          </w:p>
        </w:tc>
        <w:tc>
          <w:tcPr>
            <w:tcW w:w="5953" w:type="dxa"/>
            <w:tcBorders>
              <w:top w:val="single" w:sz="4" w:space="0" w:color="000000"/>
              <w:left w:val="single" w:sz="6" w:space="0" w:color="000000"/>
              <w:bottom w:val="single" w:sz="4" w:space="0" w:color="000000"/>
              <w:right w:val="single" w:sz="4" w:space="0" w:color="000000"/>
            </w:tcBorders>
            <w:hideMark/>
          </w:tcPr>
          <w:p w14:paraId="23E2131A"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01 EN EL CAMPO 1</w:t>
            </w:r>
          </w:p>
          <w:p w14:paraId="33038B76"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2A09FE7E" w14:textId="77777777" w:rsidR="00C75830" w:rsidRDefault="00C75830">
            <w:pPr>
              <w:pStyle w:val="Textoindependiente"/>
              <w:spacing w:before="11" w:after="1"/>
              <w:rPr>
                <w:rFonts w:ascii="Times New Roman" w:hAnsi="Times New Roman" w:cs="Times New Roman"/>
                <w:color w:val="4472C4" w:themeColor="accent1"/>
                <w:sz w:val="19"/>
                <w:lang w:val="es-ES"/>
              </w:rPr>
            </w:pPr>
            <w:r w:rsidRPr="00C75830">
              <w:rPr>
                <w:rFonts w:ascii="Times New Roman" w:hAnsi="Times New Roman" w:cs="Times New Roman"/>
                <w:color w:val="4472C4" w:themeColor="accent1"/>
                <w:sz w:val="19"/>
                <w:lang w:val="es-CL"/>
              </w:rPr>
              <w:t>Cantidad de registros en el archivo de datos bajo el campo 1 (Tipo de registro) =”1”</w:t>
            </w:r>
          </w:p>
        </w:tc>
        <w:tc>
          <w:tcPr>
            <w:tcW w:w="1559" w:type="dxa"/>
            <w:tcBorders>
              <w:top w:val="single" w:sz="4" w:space="0" w:color="000000"/>
              <w:left w:val="single" w:sz="6" w:space="0" w:color="000000"/>
              <w:bottom w:val="single" w:sz="4" w:space="0" w:color="000000"/>
              <w:right w:val="single" w:sz="4" w:space="0" w:color="000000"/>
            </w:tcBorders>
            <w:hideMark/>
          </w:tcPr>
          <w:p w14:paraId="5C74EC55"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40DD7F52"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3EE9413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7</w:t>
            </w:r>
          </w:p>
        </w:tc>
        <w:tc>
          <w:tcPr>
            <w:tcW w:w="284" w:type="dxa"/>
            <w:tcBorders>
              <w:top w:val="single" w:sz="4" w:space="0" w:color="000000"/>
              <w:left w:val="single" w:sz="4" w:space="0" w:color="000000"/>
              <w:bottom w:val="single" w:sz="4" w:space="0" w:color="000000"/>
              <w:right w:val="single" w:sz="4" w:space="0" w:color="000000"/>
            </w:tcBorders>
            <w:hideMark/>
          </w:tcPr>
          <w:p w14:paraId="1576F215"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0F31DE15"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AJC</w:t>
            </w:r>
          </w:p>
        </w:tc>
        <w:tc>
          <w:tcPr>
            <w:tcW w:w="5953" w:type="dxa"/>
            <w:tcBorders>
              <w:top w:val="single" w:sz="4" w:space="0" w:color="000000"/>
              <w:left w:val="single" w:sz="6" w:space="0" w:color="000000"/>
              <w:bottom w:val="single" w:sz="4" w:space="0" w:color="000000"/>
              <w:right w:val="single" w:sz="4" w:space="0" w:color="000000"/>
            </w:tcBorders>
            <w:hideMark/>
          </w:tcPr>
          <w:p w14:paraId="072185E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02 EN EL CAMPO 1</w:t>
            </w:r>
          </w:p>
          <w:p w14:paraId="2C1B94B7"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3924EC20" w14:textId="77777777" w:rsidR="00C75830" w:rsidRDefault="00C75830">
            <w:pPr>
              <w:pStyle w:val="Textoindependiente"/>
              <w:spacing w:before="11" w:after="1"/>
              <w:rPr>
                <w:rFonts w:ascii="Times New Roman" w:hAnsi="Times New Roman" w:cs="Times New Roman"/>
                <w:color w:val="4472C4" w:themeColor="accent1"/>
                <w:sz w:val="19"/>
                <w:lang w:val="es-ES"/>
              </w:rPr>
            </w:pPr>
            <w:r w:rsidRPr="00C75830">
              <w:rPr>
                <w:rFonts w:ascii="Times New Roman" w:hAnsi="Times New Roman" w:cs="Times New Roman"/>
                <w:color w:val="4472C4" w:themeColor="accent1"/>
                <w:sz w:val="19"/>
                <w:lang w:val="es-CL"/>
              </w:rPr>
              <w:t>Cantidad de registros en el archivo de datos bajo el campo 1 (Tipo de registro) =”2”</w:t>
            </w:r>
          </w:p>
        </w:tc>
        <w:tc>
          <w:tcPr>
            <w:tcW w:w="1559" w:type="dxa"/>
            <w:tcBorders>
              <w:top w:val="single" w:sz="4" w:space="0" w:color="000000"/>
              <w:left w:val="single" w:sz="6" w:space="0" w:color="000000"/>
              <w:bottom w:val="single" w:sz="4" w:space="0" w:color="000000"/>
              <w:right w:val="single" w:sz="4" w:space="0" w:color="000000"/>
            </w:tcBorders>
            <w:hideMark/>
          </w:tcPr>
          <w:p w14:paraId="58835194"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7E7B3EFE"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0C6A3D7E"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lastRenderedPageBreak/>
              <w:t>Campo 8</w:t>
            </w:r>
          </w:p>
        </w:tc>
        <w:tc>
          <w:tcPr>
            <w:tcW w:w="284" w:type="dxa"/>
            <w:tcBorders>
              <w:top w:val="single" w:sz="4" w:space="0" w:color="000000"/>
              <w:left w:val="single" w:sz="4" w:space="0" w:color="000000"/>
              <w:bottom w:val="single" w:sz="4" w:space="0" w:color="000000"/>
              <w:right w:val="single" w:sz="4" w:space="0" w:color="000000"/>
            </w:tcBorders>
            <w:hideMark/>
          </w:tcPr>
          <w:p w14:paraId="62C5AFF0"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54FB679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AJD</w:t>
            </w:r>
          </w:p>
        </w:tc>
        <w:tc>
          <w:tcPr>
            <w:tcW w:w="5953" w:type="dxa"/>
            <w:tcBorders>
              <w:top w:val="single" w:sz="4" w:space="0" w:color="000000"/>
              <w:left w:val="single" w:sz="6" w:space="0" w:color="000000"/>
              <w:bottom w:val="single" w:sz="4" w:space="0" w:color="000000"/>
              <w:right w:val="single" w:sz="4" w:space="0" w:color="000000"/>
            </w:tcBorders>
            <w:hideMark/>
          </w:tcPr>
          <w:p w14:paraId="4BC32C02"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03 EN EL CAMPO 1</w:t>
            </w:r>
          </w:p>
          <w:p w14:paraId="197C1C20"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494FB178" w14:textId="77777777" w:rsidR="00C75830" w:rsidRDefault="00C75830">
            <w:pPr>
              <w:pStyle w:val="Textoindependiente"/>
              <w:spacing w:before="11" w:after="1"/>
              <w:rPr>
                <w:rFonts w:ascii="Times New Roman" w:hAnsi="Times New Roman" w:cs="Times New Roman"/>
                <w:color w:val="4472C4" w:themeColor="accent1"/>
                <w:sz w:val="19"/>
                <w:lang w:val="es-ES"/>
              </w:rPr>
            </w:pPr>
            <w:r w:rsidRPr="00C75830">
              <w:rPr>
                <w:rFonts w:ascii="Times New Roman" w:hAnsi="Times New Roman" w:cs="Times New Roman"/>
                <w:color w:val="4472C4" w:themeColor="accent1"/>
                <w:sz w:val="19"/>
                <w:lang w:val="es-CL"/>
              </w:rPr>
              <w:t>Cantidad de registros en el archivo de datos bajo el campo 1 (Tipo de registro) =”3”</w:t>
            </w:r>
          </w:p>
        </w:tc>
        <w:tc>
          <w:tcPr>
            <w:tcW w:w="1559" w:type="dxa"/>
            <w:tcBorders>
              <w:top w:val="single" w:sz="4" w:space="0" w:color="000000"/>
              <w:left w:val="single" w:sz="6" w:space="0" w:color="000000"/>
              <w:bottom w:val="single" w:sz="4" w:space="0" w:color="000000"/>
              <w:right w:val="single" w:sz="4" w:space="0" w:color="000000"/>
            </w:tcBorders>
            <w:hideMark/>
          </w:tcPr>
          <w:p w14:paraId="11582B21"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16D847F6" w14:textId="77777777" w:rsidTr="00C75830">
        <w:trPr>
          <w:trHeight w:val="268"/>
        </w:trPr>
        <w:tc>
          <w:tcPr>
            <w:tcW w:w="1135" w:type="dxa"/>
            <w:tcBorders>
              <w:top w:val="single" w:sz="4" w:space="0" w:color="000000"/>
              <w:left w:val="single" w:sz="4" w:space="0" w:color="000000"/>
              <w:bottom w:val="single" w:sz="4" w:space="0" w:color="000000"/>
              <w:right w:val="single" w:sz="4" w:space="0" w:color="000000"/>
            </w:tcBorders>
            <w:hideMark/>
          </w:tcPr>
          <w:p w14:paraId="592C8458"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Campo 9</w:t>
            </w:r>
          </w:p>
        </w:tc>
        <w:tc>
          <w:tcPr>
            <w:tcW w:w="284" w:type="dxa"/>
            <w:tcBorders>
              <w:top w:val="single" w:sz="4" w:space="0" w:color="000000"/>
              <w:left w:val="single" w:sz="4" w:space="0" w:color="000000"/>
              <w:bottom w:val="single" w:sz="4" w:space="0" w:color="000000"/>
              <w:right w:val="single" w:sz="4" w:space="0" w:color="000000"/>
            </w:tcBorders>
            <w:hideMark/>
          </w:tcPr>
          <w:p w14:paraId="1BDDF75E"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w:t>
            </w:r>
          </w:p>
        </w:tc>
        <w:tc>
          <w:tcPr>
            <w:tcW w:w="1134" w:type="dxa"/>
            <w:tcBorders>
              <w:top w:val="single" w:sz="4" w:space="0" w:color="000000"/>
              <w:left w:val="single" w:sz="4" w:space="0" w:color="000000"/>
              <w:bottom w:val="single" w:sz="4" w:space="0" w:color="000000"/>
              <w:right w:val="single" w:sz="6" w:space="0" w:color="000000"/>
            </w:tcBorders>
            <w:hideMark/>
          </w:tcPr>
          <w:p w14:paraId="2D678AFF" w14:textId="77777777" w:rsidR="00C75830" w:rsidRDefault="00C75830">
            <w:pPr>
              <w:pStyle w:val="Textoindependiente"/>
              <w:spacing w:before="11" w:after="1"/>
              <w:rPr>
                <w:rFonts w:ascii="Times New Roman" w:hAnsi="Times New Roman" w:cs="Times New Roman"/>
                <w:color w:val="4472C4" w:themeColor="accent1"/>
                <w:sz w:val="19"/>
              </w:rPr>
            </w:pPr>
            <w:r>
              <w:rPr>
                <w:rFonts w:ascii="Times New Roman" w:hAnsi="Times New Roman" w:cs="Times New Roman"/>
                <w:color w:val="4472C4" w:themeColor="accent1"/>
                <w:sz w:val="19"/>
              </w:rPr>
              <w:t>AJX</w:t>
            </w:r>
          </w:p>
        </w:tc>
        <w:tc>
          <w:tcPr>
            <w:tcW w:w="5953" w:type="dxa"/>
            <w:tcBorders>
              <w:top w:val="single" w:sz="4" w:space="0" w:color="000000"/>
              <w:left w:val="single" w:sz="6" w:space="0" w:color="000000"/>
              <w:bottom w:val="single" w:sz="4" w:space="0" w:color="000000"/>
              <w:right w:val="single" w:sz="4" w:space="0" w:color="000000"/>
            </w:tcBorders>
            <w:hideMark/>
          </w:tcPr>
          <w:p w14:paraId="784C14CD"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NUMERO DE REGISTROS CON EL CODIGO 04 EN EL CAMPO 1</w:t>
            </w:r>
          </w:p>
          <w:p w14:paraId="19C6F735" w14:textId="77777777" w:rsidR="00C75830" w:rsidRP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Cálculo:</w:t>
            </w:r>
          </w:p>
          <w:p w14:paraId="0106741D" w14:textId="77777777" w:rsidR="00C75830" w:rsidRDefault="00C75830">
            <w:pPr>
              <w:pStyle w:val="Textoindependiente"/>
              <w:spacing w:before="11" w:after="1"/>
              <w:rPr>
                <w:rFonts w:ascii="Times New Roman" w:hAnsi="Times New Roman" w:cs="Times New Roman"/>
                <w:color w:val="4472C4" w:themeColor="accent1"/>
                <w:sz w:val="19"/>
                <w:lang w:val="es-CL"/>
              </w:rPr>
            </w:pPr>
            <w:r w:rsidRPr="00C75830">
              <w:rPr>
                <w:rFonts w:ascii="Times New Roman" w:hAnsi="Times New Roman" w:cs="Times New Roman"/>
                <w:color w:val="4472C4" w:themeColor="accent1"/>
                <w:sz w:val="19"/>
                <w:lang w:val="es-CL"/>
              </w:rPr>
              <w:t>Cantidad de registros en el archivo de datos bajo el campo 1 (Tipo de registro) =”4”</w:t>
            </w:r>
          </w:p>
        </w:tc>
        <w:tc>
          <w:tcPr>
            <w:tcW w:w="1559" w:type="dxa"/>
            <w:tcBorders>
              <w:top w:val="single" w:sz="4" w:space="0" w:color="000000"/>
              <w:left w:val="single" w:sz="6" w:space="0" w:color="000000"/>
              <w:bottom w:val="single" w:sz="4" w:space="0" w:color="000000"/>
              <w:right w:val="single" w:sz="4" w:space="0" w:color="000000"/>
            </w:tcBorders>
            <w:hideMark/>
          </w:tcPr>
          <w:p w14:paraId="6FA1376D" w14:textId="77777777" w:rsidR="00C75830" w:rsidRDefault="00C75830">
            <w:pPr>
              <w:pStyle w:val="Textoindependiente"/>
              <w:spacing w:before="11" w:after="1"/>
              <w:rPr>
                <w:rFonts w:ascii="Times New Roman" w:hAnsi="Times New Roman" w:cs="Times New Roman"/>
                <w:color w:val="4472C4" w:themeColor="accent1"/>
                <w:sz w:val="19"/>
                <w:lang w:val="es-CL"/>
              </w:rPr>
            </w:pPr>
            <w:r>
              <w:rPr>
                <w:rFonts w:ascii="Times New Roman" w:hAnsi="Times New Roman" w:cs="Times New Roman"/>
                <w:color w:val="4472C4" w:themeColor="accent1"/>
                <w:sz w:val="19"/>
                <w:lang w:val="es-CL"/>
              </w:rPr>
              <w:t>Si</w:t>
            </w:r>
          </w:p>
        </w:tc>
      </w:tr>
      <w:tr w:rsidR="00C75830" w14:paraId="57E5691F" w14:textId="77777777" w:rsidTr="00C75830">
        <w:trPr>
          <w:trHeight w:val="271"/>
        </w:trPr>
        <w:tc>
          <w:tcPr>
            <w:tcW w:w="1135" w:type="dxa"/>
            <w:tcBorders>
              <w:top w:val="single" w:sz="4" w:space="0" w:color="000000"/>
              <w:left w:val="single" w:sz="4" w:space="0" w:color="000000"/>
              <w:bottom w:val="single" w:sz="4" w:space="0" w:color="000000"/>
              <w:right w:val="single" w:sz="4" w:space="0" w:color="000000"/>
            </w:tcBorders>
            <w:hideMark/>
          </w:tcPr>
          <w:p w14:paraId="024D7506"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Campo 9</w:t>
            </w:r>
          </w:p>
        </w:tc>
        <w:tc>
          <w:tcPr>
            <w:tcW w:w="284" w:type="dxa"/>
            <w:tcBorders>
              <w:top w:val="single" w:sz="4" w:space="0" w:color="000000"/>
              <w:left w:val="single" w:sz="4" w:space="0" w:color="000000"/>
              <w:bottom w:val="single" w:sz="4" w:space="0" w:color="000000"/>
              <w:right w:val="single" w:sz="4" w:space="0" w:color="000000"/>
            </w:tcBorders>
            <w:hideMark/>
          </w:tcPr>
          <w:p w14:paraId="708F13AF"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w:t>
            </w:r>
          </w:p>
        </w:tc>
        <w:tc>
          <w:tcPr>
            <w:tcW w:w="1134" w:type="dxa"/>
            <w:tcBorders>
              <w:top w:val="single" w:sz="4" w:space="0" w:color="000000"/>
              <w:left w:val="single" w:sz="4" w:space="0" w:color="000000"/>
              <w:bottom w:val="single" w:sz="4" w:space="0" w:color="000000"/>
              <w:right w:val="single" w:sz="6" w:space="0" w:color="000000"/>
            </w:tcBorders>
            <w:hideMark/>
          </w:tcPr>
          <w:p w14:paraId="3BF31CBC"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79</w:t>
            </w:r>
          </w:p>
        </w:tc>
        <w:tc>
          <w:tcPr>
            <w:tcW w:w="5953" w:type="dxa"/>
            <w:tcBorders>
              <w:top w:val="single" w:sz="4" w:space="0" w:color="000000"/>
              <w:left w:val="single" w:sz="6" w:space="0" w:color="000000"/>
              <w:bottom w:val="single" w:sz="4" w:space="0" w:color="000000"/>
              <w:right w:val="single" w:sz="4" w:space="0" w:color="000000"/>
            </w:tcBorders>
            <w:hideMark/>
          </w:tcPr>
          <w:p w14:paraId="78A221F3" w14:textId="77777777" w:rsidR="00C75830" w:rsidRDefault="00C75830">
            <w:pPr>
              <w:pStyle w:val="Textoindependiente"/>
              <w:spacing w:before="11" w:after="1"/>
              <w:rPr>
                <w:rFonts w:ascii="Times New Roman" w:hAnsi="Times New Roman" w:cs="Times New Roman"/>
                <w:color w:val="4472C4" w:themeColor="accent1"/>
                <w:sz w:val="19"/>
                <w:lang w:val="es-ES"/>
              </w:rPr>
            </w:pPr>
            <w:r>
              <w:rPr>
                <w:rFonts w:ascii="Times New Roman" w:hAnsi="Times New Roman" w:cs="Times New Roman"/>
                <w:color w:val="4472C4" w:themeColor="accent1"/>
                <w:sz w:val="19"/>
                <w:lang w:val="es-ES"/>
              </w:rPr>
              <w:t>OBSERVACIONES</w:t>
            </w:r>
          </w:p>
        </w:tc>
        <w:tc>
          <w:tcPr>
            <w:tcW w:w="1559" w:type="dxa"/>
            <w:tcBorders>
              <w:top w:val="single" w:sz="4" w:space="0" w:color="000000"/>
              <w:left w:val="single" w:sz="6" w:space="0" w:color="000000"/>
              <w:bottom w:val="single" w:sz="4" w:space="0" w:color="000000"/>
              <w:right w:val="single" w:sz="4" w:space="0" w:color="000000"/>
            </w:tcBorders>
          </w:tcPr>
          <w:p w14:paraId="7EFD5651" w14:textId="77777777" w:rsidR="00C75830" w:rsidRDefault="00C75830">
            <w:pPr>
              <w:pStyle w:val="Textoindependiente"/>
              <w:spacing w:before="11" w:after="1"/>
              <w:rPr>
                <w:rFonts w:ascii="Times New Roman" w:hAnsi="Times New Roman" w:cs="Times New Roman"/>
                <w:color w:val="4472C4" w:themeColor="accent1"/>
                <w:sz w:val="19"/>
              </w:rPr>
            </w:pPr>
          </w:p>
        </w:tc>
      </w:tr>
    </w:tbl>
    <w:p w14:paraId="16FEA24E" w14:textId="77777777" w:rsidR="00C75830" w:rsidRDefault="00C75830" w:rsidP="00C75830">
      <w:pPr>
        <w:pStyle w:val="Textoindependiente"/>
        <w:spacing w:before="11" w:after="1"/>
        <w:rPr>
          <w:rFonts w:ascii="Times New Roman" w:hAnsi="Times New Roman" w:cs="Times New Roman"/>
          <w:color w:val="4472C4" w:themeColor="accent1"/>
          <w:sz w:val="19"/>
          <w14:ligatures w14:val="none"/>
        </w:rPr>
      </w:pP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5"/>
        <w:gridCol w:w="569"/>
        <w:gridCol w:w="4582"/>
      </w:tblGrid>
      <w:tr w:rsidR="00C75830" w14:paraId="3B6A8D12" w14:textId="77777777" w:rsidTr="00C75830">
        <w:trPr>
          <w:trHeight w:val="241"/>
        </w:trPr>
        <w:tc>
          <w:tcPr>
            <w:tcW w:w="4815" w:type="dxa"/>
            <w:tcBorders>
              <w:top w:val="single" w:sz="4" w:space="0" w:color="000000"/>
              <w:left w:val="single" w:sz="4" w:space="0" w:color="000000"/>
              <w:bottom w:val="single" w:sz="4" w:space="0" w:color="000000"/>
              <w:right w:val="single" w:sz="4" w:space="0" w:color="000000"/>
            </w:tcBorders>
            <w:hideMark/>
          </w:tcPr>
          <w:p w14:paraId="41A54E39" w14:textId="77777777" w:rsidR="00C75830" w:rsidRDefault="00C75830">
            <w:pPr>
              <w:rPr>
                <w:rFonts w:ascii="Times New Roman" w:hAnsi="Times New Roman" w:cs="Times New Roman"/>
                <w:color w:val="4472C4" w:themeColor="accent1"/>
              </w:rPr>
            </w:pPr>
            <w:r>
              <w:rPr>
                <w:rFonts w:ascii="Times New Roman" w:hAnsi="Times New Roman" w:cs="Times New Roman"/>
                <w:color w:val="4472C4" w:themeColor="accent1"/>
              </w:rPr>
              <w:t>Formato de Archivo de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7DB6A9E9" w14:textId="77777777" w:rsidR="00C75830" w:rsidRDefault="00C75830">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63A13B3D" w14:textId="77777777" w:rsidR="00C75830" w:rsidRDefault="00C75830">
            <w:pPr>
              <w:rPr>
                <w:rFonts w:ascii="Times New Roman" w:hAnsi="Times New Roman" w:cs="Times New Roman"/>
                <w:color w:val="4472C4" w:themeColor="accent1"/>
              </w:rPr>
            </w:pPr>
            <w:r>
              <w:rPr>
                <w:rFonts w:ascii="Times New Roman" w:hAnsi="Times New Roman" w:cs="Times New Roman"/>
                <w:color w:val="4472C4" w:themeColor="accent1"/>
              </w:rPr>
              <w:t>F3(</w:t>
            </w:r>
            <w:proofErr w:type="spellStart"/>
            <w:r>
              <w:rPr>
                <w:rFonts w:ascii="Times New Roman" w:hAnsi="Times New Roman" w:cs="Times New Roman"/>
                <w:color w:val="4472C4" w:themeColor="accent1"/>
              </w:rPr>
              <w:t>nf</w:t>
            </w:r>
            <w:proofErr w:type="spellEnd"/>
            <w:r>
              <w:rPr>
                <w:rFonts w:ascii="Times New Roman" w:hAnsi="Times New Roman" w:cs="Times New Roman"/>
                <w:color w:val="4472C4" w:themeColor="accent1"/>
              </w:rPr>
              <w:t>)</w:t>
            </w:r>
          </w:p>
        </w:tc>
      </w:tr>
      <w:tr w:rsidR="00C75830" w14:paraId="28FA74A2" w14:textId="77777777" w:rsidTr="00C75830">
        <w:trPr>
          <w:trHeight w:val="244"/>
        </w:trPr>
        <w:tc>
          <w:tcPr>
            <w:tcW w:w="4815" w:type="dxa"/>
            <w:tcBorders>
              <w:top w:val="single" w:sz="4" w:space="0" w:color="000000"/>
              <w:left w:val="single" w:sz="4" w:space="0" w:color="000000"/>
              <w:bottom w:val="single" w:sz="4" w:space="0" w:color="000000"/>
              <w:right w:val="single" w:sz="4" w:space="0" w:color="000000"/>
            </w:tcBorders>
            <w:hideMark/>
          </w:tcPr>
          <w:p w14:paraId="01B2B353" w14:textId="77777777" w:rsidR="00C75830" w:rsidRDefault="00C75830">
            <w:pPr>
              <w:rPr>
                <w:rFonts w:ascii="Times New Roman" w:hAnsi="Times New Roman" w:cs="Times New Roman"/>
                <w:color w:val="4472C4" w:themeColor="accent1"/>
              </w:rPr>
            </w:pPr>
            <w:proofErr w:type="gramStart"/>
            <w:r>
              <w:rPr>
                <w:rFonts w:ascii="Times New Roman" w:hAnsi="Times New Roman" w:cs="Times New Roman"/>
                <w:color w:val="4472C4" w:themeColor="accent1"/>
              </w:rPr>
              <w:t>Campos a incluir</w:t>
            </w:r>
            <w:proofErr w:type="gramEnd"/>
            <w:r>
              <w:rPr>
                <w:rFonts w:ascii="Times New Roman" w:hAnsi="Times New Roman" w:cs="Times New Roman"/>
                <w:color w:val="4472C4" w:themeColor="accent1"/>
              </w:rPr>
              <w:t xml:space="preserve"> en la Carátula de salida</w:t>
            </w:r>
          </w:p>
        </w:tc>
        <w:tc>
          <w:tcPr>
            <w:tcW w:w="569" w:type="dxa"/>
            <w:tcBorders>
              <w:top w:val="single" w:sz="4" w:space="0" w:color="000000"/>
              <w:left w:val="single" w:sz="4" w:space="0" w:color="000000"/>
              <w:bottom w:val="single" w:sz="4" w:space="0" w:color="000000"/>
              <w:right w:val="single" w:sz="4" w:space="0" w:color="000000"/>
            </w:tcBorders>
            <w:hideMark/>
          </w:tcPr>
          <w:p w14:paraId="3F962B14" w14:textId="77777777" w:rsidR="00C75830" w:rsidRDefault="00C75830">
            <w:pPr>
              <w:rPr>
                <w:rFonts w:ascii="Times New Roman" w:hAnsi="Times New Roman" w:cs="Times New Roman"/>
                <w:color w:val="4472C4" w:themeColor="accent1"/>
              </w:rPr>
            </w:pPr>
            <w:r>
              <w:rPr>
                <w:rFonts w:ascii="Times New Roman" w:hAnsi="Times New Roman" w:cs="Times New Roman"/>
                <w:color w:val="4472C4" w:themeColor="accent1"/>
              </w:rPr>
              <w:t>:</w:t>
            </w:r>
          </w:p>
        </w:tc>
        <w:tc>
          <w:tcPr>
            <w:tcW w:w="4582" w:type="dxa"/>
            <w:tcBorders>
              <w:top w:val="single" w:sz="4" w:space="0" w:color="000000"/>
              <w:left w:val="single" w:sz="4" w:space="0" w:color="000000"/>
              <w:bottom w:val="single" w:sz="4" w:space="0" w:color="000000"/>
              <w:right w:val="single" w:sz="4" w:space="0" w:color="000000"/>
            </w:tcBorders>
            <w:hideMark/>
          </w:tcPr>
          <w:p w14:paraId="7EFF7362" w14:textId="77777777" w:rsidR="00C75830" w:rsidRDefault="00C75830">
            <w:pPr>
              <w:rPr>
                <w:rFonts w:ascii="Times New Roman" w:hAnsi="Times New Roman" w:cs="Times New Roman"/>
                <w:color w:val="4472C4" w:themeColor="accent1"/>
              </w:rPr>
            </w:pPr>
            <w:r>
              <w:rPr>
                <w:rFonts w:ascii="Times New Roman" w:hAnsi="Times New Roman" w:cs="Times New Roman"/>
                <w:color w:val="4472C4" w:themeColor="accent1"/>
              </w:rPr>
              <w:t>5,6,7,8,9</w:t>
            </w:r>
          </w:p>
        </w:tc>
      </w:tr>
    </w:tbl>
    <w:p w14:paraId="2B593269" w14:textId="77777777" w:rsidR="00C75830" w:rsidRDefault="00C75830" w:rsidP="00C75830">
      <w:pPr>
        <w:rPr>
          <w:rFonts w:ascii="Times New Roman" w:hAnsi="Times New Roman" w:cs="Times New Roman"/>
          <w:color w:val="4472C4" w:themeColor="accent1"/>
        </w:rPr>
      </w:pPr>
    </w:p>
    <w:p w14:paraId="17EFAB88" w14:textId="77777777" w:rsidR="00C75830" w:rsidRDefault="00C75830" w:rsidP="00C75830">
      <w:pPr>
        <w:rPr>
          <w:rFonts w:ascii="Times New Roman" w:hAnsi="Times New Roman" w:cs="Times New Roman"/>
          <w:b/>
          <w:bCs/>
          <w:color w:val="4472C4" w:themeColor="accent1"/>
          <w:sz w:val="32"/>
          <w:szCs w:val="32"/>
        </w:rPr>
      </w:pPr>
    </w:p>
    <w:p w14:paraId="60943B86" w14:textId="77777777" w:rsidR="00C75830" w:rsidRDefault="00C75830" w:rsidP="00C75830">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4472C4" w:themeColor="accent1"/>
          <w:kern w:val="0"/>
          <w:sz w:val="20"/>
          <w:lang w:val="es-CL"/>
          <w14:ligatures w14:val="none"/>
        </w:rPr>
        <w:t>Definir el archivo de carátula de salida, a modo de ejemplo se espera:</w:t>
      </w:r>
    </w:p>
    <w:p w14:paraId="31BC6995" w14:textId="77777777" w:rsidR="00C75830" w:rsidRDefault="00C75830" w:rsidP="00C75830">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001</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42B542B" w14:textId="77777777" w:rsidR="00C75830" w:rsidRDefault="00C75830" w:rsidP="00C75830">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002</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2D48C3B3" w14:textId="77777777" w:rsidR="00C75830" w:rsidRDefault="00C75830" w:rsidP="00C75830">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003</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5B8867D8" w14:textId="77777777" w:rsidR="00C75830" w:rsidRDefault="00C75830" w:rsidP="00C75830">
      <w:pPr>
        <w:rPr>
          <w:rFonts w:ascii="Times New Roman" w:eastAsia="Verdana" w:hAnsi="Times New Roman" w:cs="Times New Roman"/>
          <w:color w:val="00B050"/>
          <w:kern w:val="0"/>
          <w:sz w:val="20"/>
          <w:lang w:val="es-CL"/>
          <w14:ligatures w14:val="none"/>
        </w:rPr>
      </w:pPr>
      <w:r>
        <w:rPr>
          <w:rFonts w:ascii="Times New Roman" w:eastAsia="Verdana" w:hAnsi="Times New Roman" w:cs="Times New Roman"/>
          <w:color w:val="FFC000"/>
          <w:kern w:val="0"/>
          <w:sz w:val="20"/>
          <w:lang w:val="es-CL"/>
          <w14:ligatures w14:val="none"/>
        </w:rPr>
        <w:t>004</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1B049DB1" w14:textId="77777777" w:rsidR="00C75830" w:rsidRDefault="00C75830" w:rsidP="00C75830">
      <w:pPr>
        <w:rPr>
          <w:rFonts w:ascii="Times New Roman" w:eastAsia="Verdana" w:hAnsi="Times New Roman" w:cs="Times New Roman"/>
          <w:color w:val="4472C4" w:themeColor="accent1"/>
          <w:kern w:val="0"/>
          <w:sz w:val="20"/>
          <w:lang w:val="es-CL"/>
          <w14:ligatures w14:val="none"/>
        </w:rPr>
      </w:pPr>
      <w:r>
        <w:rPr>
          <w:rFonts w:ascii="Times New Roman" w:eastAsia="Verdana" w:hAnsi="Times New Roman" w:cs="Times New Roman"/>
          <w:color w:val="FFC000"/>
          <w:kern w:val="0"/>
          <w:sz w:val="20"/>
          <w:lang w:val="es-CL"/>
          <w14:ligatures w14:val="none"/>
        </w:rPr>
        <w:t>005</w:t>
      </w:r>
      <w:r>
        <w:rPr>
          <w:rFonts w:ascii="Times New Roman" w:eastAsia="Verdana" w:hAnsi="Times New Roman" w:cs="Times New Roman"/>
          <w:color w:val="4472C4" w:themeColor="accent1"/>
          <w:kern w:val="0"/>
          <w:sz w:val="20"/>
          <w:lang w:val="es-CL"/>
          <w14:ligatures w14:val="none"/>
        </w:rPr>
        <w:t>000000000000000999999999999999</w:t>
      </w:r>
      <w:r>
        <w:rPr>
          <w:rFonts w:ascii="Times New Roman" w:eastAsia="Verdana" w:hAnsi="Times New Roman" w:cs="Times New Roman"/>
          <w:color w:val="FF0000"/>
          <w:kern w:val="0"/>
          <w:sz w:val="20"/>
          <w:lang w:val="es-CL"/>
          <w14:ligatures w14:val="none"/>
        </w:rPr>
        <w:t>0000</w:t>
      </w:r>
      <w:r>
        <w:rPr>
          <w:rFonts w:ascii="Times New Roman" w:eastAsia="Verdana" w:hAnsi="Times New Roman" w:cs="Times New Roman"/>
          <w:color w:val="00B050"/>
          <w:kern w:val="0"/>
          <w:sz w:val="20"/>
          <w:lang w:val="es-CL"/>
          <w14:ligatures w14:val="none"/>
        </w:rPr>
        <w:t>+</w:t>
      </w:r>
    </w:p>
    <w:p w14:paraId="0DB01BE9" w14:textId="77777777" w:rsidR="00A829A4" w:rsidRPr="00230F5A" w:rsidRDefault="00A829A4" w:rsidP="000465DB">
      <w:pPr>
        <w:rPr>
          <w:rFonts w:ascii="Times New Roman" w:hAnsi="Times New Roman" w:cs="Times New Roman"/>
          <w:b/>
          <w:bCs/>
          <w:color w:val="4472C4" w:themeColor="accent1"/>
          <w:sz w:val="32"/>
          <w:szCs w:val="32"/>
        </w:rPr>
      </w:pPr>
    </w:p>
    <w:p w14:paraId="73E0DD1F" w14:textId="77777777" w:rsidR="00A829A4" w:rsidRPr="00230F5A" w:rsidRDefault="00A829A4" w:rsidP="000465DB">
      <w:pPr>
        <w:rPr>
          <w:rFonts w:ascii="Times New Roman" w:hAnsi="Times New Roman" w:cs="Times New Roman"/>
          <w:b/>
          <w:bCs/>
          <w:color w:val="4472C4" w:themeColor="accent1"/>
          <w:sz w:val="32"/>
          <w:szCs w:val="32"/>
        </w:rPr>
      </w:pPr>
    </w:p>
    <w:p w14:paraId="706BA099" w14:textId="77777777" w:rsidR="00A829A4" w:rsidRPr="00230F5A" w:rsidRDefault="00A829A4" w:rsidP="000465DB">
      <w:pPr>
        <w:rPr>
          <w:rFonts w:ascii="Times New Roman" w:hAnsi="Times New Roman" w:cs="Times New Roman"/>
          <w:b/>
          <w:bCs/>
          <w:color w:val="4472C4" w:themeColor="accent1"/>
          <w:sz w:val="32"/>
          <w:szCs w:val="32"/>
        </w:rPr>
      </w:pPr>
    </w:p>
    <w:p w14:paraId="664B470B" w14:textId="77777777" w:rsidR="00A829A4" w:rsidRPr="00230F5A" w:rsidRDefault="00A829A4" w:rsidP="000465DB">
      <w:pPr>
        <w:rPr>
          <w:rFonts w:ascii="Times New Roman" w:hAnsi="Times New Roman" w:cs="Times New Roman"/>
          <w:b/>
          <w:bCs/>
          <w:color w:val="4472C4" w:themeColor="accent1"/>
          <w:sz w:val="32"/>
          <w:szCs w:val="32"/>
        </w:rPr>
      </w:pPr>
    </w:p>
    <w:p w14:paraId="77FE154D" w14:textId="77777777" w:rsidR="00A829A4" w:rsidRPr="00230F5A" w:rsidRDefault="00A829A4" w:rsidP="000465DB">
      <w:pPr>
        <w:rPr>
          <w:rFonts w:ascii="Times New Roman" w:hAnsi="Times New Roman" w:cs="Times New Roman"/>
          <w:b/>
          <w:bCs/>
          <w:color w:val="4472C4" w:themeColor="accent1"/>
          <w:sz w:val="32"/>
          <w:szCs w:val="32"/>
        </w:rPr>
      </w:pPr>
    </w:p>
    <w:p w14:paraId="0EA72D07" w14:textId="77777777" w:rsidR="00A829A4" w:rsidRPr="00230F5A" w:rsidRDefault="00A829A4" w:rsidP="000465DB">
      <w:pPr>
        <w:rPr>
          <w:rFonts w:ascii="Times New Roman" w:hAnsi="Times New Roman" w:cs="Times New Roman"/>
          <w:b/>
          <w:bCs/>
          <w:color w:val="4472C4" w:themeColor="accent1"/>
          <w:sz w:val="32"/>
          <w:szCs w:val="32"/>
        </w:rPr>
      </w:pPr>
    </w:p>
    <w:p w14:paraId="7C9FA89C" w14:textId="77777777" w:rsidR="00A829A4" w:rsidRPr="00230F5A" w:rsidRDefault="00A829A4" w:rsidP="000465DB">
      <w:pPr>
        <w:rPr>
          <w:rFonts w:ascii="Times New Roman" w:hAnsi="Times New Roman" w:cs="Times New Roman"/>
          <w:b/>
          <w:bCs/>
          <w:color w:val="4472C4" w:themeColor="accent1"/>
          <w:sz w:val="32"/>
          <w:szCs w:val="32"/>
        </w:rPr>
      </w:pPr>
    </w:p>
    <w:p w14:paraId="06BF4F9C" w14:textId="77777777" w:rsidR="003C483F" w:rsidRPr="00230F5A" w:rsidRDefault="003C483F" w:rsidP="000465DB">
      <w:pPr>
        <w:rPr>
          <w:rFonts w:ascii="Times New Roman" w:hAnsi="Times New Roman" w:cs="Times New Roman"/>
          <w:b/>
          <w:bCs/>
          <w:color w:val="4472C4" w:themeColor="accent1"/>
          <w:sz w:val="32"/>
          <w:szCs w:val="32"/>
        </w:rPr>
      </w:pPr>
    </w:p>
    <w:p w14:paraId="4D4067E1" w14:textId="77777777" w:rsidR="003C483F" w:rsidRPr="00230F5A" w:rsidRDefault="003C483F" w:rsidP="000465DB">
      <w:pPr>
        <w:rPr>
          <w:rFonts w:ascii="Times New Roman" w:hAnsi="Times New Roman" w:cs="Times New Roman"/>
          <w:b/>
          <w:bCs/>
          <w:color w:val="4472C4" w:themeColor="accent1"/>
          <w:sz w:val="32"/>
          <w:szCs w:val="32"/>
        </w:rPr>
      </w:pPr>
    </w:p>
    <w:p w14:paraId="7F0A7945" w14:textId="77777777" w:rsidR="000105A8" w:rsidRPr="00230F5A" w:rsidRDefault="000105A8">
      <w:pPr>
        <w:rPr>
          <w:rFonts w:ascii="Times New Roman" w:eastAsiaTheme="majorEastAsia" w:hAnsi="Times New Roman" w:cs="Times New Roman"/>
          <w:b/>
          <w:color w:val="2F5496" w:themeColor="accent1" w:themeShade="BF"/>
          <w:sz w:val="32"/>
          <w:szCs w:val="32"/>
        </w:rPr>
      </w:pPr>
      <w:r w:rsidRPr="00230F5A">
        <w:rPr>
          <w:rFonts w:ascii="Times New Roman" w:hAnsi="Times New Roman" w:cs="Times New Roman"/>
        </w:rPr>
        <w:br w:type="page"/>
      </w:r>
    </w:p>
    <w:p w14:paraId="32AFC28B" w14:textId="01323AE8" w:rsidR="00035F9D" w:rsidRPr="00230F5A" w:rsidRDefault="000465DB" w:rsidP="00981815">
      <w:pPr>
        <w:pStyle w:val="Ttulo1"/>
        <w:numPr>
          <w:ilvl w:val="0"/>
          <w:numId w:val="7"/>
        </w:numPr>
        <w:rPr>
          <w:rFonts w:cs="Times New Roman"/>
          <w:b w:val="0"/>
          <w:bCs/>
          <w:color w:val="4472C4" w:themeColor="accent1"/>
        </w:rPr>
      </w:pPr>
      <w:bookmarkStart w:id="19" w:name="_Toc152254293"/>
      <w:r w:rsidRPr="00230F5A">
        <w:rPr>
          <w:rFonts w:cs="Times New Roman"/>
        </w:rPr>
        <w:lastRenderedPageBreak/>
        <w:t>Definición de nombre</w:t>
      </w:r>
      <w:r w:rsidR="00035F9D" w:rsidRPr="00230F5A">
        <w:rPr>
          <w:rFonts w:cs="Times New Roman"/>
        </w:rPr>
        <w:t>s</w:t>
      </w:r>
      <w:bookmarkEnd w:id="19"/>
      <w:r w:rsidR="001169CF" w:rsidRPr="00230F5A">
        <w:rPr>
          <w:rFonts w:cs="Times New Roman"/>
          <w:b w:val="0"/>
          <w:bCs/>
          <w:color w:val="4472C4" w:themeColor="accent1"/>
        </w:rPr>
        <w:fldChar w:fldCharType="begin"/>
      </w:r>
      <w:r w:rsidR="001169CF" w:rsidRPr="00230F5A">
        <w:rPr>
          <w:rFonts w:cs="Times New Roman"/>
        </w:rPr>
        <w:instrText xml:space="preserve"> XE "</w:instrText>
      </w:r>
      <w:r w:rsidR="001169CF" w:rsidRPr="00230F5A">
        <w:rPr>
          <w:rFonts w:cs="Times New Roman"/>
          <w:bCs/>
          <w:color w:val="4472C4" w:themeColor="accent1"/>
        </w:rPr>
        <w:instrText>Definición de nombres</w:instrText>
      </w:r>
      <w:r w:rsidR="001169CF" w:rsidRPr="00230F5A">
        <w:rPr>
          <w:rFonts w:cs="Times New Roman"/>
        </w:rPr>
        <w:instrText xml:space="preserve">" </w:instrText>
      </w:r>
      <w:r w:rsidR="001169CF" w:rsidRPr="00230F5A">
        <w:rPr>
          <w:rFonts w:cs="Times New Roman"/>
          <w:b w:val="0"/>
          <w:bCs/>
          <w:color w:val="4472C4" w:themeColor="accent1"/>
        </w:rPr>
        <w:fldChar w:fldCharType="end"/>
      </w:r>
    </w:p>
    <w:p w14:paraId="0D051986" w14:textId="50ED179D" w:rsidR="000465DB" w:rsidRPr="00230F5A" w:rsidRDefault="000465DB" w:rsidP="000465DB">
      <w:pPr>
        <w:rPr>
          <w:rFonts w:ascii="Times New Roman" w:hAnsi="Times New Roman" w:cs="Times New Roman"/>
          <w:b/>
          <w:bCs/>
          <w:color w:val="4472C4" w:themeColor="accent1"/>
          <w:sz w:val="32"/>
          <w:szCs w:val="32"/>
        </w:rPr>
      </w:pPr>
      <w:r w:rsidRPr="00230F5A">
        <w:rPr>
          <w:rFonts w:ascii="Times New Roman" w:hAnsi="Times New Roman" w:cs="Times New Roman"/>
          <w:b/>
          <w:bCs/>
          <w:color w:val="4472C4" w:themeColor="accent1"/>
          <w:sz w:val="32"/>
          <w:szCs w:val="32"/>
        </w:rPr>
        <w:t xml:space="preserve"> </w:t>
      </w:r>
    </w:p>
    <w:p w14:paraId="17B0EC25" w14:textId="068E187B" w:rsidR="000465DB" w:rsidRPr="00230F5A" w:rsidRDefault="000465DB" w:rsidP="00BB7237">
      <w:pPr>
        <w:pStyle w:val="Ttulo2"/>
        <w:numPr>
          <w:ilvl w:val="1"/>
          <w:numId w:val="7"/>
        </w:numPr>
      </w:pPr>
      <w:r w:rsidRPr="00230F5A">
        <w:t xml:space="preserve"> </w:t>
      </w:r>
      <w:bookmarkStart w:id="20" w:name="_Toc152254294"/>
      <w:r w:rsidRPr="00230F5A">
        <w:t>Archivos de entrada a SINACOFI</w:t>
      </w:r>
      <w:bookmarkEnd w:id="20"/>
      <w:r w:rsidR="001169CF" w:rsidRPr="00230F5A">
        <w:fldChar w:fldCharType="begin"/>
      </w:r>
      <w:r w:rsidR="001169CF" w:rsidRPr="00230F5A">
        <w:instrText xml:space="preserve"> XE "Archivos de entrada a SINACOFI" </w:instrText>
      </w:r>
      <w:r w:rsidR="001169CF" w:rsidRPr="00230F5A">
        <w:fldChar w:fldCharType="end"/>
      </w:r>
    </w:p>
    <w:p w14:paraId="385A9574" w14:textId="0950380A" w:rsidR="009A2A10" w:rsidRPr="004307DB" w:rsidRDefault="000465DB" w:rsidP="00BB7237">
      <w:pPr>
        <w:pStyle w:val="Ttulo2"/>
        <w:numPr>
          <w:ilvl w:val="2"/>
          <w:numId w:val="7"/>
        </w:numPr>
      </w:pPr>
      <w:bookmarkStart w:id="21" w:name="_Toc152254295"/>
      <w:r w:rsidRPr="004307DB">
        <w:t>Archivo de datos</w:t>
      </w:r>
      <w:r w:rsidR="001169CF" w:rsidRPr="004307DB">
        <w:fldChar w:fldCharType="begin"/>
      </w:r>
      <w:r w:rsidR="001169CF" w:rsidRPr="00230F5A">
        <w:instrText xml:space="preserve"> XE "Archivo de datos" </w:instrText>
      </w:r>
      <w:r w:rsidR="001169CF" w:rsidRPr="004307DB">
        <w:fldChar w:fldCharType="end"/>
      </w:r>
      <w:r w:rsidR="009A2A10" w:rsidRPr="00230F5A">
        <w:t>:</w:t>
      </w:r>
      <w:bookmarkEnd w:id="21"/>
    </w:p>
    <w:tbl>
      <w:tblPr>
        <w:tblStyle w:val="Tablaconcuadrcula"/>
        <w:tblW w:w="0" w:type="auto"/>
        <w:tblLook w:val="04A0" w:firstRow="1" w:lastRow="0" w:firstColumn="1" w:lastColumn="0" w:noHBand="0" w:noVBand="1"/>
      </w:tblPr>
      <w:tblGrid>
        <w:gridCol w:w="1129"/>
        <w:gridCol w:w="7365"/>
      </w:tblGrid>
      <w:tr w:rsidR="009A2A10" w:rsidRPr="00230F5A" w14:paraId="64CC22C2" w14:textId="77777777" w:rsidTr="009A2A10">
        <w:tc>
          <w:tcPr>
            <w:tcW w:w="1129" w:type="dxa"/>
          </w:tcPr>
          <w:p w14:paraId="06245E7B" w14:textId="0AC9D649" w:rsidR="009A2A10" w:rsidRPr="00230F5A" w:rsidRDefault="00B1738F" w:rsidP="00E862A3">
            <w:pPr>
              <w:rPr>
                <w:rFonts w:ascii="Times New Roman" w:hAnsi="Times New Roman" w:cs="Times New Roman"/>
                <w:b/>
                <w:bCs/>
                <w:color w:val="4472C4" w:themeColor="accent1"/>
              </w:rPr>
            </w:pPr>
            <w:bookmarkStart w:id="22" w:name="_Hlk150869626"/>
            <w:bookmarkStart w:id="23" w:name="_Hlk150874408"/>
            <w:r w:rsidRPr="00230F5A">
              <w:rPr>
                <w:rFonts w:ascii="Times New Roman" w:hAnsi="Times New Roman" w:cs="Times New Roman"/>
                <w:b/>
                <w:bCs/>
                <w:color w:val="4472C4" w:themeColor="accent1"/>
              </w:rPr>
              <w:t>Flujo 1</w:t>
            </w:r>
          </w:p>
        </w:tc>
        <w:tc>
          <w:tcPr>
            <w:tcW w:w="7365" w:type="dxa"/>
          </w:tcPr>
          <w:p w14:paraId="3C495845"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56E59781" w14:textId="77777777" w:rsidTr="009A2A10">
        <w:tc>
          <w:tcPr>
            <w:tcW w:w="1129" w:type="dxa"/>
          </w:tcPr>
          <w:p w14:paraId="065E6890" w14:textId="19419E85"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2</w:t>
            </w:r>
          </w:p>
        </w:tc>
        <w:tc>
          <w:tcPr>
            <w:tcW w:w="7365" w:type="dxa"/>
          </w:tcPr>
          <w:p w14:paraId="6EDE07FE" w14:textId="77777777" w:rsidR="009A2A10" w:rsidRPr="00230F5A" w:rsidRDefault="009A2A10" w:rsidP="00E862A3">
            <w:pPr>
              <w:rPr>
                <w:rFonts w:ascii="Times New Roman" w:hAnsi="Times New Roman" w:cs="Times New Roman"/>
                <w:b/>
                <w:bCs/>
                <w:color w:val="4472C4" w:themeColor="accent1"/>
              </w:rPr>
            </w:pPr>
          </w:p>
        </w:tc>
      </w:tr>
      <w:tr w:rsidR="009A2A10" w:rsidRPr="00230F5A" w14:paraId="756ECE04" w14:textId="77777777" w:rsidTr="009A2A10">
        <w:tc>
          <w:tcPr>
            <w:tcW w:w="1129" w:type="dxa"/>
          </w:tcPr>
          <w:p w14:paraId="40F20FFF" w14:textId="7A72163C"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3</w:t>
            </w:r>
          </w:p>
        </w:tc>
        <w:tc>
          <w:tcPr>
            <w:tcW w:w="7365" w:type="dxa"/>
          </w:tcPr>
          <w:p w14:paraId="58DBF009" w14:textId="36D257BD" w:rsidR="009A2A10" w:rsidRPr="00230F5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C75830">
              <w:rPr>
                <w:rFonts w:ascii="Times New Roman" w:hAnsi="Times New Roman" w:cs="Times New Roman"/>
                <w:b/>
                <w:bCs/>
                <w:color w:val="FF0000"/>
              </w:rPr>
              <w:t>20</w:t>
            </w:r>
            <w:r w:rsidRPr="00230F5A">
              <w:rPr>
                <w:rFonts w:ascii="Times New Roman" w:hAnsi="Times New Roman" w:cs="Times New Roman"/>
                <w:b/>
                <w:bCs/>
                <w:color w:val="FF0000"/>
              </w:rPr>
              <w:t>XXXXyyyymmdd##</w:t>
            </w:r>
            <w:r w:rsidRPr="00230F5A">
              <w:rPr>
                <w:rFonts w:ascii="Times New Roman" w:hAnsi="Times New Roman" w:cs="Times New Roman"/>
                <w:b/>
                <w:bCs/>
                <w:color w:val="4472C4" w:themeColor="accent1"/>
              </w:rPr>
              <w:t xml:space="preserve"> </w:t>
            </w:r>
            <w:proofErr w:type="gramStart"/>
            <w:r w:rsidRPr="00981815">
              <w:rPr>
                <w:rFonts w:ascii="Times New Roman" w:hAnsi="Times New Roman" w:cs="Times New Roman"/>
                <w:b/>
                <w:bCs/>
                <w:color w:val="4472C4" w:themeColor="accent1"/>
                <w:highlight w:val="yellow"/>
              </w:rPr>
              <w:t>(</w:t>
            </w:r>
            <w:r w:rsidR="004F4C51" w:rsidRPr="00981815">
              <w:rPr>
                <w:rFonts w:ascii="Times New Roman" w:hAnsi="Times New Roman" w:cs="Times New Roman"/>
                <w:b/>
                <w:bCs/>
                <w:color w:val="4472C4" w:themeColor="accent1"/>
                <w:highlight w:val="yellow"/>
              </w:rPr>
              <w:t xml:space="preserve"> Definición</w:t>
            </w:r>
            <w:proofErr w:type="gramEnd"/>
            <w:r w:rsidR="004F4C51" w:rsidRPr="00981815">
              <w:rPr>
                <w:rFonts w:ascii="Times New Roman" w:hAnsi="Times New Roman" w:cs="Times New Roman"/>
                <w:b/>
                <w:bCs/>
                <w:color w:val="4472C4" w:themeColor="accent1"/>
                <w:highlight w:val="yellow"/>
              </w:rPr>
              <w:t xml:space="preserve"> recomendada</w:t>
            </w:r>
            <w:r w:rsidRPr="00981815">
              <w:rPr>
                <w:rFonts w:ascii="Times New Roman" w:hAnsi="Times New Roman" w:cs="Times New Roman"/>
                <w:b/>
                <w:bCs/>
                <w:color w:val="4472C4" w:themeColor="accent1"/>
                <w:highlight w:val="yellow"/>
              </w:rPr>
              <w:t>)</w:t>
            </w:r>
          </w:p>
          <w:p w14:paraId="22C8A545" w14:textId="77777777" w:rsidR="0067254A" w:rsidRDefault="0067254A"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6D08B621" w14:textId="77777777" w:rsidR="00312989" w:rsidRDefault="00312989" w:rsidP="00E862A3">
            <w:pPr>
              <w:rPr>
                <w:rFonts w:ascii="Times New Roman" w:hAnsi="Times New Roman" w:cs="Times New Roman"/>
                <w:b/>
                <w:bCs/>
                <w:color w:val="4472C4" w:themeColor="accent1"/>
              </w:rPr>
            </w:pPr>
          </w:p>
          <w:p w14:paraId="023FF1C6" w14:textId="3B3D9F38" w:rsidR="00312989" w:rsidRDefault="00312989" w:rsidP="00312989">
            <w:pPr>
              <w:rPr>
                <w:rFonts w:ascii="Times New Roman" w:hAnsi="Times New Roman" w:cs="Times New Roman"/>
                <w:b/>
                <w:bCs/>
                <w:color w:val="4472C4" w:themeColor="accent1"/>
              </w:rPr>
            </w:pPr>
          </w:p>
          <w:p w14:paraId="1B2B9F39" w14:textId="77777777" w:rsidR="004F39F4" w:rsidRDefault="004F39F4" w:rsidP="00E862A3">
            <w:pPr>
              <w:rPr>
                <w:rFonts w:ascii="Times New Roman" w:hAnsi="Times New Roman" w:cs="Times New Roman"/>
                <w:b/>
                <w:bCs/>
                <w:color w:val="FF0000"/>
              </w:rPr>
            </w:pPr>
          </w:p>
          <w:p w14:paraId="3438ACA0" w14:textId="778D789E" w:rsidR="00312989" w:rsidRPr="004F39F4" w:rsidRDefault="004F39F4" w:rsidP="00E862A3">
            <w:pPr>
              <w:rPr>
                <w:rFonts w:ascii="Times New Roman" w:hAnsi="Times New Roman" w:cs="Times New Roman"/>
                <w:b/>
                <w:bCs/>
                <w:color w:val="FF0000"/>
              </w:rPr>
            </w:pPr>
            <w:r w:rsidRPr="004F39F4">
              <w:rPr>
                <w:rFonts w:ascii="Times New Roman" w:hAnsi="Times New Roman" w:cs="Times New Roman"/>
                <w:b/>
                <w:bCs/>
                <w:color w:val="FF0000"/>
              </w:rPr>
              <w:t>FTC</w:t>
            </w:r>
            <w:r w:rsidR="00C75830">
              <w:rPr>
                <w:rFonts w:ascii="Times New Roman" w:hAnsi="Times New Roman" w:cs="Times New Roman"/>
                <w:b/>
                <w:bCs/>
                <w:color w:val="FF0000"/>
              </w:rPr>
              <w:t>20</w:t>
            </w:r>
            <w:r w:rsidRPr="004F39F4">
              <w:rPr>
                <w:rFonts w:ascii="Times New Roman" w:hAnsi="Times New Roman" w:cs="Times New Roman"/>
                <w:b/>
                <w:bCs/>
                <w:color w:val="FF0000"/>
              </w:rPr>
              <w:t>z</w:t>
            </w:r>
            <w:r w:rsidR="004F4C51">
              <w:rPr>
                <w:rFonts w:ascii="Times New Roman" w:hAnsi="Times New Roman" w:cs="Times New Roman"/>
                <w:b/>
                <w:bCs/>
                <w:color w:val="FF0000"/>
              </w:rPr>
              <w:t xml:space="preserve"> (Se debe validar con un largo de 6 caracteres)</w:t>
            </w:r>
          </w:p>
          <w:p w14:paraId="6BF13F3B" w14:textId="4D029BB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8740E40" w14:textId="31561207"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2F3B5533" w14:textId="781BC611" w:rsidR="004F39F4" w:rsidRPr="009427D8"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1C8F834" w14:textId="77777777" w:rsidR="004F39F4" w:rsidRPr="009427D8" w:rsidRDefault="004F39F4" w:rsidP="00E862A3">
            <w:pPr>
              <w:rPr>
                <w:rFonts w:ascii="Times New Roman" w:hAnsi="Times New Roman" w:cs="Times New Roman"/>
                <w:b/>
                <w:bCs/>
                <w:color w:val="4472C4" w:themeColor="accent1"/>
              </w:rPr>
            </w:pPr>
          </w:p>
          <w:p w14:paraId="7BFDB07A" w14:textId="24BF5BAB" w:rsidR="004F39F4" w:rsidRDefault="004F39F4" w:rsidP="00E862A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3208FA3C" w14:textId="078F5FC4" w:rsidR="00DC42E7" w:rsidRPr="009427D8" w:rsidRDefault="00DC42E7" w:rsidP="00E862A3">
            <w:pPr>
              <w:rPr>
                <w:rFonts w:ascii="Times New Roman" w:hAnsi="Times New Roman" w:cs="Times New Roman"/>
                <w:b/>
                <w:bCs/>
                <w:color w:val="4472C4" w:themeColor="accent1"/>
              </w:rPr>
            </w:pPr>
            <w:r w:rsidRPr="00981815">
              <w:rPr>
                <w:rFonts w:ascii="Times New Roman" w:hAnsi="Times New Roman" w:cs="Times New Roman"/>
                <w:b/>
                <w:bCs/>
                <w:color w:val="4472C4" w:themeColor="accent1"/>
                <w:highlight w:val="yellow"/>
              </w:rPr>
              <w:t>Banco de Chile puede ocupar ambas definiciones de nombres, de la misma forma que ocupa el flujo 5.</w:t>
            </w:r>
          </w:p>
          <w:p w14:paraId="215C8534" w14:textId="6BFAE421" w:rsidR="004F39F4" w:rsidRPr="00230F5A" w:rsidRDefault="004F39F4" w:rsidP="00E862A3">
            <w:pPr>
              <w:rPr>
                <w:rFonts w:ascii="Times New Roman" w:hAnsi="Times New Roman" w:cs="Times New Roman"/>
                <w:b/>
                <w:bCs/>
                <w:color w:val="4472C4" w:themeColor="accent1"/>
              </w:rPr>
            </w:pPr>
          </w:p>
        </w:tc>
      </w:tr>
      <w:tr w:rsidR="009A2A10" w:rsidRPr="00230F5A" w14:paraId="4A7514C9" w14:textId="77777777" w:rsidTr="009A2A10">
        <w:tc>
          <w:tcPr>
            <w:tcW w:w="1129" w:type="dxa"/>
          </w:tcPr>
          <w:p w14:paraId="36E25D26" w14:textId="7F55894F" w:rsidR="009A2A10" w:rsidRPr="00230F5A" w:rsidRDefault="009A2A10"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Flujo </w:t>
            </w:r>
            <w:r w:rsidR="00B1738F" w:rsidRPr="00230F5A">
              <w:rPr>
                <w:rFonts w:ascii="Times New Roman" w:hAnsi="Times New Roman" w:cs="Times New Roman"/>
                <w:b/>
                <w:bCs/>
                <w:color w:val="4472C4" w:themeColor="accent1"/>
              </w:rPr>
              <w:t>4</w:t>
            </w:r>
          </w:p>
        </w:tc>
        <w:tc>
          <w:tcPr>
            <w:tcW w:w="7365" w:type="dxa"/>
          </w:tcPr>
          <w:p w14:paraId="251C51A6" w14:textId="77777777" w:rsidR="009A2A10" w:rsidRPr="00230F5A" w:rsidRDefault="009A2A10" w:rsidP="00E862A3">
            <w:pPr>
              <w:rPr>
                <w:rFonts w:ascii="Times New Roman" w:hAnsi="Times New Roman" w:cs="Times New Roman"/>
                <w:b/>
                <w:bCs/>
                <w:color w:val="4472C4" w:themeColor="accent1"/>
              </w:rPr>
            </w:pPr>
          </w:p>
        </w:tc>
      </w:tr>
      <w:tr w:rsidR="00B1738F" w:rsidRPr="00230F5A" w14:paraId="4CE64141" w14:textId="77777777" w:rsidTr="009A2A10">
        <w:tc>
          <w:tcPr>
            <w:tcW w:w="1129" w:type="dxa"/>
          </w:tcPr>
          <w:p w14:paraId="0B80E08E" w14:textId="7B691186"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FFFE3B8" w14:textId="46120A53" w:rsidR="00F91655" w:rsidRDefault="00F91655" w:rsidP="00F91655">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  o</w:t>
            </w:r>
            <w:proofErr w:type="gramEnd"/>
            <w:r>
              <w:rPr>
                <w:rFonts w:ascii="Times New Roman" w:hAnsi="Times New Roman" w:cs="Times New Roman"/>
                <w:b/>
                <w:bCs/>
                <w:color w:val="4472C4" w:themeColor="accent1"/>
              </w:rPr>
              <w:t xml:space="preserve"> xxxEEEyyyymmdd##.DAT</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w:t>
            </w:r>
            <w:r w:rsidR="007B6066" w:rsidRPr="00DB790B">
              <w:rPr>
                <w:rFonts w:ascii="Times New Roman" w:hAnsi="Times New Roman" w:cs="Times New Roman"/>
                <w:b/>
                <w:bCs/>
                <w:color w:val="4472C4" w:themeColor="accent1"/>
                <w:highlight w:val="yellow"/>
              </w:rPr>
              <w:t xml:space="preserve"> Definición recomendada</w:t>
            </w:r>
            <w:r w:rsidRPr="00B537DA">
              <w:rPr>
                <w:rFonts w:ascii="Times New Roman" w:hAnsi="Times New Roman" w:cs="Times New Roman"/>
                <w:b/>
                <w:bCs/>
                <w:color w:val="4472C4" w:themeColor="accent1"/>
              </w:rPr>
              <w:t>)</w:t>
            </w:r>
          </w:p>
          <w:p w14:paraId="26CFE2B6" w14:textId="77777777" w:rsidR="00F91655" w:rsidRDefault="00F91655" w:rsidP="00F91655">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103923EE" w14:textId="77777777" w:rsidR="00F91655" w:rsidRPr="005F38BE" w:rsidRDefault="00F91655" w:rsidP="00F91655">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2EC9BB6D" w14:textId="707EBC9B" w:rsidR="00B1738F" w:rsidRDefault="00F91655" w:rsidP="00F91655">
            <w:pPr>
              <w:rPr>
                <w:rFonts w:ascii="Times New Roman" w:hAnsi="Times New Roman" w:cs="Times New Roman"/>
                <w:b/>
                <w:bCs/>
                <w:color w:val="FF0000"/>
              </w:rPr>
            </w:pPr>
            <w:r w:rsidRPr="00064EE9">
              <w:rPr>
                <w:rFonts w:ascii="Times New Roman" w:hAnsi="Times New Roman" w:cs="Times New Roman"/>
                <w:b/>
                <w:bCs/>
                <w:color w:val="FF0000"/>
              </w:rPr>
              <w:t>C</w:t>
            </w:r>
            <w:r w:rsidR="00C75830">
              <w:rPr>
                <w:rFonts w:ascii="Times New Roman" w:hAnsi="Times New Roman" w:cs="Times New Roman"/>
                <w:b/>
                <w:bCs/>
                <w:color w:val="FF0000"/>
              </w:rPr>
              <w:t>20</w:t>
            </w:r>
            <w:r w:rsidRPr="00064EE9">
              <w:rPr>
                <w:rFonts w:ascii="Times New Roman" w:hAnsi="Times New Roman" w:cs="Times New Roman"/>
                <w:b/>
                <w:bCs/>
                <w:color w:val="FF0000"/>
              </w:rPr>
              <w:t>0012023042501</w:t>
            </w:r>
            <w:r>
              <w:rPr>
                <w:rFonts w:ascii="Times New Roman" w:hAnsi="Times New Roman" w:cs="Times New Roman"/>
                <w:b/>
                <w:bCs/>
                <w:color w:val="FF0000"/>
              </w:rPr>
              <w:t xml:space="preserve"> o </w:t>
            </w:r>
            <w:r w:rsidRPr="00064EE9">
              <w:rPr>
                <w:rFonts w:ascii="Times New Roman" w:hAnsi="Times New Roman" w:cs="Times New Roman"/>
                <w:b/>
                <w:bCs/>
                <w:color w:val="FF0000"/>
              </w:rPr>
              <w:t>C</w:t>
            </w:r>
            <w:r w:rsidR="00C75830">
              <w:rPr>
                <w:rFonts w:ascii="Times New Roman" w:hAnsi="Times New Roman" w:cs="Times New Roman"/>
                <w:b/>
                <w:bCs/>
                <w:color w:val="FF0000"/>
              </w:rPr>
              <w:t>20</w:t>
            </w:r>
            <w:r w:rsidRPr="00064EE9">
              <w:rPr>
                <w:rFonts w:ascii="Times New Roman" w:hAnsi="Times New Roman" w:cs="Times New Roman"/>
                <w:b/>
                <w:bCs/>
                <w:color w:val="FF0000"/>
              </w:rPr>
              <w:t>0012023042501</w:t>
            </w:r>
            <w:r>
              <w:rPr>
                <w:rFonts w:ascii="Times New Roman" w:hAnsi="Times New Roman" w:cs="Times New Roman"/>
                <w:b/>
                <w:bCs/>
                <w:color w:val="FF0000"/>
              </w:rPr>
              <w:t>.DAT</w:t>
            </w:r>
          </w:p>
          <w:p w14:paraId="758FB51F" w14:textId="77777777" w:rsidR="001D4DBB" w:rsidRDefault="001D4DBB" w:rsidP="00F91655">
            <w:pPr>
              <w:rPr>
                <w:rFonts w:ascii="Times New Roman" w:hAnsi="Times New Roman" w:cs="Times New Roman"/>
                <w:b/>
                <w:bCs/>
                <w:color w:val="FF0000"/>
              </w:rPr>
            </w:pPr>
          </w:p>
          <w:p w14:paraId="7F6D8121" w14:textId="0E104EF4" w:rsidR="001D4DB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Desde el primer carácter al tercer carácter debe ser un tipo de documento válido. Debe aceptar Mayúscula/minúscula.</w:t>
            </w:r>
          </w:p>
          <w:p w14:paraId="13C57350" w14:textId="1D523116" w:rsidR="003E42CB" w:rsidRPr="009427D8" w:rsidRDefault="003E42CB" w:rsidP="009427D8">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Claudio: Revisar con más detenimiento (dependiendo de lo que lee es el largo que aplica)</w:t>
            </w:r>
          </w:p>
          <w:p w14:paraId="6A334B8D" w14:textId="5BFCABD6" w:rsidR="001D4DBB" w:rsidRPr="00230F5A" w:rsidRDefault="001D4DBB" w:rsidP="00F91655">
            <w:pPr>
              <w:rPr>
                <w:rFonts w:ascii="Times New Roman" w:hAnsi="Times New Roman" w:cs="Times New Roman"/>
                <w:b/>
                <w:bCs/>
                <w:color w:val="4472C4" w:themeColor="accent1"/>
              </w:rPr>
            </w:pPr>
          </w:p>
        </w:tc>
      </w:tr>
    </w:tbl>
    <w:bookmarkEnd w:id="22"/>
    <w:p w14:paraId="795FFF56" w14:textId="2A7A7EAE" w:rsidR="000465DB" w:rsidRPr="00230F5A" w:rsidRDefault="000465DB" w:rsidP="000465DB">
      <w:pPr>
        <w:ind w:firstLine="708"/>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
    <w:p w14:paraId="72D37369" w14:textId="04588E5B" w:rsidR="000465DB" w:rsidRPr="00DA5A1D" w:rsidRDefault="000465DB" w:rsidP="00BB7237">
      <w:pPr>
        <w:pStyle w:val="Ttulo2"/>
        <w:numPr>
          <w:ilvl w:val="2"/>
          <w:numId w:val="7"/>
        </w:numPr>
      </w:pPr>
      <w:bookmarkStart w:id="24" w:name="_Toc152254296"/>
      <w:bookmarkEnd w:id="23"/>
      <w:r w:rsidRPr="00DA5A1D">
        <w:t>Archivo Carátula</w:t>
      </w:r>
      <w:r w:rsidR="001169CF" w:rsidRPr="00DA5A1D">
        <w:fldChar w:fldCharType="begin"/>
      </w:r>
      <w:r w:rsidR="001169CF" w:rsidRPr="00DA5A1D">
        <w:instrText xml:space="preserve"> XE "Archivo Carátula" </w:instrText>
      </w:r>
      <w:r w:rsidR="001169CF" w:rsidRPr="00DA5A1D">
        <w:fldChar w:fldCharType="end"/>
      </w:r>
      <w:r w:rsidR="009A2A10" w:rsidRPr="00DA5A1D">
        <w:t>:</w:t>
      </w:r>
      <w:bookmarkEnd w:id="24"/>
    </w:p>
    <w:tbl>
      <w:tblPr>
        <w:tblStyle w:val="Tablaconcuadrcula"/>
        <w:tblW w:w="0" w:type="auto"/>
        <w:tblLook w:val="04A0" w:firstRow="1" w:lastRow="0" w:firstColumn="1" w:lastColumn="0" w:noHBand="0" w:noVBand="1"/>
      </w:tblPr>
      <w:tblGrid>
        <w:gridCol w:w="1129"/>
        <w:gridCol w:w="7365"/>
      </w:tblGrid>
      <w:tr w:rsidR="00B1738F" w:rsidRPr="00230F5A" w14:paraId="34398A03" w14:textId="77777777" w:rsidTr="00E862A3">
        <w:tc>
          <w:tcPr>
            <w:tcW w:w="1129" w:type="dxa"/>
          </w:tcPr>
          <w:p w14:paraId="2225B9A4" w14:textId="77777777" w:rsidR="00B1738F" w:rsidRPr="00230F5A" w:rsidRDefault="00B1738F" w:rsidP="00E862A3">
            <w:pPr>
              <w:rPr>
                <w:rFonts w:ascii="Times New Roman" w:hAnsi="Times New Roman" w:cs="Times New Roman"/>
                <w:b/>
                <w:bCs/>
                <w:color w:val="4472C4" w:themeColor="accent1"/>
              </w:rPr>
            </w:pPr>
            <w:bookmarkStart w:id="25" w:name="_Hlk150869673"/>
            <w:bookmarkStart w:id="26" w:name="_Hlk150874467"/>
            <w:r w:rsidRPr="00230F5A">
              <w:rPr>
                <w:rFonts w:ascii="Times New Roman" w:hAnsi="Times New Roman" w:cs="Times New Roman"/>
                <w:b/>
                <w:bCs/>
                <w:color w:val="4472C4" w:themeColor="accent1"/>
              </w:rPr>
              <w:t>Flujo 1</w:t>
            </w:r>
          </w:p>
        </w:tc>
        <w:tc>
          <w:tcPr>
            <w:tcW w:w="7365" w:type="dxa"/>
          </w:tcPr>
          <w:p w14:paraId="1C4F95FB"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6454DCE" w14:textId="77777777" w:rsidTr="00E862A3">
        <w:tc>
          <w:tcPr>
            <w:tcW w:w="1129" w:type="dxa"/>
          </w:tcPr>
          <w:p w14:paraId="1E70680A"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5953FE08"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BED63F2" w14:textId="77777777" w:rsidTr="00E862A3">
        <w:tc>
          <w:tcPr>
            <w:tcW w:w="1129" w:type="dxa"/>
          </w:tcPr>
          <w:p w14:paraId="2BC68398"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5AB9A706" w14:textId="4457A1AE" w:rsidR="004F39F4"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C75830">
              <w:rPr>
                <w:rFonts w:ascii="Times New Roman" w:hAnsi="Times New Roman" w:cs="Times New Roman"/>
                <w:b/>
                <w:bCs/>
                <w:color w:val="FF0000"/>
              </w:rPr>
              <w:t>20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#.CAR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r w:rsidRPr="00230F5A">
              <w:rPr>
                <w:rFonts w:ascii="Times New Roman" w:hAnsi="Times New Roman" w:cs="Times New Roman"/>
                <w:b/>
                <w:bCs/>
                <w:color w:val="4472C4" w:themeColor="accent1"/>
              </w:rPr>
              <w:t>)</w:t>
            </w:r>
          </w:p>
          <w:p w14:paraId="6D8C63F2"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4D9FAAD7" w14:textId="77777777" w:rsidR="003F025E" w:rsidRDefault="003F025E" w:rsidP="004D0C43">
            <w:pPr>
              <w:rPr>
                <w:rFonts w:ascii="Times New Roman" w:hAnsi="Times New Roman" w:cs="Times New Roman"/>
                <w:b/>
                <w:bCs/>
                <w:color w:val="4472C4" w:themeColor="accent1"/>
              </w:rPr>
            </w:pPr>
          </w:p>
          <w:p w14:paraId="77C38471" w14:textId="77777777" w:rsidR="003F025E" w:rsidRDefault="003F025E" w:rsidP="004D0C43">
            <w:pPr>
              <w:rPr>
                <w:rFonts w:ascii="Times New Roman" w:hAnsi="Times New Roman" w:cs="Times New Roman"/>
                <w:b/>
                <w:bCs/>
                <w:color w:val="4472C4" w:themeColor="accent1"/>
              </w:rPr>
            </w:pPr>
          </w:p>
          <w:p w14:paraId="2FA54DD1" w14:textId="35922221" w:rsidR="000B1A73" w:rsidRPr="004F39F4" w:rsidRDefault="00254B9F"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C75830">
              <w:rPr>
                <w:rFonts w:ascii="Times New Roman" w:hAnsi="Times New Roman" w:cs="Times New Roman"/>
                <w:b/>
                <w:bCs/>
                <w:color w:val="FF0000"/>
              </w:rPr>
              <w:t>20</w:t>
            </w:r>
            <w:r w:rsidRPr="004F39F4">
              <w:rPr>
                <w:rFonts w:ascii="Times New Roman" w:hAnsi="Times New Roman" w:cs="Times New Roman"/>
                <w:b/>
                <w:bCs/>
                <w:color w:val="FF0000"/>
              </w:rPr>
              <w:t>z</w:t>
            </w:r>
          </w:p>
          <w:p w14:paraId="73A70AD6"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6A57B19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41460098"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proofErr w:type="spellStart"/>
            <w:r w:rsidRPr="009427D8">
              <w:rPr>
                <w:rFonts w:ascii="Times New Roman" w:hAnsi="Times New Roman" w:cs="Times New Roman"/>
                <w:b/>
                <w:bCs/>
                <w:color w:val="4472C4" w:themeColor="accent1"/>
              </w:rPr>
              <w:t>caracter</w:t>
            </w:r>
            <w:proofErr w:type="spellEnd"/>
            <w:r w:rsidRPr="009427D8">
              <w:rPr>
                <w:rFonts w:ascii="Times New Roman" w:hAnsi="Times New Roman" w:cs="Times New Roman"/>
                <w:b/>
                <w:bCs/>
                <w:color w:val="4472C4" w:themeColor="accent1"/>
              </w:rPr>
              <w:t xml:space="preserve"> es libre.</w:t>
            </w:r>
          </w:p>
          <w:p w14:paraId="3591AD46" w14:textId="77777777" w:rsidR="000B1A73" w:rsidRPr="009427D8" w:rsidRDefault="000B1A73" w:rsidP="000B1A73">
            <w:pPr>
              <w:rPr>
                <w:rFonts w:ascii="Times New Roman" w:hAnsi="Times New Roman" w:cs="Times New Roman"/>
                <w:b/>
                <w:bCs/>
                <w:color w:val="4472C4" w:themeColor="accent1"/>
              </w:rPr>
            </w:pPr>
          </w:p>
          <w:p w14:paraId="68192FA7"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75212812" w14:textId="77777777" w:rsidR="007B6066" w:rsidRDefault="007B6066" w:rsidP="000B1A73">
            <w:pPr>
              <w:rPr>
                <w:rFonts w:ascii="Times New Roman" w:hAnsi="Times New Roman" w:cs="Times New Roman"/>
                <w:b/>
                <w:bCs/>
                <w:color w:val="4472C4" w:themeColor="accent1"/>
              </w:rPr>
            </w:pPr>
          </w:p>
          <w:p w14:paraId="7E7B72CA" w14:textId="77777777" w:rsidR="00DC42E7" w:rsidRDefault="00DC42E7" w:rsidP="000B1A73">
            <w:pPr>
              <w:rPr>
                <w:rFonts w:ascii="Times New Roman" w:hAnsi="Times New Roman" w:cs="Times New Roman"/>
                <w:b/>
                <w:bCs/>
                <w:color w:val="4472C4" w:themeColor="accent1"/>
              </w:rPr>
            </w:pPr>
          </w:p>
          <w:p w14:paraId="03324CFA"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 xml:space="preserve">Banco de Chile puede ocupar ambas definiciones de nombres, de la misma </w:t>
            </w:r>
            <w:r w:rsidRPr="007A44F9">
              <w:rPr>
                <w:rFonts w:ascii="Times New Roman" w:hAnsi="Times New Roman" w:cs="Times New Roman"/>
                <w:b/>
                <w:bCs/>
                <w:color w:val="4472C4" w:themeColor="accent1"/>
                <w:highlight w:val="yellow"/>
              </w:rPr>
              <w:lastRenderedPageBreak/>
              <w:t>forma que ocupa el flujo 5.</w:t>
            </w:r>
          </w:p>
          <w:p w14:paraId="79B33B0D" w14:textId="30B1190B" w:rsidR="00DC42E7" w:rsidRPr="00230F5A" w:rsidRDefault="00DC42E7" w:rsidP="000B1A73">
            <w:pPr>
              <w:rPr>
                <w:rFonts w:ascii="Times New Roman" w:hAnsi="Times New Roman" w:cs="Times New Roman"/>
                <w:b/>
                <w:bCs/>
                <w:color w:val="4472C4" w:themeColor="accent1"/>
              </w:rPr>
            </w:pPr>
          </w:p>
        </w:tc>
      </w:tr>
      <w:tr w:rsidR="00B1738F" w:rsidRPr="00230F5A" w14:paraId="6E44765A" w14:textId="77777777" w:rsidTr="00E862A3">
        <w:tc>
          <w:tcPr>
            <w:tcW w:w="1129" w:type="dxa"/>
          </w:tcPr>
          <w:p w14:paraId="0D202F6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26C853D2"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6453A99C" w14:textId="77777777" w:rsidTr="00E862A3">
        <w:tc>
          <w:tcPr>
            <w:tcW w:w="1129" w:type="dxa"/>
          </w:tcPr>
          <w:p w14:paraId="537D5D72"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1CE2D430" w14:textId="77777777" w:rsidR="003F025E" w:rsidRDefault="003F025E" w:rsidP="003F025E">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w:t>
            </w:r>
            <w:proofErr w:type="gramEnd"/>
            <w:r>
              <w:rPr>
                <w:rFonts w:ascii="Times New Roman" w:hAnsi="Times New Roman" w:cs="Times New Roman"/>
                <w:b/>
                <w:bCs/>
                <w:color w:val="4472C4" w:themeColor="accent1"/>
              </w:rPr>
              <w:t xml:space="preserve">  o </w:t>
            </w: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##.DAT.CAR</w:t>
            </w:r>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44F2EF82" w14:textId="77777777" w:rsidR="003F025E" w:rsidRDefault="003F025E" w:rsidP="003F025E">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proofErr w:type="gramStart"/>
            <w:r>
              <w:rPr>
                <w:rFonts w:ascii="Times New Roman" w:hAnsi="Times New Roman" w:cs="Times New Roman"/>
                <w:b/>
                <w:bCs/>
                <w:color w:val="4472C4" w:themeColor="accent1"/>
              </w:rPr>
              <w:t>yyyy:Año</w:t>
            </w:r>
            <w:proofErr w:type="spellEnd"/>
            <w:proofErr w:type="gramEnd"/>
          </w:p>
          <w:p w14:paraId="36DB1F4D" w14:textId="77777777" w:rsidR="003F025E" w:rsidRPr="005F38BE" w:rsidRDefault="003F025E" w:rsidP="003F025E">
            <w:pPr>
              <w:rPr>
                <w:rFonts w:ascii="Times New Roman" w:hAnsi="Times New Roman" w:cs="Times New Roman"/>
                <w:b/>
                <w:bCs/>
                <w:color w:val="4472C4" w:themeColor="accent1"/>
              </w:rPr>
            </w:pPr>
            <w:proofErr w:type="spellStart"/>
            <w:proofErr w:type="gramStart"/>
            <w:r>
              <w:rPr>
                <w:rFonts w:ascii="Times New Roman" w:hAnsi="Times New Roman" w:cs="Times New Roman"/>
                <w:b/>
                <w:bCs/>
                <w:color w:val="4472C4" w:themeColor="accent1"/>
              </w:rPr>
              <w:t>mm:mes</w:t>
            </w:r>
            <w:proofErr w:type="spellEnd"/>
            <w:proofErr w:type="gramEnd"/>
            <w:r>
              <w:rPr>
                <w:rFonts w:ascii="Times New Roman" w:hAnsi="Times New Roman" w:cs="Times New Roman"/>
                <w:b/>
                <w:bCs/>
                <w:color w:val="4472C4" w:themeColor="accent1"/>
              </w:rPr>
              <w:t xml:space="preserve">;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0B76B6E8" w14:textId="0CF1A85A" w:rsidR="00B1738F" w:rsidRPr="00230F5A" w:rsidRDefault="003F025E" w:rsidP="003F025E">
            <w:pPr>
              <w:rPr>
                <w:rFonts w:ascii="Times New Roman" w:hAnsi="Times New Roman" w:cs="Times New Roman"/>
                <w:b/>
                <w:bCs/>
                <w:color w:val="4472C4" w:themeColor="accent1"/>
              </w:rPr>
            </w:pPr>
            <w:r w:rsidRPr="00D9090E">
              <w:rPr>
                <w:rFonts w:ascii="Times New Roman" w:hAnsi="Times New Roman" w:cs="Times New Roman"/>
                <w:b/>
                <w:bCs/>
                <w:color w:val="FF0000"/>
              </w:rPr>
              <w:t>C</w:t>
            </w:r>
            <w:r w:rsidR="00C75830">
              <w:rPr>
                <w:rFonts w:ascii="Times New Roman" w:hAnsi="Times New Roman" w:cs="Times New Roman"/>
                <w:b/>
                <w:bCs/>
                <w:color w:val="FF0000"/>
              </w:rPr>
              <w:t>20</w:t>
            </w:r>
            <w:r w:rsidRPr="00D9090E">
              <w:rPr>
                <w:rFonts w:ascii="Times New Roman" w:hAnsi="Times New Roman" w:cs="Times New Roman"/>
                <w:b/>
                <w:bCs/>
                <w:color w:val="FF0000"/>
              </w:rPr>
              <w:t>0012023042501.CAR</w:t>
            </w:r>
            <w:r>
              <w:rPr>
                <w:rFonts w:ascii="Times New Roman" w:hAnsi="Times New Roman" w:cs="Times New Roman"/>
                <w:b/>
                <w:bCs/>
                <w:color w:val="FF0000"/>
              </w:rPr>
              <w:t xml:space="preserve"> o </w:t>
            </w:r>
            <w:r w:rsidRPr="00D9090E">
              <w:rPr>
                <w:rFonts w:ascii="Times New Roman" w:hAnsi="Times New Roman" w:cs="Times New Roman"/>
                <w:b/>
                <w:bCs/>
                <w:color w:val="FF0000"/>
              </w:rPr>
              <w:t>C</w:t>
            </w:r>
            <w:r w:rsidR="00C75830">
              <w:rPr>
                <w:rFonts w:ascii="Times New Roman" w:hAnsi="Times New Roman" w:cs="Times New Roman"/>
                <w:b/>
                <w:bCs/>
                <w:color w:val="FF0000"/>
              </w:rPr>
              <w:t>20</w:t>
            </w:r>
            <w:r w:rsidRPr="00D9090E">
              <w:rPr>
                <w:rFonts w:ascii="Times New Roman" w:hAnsi="Times New Roman" w:cs="Times New Roman"/>
                <w:b/>
                <w:bCs/>
                <w:color w:val="FF0000"/>
              </w:rPr>
              <w:t>0012023042501.</w:t>
            </w:r>
            <w:r>
              <w:rPr>
                <w:rFonts w:ascii="Times New Roman" w:hAnsi="Times New Roman" w:cs="Times New Roman"/>
                <w:b/>
                <w:bCs/>
                <w:color w:val="FF0000"/>
              </w:rPr>
              <w:t>DAT.</w:t>
            </w:r>
            <w:r w:rsidRPr="00D9090E">
              <w:rPr>
                <w:rFonts w:ascii="Times New Roman" w:hAnsi="Times New Roman" w:cs="Times New Roman"/>
                <w:b/>
                <w:bCs/>
                <w:color w:val="FF0000"/>
              </w:rPr>
              <w:t>CAR</w:t>
            </w:r>
          </w:p>
        </w:tc>
      </w:tr>
      <w:bookmarkEnd w:id="25"/>
    </w:tbl>
    <w:p w14:paraId="038F4895" w14:textId="77777777" w:rsidR="00B1738F" w:rsidRPr="00230F5A" w:rsidRDefault="00B1738F" w:rsidP="000465DB">
      <w:pPr>
        <w:ind w:firstLine="708"/>
        <w:rPr>
          <w:rFonts w:ascii="Times New Roman" w:hAnsi="Times New Roman" w:cs="Times New Roman"/>
          <w:b/>
          <w:bCs/>
          <w:color w:val="4472C4" w:themeColor="accent1"/>
        </w:rPr>
      </w:pPr>
    </w:p>
    <w:p w14:paraId="34FF7603" w14:textId="20BABD0A" w:rsidR="000465DB" w:rsidRPr="00230F5A" w:rsidRDefault="000465DB" w:rsidP="007E38CF">
      <w:pPr>
        <w:pStyle w:val="Ttulo2"/>
        <w:numPr>
          <w:ilvl w:val="2"/>
          <w:numId w:val="7"/>
        </w:numPr>
        <w:tabs>
          <w:tab w:val="left" w:pos="1701"/>
        </w:tabs>
      </w:pPr>
      <w:bookmarkStart w:id="27" w:name="_Toc152254297"/>
      <w:bookmarkEnd w:id="26"/>
      <w:r w:rsidRPr="00230F5A">
        <w:t>Archivo de control</w:t>
      </w:r>
      <w:r w:rsidR="00513350" w:rsidRPr="00230F5A">
        <w:t xml:space="preserve"> de datos</w:t>
      </w:r>
      <w:r w:rsidR="001169CF" w:rsidRPr="00230F5A">
        <w:fldChar w:fldCharType="begin"/>
      </w:r>
      <w:r w:rsidR="001169CF" w:rsidRPr="00230F5A">
        <w:instrText xml:space="preserve"> XE "Archivo de control" </w:instrText>
      </w:r>
      <w:r w:rsidR="001169CF" w:rsidRPr="00230F5A">
        <w:fldChar w:fldCharType="end"/>
      </w:r>
      <w:r w:rsidR="009A2A10" w:rsidRPr="00230F5A">
        <w:t>:</w:t>
      </w:r>
      <w:bookmarkEnd w:id="27"/>
    </w:p>
    <w:tbl>
      <w:tblPr>
        <w:tblStyle w:val="Tablaconcuadrcula"/>
        <w:tblW w:w="0" w:type="auto"/>
        <w:tblLook w:val="04A0" w:firstRow="1" w:lastRow="0" w:firstColumn="1" w:lastColumn="0" w:noHBand="0" w:noVBand="1"/>
      </w:tblPr>
      <w:tblGrid>
        <w:gridCol w:w="1129"/>
        <w:gridCol w:w="7365"/>
      </w:tblGrid>
      <w:tr w:rsidR="00B1738F" w:rsidRPr="00230F5A" w14:paraId="09B3BE47" w14:textId="77777777" w:rsidTr="00E862A3">
        <w:tc>
          <w:tcPr>
            <w:tcW w:w="1129" w:type="dxa"/>
          </w:tcPr>
          <w:p w14:paraId="789EC2E0" w14:textId="77777777" w:rsidR="00B1738F" w:rsidRPr="00230F5A" w:rsidRDefault="00B1738F" w:rsidP="00E862A3">
            <w:pPr>
              <w:rPr>
                <w:rFonts w:ascii="Times New Roman" w:hAnsi="Times New Roman" w:cs="Times New Roman"/>
                <w:b/>
                <w:bCs/>
                <w:color w:val="4472C4" w:themeColor="accent1"/>
              </w:rPr>
            </w:pPr>
            <w:bookmarkStart w:id="28" w:name="_Hlk150874508"/>
            <w:bookmarkStart w:id="29" w:name="_Hlk150869745"/>
            <w:r w:rsidRPr="00230F5A">
              <w:rPr>
                <w:rFonts w:ascii="Times New Roman" w:hAnsi="Times New Roman" w:cs="Times New Roman"/>
                <w:b/>
                <w:bCs/>
                <w:color w:val="4472C4" w:themeColor="accent1"/>
              </w:rPr>
              <w:t>Flujo 1</w:t>
            </w:r>
          </w:p>
        </w:tc>
        <w:tc>
          <w:tcPr>
            <w:tcW w:w="7365" w:type="dxa"/>
          </w:tcPr>
          <w:p w14:paraId="7DA6F937"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24CE3B6C" w14:textId="77777777" w:rsidTr="00E862A3">
        <w:tc>
          <w:tcPr>
            <w:tcW w:w="1129" w:type="dxa"/>
          </w:tcPr>
          <w:p w14:paraId="4F9750AE"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2</w:t>
            </w:r>
          </w:p>
        </w:tc>
        <w:tc>
          <w:tcPr>
            <w:tcW w:w="7365" w:type="dxa"/>
          </w:tcPr>
          <w:p w14:paraId="7AFF0776"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A0C7B7F" w14:textId="77777777" w:rsidTr="00E862A3">
        <w:tc>
          <w:tcPr>
            <w:tcW w:w="1129" w:type="dxa"/>
          </w:tcPr>
          <w:p w14:paraId="16CA53F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3</w:t>
            </w:r>
          </w:p>
        </w:tc>
        <w:tc>
          <w:tcPr>
            <w:tcW w:w="7365" w:type="dxa"/>
          </w:tcPr>
          <w:p w14:paraId="330031F2" w14:textId="381485AE" w:rsidR="004D0C43" w:rsidRPr="00230F5A"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FF0000"/>
              </w:rPr>
              <w:t>FTC</w:t>
            </w:r>
            <w:r w:rsidR="00C75830">
              <w:rPr>
                <w:rFonts w:ascii="Times New Roman" w:hAnsi="Times New Roman" w:cs="Times New Roman"/>
                <w:b/>
                <w:bCs/>
                <w:color w:val="FF0000"/>
              </w:rPr>
              <w:t>20</w:t>
            </w:r>
            <w:r w:rsidRPr="00230F5A">
              <w:rPr>
                <w:rFonts w:ascii="Times New Roman" w:hAnsi="Times New Roman" w:cs="Times New Roman"/>
                <w:b/>
                <w:bCs/>
                <w:color w:val="FF0000"/>
              </w:rPr>
              <w:t>XXXXyyyymmdd#</w:t>
            </w:r>
            <w:proofErr w:type="gramStart"/>
            <w:r w:rsidRPr="00230F5A">
              <w:rPr>
                <w:rFonts w:ascii="Times New Roman" w:hAnsi="Times New Roman" w:cs="Times New Roman"/>
                <w:b/>
                <w:bCs/>
                <w:color w:val="FF0000"/>
              </w:rPr>
              <w:t>#.CTR</w:t>
            </w:r>
            <w:proofErr w:type="gramEnd"/>
            <w:r w:rsidRPr="00230F5A">
              <w:rPr>
                <w:rFonts w:ascii="Times New Roman" w:hAnsi="Times New Roman" w:cs="Times New Roman"/>
                <w:b/>
                <w:bCs/>
                <w:color w:val="4472C4" w:themeColor="accent1"/>
              </w:rPr>
              <w:t xml:space="preserve"> (</w:t>
            </w:r>
            <w:r w:rsidR="007B6066" w:rsidRPr="00DB790B">
              <w:rPr>
                <w:rFonts w:ascii="Times New Roman" w:hAnsi="Times New Roman" w:cs="Times New Roman"/>
                <w:b/>
                <w:bCs/>
                <w:color w:val="4472C4" w:themeColor="accent1"/>
                <w:highlight w:val="yellow"/>
              </w:rPr>
              <w:t xml:space="preserve"> Definición recomendada</w:t>
            </w:r>
          </w:p>
          <w:p w14:paraId="201110A5" w14:textId="77777777" w:rsidR="00B1738F" w:rsidRDefault="004D0C43" w:rsidP="004D0C4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proofErr w:type="spellStart"/>
            <w:proofErr w:type="gramStart"/>
            <w:r w:rsidRPr="00230F5A">
              <w:rPr>
                <w:rFonts w:ascii="Times New Roman" w:hAnsi="Times New Roman" w:cs="Times New Roman"/>
                <w:b/>
                <w:bCs/>
                <w:color w:val="4472C4" w:themeColor="accent1"/>
              </w:rPr>
              <w:t>XXXX:Entidad</w:t>
            </w:r>
            <w:proofErr w:type="spellEnd"/>
            <w:proofErr w:type="gramEnd"/>
            <w:r w:rsidRPr="00230F5A">
              <w:rPr>
                <w:rFonts w:ascii="Times New Roman" w:hAnsi="Times New Roman" w:cs="Times New Roman"/>
                <w:b/>
                <w:bCs/>
                <w:color w:val="4472C4" w:themeColor="accent1"/>
              </w:rPr>
              <w:t xml:space="preserve"> ; </w:t>
            </w:r>
            <w:proofErr w:type="spellStart"/>
            <w:r w:rsidRPr="00230F5A">
              <w:rPr>
                <w:rFonts w:ascii="Times New Roman" w:hAnsi="Times New Roman" w:cs="Times New Roman"/>
                <w:b/>
                <w:bCs/>
                <w:color w:val="4472C4" w:themeColor="accent1"/>
              </w:rPr>
              <w:t>yyyy:Año</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mm:Mes</w:t>
            </w:r>
            <w:proofErr w:type="spellEnd"/>
            <w:r w:rsidRPr="00230F5A">
              <w:rPr>
                <w:rFonts w:ascii="Times New Roman" w:hAnsi="Times New Roman" w:cs="Times New Roman"/>
                <w:b/>
                <w:bCs/>
                <w:color w:val="4472C4" w:themeColor="accent1"/>
              </w:rPr>
              <w:t xml:space="preserve">; </w:t>
            </w:r>
            <w:proofErr w:type="spellStart"/>
            <w:r w:rsidRPr="00230F5A">
              <w:rPr>
                <w:rFonts w:ascii="Times New Roman" w:hAnsi="Times New Roman" w:cs="Times New Roman"/>
                <w:b/>
                <w:bCs/>
                <w:color w:val="4472C4" w:themeColor="accent1"/>
              </w:rPr>
              <w:t>dd:Día</w:t>
            </w:r>
            <w:proofErr w:type="spellEnd"/>
            <w:r w:rsidRPr="00230F5A">
              <w:rPr>
                <w:rFonts w:ascii="Times New Roman" w:hAnsi="Times New Roman" w:cs="Times New Roman"/>
                <w:b/>
                <w:bCs/>
                <w:color w:val="4472C4" w:themeColor="accent1"/>
              </w:rPr>
              <w:t xml:space="preserve"> ;##: Correlativo:00-99</w:t>
            </w:r>
          </w:p>
          <w:p w14:paraId="3FD3589B" w14:textId="77777777" w:rsidR="000B1A73" w:rsidRDefault="000B1A73" w:rsidP="004D0C43">
            <w:pPr>
              <w:rPr>
                <w:rFonts w:ascii="Times New Roman" w:hAnsi="Times New Roman" w:cs="Times New Roman"/>
                <w:b/>
                <w:bCs/>
                <w:color w:val="4472C4" w:themeColor="accent1"/>
              </w:rPr>
            </w:pPr>
          </w:p>
          <w:p w14:paraId="20EB0A03" w14:textId="77777777" w:rsidR="000B1A73" w:rsidRDefault="000B1A73" w:rsidP="000B1A73">
            <w:pPr>
              <w:rPr>
                <w:rFonts w:ascii="Times New Roman" w:hAnsi="Times New Roman" w:cs="Times New Roman"/>
                <w:b/>
                <w:bCs/>
                <w:color w:val="4472C4" w:themeColor="accent1"/>
              </w:rPr>
            </w:pPr>
          </w:p>
          <w:p w14:paraId="73EBCE8F" w14:textId="00DA9AB0" w:rsidR="000B1A73" w:rsidRPr="004F39F4" w:rsidRDefault="000B1A73" w:rsidP="000B1A73">
            <w:pPr>
              <w:rPr>
                <w:rFonts w:ascii="Times New Roman" w:hAnsi="Times New Roman" w:cs="Times New Roman"/>
                <w:b/>
                <w:bCs/>
                <w:color w:val="FF0000"/>
              </w:rPr>
            </w:pPr>
            <w:r w:rsidRPr="004F39F4">
              <w:rPr>
                <w:rFonts w:ascii="Times New Roman" w:hAnsi="Times New Roman" w:cs="Times New Roman"/>
                <w:b/>
                <w:bCs/>
                <w:color w:val="FF0000"/>
              </w:rPr>
              <w:t>FTC</w:t>
            </w:r>
            <w:r w:rsidR="00C75830">
              <w:rPr>
                <w:rFonts w:ascii="Times New Roman" w:hAnsi="Times New Roman" w:cs="Times New Roman"/>
                <w:b/>
                <w:bCs/>
                <w:color w:val="FF0000"/>
              </w:rPr>
              <w:t>20</w:t>
            </w:r>
            <w:r w:rsidRPr="004F39F4">
              <w:rPr>
                <w:rFonts w:ascii="Times New Roman" w:hAnsi="Times New Roman" w:cs="Times New Roman"/>
                <w:b/>
                <w:bCs/>
                <w:color w:val="FF0000"/>
              </w:rPr>
              <w:t>z</w:t>
            </w:r>
          </w:p>
          <w:p w14:paraId="38602A01"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-Los primeros dos caracteres FT debe aceptar mayúscula/minúscula</w:t>
            </w:r>
          </w:p>
          <w:p w14:paraId="5C382B1F" w14:textId="77777777"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-Del tercer carácter al quinto debe ser un tipo de documento válido. Debe aceptar mayúscula/minúscula</w:t>
            </w:r>
          </w:p>
          <w:p w14:paraId="71DB3E64" w14:textId="0848218D" w:rsidR="000B1A73" w:rsidRPr="009427D8"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 xml:space="preserve">-El sexto </w:t>
            </w:r>
            <w:r w:rsidR="007B6066">
              <w:rPr>
                <w:rFonts w:ascii="Times New Roman" w:hAnsi="Times New Roman" w:cs="Times New Roman"/>
                <w:b/>
                <w:bCs/>
                <w:color w:val="4472C4" w:themeColor="accent1"/>
              </w:rPr>
              <w:t>carácter</w:t>
            </w:r>
            <w:r w:rsidRPr="009427D8">
              <w:rPr>
                <w:rFonts w:ascii="Times New Roman" w:hAnsi="Times New Roman" w:cs="Times New Roman"/>
                <w:b/>
                <w:bCs/>
                <w:color w:val="4472C4" w:themeColor="accent1"/>
              </w:rPr>
              <w:t xml:space="preserve"> es libre.</w:t>
            </w:r>
          </w:p>
          <w:p w14:paraId="02F58562" w14:textId="77777777" w:rsidR="000B1A73" w:rsidRPr="009427D8" w:rsidRDefault="000B1A73" w:rsidP="000B1A73">
            <w:pPr>
              <w:rPr>
                <w:rFonts w:ascii="Times New Roman" w:hAnsi="Times New Roman" w:cs="Times New Roman"/>
                <w:b/>
                <w:bCs/>
                <w:color w:val="4472C4" w:themeColor="accent1"/>
              </w:rPr>
            </w:pPr>
          </w:p>
          <w:p w14:paraId="78CB23B6" w14:textId="77777777" w:rsidR="000B1A73" w:rsidRDefault="000B1A73" w:rsidP="000B1A73">
            <w:pPr>
              <w:rPr>
                <w:rFonts w:ascii="Times New Roman" w:hAnsi="Times New Roman" w:cs="Times New Roman"/>
                <w:b/>
                <w:bCs/>
                <w:color w:val="4472C4" w:themeColor="accent1"/>
              </w:rPr>
            </w:pPr>
            <w:r w:rsidRPr="009427D8">
              <w:rPr>
                <w:rFonts w:ascii="Times New Roman" w:hAnsi="Times New Roman" w:cs="Times New Roman"/>
                <w:b/>
                <w:bCs/>
                <w:color w:val="4472C4" w:themeColor="accent1"/>
              </w:rPr>
              <w:t>El largo máximo es 20 caracteres</w:t>
            </w:r>
          </w:p>
          <w:p w14:paraId="24B504B8" w14:textId="77777777" w:rsidR="00DC42E7" w:rsidRDefault="00DC42E7" w:rsidP="000B1A73">
            <w:pPr>
              <w:rPr>
                <w:rFonts w:ascii="Times New Roman" w:hAnsi="Times New Roman" w:cs="Times New Roman"/>
                <w:b/>
                <w:bCs/>
                <w:color w:val="4472C4" w:themeColor="accent1"/>
              </w:rPr>
            </w:pPr>
          </w:p>
          <w:p w14:paraId="01D30124" w14:textId="77777777" w:rsidR="00DC42E7" w:rsidRPr="009427D8" w:rsidRDefault="00DC42E7" w:rsidP="00DC42E7">
            <w:pPr>
              <w:rPr>
                <w:rFonts w:ascii="Times New Roman" w:hAnsi="Times New Roman" w:cs="Times New Roman"/>
                <w:b/>
                <w:bCs/>
                <w:color w:val="4472C4" w:themeColor="accent1"/>
              </w:rPr>
            </w:pPr>
            <w:r w:rsidRPr="007A44F9">
              <w:rPr>
                <w:rFonts w:ascii="Times New Roman" w:hAnsi="Times New Roman" w:cs="Times New Roman"/>
                <w:b/>
                <w:bCs/>
                <w:color w:val="4472C4" w:themeColor="accent1"/>
                <w:highlight w:val="yellow"/>
              </w:rPr>
              <w:t>Banco de Chile puede ocupar ambas definiciones de nombres, de la misma forma que ocupa el flujo 5.</w:t>
            </w:r>
          </w:p>
          <w:p w14:paraId="6B03C0E8" w14:textId="200AA83E" w:rsidR="00DC42E7" w:rsidRPr="00230F5A" w:rsidRDefault="00DC42E7" w:rsidP="000B1A73">
            <w:pPr>
              <w:rPr>
                <w:rFonts w:ascii="Times New Roman" w:hAnsi="Times New Roman" w:cs="Times New Roman"/>
                <w:b/>
                <w:bCs/>
                <w:color w:val="4472C4" w:themeColor="accent1"/>
              </w:rPr>
            </w:pPr>
          </w:p>
        </w:tc>
      </w:tr>
      <w:tr w:rsidR="00B1738F" w:rsidRPr="00230F5A" w14:paraId="34A18395" w14:textId="77777777" w:rsidTr="00E862A3">
        <w:tc>
          <w:tcPr>
            <w:tcW w:w="1129" w:type="dxa"/>
          </w:tcPr>
          <w:p w14:paraId="1BEA6A51"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4</w:t>
            </w:r>
          </w:p>
        </w:tc>
        <w:tc>
          <w:tcPr>
            <w:tcW w:w="7365" w:type="dxa"/>
          </w:tcPr>
          <w:p w14:paraId="0AFD5B3A" w14:textId="77777777" w:rsidR="00B1738F" w:rsidRPr="00230F5A" w:rsidRDefault="00B1738F" w:rsidP="00E862A3">
            <w:pPr>
              <w:rPr>
                <w:rFonts w:ascii="Times New Roman" w:hAnsi="Times New Roman" w:cs="Times New Roman"/>
                <w:b/>
                <w:bCs/>
                <w:color w:val="4472C4" w:themeColor="accent1"/>
              </w:rPr>
            </w:pPr>
          </w:p>
        </w:tc>
      </w:tr>
      <w:tr w:rsidR="00B1738F" w:rsidRPr="00230F5A" w14:paraId="0DC8E8BB" w14:textId="77777777" w:rsidTr="00E862A3">
        <w:tc>
          <w:tcPr>
            <w:tcW w:w="1129" w:type="dxa"/>
          </w:tcPr>
          <w:p w14:paraId="3341B7DB"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Flujo 5</w:t>
            </w:r>
          </w:p>
        </w:tc>
        <w:tc>
          <w:tcPr>
            <w:tcW w:w="7365" w:type="dxa"/>
          </w:tcPr>
          <w:p w14:paraId="4B7C0BF5"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70E38294" w14:textId="77777777" w:rsidR="00E547E8" w:rsidRDefault="00E547E8" w:rsidP="00E547E8">
            <w:pPr>
              <w:rPr>
                <w:rFonts w:ascii="Times New Roman" w:hAnsi="Times New Roman" w:cs="Times New Roman"/>
                <w:b/>
                <w:bCs/>
                <w:color w:val="FF0000"/>
              </w:rPr>
            </w:pPr>
            <w:proofErr w:type="spellStart"/>
            <w:r>
              <w:rPr>
                <w:rFonts w:ascii="Times New Roman" w:hAnsi="Times New Roman" w:cs="Times New Roman"/>
                <w:b/>
                <w:bCs/>
                <w:color w:val="4472C4" w:themeColor="accent1"/>
              </w:rPr>
              <w:t>xxxEEEyyyymmdd</w:t>
            </w:r>
            <w:proofErr w:type="spellEnd"/>
            <w:r>
              <w:rPr>
                <w:rFonts w:ascii="Times New Roman" w:hAnsi="Times New Roman" w:cs="Times New Roman"/>
                <w:b/>
                <w:bCs/>
                <w:color w:val="4472C4" w:themeColor="accent1"/>
              </w:rPr>
              <w:t>#</w:t>
            </w:r>
            <w:proofErr w:type="gramStart"/>
            <w:r>
              <w:rPr>
                <w:rFonts w:ascii="Times New Roman" w:hAnsi="Times New Roman" w:cs="Times New Roman"/>
                <w:b/>
                <w:bCs/>
                <w:color w:val="4472C4" w:themeColor="accent1"/>
              </w:rPr>
              <w:t>#.CAR.CTR</w:t>
            </w:r>
            <w:proofErr w:type="gramEnd"/>
            <w:r>
              <w:rPr>
                <w:rFonts w:ascii="Times New Roman" w:hAnsi="Times New Roman" w:cs="Times New Roman"/>
                <w:b/>
                <w:bCs/>
                <w:color w:val="FF0000"/>
              </w:rPr>
              <w:t xml:space="preserve"> </w:t>
            </w:r>
            <w:r w:rsidRPr="00B537DA">
              <w:rPr>
                <w:rFonts w:ascii="Times New Roman" w:hAnsi="Times New Roman" w:cs="Times New Roman"/>
                <w:b/>
                <w:bCs/>
                <w:color w:val="4472C4" w:themeColor="accent1"/>
              </w:rPr>
              <w:t>(ejemplo)</w:t>
            </w:r>
          </w:p>
          <w:p w14:paraId="63155A08" w14:textId="77777777" w:rsidR="00E547E8" w:rsidRDefault="00E547E8" w:rsidP="00E547E8">
            <w:pPr>
              <w:rPr>
                <w:rFonts w:ascii="Times New Roman" w:hAnsi="Times New Roman" w:cs="Times New Roman"/>
                <w:b/>
                <w:bCs/>
                <w:color w:val="4472C4" w:themeColor="accent1"/>
              </w:rPr>
            </w:pPr>
            <w:proofErr w:type="spellStart"/>
            <w:r>
              <w:rPr>
                <w:rFonts w:ascii="Times New Roman" w:hAnsi="Times New Roman" w:cs="Times New Roman"/>
                <w:b/>
                <w:bCs/>
                <w:color w:val="4472C4" w:themeColor="accent1"/>
              </w:rPr>
              <w:t>xxx</w:t>
            </w:r>
            <w:proofErr w:type="spellEnd"/>
            <w:r>
              <w:rPr>
                <w:rFonts w:ascii="Times New Roman" w:hAnsi="Times New Roman" w:cs="Times New Roman"/>
                <w:b/>
                <w:bCs/>
                <w:color w:val="4472C4" w:themeColor="accent1"/>
              </w:rPr>
              <w:t xml:space="preserve">: Tipo de documento; EEE: Entidad financiera (sólo 001); </w:t>
            </w:r>
            <w:proofErr w:type="spellStart"/>
            <w:r>
              <w:rPr>
                <w:rFonts w:ascii="Times New Roman" w:hAnsi="Times New Roman" w:cs="Times New Roman"/>
                <w:b/>
                <w:bCs/>
                <w:color w:val="4472C4" w:themeColor="accent1"/>
              </w:rPr>
              <w:t>yyyy</w:t>
            </w:r>
            <w:proofErr w:type="spellEnd"/>
            <w:r>
              <w:rPr>
                <w:rFonts w:ascii="Times New Roman" w:hAnsi="Times New Roman" w:cs="Times New Roman"/>
                <w:b/>
                <w:bCs/>
                <w:color w:val="4472C4" w:themeColor="accent1"/>
              </w:rPr>
              <w:t>: Año</w:t>
            </w:r>
          </w:p>
          <w:p w14:paraId="452BBEE5" w14:textId="77777777" w:rsidR="00E547E8" w:rsidRDefault="00E547E8" w:rsidP="00E547E8">
            <w:pPr>
              <w:rPr>
                <w:rFonts w:ascii="Times New Roman" w:hAnsi="Times New Roman" w:cs="Times New Roman"/>
                <w:b/>
                <w:bCs/>
                <w:color w:val="FF0000"/>
              </w:rPr>
            </w:pPr>
            <w:r>
              <w:rPr>
                <w:rFonts w:ascii="Times New Roman" w:hAnsi="Times New Roman" w:cs="Times New Roman"/>
                <w:b/>
                <w:bCs/>
                <w:color w:val="4472C4" w:themeColor="accent1"/>
              </w:rPr>
              <w:t xml:space="preserve">mm: mes; </w:t>
            </w:r>
            <w:proofErr w:type="spellStart"/>
            <w:r>
              <w:rPr>
                <w:rFonts w:ascii="Times New Roman" w:hAnsi="Times New Roman" w:cs="Times New Roman"/>
                <w:b/>
                <w:bCs/>
                <w:color w:val="4472C4" w:themeColor="accent1"/>
              </w:rPr>
              <w:t>dd</w:t>
            </w:r>
            <w:proofErr w:type="spellEnd"/>
            <w:r>
              <w:rPr>
                <w:rFonts w:ascii="Times New Roman" w:hAnsi="Times New Roman" w:cs="Times New Roman"/>
                <w:b/>
                <w:bCs/>
                <w:color w:val="4472C4" w:themeColor="accent1"/>
              </w:rPr>
              <w:t>: día; ##: Correlativo:00-99</w:t>
            </w:r>
          </w:p>
          <w:p w14:paraId="3A4736CD" w14:textId="10D197B8" w:rsidR="00E547E8" w:rsidRPr="00290F03" w:rsidRDefault="00E547E8" w:rsidP="00E547E8">
            <w:pPr>
              <w:rPr>
                <w:rFonts w:ascii="Times New Roman" w:hAnsi="Times New Roman" w:cs="Times New Roman"/>
                <w:b/>
                <w:bCs/>
                <w:color w:val="FF0000"/>
              </w:rPr>
            </w:pPr>
            <w:r>
              <w:rPr>
                <w:rFonts w:ascii="Times New Roman" w:hAnsi="Times New Roman" w:cs="Times New Roman"/>
                <w:b/>
                <w:bCs/>
                <w:color w:val="FF0000"/>
              </w:rPr>
              <w:t>C</w:t>
            </w:r>
            <w:r w:rsidR="00C75830">
              <w:rPr>
                <w:rFonts w:ascii="Times New Roman" w:hAnsi="Times New Roman" w:cs="Times New Roman"/>
                <w:b/>
                <w:bCs/>
                <w:color w:val="FF0000"/>
              </w:rPr>
              <w:t>20</w:t>
            </w:r>
            <w:r w:rsidRPr="00290F03">
              <w:rPr>
                <w:rFonts w:ascii="Times New Roman" w:hAnsi="Times New Roman" w:cs="Times New Roman"/>
                <w:b/>
                <w:bCs/>
                <w:color w:val="FF0000"/>
              </w:rPr>
              <w:t>0012023042501.CTR</w:t>
            </w:r>
          </w:p>
          <w:p w14:paraId="7B372665" w14:textId="147B09BF" w:rsidR="00B1738F" w:rsidRPr="00230F5A" w:rsidRDefault="00E547E8" w:rsidP="00E547E8">
            <w:pPr>
              <w:rPr>
                <w:rFonts w:ascii="Times New Roman" w:hAnsi="Times New Roman" w:cs="Times New Roman"/>
                <w:b/>
                <w:bCs/>
                <w:color w:val="4472C4" w:themeColor="accent1"/>
              </w:rPr>
            </w:pPr>
            <w:r>
              <w:rPr>
                <w:rFonts w:ascii="Times New Roman" w:hAnsi="Times New Roman" w:cs="Times New Roman"/>
                <w:b/>
                <w:bCs/>
                <w:color w:val="FF0000"/>
              </w:rPr>
              <w:t>C</w:t>
            </w:r>
            <w:r w:rsidR="00C75830">
              <w:rPr>
                <w:rFonts w:ascii="Times New Roman" w:hAnsi="Times New Roman" w:cs="Times New Roman"/>
                <w:b/>
                <w:bCs/>
                <w:color w:val="FF0000"/>
              </w:rPr>
              <w:t>20</w:t>
            </w:r>
            <w:r w:rsidRPr="00290F03">
              <w:rPr>
                <w:rFonts w:ascii="Times New Roman" w:hAnsi="Times New Roman" w:cs="Times New Roman"/>
                <w:b/>
                <w:bCs/>
                <w:color w:val="FF0000"/>
              </w:rPr>
              <w:t>0012023042501.CAR.CTR</w:t>
            </w:r>
          </w:p>
        </w:tc>
      </w:tr>
      <w:bookmarkEnd w:id="28"/>
    </w:tbl>
    <w:p w14:paraId="76F1F5C0" w14:textId="77777777" w:rsidR="00E547E8" w:rsidRDefault="00E547E8" w:rsidP="000465DB">
      <w:pPr>
        <w:rPr>
          <w:rFonts w:ascii="Times New Roman" w:hAnsi="Times New Roman" w:cs="Times New Roman"/>
          <w:b/>
          <w:bCs/>
          <w:color w:val="4472C4" w:themeColor="accent1"/>
        </w:rPr>
      </w:pPr>
    </w:p>
    <w:bookmarkEnd w:id="29"/>
    <w:p w14:paraId="7B42E9BB" w14:textId="77777777" w:rsidR="00E547E8" w:rsidRDefault="00E547E8" w:rsidP="000465DB">
      <w:pPr>
        <w:rPr>
          <w:rFonts w:ascii="Times New Roman" w:hAnsi="Times New Roman" w:cs="Times New Roman"/>
          <w:b/>
          <w:bCs/>
          <w:color w:val="4472C4" w:themeColor="accent1"/>
        </w:rPr>
      </w:pPr>
    </w:p>
    <w:p w14:paraId="475F1619" w14:textId="560D2FC3" w:rsidR="000465DB" w:rsidRPr="00230F5A" w:rsidRDefault="000465DB" w:rsidP="00B67156">
      <w:pPr>
        <w:pStyle w:val="Ttulo2"/>
        <w:numPr>
          <w:ilvl w:val="1"/>
          <w:numId w:val="7"/>
        </w:numPr>
      </w:pPr>
      <w:bookmarkStart w:id="30" w:name="_Toc152254298"/>
      <w:r w:rsidRPr="00230F5A">
        <w:t xml:space="preserve">Archivo de salida </w:t>
      </w:r>
      <w:r w:rsidR="00B1738F" w:rsidRPr="00230F5A">
        <w:t>a dest</w:t>
      </w:r>
      <w:r w:rsidR="00095C24">
        <w:t>i</w:t>
      </w:r>
      <w:r w:rsidR="00B1738F" w:rsidRPr="00230F5A">
        <w:t>no</w:t>
      </w:r>
      <w:bookmarkEnd w:id="30"/>
      <w:r w:rsidR="001169CF" w:rsidRPr="00230F5A">
        <w:fldChar w:fldCharType="begin"/>
      </w:r>
      <w:r w:rsidR="001169CF" w:rsidRPr="00230F5A">
        <w:instrText xml:space="preserve"> XE "Archivo de salida a</w:instrText>
      </w:r>
      <w:r w:rsidR="007B6066">
        <w:instrText>”</w:instrText>
      </w:r>
      <w:r w:rsidR="001169CF" w:rsidRPr="00230F5A">
        <w:instrText xml:space="preserve">destino" </w:instrText>
      </w:r>
      <w:r w:rsidR="001169CF" w:rsidRPr="00230F5A">
        <w:fldChar w:fldCharType="end"/>
      </w:r>
    </w:p>
    <w:p w14:paraId="25DFA216" w14:textId="1A009ADA" w:rsidR="000465DB" w:rsidRPr="00230F5A" w:rsidRDefault="000465DB" w:rsidP="00B67156">
      <w:pPr>
        <w:pStyle w:val="Ttulo2"/>
        <w:numPr>
          <w:ilvl w:val="2"/>
          <w:numId w:val="7"/>
        </w:numPr>
      </w:pPr>
      <w:bookmarkStart w:id="31" w:name="_Toc152254299"/>
      <w:r w:rsidRPr="00230F5A">
        <w:t>Archivo de da</w:t>
      </w:r>
      <w:r w:rsidR="009A28CD">
        <w:t>t</w:t>
      </w:r>
      <w:r w:rsidRPr="00230F5A">
        <w:t>os</w:t>
      </w:r>
      <w:bookmarkEnd w:id="31"/>
      <w:r w:rsidR="001169CF" w:rsidRPr="00230F5A">
        <w:fldChar w:fldCharType="begin"/>
      </w:r>
      <w:r w:rsidR="001169CF" w:rsidRPr="00230F5A">
        <w:instrText xml:space="preserve"> XE "Archivo </w:instrText>
      </w:r>
      <w:r w:rsidR="007B6066">
        <w:instrText>”</w:instrText>
      </w:r>
      <w:r w:rsidR="001169CF" w:rsidRPr="00230F5A">
        <w:instrText xml:space="preserve">e datos" </w:instrText>
      </w:r>
      <w:r w:rsidR="001169CF" w:rsidRPr="00230F5A">
        <w:fldChar w:fldCharType="end"/>
      </w:r>
      <w:r w:rsidRPr="00230F5A">
        <w:t xml:space="preserve"> </w:t>
      </w:r>
    </w:p>
    <w:tbl>
      <w:tblPr>
        <w:tblStyle w:val="Tablaconcuadrcula"/>
        <w:tblW w:w="0" w:type="auto"/>
        <w:tblLook w:val="04A0" w:firstRow="1" w:lastRow="0" w:firstColumn="1" w:lastColumn="0" w:noHBand="0" w:noVBand="1"/>
      </w:tblPr>
      <w:tblGrid>
        <w:gridCol w:w="1413"/>
        <w:gridCol w:w="7081"/>
      </w:tblGrid>
      <w:tr w:rsidR="00B1738F" w:rsidRPr="00230F5A" w14:paraId="28352ABA" w14:textId="77777777" w:rsidTr="00B1738F">
        <w:tc>
          <w:tcPr>
            <w:tcW w:w="1413" w:type="dxa"/>
          </w:tcPr>
          <w:p w14:paraId="551A85E7" w14:textId="290DC1E5"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6C910ACA" w14:textId="67663F57" w:rsidR="00B1738F"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C75830">
              <w:rPr>
                <w:rFonts w:ascii="Times New Roman" w:hAnsi="Times New Roman" w:cs="Times New Roman"/>
                <w:b/>
                <w:bCs/>
                <w:color w:val="FF0000"/>
              </w:rPr>
              <w:t>20</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A.XXXX</w:t>
            </w:r>
            <w:proofErr w:type="gramEnd"/>
            <w:r w:rsidRPr="00230F5A">
              <w:rPr>
                <w:rFonts w:ascii="Times New Roman" w:hAnsi="Times New Roman" w:cs="Times New Roman"/>
                <w:b/>
                <w:bCs/>
                <w:color w:val="4472C4" w:themeColor="accent1"/>
              </w:rPr>
              <w:t xml:space="preserve">     </w:t>
            </w:r>
            <w:r w:rsidR="00284E6A" w:rsidRPr="00230F5A">
              <w:rPr>
                <w:rFonts w:ascii="Times New Roman" w:hAnsi="Times New Roman" w:cs="Times New Roman"/>
                <w:b/>
                <w:bCs/>
                <w:color w:val="4472C4" w:themeColor="accent1"/>
              </w:rPr>
              <w:t>(Ejemplo)</w:t>
            </w:r>
          </w:p>
          <w:p w14:paraId="44B15375" w14:textId="0C153087" w:rsidR="00A167D3"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XXXX:</w:t>
            </w:r>
            <w:r w:rsidR="00DC42E7">
              <w:rPr>
                <w:rFonts w:ascii="Times New Roman" w:hAnsi="Times New Roman" w:cs="Times New Roman"/>
                <w:b/>
                <w:bCs/>
                <w:color w:val="4472C4" w:themeColor="accent1"/>
              </w:rPr>
              <w:t xml:space="preserve"> Código Institución </w:t>
            </w:r>
            <w:proofErr w:type="gramStart"/>
            <w:r w:rsidR="00DC42E7">
              <w:rPr>
                <w:rFonts w:ascii="Times New Roman" w:hAnsi="Times New Roman" w:cs="Times New Roman"/>
                <w:b/>
                <w:bCs/>
                <w:color w:val="4472C4" w:themeColor="accent1"/>
              </w:rPr>
              <w:t>origen</w:t>
            </w:r>
            <w:r w:rsidRPr="00230F5A">
              <w:rPr>
                <w:rFonts w:ascii="Times New Roman" w:hAnsi="Times New Roman" w:cs="Times New Roman"/>
                <w:b/>
                <w:bCs/>
                <w:color w:val="4472C4" w:themeColor="accent1"/>
              </w:rPr>
              <w:t xml:space="preserve"> ;</w:t>
            </w:r>
            <w:proofErr w:type="gramEnd"/>
            <w:r w:rsidRPr="00230F5A">
              <w:rPr>
                <w:rFonts w:ascii="Times New Roman" w:hAnsi="Times New Roman" w:cs="Times New Roman"/>
                <w:b/>
                <w:bCs/>
                <w:color w:val="4472C4" w:themeColor="accent1"/>
              </w:rPr>
              <w:t xml:space="preserve"> </w:t>
            </w:r>
          </w:p>
          <w:p w14:paraId="758FC994" w14:textId="3AB47614" w:rsidR="004D0C43" w:rsidRPr="00230F5A" w:rsidRDefault="004D0C43"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w:t>
            </w:r>
            <w:r w:rsidR="00284E6A" w:rsidRPr="00230F5A">
              <w:rPr>
                <w:rFonts w:ascii="Times New Roman" w:hAnsi="Times New Roman" w:cs="Times New Roman"/>
              </w:rPr>
              <w:t xml:space="preserve"> </w:t>
            </w: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E</w:t>
            </w:r>
            <w:r w:rsidR="00DC42E7" w:rsidRPr="00981815">
              <w:rPr>
                <w:rFonts w:ascii="Times New Roman" w:hAnsi="Times New Roman" w:cs="Times New Roman"/>
                <w:b/>
                <w:bCs/>
                <w:color w:val="4472C4" w:themeColor="accent1"/>
              </w:rPr>
              <w:t>s un correlativo número asignado por el sistema de largo 5</w:t>
            </w:r>
          </w:p>
        </w:tc>
      </w:tr>
    </w:tbl>
    <w:p w14:paraId="42586B55" w14:textId="77777777" w:rsidR="00B1738F" w:rsidRPr="00230F5A" w:rsidRDefault="00B1738F" w:rsidP="000465DB">
      <w:pPr>
        <w:ind w:firstLine="708"/>
        <w:rPr>
          <w:rFonts w:ascii="Times New Roman" w:hAnsi="Times New Roman" w:cs="Times New Roman"/>
          <w:b/>
          <w:bCs/>
          <w:color w:val="4472C4" w:themeColor="accent1"/>
        </w:rPr>
      </w:pPr>
    </w:p>
    <w:p w14:paraId="0F59FA24" w14:textId="7FC24A42" w:rsidR="000465DB" w:rsidRPr="00230F5A" w:rsidRDefault="000465DB" w:rsidP="00B67156">
      <w:pPr>
        <w:pStyle w:val="Ttulo2"/>
        <w:numPr>
          <w:ilvl w:val="2"/>
          <w:numId w:val="7"/>
        </w:numPr>
      </w:pPr>
      <w:bookmarkStart w:id="32" w:name="_Toc152254300"/>
      <w:r w:rsidRPr="00230F5A">
        <w:t>Archivo Carát</w:t>
      </w:r>
      <w:r w:rsidR="00601681">
        <w:t>u</w:t>
      </w:r>
      <w:r w:rsidRPr="00230F5A">
        <w:t>la</w:t>
      </w:r>
      <w:bookmarkEnd w:id="32"/>
      <w:r w:rsidR="001169CF" w:rsidRPr="00230F5A">
        <w:fldChar w:fldCharType="begin"/>
      </w:r>
      <w:r w:rsidR="001169CF" w:rsidRPr="00230F5A">
        <w:instrText xml:space="preserve"> XE "Archivo </w:instrText>
      </w:r>
      <w:r w:rsidR="007B6066">
        <w:instrText>”</w:instrText>
      </w:r>
      <w:r w:rsidR="001169CF" w:rsidRPr="00230F5A">
        <w:instrText xml:space="preserve">arátula" </w:instrText>
      </w:r>
      <w:r w:rsidR="001169CF" w:rsidRPr="00230F5A">
        <w:fldChar w:fldCharType="end"/>
      </w:r>
    </w:p>
    <w:tbl>
      <w:tblPr>
        <w:tblStyle w:val="Tablaconcuadrcula"/>
        <w:tblW w:w="0" w:type="auto"/>
        <w:tblLook w:val="04A0" w:firstRow="1" w:lastRow="0" w:firstColumn="1" w:lastColumn="0" w:noHBand="0" w:noVBand="1"/>
      </w:tblPr>
      <w:tblGrid>
        <w:gridCol w:w="1413"/>
        <w:gridCol w:w="7081"/>
      </w:tblGrid>
      <w:tr w:rsidR="00B1738F" w:rsidRPr="00230F5A" w14:paraId="3696ACD3" w14:textId="77777777" w:rsidTr="00E862A3">
        <w:tc>
          <w:tcPr>
            <w:tcW w:w="1413" w:type="dxa"/>
          </w:tcPr>
          <w:p w14:paraId="02D5F2E6"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040613DC" w14:textId="1A0AF812" w:rsidR="00284E6A"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FF0000"/>
              </w:rPr>
              <w:t>C</w:t>
            </w:r>
            <w:r w:rsidR="00C75830">
              <w:rPr>
                <w:rFonts w:ascii="Times New Roman" w:hAnsi="Times New Roman" w:cs="Times New Roman"/>
                <w:b/>
                <w:bCs/>
                <w:color w:val="FF0000"/>
              </w:rPr>
              <w:t>20</w:t>
            </w:r>
            <w:r w:rsidRPr="00230F5A">
              <w:rPr>
                <w:rFonts w:ascii="Times New Roman" w:hAnsi="Times New Roman" w:cs="Times New Roman"/>
                <w:b/>
                <w:bCs/>
                <w:color w:val="FF0000"/>
              </w:rPr>
              <w:t>FT#####</w:t>
            </w:r>
            <w:proofErr w:type="gramStart"/>
            <w:r w:rsidRPr="00230F5A">
              <w:rPr>
                <w:rFonts w:ascii="Times New Roman" w:hAnsi="Times New Roman" w:cs="Times New Roman"/>
                <w:b/>
                <w:bCs/>
                <w:color w:val="FF0000"/>
              </w:rPr>
              <w:t>C.XXXX</w:t>
            </w:r>
            <w:proofErr w:type="gramEnd"/>
            <w:r w:rsidRPr="00230F5A">
              <w:rPr>
                <w:rFonts w:ascii="Times New Roman" w:hAnsi="Times New Roman" w:cs="Times New Roman"/>
                <w:b/>
                <w:bCs/>
                <w:color w:val="FF0000"/>
              </w:rPr>
              <w:t xml:space="preserve"> </w:t>
            </w:r>
            <w:r w:rsidRPr="00230F5A">
              <w:rPr>
                <w:rFonts w:ascii="Times New Roman" w:hAnsi="Times New Roman" w:cs="Times New Roman"/>
                <w:b/>
                <w:bCs/>
                <w:color w:val="4472C4" w:themeColor="accent1"/>
              </w:rPr>
              <w:t xml:space="preserve">    (Ejemplo)    </w:t>
            </w:r>
          </w:p>
          <w:p w14:paraId="358367B5" w14:textId="254C196D" w:rsidR="008B2624"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XXXX: </w:t>
            </w:r>
            <w:r w:rsidR="00DC42E7">
              <w:rPr>
                <w:rFonts w:ascii="Times New Roman" w:hAnsi="Times New Roman" w:cs="Times New Roman"/>
                <w:b/>
                <w:bCs/>
                <w:color w:val="4472C4" w:themeColor="accent1"/>
              </w:rPr>
              <w:t>Código Institución origen</w:t>
            </w:r>
          </w:p>
          <w:p w14:paraId="64D410D5" w14:textId="4E293CE2" w:rsidR="00B1738F" w:rsidRPr="00230F5A" w:rsidRDefault="00284E6A" w:rsidP="00284E6A">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 xml:space="preserve">#####: </w:t>
            </w:r>
            <w:r w:rsidR="00DC42E7">
              <w:rPr>
                <w:rFonts w:ascii="Times New Roman" w:hAnsi="Times New Roman" w:cs="Times New Roman"/>
                <w:b/>
                <w:bCs/>
                <w:color w:val="4472C4" w:themeColor="accent1"/>
              </w:rPr>
              <w:t xml:space="preserve"> E</w:t>
            </w:r>
            <w:r w:rsidR="00DC42E7" w:rsidRPr="007A44F9">
              <w:rPr>
                <w:rFonts w:ascii="Times New Roman" w:hAnsi="Times New Roman" w:cs="Times New Roman"/>
                <w:b/>
                <w:bCs/>
                <w:color w:val="4472C4" w:themeColor="accent1"/>
              </w:rPr>
              <w:t>s un correlativo número asignado por el sistema de largo 5</w:t>
            </w:r>
          </w:p>
        </w:tc>
      </w:tr>
    </w:tbl>
    <w:p w14:paraId="220F802D" w14:textId="77777777" w:rsidR="00B1738F" w:rsidRPr="00230F5A" w:rsidRDefault="00B1738F" w:rsidP="000465DB">
      <w:pPr>
        <w:ind w:firstLine="708"/>
        <w:rPr>
          <w:rFonts w:ascii="Times New Roman" w:hAnsi="Times New Roman" w:cs="Times New Roman"/>
          <w:b/>
          <w:bCs/>
          <w:color w:val="4472C4" w:themeColor="accent1"/>
        </w:rPr>
      </w:pPr>
    </w:p>
    <w:p w14:paraId="5985E093" w14:textId="77777777" w:rsidR="00DB4117" w:rsidRDefault="00DB4117" w:rsidP="00296526">
      <w:pPr>
        <w:rPr>
          <w:rFonts w:ascii="Times New Roman" w:hAnsi="Times New Roman" w:cs="Times New Roman"/>
          <w:color w:val="4472C4" w:themeColor="accent1"/>
        </w:rPr>
      </w:pPr>
      <w:bookmarkStart w:id="33" w:name="_Hlk151646289"/>
      <w:bookmarkStart w:id="34" w:name="_Hlk150869805"/>
      <w:bookmarkStart w:id="35" w:name="_Hlk151631830"/>
      <w:bookmarkStart w:id="36" w:name="_Hlk150874624"/>
    </w:p>
    <w:p w14:paraId="45670A52" w14:textId="77777777" w:rsidR="00787AE9" w:rsidRDefault="00787AE9" w:rsidP="00296526">
      <w:pPr>
        <w:rPr>
          <w:rFonts w:ascii="Times New Roman" w:hAnsi="Times New Roman" w:cs="Times New Roman"/>
          <w:color w:val="4472C4" w:themeColor="accent1"/>
        </w:rPr>
      </w:pPr>
    </w:p>
    <w:p w14:paraId="1BD249BF" w14:textId="77777777" w:rsidR="00787AE9" w:rsidRDefault="00787AE9" w:rsidP="00296526">
      <w:pPr>
        <w:rPr>
          <w:rFonts w:ascii="Times New Roman" w:hAnsi="Times New Roman" w:cs="Times New Roman"/>
          <w:color w:val="4472C4" w:themeColor="accent1"/>
        </w:rPr>
      </w:pPr>
    </w:p>
    <w:p w14:paraId="2FB358F9" w14:textId="77777777" w:rsidR="00787AE9" w:rsidRDefault="00787AE9" w:rsidP="00787AE9">
      <w:pPr>
        <w:rPr>
          <w:rFonts w:ascii="Times New Roman" w:hAnsi="Times New Roman" w:cs="Times New Roman"/>
          <w:b/>
          <w:bCs/>
          <w:color w:val="4472C4" w:themeColor="accent1"/>
        </w:rPr>
      </w:pPr>
    </w:p>
    <w:p w14:paraId="0A065339" w14:textId="266CDF58" w:rsidR="00787AE9" w:rsidRDefault="00787AE9" w:rsidP="00296526">
      <w:pPr>
        <w:pStyle w:val="Ttulo2"/>
        <w:numPr>
          <w:ilvl w:val="1"/>
          <w:numId w:val="7"/>
        </w:numPr>
      </w:pPr>
      <w:bookmarkStart w:id="37" w:name="_Toc152254301"/>
      <w:r>
        <w:t>Definición de correlativo</w:t>
      </w:r>
      <w:bookmarkEnd w:id="37"/>
      <w:r w:rsidRPr="00230F5A">
        <w:fldChar w:fldCharType="begin"/>
      </w:r>
      <w:r w:rsidRPr="00230F5A">
        <w:instrText xml:space="preserve"> XE "Archivo de salida a</w:instrText>
      </w:r>
      <w:r>
        <w:instrText>”</w:instrText>
      </w:r>
      <w:r w:rsidRPr="00230F5A">
        <w:instrText xml:space="preserve">destino" </w:instrText>
      </w:r>
      <w:r w:rsidRPr="00230F5A">
        <w:fldChar w:fldCharType="end"/>
      </w:r>
    </w:p>
    <w:p w14:paraId="282B767A" w14:textId="77777777" w:rsidR="00787AE9" w:rsidRPr="00787AE9" w:rsidRDefault="00787AE9" w:rsidP="00787AE9"/>
    <w:p w14:paraId="140DEE34" w14:textId="77777777" w:rsidR="00787AE9" w:rsidRPr="00930A0D" w:rsidRDefault="00787AE9" w:rsidP="00930A0D">
      <w:pPr>
        <w:ind w:firstLine="851"/>
        <w:rPr>
          <w:rFonts w:ascii="Times New Roman" w:hAnsi="Times New Roman" w:cs="Times New Roman"/>
          <w:color w:val="4472C4" w:themeColor="accent1"/>
        </w:rPr>
      </w:pPr>
      <w:r w:rsidRPr="00930A0D">
        <w:rPr>
          <w:rFonts w:ascii="Times New Roman" w:hAnsi="Times New Roman" w:cs="Times New Roman"/>
          <w:color w:val="4472C4" w:themeColor="accent1"/>
        </w:rPr>
        <w:t>El correlativo es único y se define por Institución Receptora y por canal (TID-FT3)</w:t>
      </w:r>
    </w:p>
    <w:p w14:paraId="7577FF87" w14:textId="77777777" w:rsidR="00787AE9" w:rsidRDefault="00787AE9" w:rsidP="00930A0D">
      <w:pPr>
        <w:ind w:left="851"/>
        <w:rPr>
          <w:rFonts w:ascii="Times New Roman" w:hAnsi="Times New Roman" w:cs="Times New Roman"/>
          <w:color w:val="4472C4" w:themeColor="accent1"/>
        </w:rPr>
      </w:pPr>
    </w:p>
    <w:p w14:paraId="1792D88E"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 Comisión Mercado Financiero (CMF) 2 correlativos</w:t>
      </w:r>
    </w:p>
    <w:p w14:paraId="778A727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-Banco Central (</w:t>
      </w:r>
      <w:proofErr w:type="gramStart"/>
      <w:r>
        <w:rPr>
          <w:rFonts w:ascii="Times New Roman" w:hAnsi="Times New Roman" w:cs="Times New Roman"/>
          <w:color w:val="4472C4" w:themeColor="accent1"/>
        </w:rPr>
        <w:t>BCCH)  2</w:t>
      </w:r>
      <w:proofErr w:type="gramEnd"/>
      <w:r>
        <w:rPr>
          <w:rFonts w:ascii="Times New Roman" w:hAnsi="Times New Roman" w:cs="Times New Roman"/>
          <w:color w:val="4472C4" w:themeColor="accent1"/>
        </w:rPr>
        <w:t xml:space="preserve"> correlativos</w:t>
      </w:r>
    </w:p>
    <w:p w14:paraId="1555FF86"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-Depósito Central de Valores (DCV) 2 correlativos</w:t>
      </w:r>
    </w:p>
    <w:p w14:paraId="1F386577" w14:textId="77777777" w:rsidR="00787AE9" w:rsidRDefault="00787AE9" w:rsidP="00930A0D">
      <w:pPr>
        <w:ind w:left="851"/>
        <w:rPr>
          <w:rFonts w:ascii="Times New Roman" w:hAnsi="Times New Roman" w:cs="Times New Roman"/>
          <w:color w:val="4472C4" w:themeColor="accent1"/>
        </w:rPr>
      </w:pPr>
      <w:r>
        <w:rPr>
          <w:rFonts w:ascii="Times New Roman" w:hAnsi="Times New Roman" w:cs="Times New Roman"/>
          <w:color w:val="4472C4" w:themeColor="accent1"/>
        </w:rPr>
        <w:t>-Empresa de Transporte de Valores (</w:t>
      </w:r>
      <w:proofErr w:type="gramStart"/>
      <w:r>
        <w:rPr>
          <w:rFonts w:ascii="Times New Roman" w:hAnsi="Times New Roman" w:cs="Times New Roman"/>
          <w:color w:val="4472C4" w:themeColor="accent1"/>
        </w:rPr>
        <w:t xml:space="preserve">ETV)   </w:t>
      </w:r>
      <w:proofErr w:type="gramEnd"/>
      <w:r>
        <w:rPr>
          <w:rFonts w:ascii="Times New Roman" w:hAnsi="Times New Roman" w:cs="Times New Roman"/>
          <w:color w:val="4472C4" w:themeColor="accent1"/>
        </w:rPr>
        <w:t>2 correlativos</w:t>
      </w:r>
    </w:p>
    <w:p w14:paraId="50283177" w14:textId="77777777" w:rsidR="00787AE9" w:rsidRPr="00B537DA" w:rsidRDefault="00787AE9" w:rsidP="00296526">
      <w:pPr>
        <w:rPr>
          <w:rFonts w:ascii="Times New Roman" w:hAnsi="Times New Roman" w:cs="Times New Roman"/>
          <w:color w:val="4472C4" w:themeColor="accent1"/>
        </w:rPr>
      </w:pPr>
    </w:p>
    <w:bookmarkEnd w:id="33"/>
    <w:bookmarkEnd w:id="34"/>
    <w:p w14:paraId="2C5B42C1" w14:textId="77777777" w:rsidR="00284E6A" w:rsidRPr="00230F5A" w:rsidRDefault="00284E6A" w:rsidP="00DB53EB">
      <w:pPr>
        <w:rPr>
          <w:rFonts w:ascii="Times New Roman" w:hAnsi="Times New Roman" w:cs="Times New Roman"/>
          <w:b/>
          <w:bCs/>
          <w:color w:val="4472C4" w:themeColor="accent1"/>
          <w:sz w:val="32"/>
          <w:szCs w:val="32"/>
        </w:rPr>
      </w:pPr>
    </w:p>
    <w:bookmarkEnd w:id="35"/>
    <w:p w14:paraId="5049C691"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65EE3C13" w14:textId="013B03CE" w:rsidR="00F10206" w:rsidRPr="00230F5A" w:rsidRDefault="000465DB" w:rsidP="00787AE9">
      <w:pPr>
        <w:pStyle w:val="Ttulo1"/>
        <w:numPr>
          <w:ilvl w:val="0"/>
          <w:numId w:val="7"/>
        </w:numPr>
      </w:pPr>
      <w:bookmarkStart w:id="38" w:name="_Toc152254302"/>
      <w:bookmarkEnd w:id="36"/>
      <w:r w:rsidRPr="00230F5A">
        <w:lastRenderedPageBreak/>
        <w:t>Definición del desti</w:t>
      </w:r>
      <w:r w:rsidR="007C2A8E">
        <w:t>n</w:t>
      </w:r>
      <w:r w:rsidRPr="00230F5A">
        <w:t>o</w:t>
      </w:r>
      <w:bookmarkEnd w:id="38"/>
      <w:r w:rsidR="003D589E">
        <w:t xml:space="preserve"> </w:t>
      </w:r>
      <w:r w:rsidR="001169CF" w:rsidRPr="00230F5A">
        <w:fldChar w:fldCharType="begin"/>
      </w:r>
      <w:r w:rsidR="001169CF" w:rsidRPr="00230F5A">
        <w:instrText xml:space="preserve"> XE "Definición del</w:instrText>
      </w:r>
      <w:r w:rsidR="007B6066">
        <w:instrText>”</w:instrText>
      </w:r>
      <w:r w:rsidR="001169CF" w:rsidRPr="00230F5A">
        <w:instrText xml:space="preserve">destino" </w:instrText>
      </w:r>
      <w:r w:rsidR="001169CF" w:rsidRPr="00230F5A">
        <w:fldChar w:fldCharType="end"/>
      </w:r>
    </w:p>
    <w:p w14:paraId="073246BA"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20B9314C" w14:textId="793476D3" w:rsidR="00B1738F" w:rsidRPr="00230F5A" w:rsidRDefault="00B1738F">
      <w:pPr>
        <w:rPr>
          <w:rFonts w:ascii="Times New Roman" w:hAnsi="Times New Roman" w:cs="Times New Roman"/>
          <w:color w:val="4472C4" w:themeColor="accent1"/>
        </w:rPr>
      </w:pPr>
    </w:p>
    <w:tbl>
      <w:tblPr>
        <w:tblStyle w:val="Tablaconcuadrcula"/>
        <w:tblW w:w="0" w:type="auto"/>
        <w:tblLook w:val="04A0" w:firstRow="1" w:lastRow="0" w:firstColumn="1" w:lastColumn="0" w:noHBand="0" w:noVBand="1"/>
      </w:tblPr>
      <w:tblGrid>
        <w:gridCol w:w="1413"/>
        <w:gridCol w:w="7081"/>
      </w:tblGrid>
      <w:tr w:rsidR="00B1738F" w:rsidRPr="00230F5A" w14:paraId="1298A2FF" w14:textId="77777777" w:rsidTr="00E862A3">
        <w:tc>
          <w:tcPr>
            <w:tcW w:w="1413" w:type="dxa"/>
          </w:tcPr>
          <w:p w14:paraId="52E492DD" w14:textId="77777777" w:rsidR="00B1738F" w:rsidRPr="00230F5A" w:rsidRDefault="00B1738F" w:rsidP="00E862A3">
            <w:pPr>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CMF</w:t>
            </w:r>
          </w:p>
        </w:tc>
        <w:tc>
          <w:tcPr>
            <w:tcW w:w="7081" w:type="dxa"/>
          </w:tcPr>
          <w:p w14:paraId="25E30DE4" w14:textId="50DF3260" w:rsidR="00B1738F" w:rsidRPr="00230F5A" w:rsidRDefault="00B52400" w:rsidP="00E862A3">
            <w:pPr>
              <w:rPr>
                <w:rFonts w:ascii="Times New Roman" w:hAnsi="Times New Roman" w:cs="Times New Roman"/>
                <w:b/>
                <w:bCs/>
                <w:color w:val="4472C4" w:themeColor="accent1"/>
              </w:rPr>
            </w:pPr>
            <w:r>
              <w:rPr>
                <w:rFonts w:ascii="Times New Roman" w:hAnsi="Times New Roman" w:cs="Times New Roman"/>
                <w:b/>
                <w:bCs/>
                <w:color w:val="4472C4" w:themeColor="accent1"/>
              </w:rPr>
              <w:t xml:space="preserve"> </w:t>
            </w:r>
            <w:r w:rsidR="002430D4">
              <w:rPr>
                <w:rFonts w:ascii="Times New Roman" w:hAnsi="Times New Roman" w:cs="Times New Roman"/>
                <w:b/>
                <w:bCs/>
                <w:color w:val="4472C4" w:themeColor="accent1"/>
              </w:rPr>
              <w:t xml:space="preserve">Archivo de control, campo “destino” </w:t>
            </w:r>
          </w:p>
        </w:tc>
      </w:tr>
    </w:tbl>
    <w:p w14:paraId="23A0D2AF" w14:textId="77777777" w:rsidR="00284E6A" w:rsidRPr="00230F5A" w:rsidRDefault="00284E6A" w:rsidP="00DB53EB">
      <w:pPr>
        <w:rPr>
          <w:rFonts w:ascii="Times New Roman" w:hAnsi="Times New Roman" w:cs="Times New Roman"/>
          <w:b/>
          <w:bCs/>
          <w:color w:val="4472C4" w:themeColor="accent1"/>
          <w:sz w:val="32"/>
          <w:szCs w:val="32"/>
        </w:rPr>
      </w:pPr>
    </w:p>
    <w:p w14:paraId="22C972B9" w14:textId="77777777" w:rsidR="00284E6A" w:rsidRPr="00230F5A" w:rsidRDefault="00284E6A" w:rsidP="00DB53EB">
      <w:pPr>
        <w:rPr>
          <w:rFonts w:ascii="Times New Roman" w:hAnsi="Times New Roman" w:cs="Times New Roman"/>
          <w:b/>
          <w:bCs/>
          <w:color w:val="4472C4" w:themeColor="accent1"/>
          <w:sz w:val="32"/>
          <w:szCs w:val="32"/>
        </w:rPr>
      </w:pPr>
    </w:p>
    <w:p w14:paraId="12D92ABA" w14:textId="77777777" w:rsidR="00284E6A" w:rsidRPr="00230F5A" w:rsidRDefault="00284E6A" w:rsidP="00DB53EB">
      <w:pPr>
        <w:rPr>
          <w:rFonts w:ascii="Times New Roman" w:hAnsi="Times New Roman" w:cs="Times New Roman"/>
          <w:b/>
          <w:bCs/>
          <w:color w:val="4472C4" w:themeColor="accent1"/>
          <w:sz w:val="32"/>
          <w:szCs w:val="32"/>
        </w:rPr>
      </w:pPr>
    </w:p>
    <w:p w14:paraId="2D955C4B"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33B1F0D8" w14:textId="4AF467E4" w:rsidR="00740C70" w:rsidRPr="00230F5A" w:rsidRDefault="008014F3" w:rsidP="00787AE9">
      <w:pPr>
        <w:pStyle w:val="Ttulo1"/>
        <w:numPr>
          <w:ilvl w:val="0"/>
          <w:numId w:val="7"/>
        </w:numPr>
        <w:rPr>
          <w:rFonts w:cs="Times New Roman"/>
        </w:rPr>
      </w:pPr>
      <w:bookmarkStart w:id="39" w:name="_Toc152254303"/>
      <w:r w:rsidRPr="00230F5A">
        <w:rPr>
          <w:rFonts w:cs="Times New Roman"/>
        </w:rPr>
        <w:lastRenderedPageBreak/>
        <w:t>Mensaje</w:t>
      </w:r>
      <w:r w:rsidR="006F65AF">
        <w:rPr>
          <w:rFonts w:cs="Times New Roman"/>
        </w:rPr>
        <w:t>r</w:t>
      </w:r>
      <w:r w:rsidRPr="00230F5A">
        <w:rPr>
          <w:rFonts w:cs="Times New Roman"/>
        </w:rPr>
        <w:t>ía</w:t>
      </w:r>
      <w:bookmarkEnd w:id="39"/>
      <w:r w:rsidR="001169CF" w:rsidRPr="00230F5A">
        <w:rPr>
          <w:rFonts w:cs="Times New Roman"/>
        </w:rPr>
        <w:fldChar w:fldCharType="begin"/>
      </w:r>
      <w:r w:rsidR="001169CF" w:rsidRPr="00230F5A">
        <w:rPr>
          <w:rFonts w:cs="Times New Roman"/>
        </w:rPr>
        <w:instrText xml:space="preserve"> XE "Me</w:instrText>
      </w:r>
      <w:r w:rsidR="007B6066">
        <w:rPr>
          <w:rFonts w:cs="Times New Roman"/>
        </w:rPr>
        <w:instrText>”</w:instrText>
      </w:r>
      <w:r w:rsidR="001169CF" w:rsidRPr="00230F5A">
        <w:rPr>
          <w:rFonts w:cs="Times New Roman"/>
        </w:rPr>
        <w:instrText xml:space="preserve">sajería" </w:instrText>
      </w:r>
      <w:r w:rsidR="001169CF" w:rsidRPr="00230F5A">
        <w:rPr>
          <w:rFonts w:cs="Times New Roman"/>
        </w:rPr>
        <w:fldChar w:fldCharType="end"/>
      </w:r>
    </w:p>
    <w:p w14:paraId="2BE99FDA" w14:textId="77777777" w:rsidR="00DB53EB" w:rsidRPr="00230F5A" w:rsidRDefault="00DB53EB" w:rsidP="00DB53EB">
      <w:pPr>
        <w:pStyle w:val="Prrafodelista"/>
        <w:ind w:left="360" w:firstLine="0"/>
        <w:rPr>
          <w:rFonts w:ascii="Times New Roman" w:hAnsi="Times New Roman" w:cs="Times New Roman"/>
          <w:b/>
          <w:bCs/>
          <w:color w:val="4472C4" w:themeColor="accent1"/>
        </w:rPr>
      </w:pPr>
    </w:p>
    <w:p w14:paraId="115DB430" w14:textId="4FC0A0E7" w:rsidR="00DB53EB" w:rsidRPr="00230F5A" w:rsidRDefault="00DB53EB" w:rsidP="00DB53EB">
      <w:pPr>
        <w:pStyle w:val="Prrafodelista"/>
        <w:ind w:left="360" w:firstLine="0"/>
        <w:rPr>
          <w:rFonts w:ascii="Times New Roman" w:hAnsi="Times New Roman" w:cs="Times New Roman"/>
          <w:b/>
          <w:bCs/>
          <w:color w:val="4472C4" w:themeColor="accent1"/>
        </w:rPr>
      </w:pPr>
      <w:r w:rsidRPr="00230F5A">
        <w:rPr>
          <w:rFonts w:ascii="Times New Roman" w:hAnsi="Times New Roman" w:cs="Times New Roman"/>
          <w:b/>
          <w:bCs/>
          <w:color w:val="4472C4" w:themeColor="accent1"/>
        </w:rPr>
        <w:t>Validar la siguiente definición:</w:t>
      </w:r>
    </w:p>
    <w:p w14:paraId="19DD67E4"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bookmarkStart w:id="40" w:name="_Hlk151634009"/>
      <w:bookmarkStart w:id="41" w:name="_Hlk150869853"/>
    </w:p>
    <w:p w14:paraId="344CD543" w14:textId="1BB33EA2" w:rsidR="00750CE4" w:rsidRPr="00750CE4" w:rsidRDefault="008014F3" w:rsidP="00787AE9">
      <w:pPr>
        <w:pStyle w:val="Ttulo2"/>
        <w:numPr>
          <w:ilvl w:val="1"/>
          <w:numId w:val="7"/>
        </w:numPr>
        <w:rPr>
          <w:sz w:val="32"/>
          <w:szCs w:val="32"/>
        </w:rPr>
      </w:pPr>
      <w:bookmarkStart w:id="42" w:name="_Toc152254304"/>
      <w:r w:rsidRPr="00230F5A">
        <w:t>Av</w:t>
      </w:r>
      <w:r w:rsidR="006F65AF">
        <w:t>i</w:t>
      </w:r>
      <w:r w:rsidRPr="00230F5A">
        <w:t>so</w:t>
      </w:r>
      <w:bookmarkEnd w:id="42"/>
      <w:r w:rsidR="001169CF" w:rsidRPr="00230F5A">
        <w:fldChar w:fldCharType="begin"/>
      </w:r>
      <w:r w:rsidR="001169CF" w:rsidRPr="00230F5A">
        <w:instrText xml:space="preserve"> X</w:instrText>
      </w:r>
      <w:r w:rsidR="007B6066">
        <w:instrText>”</w:instrText>
      </w:r>
      <w:r w:rsidR="001169CF" w:rsidRPr="00230F5A">
        <w:instrText xml:space="preserve"> "Aviso" </w:instrText>
      </w:r>
      <w:r w:rsidR="001169CF" w:rsidRPr="00230F5A">
        <w:fldChar w:fldCharType="end"/>
      </w:r>
    </w:p>
    <w:p w14:paraId="3AD39C92" w14:textId="12C21C95" w:rsidR="00FF662B" w:rsidRPr="002119AD" w:rsidRDefault="00327D02" w:rsidP="002119AD">
      <w:pPr>
        <w:ind w:left="1276" w:firstLine="142"/>
        <w:rPr>
          <w:rFonts w:ascii="Times New Roman" w:hAnsi="Times New Roman" w:cs="Times New Roman"/>
          <w:color w:val="4472C4" w:themeColor="accent1"/>
        </w:rPr>
      </w:pPr>
      <w:r>
        <w:t xml:space="preserve"> </w:t>
      </w:r>
      <w:r w:rsidR="00154B3D" w:rsidRPr="002119AD">
        <w:rPr>
          <w:rFonts w:ascii="Times New Roman" w:hAnsi="Times New Roman" w:cs="Times New Roman"/>
          <w:color w:val="4472C4" w:themeColor="accent1"/>
        </w:rPr>
        <w:t>S</w:t>
      </w:r>
      <w:r w:rsidR="00FF662B" w:rsidRPr="002119AD">
        <w:rPr>
          <w:rFonts w:ascii="Times New Roman" w:hAnsi="Times New Roman" w:cs="Times New Roman"/>
          <w:color w:val="4472C4" w:themeColor="accent1"/>
        </w:rPr>
        <w:t xml:space="preserve">e genera una vez que se produce el movimiento de los archivos a la casilla de destino y que se hayan generado los archivos de datos y carátula de salida al destinatario, con el fin de que queden </w:t>
      </w:r>
      <w:proofErr w:type="spellStart"/>
      <w:r w:rsidR="00FF662B" w:rsidRPr="002119AD">
        <w:rPr>
          <w:rFonts w:ascii="Times New Roman" w:hAnsi="Times New Roman" w:cs="Times New Roman"/>
          <w:color w:val="4472C4" w:themeColor="accent1"/>
        </w:rPr>
        <w:t>disponibilizados</w:t>
      </w:r>
      <w:proofErr w:type="spellEnd"/>
      <w:r w:rsidR="00FF662B" w:rsidRPr="002119AD">
        <w:rPr>
          <w:rFonts w:ascii="Times New Roman" w:hAnsi="Times New Roman" w:cs="Times New Roman"/>
          <w:color w:val="4472C4" w:themeColor="accent1"/>
        </w:rPr>
        <w:t xml:space="preserve"> para su retiro. </w:t>
      </w:r>
    </w:p>
    <w:p w14:paraId="632A7184" w14:textId="77777777" w:rsidR="00FF662B" w:rsidRDefault="00FF662B" w:rsidP="002119AD">
      <w:pPr>
        <w:ind w:left="1276" w:firstLine="142"/>
        <w:rPr>
          <w:rFonts w:ascii="Times New Roman" w:hAnsi="Times New Roman" w:cs="Times New Roman"/>
          <w:color w:val="4472C4" w:themeColor="accent1"/>
        </w:rPr>
      </w:pPr>
    </w:p>
    <w:p w14:paraId="3CC4AA07" w14:textId="77777777" w:rsidR="00CE47ED" w:rsidRPr="002119AD" w:rsidRDefault="00FF662B" w:rsidP="002119AD">
      <w:pPr>
        <w:ind w:left="1276" w:firstLine="142"/>
        <w:rPr>
          <w:rFonts w:ascii="Times New Roman" w:hAnsi="Times New Roman" w:cs="Times New Roman"/>
          <w:color w:val="4472C4" w:themeColor="accent1"/>
        </w:rPr>
      </w:pPr>
      <w:proofErr w:type="spellStart"/>
      <w:r w:rsidRPr="002119AD">
        <w:rPr>
          <w:rFonts w:ascii="Times New Roman" w:hAnsi="Times New Roman" w:cs="Times New Roman"/>
          <w:color w:val="4472C4" w:themeColor="accent1"/>
        </w:rPr>
        <w:t>Pre</w:t>
      </w:r>
      <w:r w:rsidR="007B6066" w:rsidRPr="002119AD">
        <w:rPr>
          <w:rFonts w:ascii="Times New Roman" w:hAnsi="Times New Roman" w:cs="Times New Roman"/>
          <w:color w:val="4472C4" w:themeColor="accent1"/>
        </w:rPr>
        <w:t>-</w:t>
      </w:r>
      <w:r w:rsidRPr="002119AD">
        <w:rPr>
          <w:rFonts w:ascii="Times New Roman" w:hAnsi="Times New Roman" w:cs="Times New Roman"/>
          <w:color w:val="4472C4" w:themeColor="accent1"/>
        </w:rPr>
        <w:t>condiciones</w:t>
      </w:r>
      <w:proofErr w:type="spellEnd"/>
      <w:r w:rsidRPr="002119AD">
        <w:rPr>
          <w:rFonts w:ascii="Times New Roman" w:hAnsi="Times New Roman" w:cs="Times New Roman"/>
          <w:color w:val="4472C4" w:themeColor="accent1"/>
        </w:rPr>
        <w:t>:</w:t>
      </w:r>
    </w:p>
    <w:p w14:paraId="0FBD172E" w14:textId="3BDF41CD" w:rsidR="00D4790F"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621843" w:rsidRPr="002119AD">
        <w:rPr>
          <w:rFonts w:ascii="Times New Roman" w:hAnsi="Times New Roman" w:cs="Times New Roman"/>
          <w:color w:val="4472C4" w:themeColor="accent1"/>
        </w:rPr>
        <w:t>Cuando se h</w:t>
      </w:r>
      <w:r w:rsidR="00E7546B" w:rsidRPr="002119AD">
        <w:rPr>
          <w:rFonts w:ascii="Times New Roman" w:hAnsi="Times New Roman" w:cs="Times New Roman"/>
          <w:color w:val="4472C4" w:themeColor="accent1"/>
        </w:rPr>
        <w:t>a validado exitosamente la transferencia.</w:t>
      </w:r>
    </w:p>
    <w:p w14:paraId="4B2E3A0E" w14:textId="0C570D49" w:rsidR="004E65A5"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Cuando se ha dejado el archivo de respuesta en el directorio </w:t>
      </w:r>
      <w:r w:rsidR="00523465" w:rsidRPr="002119AD">
        <w:rPr>
          <w:rFonts w:ascii="Times New Roman" w:hAnsi="Times New Roman" w:cs="Times New Roman"/>
          <w:color w:val="4472C4" w:themeColor="accent1"/>
        </w:rPr>
        <w:t>“</w:t>
      </w:r>
      <w:proofErr w:type="spellStart"/>
      <w:r w:rsidR="004E65A5" w:rsidRPr="002119AD">
        <w:rPr>
          <w:rFonts w:ascii="Times New Roman" w:hAnsi="Times New Roman" w:cs="Times New Roman"/>
          <w:color w:val="4472C4" w:themeColor="accent1"/>
        </w:rPr>
        <w:t>buzon</w:t>
      </w:r>
      <w:proofErr w:type="spellEnd"/>
      <w:r w:rsidR="00523465" w:rsidRPr="002119AD">
        <w:rPr>
          <w:rFonts w:ascii="Times New Roman" w:hAnsi="Times New Roman" w:cs="Times New Roman"/>
          <w:color w:val="4472C4" w:themeColor="accent1"/>
        </w:rPr>
        <w:t>”</w:t>
      </w:r>
      <w:r w:rsidR="004E65A5" w:rsidRPr="002119AD">
        <w:rPr>
          <w:rFonts w:ascii="Times New Roman" w:hAnsi="Times New Roman" w:cs="Times New Roman"/>
          <w:color w:val="4472C4" w:themeColor="accent1"/>
        </w:rPr>
        <w:t xml:space="preserve"> de la </w:t>
      </w:r>
      <w:r w:rsidR="00D23639" w:rsidRPr="002119AD">
        <w:rPr>
          <w:rFonts w:ascii="Times New Roman" w:hAnsi="Times New Roman" w:cs="Times New Roman"/>
          <w:color w:val="4472C4" w:themeColor="accent1"/>
        </w:rPr>
        <w:t>casilla origen</w:t>
      </w:r>
      <w:r w:rsidR="00B90006" w:rsidRPr="002119AD">
        <w:rPr>
          <w:rFonts w:ascii="Times New Roman" w:hAnsi="Times New Roman" w:cs="Times New Roman"/>
          <w:color w:val="4472C4" w:themeColor="accent1"/>
        </w:rPr>
        <w:t>.</w:t>
      </w:r>
    </w:p>
    <w:p w14:paraId="2BA257C3" w14:textId="502FE49F" w:rsidR="00E7546B" w:rsidRPr="002119AD"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Cuando se han </w:t>
      </w:r>
      <w:r w:rsidR="00F53BE2" w:rsidRPr="002119AD">
        <w:rPr>
          <w:rFonts w:ascii="Times New Roman" w:hAnsi="Times New Roman" w:cs="Times New Roman"/>
          <w:color w:val="4472C4" w:themeColor="accent1"/>
        </w:rPr>
        <w:t>movido</w:t>
      </w:r>
      <w:r w:rsidR="00E7546B" w:rsidRPr="002119AD">
        <w:rPr>
          <w:rFonts w:ascii="Times New Roman" w:hAnsi="Times New Roman" w:cs="Times New Roman"/>
          <w:color w:val="4472C4" w:themeColor="accent1"/>
        </w:rPr>
        <w:t xml:space="preserve"> </w:t>
      </w:r>
      <w:r w:rsidR="00F53BE2" w:rsidRPr="002119AD">
        <w:rPr>
          <w:rFonts w:ascii="Times New Roman" w:hAnsi="Times New Roman" w:cs="Times New Roman"/>
          <w:color w:val="4472C4" w:themeColor="accent1"/>
        </w:rPr>
        <w:t xml:space="preserve">desde el directorio de “entrada” de la casilla </w:t>
      </w:r>
      <w:r w:rsidR="00523465" w:rsidRPr="002119AD">
        <w:rPr>
          <w:rFonts w:ascii="Times New Roman" w:hAnsi="Times New Roman" w:cs="Times New Roman"/>
          <w:color w:val="4472C4" w:themeColor="accent1"/>
        </w:rPr>
        <w:t xml:space="preserve">origen al </w:t>
      </w:r>
      <w:r w:rsidR="00E7546B" w:rsidRPr="002119AD">
        <w:rPr>
          <w:rFonts w:ascii="Times New Roman" w:hAnsi="Times New Roman" w:cs="Times New Roman"/>
          <w:color w:val="4472C4" w:themeColor="accent1"/>
        </w:rPr>
        <w:t xml:space="preserve">directorio </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salida</w:t>
      </w:r>
      <w:r w:rsidR="00D5246E" w:rsidRPr="002119AD">
        <w:rPr>
          <w:rFonts w:ascii="Times New Roman" w:hAnsi="Times New Roman" w:cs="Times New Roman"/>
          <w:color w:val="4472C4" w:themeColor="accent1"/>
        </w:rPr>
        <w:t>”</w:t>
      </w:r>
      <w:r w:rsidR="00E7546B" w:rsidRPr="002119AD">
        <w:rPr>
          <w:rFonts w:ascii="Times New Roman" w:hAnsi="Times New Roman" w:cs="Times New Roman"/>
          <w:color w:val="4472C4" w:themeColor="accent1"/>
        </w:rPr>
        <w:t xml:space="preserve"> de la casilla destino </w:t>
      </w:r>
      <w:r w:rsidR="00032746" w:rsidRPr="002119AD">
        <w:rPr>
          <w:rFonts w:ascii="Times New Roman" w:hAnsi="Times New Roman" w:cs="Times New Roman"/>
          <w:color w:val="4472C4" w:themeColor="accent1"/>
        </w:rPr>
        <w:t xml:space="preserve">los archivos de datos, carátula y control, sin ninguna transformación a los dejados por </w:t>
      </w:r>
      <w:r w:rsidR="00DB7980" w:rsidRPr="002119AD">
        <w:rPr>
          <w:rFonts w:ascii="Times New Roman" w:hAnsi="Times New Roman" w:cs="Times New Roman"/>
          <w:color w:val="4472C4" w:themeColor="accent1"/>
        </w:rPr>
        <w:t>la institución emisora.</w:t>
      </w:r>
    </w:p>
    <w:p w14:paraId="7231A9B3" w14:textId="4F9E7152" w:rsidR="00DB7980" w:rsidRDefault="00CE47ED" w:rsidP="002119AD">
      <w:pPr>
        <w:ind w:left="1276" w:firstLine="142"/>
        <w:rPr>
          <w:rFonts w:ascii="Times New Roman" w:hAnsi="Times New Roman" w:cs="Times New Roman"/>
          <w:color w:val="4472C4" w:themeColor="accent1"/>
        </w:rPr>
      </w:pPr>
      <w:r w:rsidRPr="002119AD">
        <w:rPr>
          <w:rFonts w:ascii="Times New Roman" w:hAnsi="Times New Roman" w:cs="Times New Roman"/>
          <w:color w:val="4472C4" w:themeColor="accent1"/>
        </w:rPr>
        <w:t>-</w:t>
      </w:r>
      <w:r w:rsidR="00DB7980" w:rsidRPr="002119AD">
        <w:rPr>
          <w:rFonts w:ascii="Times New Roman" w:hAnsi="Times New Roman" w:cs="Times New Roman"/>
          <w:color w:val="4472C4" w:themeColor="accent1"/>
        </w:rPr>
        <w:t>Cuando se ha</w:t>
      </w:r>
      <w:r w:rsidR="00B16019" w:rsidRPr="002119AD">
        <w:rPr>
          <w:rFonts w:ascii="Times New Roman" w:hAnsi="Times New Roman" w:cs="Times New Roman"/>
          <w:color w:val="4472C4" w:themeColor="accent1"/>
        </w:rPr>
        <w:t xml:space="preserve"> generado en el “nuevo directorio”</w:t>
      </w:r>
      <w:r w:rsidR="006F53A6" w:rsidRPr="002119AD">
        <w:rPr>
          <w:rFonts w:ascii="Times New Roman" w:hAnsi="Times New Roman" w:cs="Times New Roman"/>
          <w:color w:val="4472C4" w:themeColor="accent1"/>
        </w:rPr>
        <w:t xml:space="preserve"> de la casilla de la CMF, </w:t>
      </w:r>
      <w:r w:rsidR="006F07F7" w:rsidRPr="002119AD">
        <w:rPr>
          <w:rFonts w:ascii="Times New Roman" w:hAnsi="Times New Roman" w:cs="Times New Roman"/>
          <w:color w:val="4472C4" w:themeColor="accent1"/>
        </w:rPr>
        <w:t>el</w:t>
      </w:r>
      <w:r w:rsidR="006F53A6"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archivo</w:t>
      </w:r>
      <w:r w:rsidR="006F07F7" w:rsidRPr="002119AD">
        <w:rPr>
          <w:rFonts w:ascii="Times New Roman" w:hAnsi="Times New Roman" w:cs="Times New Roman"/>
          <w:color w:val="4472C4" w:themeColor="accent1"/>
        </w:rPr>
        <w:t xml:space="preserve"> </w:t>
      </w:r>
      <w:r w:rsidR="00B34DB0" w:rsidRPr="002119AD">
        <w:rPr>
          <w:rFonts w:ascii="Times New Roman" w:hAnsi="Times New Roman" w:cs="Times New Roman"/>
          <w:color w:val="4472C4" w:themeColor="accent1"/>
        </w:rPr>
        <w:t>de datos y el archivo de carátula de salida.</w:t>
      </w:r>
    </w:p>
    <w:p w14:paraId="69BDF9E5" w14:textId="6E5D5B39" w:rsidR="00321233" w:rsidRDefault="006835D7" w:rsidP="00787AE9">
      <w:pPr>
        <w:pStyle w:val="Ttulo2"/>
        <w:numPr>
          <w:ilvl w:val="1"/>
          <w:numId w:val="7"/>
        </w:numPr>
      </w:pPr>
      <w:bookmarkStart w:id="43" w:name="_Toc152254305"/>
      <w:r w:rsidRPr="00B537DA">
        <w:t>Resultado</w:t>
      </w:r>
      <w:bookmarkEnd w:id="43"/>
      <w:r w:rsidRPr="00B537DA">
        <w:fldChar w:fldCharType="begin"/>
      </w:r>
      <w:r w:rsidRPr="00B537DA">
        <w:instrText xml:space="preserve"> XE "Resultado" </w:instrText>
      </w:r>
      <w:r w:rsidRPr="00B537DA">
        <w:fldChar w:fldCharType="end"/>
      </w:r>
      <w:r w:rsidRPr="00B537DA">
        <w:t xml:space="preserve"> </w:t>
      </w:r>
    </w:p>
    <w:p w14:paraId="25042494" w14:textId="71050C83" w:rsidR="006835D7" w:rsidRPr="00570E48" w:rsidRDefault="006835D7" w:rsidP="00570E48">
      <w:pPr>
        <w:ind w:left="1276" w:firstLine="142"/>
        <w:rPr>
          <w:rFonts w:ascii="Times New Roman" w:hAnsi="Times New Roman" w:cs="Times New Roman"/>
          <w:color w:val="4472C4" w:themeColor="accent1"/>
        </w:rPr>
      </w:pPr>
      <w:r w:rsidRPr="00570E48">
        <w:rPr>
          <w:rFonts w:ascii="Times New Roman" w:hAnsi="Times New Roman" w:cs="Times New Roman"/>
          <w:color w:val="4472C4" w:themeColor="accent1"/>
        </w:rPr>
        <w:t>Se genera en dos escenarios:</w:t>
      </w:r>
    </w:p>
    <w:p w14:paraId="2AFBF6AB" w14:textId="77777777" w:rsidR="006835D7" w:rsidRPr="00570E48"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-Una vez que se generan</w:t>
      </w:r>
      <w:r>
        <w:rPr>
          <w:rFonts w:ascii="Times New Roman" w:hAnsi="Times New Roman" w:cs="Times New Roman"/>
          <w:color w:val="4472C4" w:themeColor="accent1"/>
        </w:rPr>
        <w:t xml:space="preserve"> cuando los archivos entrantes son validados y no tienen ningún error</w:t>
      </w:r>
      <w:r w:rsidRPr="00B537DA">
        <w:rPr>
          <w:rFonts w:ascii="Times New Roman" w:hAnsi="Times New Roman" w:cs="Times New Roman"/>
          <w:color w:val="4472C4" w:themeColor="accent1"/>
        </w:rPr>
        <w:t xml:space="preserve"> (OK).</w:t>
      </w:r>
    </w:p>
    <w:p w14:paraId="1F32BABE" w14:textId="77777777" w:rsidR="006835D7" w:rsidRDefault="006835D7" w:rsidP="00570E48">
      <w:pPr>
        <w:ind w:left="1276" w:firstLine="142"/>
        <w:rPr>
          <w:rFonts w:ascii="Times New Roman" w:hAnsi="Times New Roman" w:cs="Times New Roman"/>
          <w:color w:val="4472C4" w:themeColor="accent1"/>
        </w:rPr>
      </w:pPr>
      <w:r w:rsidRPr="00B537DA">
        <w:rPr>
          <w:rFonts w:ascii="Times New Roman" w:hAnsi="Times New Roman" w:cs="Times New Roman"/>
          <w:color w:val="4472C4" w:themeColor="accent1"/>
        </w:rPr>
        <w:t>-Cuando se produce un error en el proceso (NK)</w:t>
      </w:r>
    </w:p>
    <w:p w14:paraId="5FDEB463" w14:textId="77777777" w:rsidR="006835D7" w:rsidRPr="00B537DA" w:rsidRDefault="006835D7" w:rsidP="006835D7">
      <w:pPr>
        <w:pStyle w:val="Prrafodelista"/>
        <w:ind w:left="1224" w:firstLine="0"/>
        <w:rPr>
          <w:rFonts w:ascii="Times New Roman" w:hAnsi="Times New Roman" w:cs="Times New Roman"/>
          <w:b/>
          <w:bCs/>
          <w:color w:val="4472C4" w:themeColor="accent1"/>
          <w:sz w:val="32"/>
          <w:szCs w:val="32"/>
        </w:rPr>
      </w:pPr>
    </w:p>
    <w:p w14:paraId="7789813A" w14:textId="67B57487" w:rsidR="00E173FD" w:rsidRDefault="006835D7" w:rsidP="00787AE9">
      <w:pPr>
        <w:pStyle w:val="Ttulo2"/>
        <w:numPr>
          <w:ilvl w:val="1"/>
          <w:numId w:val="7"/>
        </w:numPr>
      </w:pPr>
      <w:bookmarkStart w:id="44" w:name="_Hlk150867245"/>
      <w:bookmarkStart w:id="45" w:name="_Toc152254306"/>
      <w:r w:rsidRPr="00E173FD">
        <w:t>Notificación</w:t>
      </w:r>
      <w:bookmarkEnd w:id="45"/>
      <w:r w:rsidRPr="00E173FD">
        <w:fldChar w:fldCharType="begin"/>
      </w:r>
      <w:r w:rsidRPr="00E173FD">
        <w:instrText xml:space="preserve"> XE “Notificación” </w:instrText>
      </w:r>
      <w:r w:rsidRPr="00E173FD">
        <w:fldChar w:fldCharType="end"/>
      </w:r>
      <w:r w:rsidRPr="00E173FD">
        <w:t xml:space="preserve"> </w:t>
      </w:r>
    </w:p>
    <w:p w14:paraId="7832BC79" w14:textId="7573D399" w:rsidR="006835D7" w:rsidRPr="00E173FD" w:rsidRDefault="006835D7" w:rsidP="00E56B9E">
      <w:pPr>
        <w:ind w:left="1134"/>
        <w:rPr>
          <w:rFonts w:ascii="Times New Roman" w:hAnsi="Times New Roman" w:cs="Times New Roman"/>
          <w:color w:val="4472C4" w:themeColor="accent1"/>
        </w:rPr>
      </w:pPr>
      <w:r w:rsidRPr="00E173FD">
        <w:rPr>
          <w:rFonts w:ascii="Times New Roman" w:hAnsi="Times New Roman" w:cs="Times New Roman"/>
          <w:color w:val="4472C4" w:themeColor="accent1"/>
        </w:rPr>
        <w:t xml:space="preserve">Si bien esta mensajería se genera en el sistema central a partir del </w:t>
      </w:r>
      <w:proofErr w:type="gramStart"/>
      <w:r w:rsidRPr="00E173FD">
        <w:rPr>
          <w:rFonts w:ascii="Times New Roman" w:hAnsi="Times New Roman" w:cs="Times New Roman"/>
          <w:color w:val="4472C4" w:themeColor="accent1"/>
        </w:rPr>
        <w:t>archivo .</w:t>
      </w:r>
      <w:proofErr w:type="gramEnd"/>
      <w:r w:rsidRPr="00E173FD">
        <w:rPr>
          <w:rFonts w:ascii="Times New Roman" w:hAnsi="Times New Roman" w:cs="Times New Roman"/>
          <w:color w:val="4472C4" w:themeColor="accent1"/>
        </w:rPr>
        <w:t>RES.DET. y debe llegar al directorio buzón de la entidad emisora.</w:t>
      </w:r>
    </w:p>
    <w:p w14:paraId="1D2F641D" w14:textId="77777777" w:rsidR="00356F35" w:rsidRDefault="00356F35" w:rsidP="00356F35">
      <w:pPr>
        <w:rPr>
          <w:rFonts w:ascii="Times New Roman" w:hAnsi="Times New Roman" w:cs="Times New Roman"/>
          <w:b/>
          <w:bCs/>
          <w:color w:val="4472C4" w:themeColor="accent1"/>
        </w:rPr>
      </w:pPr>
    </w:p>
    <w:p w14:paraId="259E6B36" w14:textId="1AF16424" w:rsidR="00356F35" w:rsidRPr="00276FA5" w:rsidRDefault="006835D7" w:rsidP="00787AE9">
      <w:pPr>
        <w:pStyle w:val="Ttulo2"/>
        <w:numPr>
          <w:ilvl w:val="1"/>
          <w:numId w:val="7"/>
        </w:numPr>
      </w:pPr>
      <w:bookmarkStart w:id="46" w:name="_Toc152254307"/>
      <w:r w:rsidRPr="00276FA5">
        <w:t>Resultado RES.DET</w:t>
      </w:r>
      <w:bookmarkEnd w:id="46"/>
      <w:r w:rsidRPr="00276FA5">
        <w:t xml:space="preserve"> </w:t>
      </w:r>
    </w:p>
    <w:p w14:paraId="4D7569AA" w14:textId="3908E74E" w:rsidR="006835D7" w:rsidRPr="00356F35" w:rsidRDefault="00356F35" w:rsidP="00E56B9E">
      <w:pPr>
        <w:ind w:left="1134"/>
        <w:rPr>
          <w:rFonts w:ascii="Times New Roman" w:hAnsi="Times New Roman" w:cs="Times New Roman"/>
          <w:color w:val="4472C4" w:themeColor="accent1"/>
        </w:rPr>
      </w:pPr>
      <w:r>
        <w:rPr>
          <w:rFonts w:ascii="Times New Roman" w:hAnsi="Times New Roman" w:cs="Times New Roman"/>
          <w:color w:val="4472C4" w:themeColor="accent1"/>
        </w:rPr>
        <w:t>D</w:t>
      </w:r>
      <w:r w:rsidR="006835D7" w:rsidRPr="00356F35">
        <w:rPr>
          <w:rFonts w:ascii="Times New Roman" w:hAnsi="Times New Roman" w:cs="Times New Roman"/>
          <w:color w:val="4472C4" w:themeColor="accent1"/>
        </w:rPr>
        <w:t>ebe llegar al buzón de la entidad receptora (CMF) y se genera cuando los archivos “llegan” (archivo de datos + carátula salida) al directorio destino en la CMF.</w:t>
      </w:r>
    </w:p>
    <w:bookmarkEnd w:id="44"/>
    <w:p w14:paraId="2C637467" w14:textId="77777777" w:rsidR="006835D7" w:rsidRDefault="006835D7" w:rsidP="006835D7">
      <w:pPr>
        <w:rPr>
          <w:rFonts w:ascii="Times New Roman" w:hAnsi="Times New Roman" w:cs="Times New Roman"/>
          <w:b/>
          <w:bCs/>
          <w:color w:val="4472C4" w:themeColor="accent1"/>
          <w:sz w:val="32"/>
          <w:szCs w:val="32"/>
        </w:rPr>
      </w:pPr>
    </w:p>
    <w:p w14:paraId="4F702617" w14:textId="77777777" w:rsidR="006835D7" w:rsidRDefault="006835D7" w:rsidP="008C1F00">
      <w:pPr>
        <w:ind w:left="1276" w:hanging="567"/>
        <w:rPr>
          <w:rFonts w:ascii="Times New Roman" w:hAnsi="Times New Roman" w:cs="Times New Roman"/>
          <w:color w:val="4472C4" w:themeColor="accent1"/>
          <w:sz w:val="32"/>
          <w:szCs w:val="32"/>
        </w:rPr>
      </w:pPr>
    </w:p>
    <w:bookmarkEnd w:id="40"/>
    <w:bookmarkEnd w:id="41"/>
    <w:p w14:paraId="33E15034" w14:textId="77777777" w:rsidR="001A2A39" w:rsidRPr="00230F5A" w:rsidRDefault="001A2A39">
      <w:pPr>
        <w:rPr>
          <w:rFonts w:ascii="Times New Roman" w:eastAsia="Verdana" w:hAnsi="Times New Roman" w:cs="Times New Roman"/>
          <w:b/>
          <w:bCs/>
          <w:color w:val="4472C4" w:themeColor="accent1"/>
          <w:kern w:val="0"/>
          <w:sz w:val="32"/>
          <w:szCs w:val="32"/>
          <w14:ligatures w14:val="none"/>
        </w:rPr>
      </w:pPr>
      <w:r w:rsidRPr="00230F5A">
        <w:rPr>
          <w:rFonts w:ascii="Times New Roman" w:hAnsi="Times New Roman" w:cs="Times New Roman"/>
          <w:b/>
          <w:bCs/>
          <w:color w:val="4472C4" w:themeColor="accent1"/>
          <w:sz w:val="32"/>
          <w:szCs w:val="32"/>
        </w:rPr>
        <w:br w:type="page"/>
      </w:r>
    </w:p>
    <w:p w14:paraId="1297F231" w14:textId="1DC2C893" w:rsidR="00F10206" w:rsidRPr="00230F5A" w:rsidRDefault="00056880" w:rsidP="00787AE9">
      <w:pPr>
        <w:pStyle w:val="Ttulo1"/>
        <w:numPr>
          <w:ilvl w:val="0"/>
          <w:numId w:val="7"/>
        </w:numPr>
        <w:rPr>
          <w:rFonts w:cs="Times New Roman"/>
        </w:rPr>
      </w:pPr>
      <w:bookmarkStart w:id="47" w:name="_Toc152254308"/>
      <w:r w:rsidRPr="00230F5A">
        <w:rPr>
          <w:rFonts w:cs="Times New Roman"/>
        </w:rPr>
        <w:lastRenderedPageBreak/>
        <w:t>Definir estructura y nombre para cada archivo de mensajería</w:t>
      </w:r>
      <w:bookmarkEnd w:id="47"/>
      <w:r w:rsidR="001169CF" w:rsidRPr="00230F5A">
        <w:rPr>
          <w:rFonts w:cs="Times New Roman"/>
        </w:rPr>
        <w:fldChar w:fldCharType="begin"/>
      </w:r>
      <w:r w:rsidR="001169CF" w:rsidRPr="00230F5A">
        <w:rPr>
          <w:rFonts w:cs="Times New Roman"/>
        </w:rPr>
        <w:instrText xml:space="preserve"> XE "Definir el estructura y nombre para cada archivo de mensajería" </w:instrText>
      </w:r>
      <w:r w:rsidR="001169CF" w:rsidRPr="00230F5A">
        <w:rPr>
          <w:rFonts w:cs="Times New Roman"/>
        </w:rPr>
        <w:fldChar w:fldCharType="end"/>
      </w:r>
    </w:p>
    <w:p w14:paraId="7ED652DC" w14:textId="77777777" w:rsidR="00DB53EB" w:rsidRPr="00230F5A" w:rsidRDefault="00DB53EB" w:rsidP="00DB53EB">
      <w:pPr>
        <w:pStyle w:val="Prrafodelista"/>
        <w:ind w:left="360" w:firstLine="0"/>
        <w:rPr>
          <w:rFonts w:ascii="Times New Roman" w:hAnsi="Times New Roman" w:cs="Times New Roman"/>
          <w:b/>
          <w:bCs/>
          <w:color w:val="4472C4" w:themeColor="accent1"/>
          <w:sz w:val="32"/>
          <w:szCs w:val="32"/>
        </w:rPr>
      </w:pPr>
    </w:p>
    <w:p w14:paraId="7EBABEB7" w14:textId="77777777" w:rsidR="0014443F" w:rsidRPr="0014443F" w:rsidRDefault="00056880" w:rsidP="00787AE9">
      <w:pPr>
        <w:pStyle w:val="Ttulo2"/>
        <w:numPr>
          <w:ilvl w:val="1"/>
          <w:numId w:val="7"/>
        </w:numPr>
        <w:rPr>
          <w:sz w:val="32"/>
          <w:szCs w:val="32"/>
        </w:rPr>
      </w:pPr>
      <w:bookmarkStart w:id="48" w:name="_Toc152254309"/>
      <w:r w:rsidRPr="00DC1D90">
        <w:t>Estructura</w:t>
      </w:r>
      <w:bookmarkEnd w:id="48"/>
      <w:r w:rsidR="001169CF" w:rsidRPr="00DC1D90">
        <w:fldChar w:fldCharType="begin"/>
      </w:r>
      <w:r w:rsidR="001169CF" w:rsidRPr="00DC1D90">
        <w:instrText xml:space="preserve"> XE "Estructura" </w:instrText>
      </w:r>
      <w:r w:rsidR="001169CF" w:rsidRPr="00DC1D90">
        <w:fldChar w:fldCharType="end"/>
      </w:r>
    </w:p>
    <w:p w14:paraId="059C333D" w14:textId="221E47F1" w:rsidR="00056880" w:rsidRPr="0014443F" w:rsidRDefault="002B373A" w:rsidP="00787AE9">
      <w:pPr>
        <w:pStyle w:val="Ttulo2"/>
        <w:numPr>
          <w:ilvl w:val="2"/>
          <w:numId w:val="7"/>
        </w:numPr>
      </w:pPr>
      <w:bookmarkStart w:id="49" w:name="_Toc152254310"/>
      <w:r w:rsidRPr="0014443F">
        <w:t xml:space="preserve">Archivo </w:t>
      </w:r>
      <w:r w:rsidR="00646F7F" w:rsidRPr="0014443F">
        <w:t>notificado (CMF)</w:t>
      </w:r>
      <w:r w:rsidR="001169CF" w:rsidRPr="0014443F">
        <w:fldChar w:fldCharType="begin"/>
      </w:r>
      <w:r w:rsidR="001169CF" w:rsidRPr="0014443F">
        <w:instrText xml:space="preserve"> XE "Archivo notificado (CMF)" </w:instrText>
      </w:r>
      <w:r w:rsidR="001169CF" w:rsidRPr="0014443F">
        <w:fldChar w:fldCharType="end"/>
      </w:r>
      <w:r w:rsidRPr="0014443F">
        <w:t>:</w:t>
      </w:r>
      <w:bookmarkEnd w:id="49"/>
    </w:p>
    <w:p w14:paraId="54666C46"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8548D59" w14:textId="77777777"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&gt;&lt;destino&gt; </w:t>
      </w:r>
    </w:p>
    <w:p w14:paraId="5EBF79F4" w14:textId="46AFB1D2" w:rsidR="002B373A" w:rsidRPr="00230F5A" w:rsidRDefault="002B373A" w:rsidP="002B373A">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0" w:name="_Hlk150869887"/>
      <w:bookmarkStart w:id="51" w:name="_Hlk151629245"/>
      <w:r w:rsidR="00B86519">
        <w:rPr>
          <w:rFonts w:ascii="Times New Roman" w:eastAsia="Verdana" w:hAnsi="Times New Roman" w:cs="Times New Roman"/>
          <w:color w:val="4472C4" w:themeColor="accent1"/>
          <w:kern w:val="0"/>
          <w:sz w:val="20"/>
          <w:szCs w:val="20"/>
          <w14:ligatures w14:val="none"/>
        </w:rPr>
        <w:t>Largo máximo:70</w:t>
      </w:r>
      <w:bookmarkEnd w:id="50"/>
      <w:r w:rsidR="00B86519">
        <w:rPr>
          <w:rFonts w:ascii="Times New Roman" w:eastAsia="Verdana" w:hAnsi="Times New Roman" w:cs="Times New Roman"/>
          <w:color w:val="4472C4" w:themeColor="accent1"/>
          <w:kern w:val="0"/>
          <w:sz w:val="20"/>
          <w:szCs w:val="20"/>
          <w14:ligatures w14:val="none"/>
        </w:rPr>
        <w:t xml:space="preserve"> </w:t>
      </w:r>
      <w:bookmarkEnd w:id="51"/>
    </w:p>
    <w:p w14:paraId="72B671C2" w14:textId="77777777" w:rsidR="002B373A" w:rsidRPr="00230F5A" w:rsidRDefault="002B373A" w:rsidP="002B373A">
      <w:pPr>
        <w:ind w:firstLine="709"/>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FIN_MENSAJE</w:t>
      </w:r>
    </w:p>
    <w:p w14:paraId="5C3723CC"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p>
    <w:p w14:paraId="4A6540EB" w14:textId="77777777" w:rsidR="002B373A" w:rsidRPr="00230F5A" w:rsidRDefault="002B373A" w:rsidP="002B373A">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notificación</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169A4E8C" w14:textId="77777777" w:rsidTr="00E862A3">
        <w:trPr>
          <w:trHeight w:val="242"/>
        </w:trPr>
        <w:tc>
          <w:tcPr>
            <w:tcW w:w="2175" w:type="dxa"/>
          </w:tcPr>
          <w:p w14:paraId="29786238"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0A5CD8F0" w14:textId="77777777" w:rsidR="002B373A" w:rsidRPr="00230F5A" w:rsidRDefault="002B373A" w:rsidP="00E862A3">
            <w:pPr>
              <w:pStyle w:val="TableParagraph"/>
              <w:ind w:left="0"/>
              <w:rPr>
                <w:rFonts w:ascii="Times New Roman" w:hAnsi="Times New Roman" w:cs="Times New Roman"/>
                <w:color w:val="4472C4" w:themeColor="accent1"/>
                <w:sz w:val="16"/>
              </w:rPr>
            </w:pPr>
          </w:p>
        </w:tc>
        <w:tc>
          <w:tcPr>
            <w:tcW w:w="5781" w:type="dxa"/>
          </w:tcPr>
          <w:p w14:paraId="26FB1374" w14:textId="77777777" w:rsidR="002B373A" w:rsidRPr="00230F5A" w:rsidRDefault="002B373A"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261FB0" w14:textId="77777777" w:rsidR="002B373A" w:rsidRPr="00230F5A" w:rsidRDefault="002B373A"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5CE5BF7" w14:textId="77777777" w:rsidTr="00E862A3">
        <w:trPr>
          <w:trHeight w:val="244"/>
        </w:trPr>
        <w:tc>
          <w:tcPr>
            <w:tcW w:w="2175" w:type="dxa"/>
          </w:tcPr>
          <w:p w14:paraId="38C41FC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57033994" w14:textId="77777777" w:rsidR="002B373A" w:rsidRPr="00230F5A" w:rsidRDefault="002B373A"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31C4D662" w14:textId="77777777" w:rsidR="002B373A" w:rsidRPr="00230F5A" w:rsidRDefault="002B373A"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67612B7E" w14:textId="77777777" w:rsidR="002B373A" w:rsidRPr="00230F5A" w:rsidRDefault="002B373A"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2D7D8AC" w14:textId="77777777" w:rsidTr="00E862A3">
        <w:trPr>
          <w:trHeight w:val="486"/>
        </w:trPr>
        <w:tc>
          <w:tcPr>
            <w:tcW w:w="2175" w:type="dxa"/>
          </w:tcPr>
          <w:p w14:paraId="28AAC862" w14:textId="77777777" w:rsidR="002B373A" w:rsidRPr="00230F5A" w:rsidRDefault="002B373A"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destino</w:t>
            </w:r>
            <w:proofErr w:type="spellEnd"/>
            <w:r w:rsidRPr="00230F5A">
              <w:rPr>
                <w:rFonts w:ascii="Times New Roman" w:hAnsi="Times New Roman" w:cs="Times New Roman"/>
                <w:color w:val="4472C4" w:themeColor="accent1"/>
                <w:sz w:val="20"/>
              </w:rPr>
              <w:t>&gt;</w:t>
            </w:r>
          </w:p>
        </w:tc>
        <w:tc>
          <w:tcPr>
            <w:tcW w:w="406" w:type="dxa"/>
          </w:tcPr>
          <w:p w14:paraId="3AD60D2D" w14:textId="77777777" w:rsidR="002B373A" w:rsidRPr="00230F5A" w:rsidRDefault="002B373A"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0C44C51" w14:textId="77777777" w:rsidR="002B373A" w:rsidRPr="00230F5A" w:rsidRDefault="002B373A" w:rsidP="00E862A3">
            <w:pPr>
              <w:pStyle w:val="TableParagraph"/>
              <w:spacing w:line="24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enviado</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68"/>
                <w:sz w:val="20"/>
                <w:lang w:val="es-CL"/>
              </w:rPr>
              <w:t xml:space="preserve"> </w:t>
            </w:r>
            <w:r w:rsidRPr="00230F5A">
              <w:rPr>
                <w:rFonts w:ascii="Times New Roman" w:hAnsi="Times New Roman" w:cs="Times New Roman"/>
                <w:color w:val="4472C4" w:themeColor="accent1"/>
                <w:sz w:val="20"/>
                <w:lang w:val="es-CL"/>
              </w:rPr>
              <w:t>notificado.</w:t>
            </w:r>
          </w:p>
        </w:tc>
        <w:tc>
          <w:tcPr>
            <w:tcW w:w="1416" w:type="dxa"/>
          </w:tcPr>
          <w:p w14:paraId="45B09884" w14:textId="77777777" w:rsidR="002B373A" w:rsidRPr="00230F5A" w:rsidRDefault="002B373A"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2B373A" w:rsidRPr="00230F5A" w14:paraId="781DBE57" w14:textId="77777777" w:rsidTr="00E862A3">
        <w:trPr>
          <w:trHeight w:val="242"/>
        </w:trPr>
        <w:tc>
          <w:tcPr>
            <w:tcW w:w="2175" w:type="dxa"/>
          </w:tcPr>
          <w:p w14:paraId="4D9FF45B"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C6E37E7" w14:textId="77777777" w:rsidR="002B373A" w:rsidRPr="00230F5A" w:rsidRDefault="002B373A"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7B636185" w14:textId="77777777" w:rsidR="002B373A" w:rsidRPr="00230F5A" w:rsidRDefault="002B373A"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A12BE5" w14:textId="77777777" w:rsidR="002B373A" w:rsidRPr="00230F5A" w:rsidRDefault="002B373A"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338B14D9" w14:textId="77777777" w:rsidR="00055995" w:rsidRDefault="00055995" w:rsidP="00055995">
      <w:pPr>
        <w:rPr>
          <w:rFonts w:ascii="Times New Roman" w:hAnsi="Times New Roman" w:cs="Times New Roman"/>
          <w:color w:val="4472C4" w:themeColor="accent1"/>
        </w:rPr>
      </w:pPr>
    </w:p>
    <w:p w14:paraId="546F8E5C" w14:textId="0A106F50" w:rsidR="002B373A" w:rsidRPr="00230F5A" w:rsidRDefault="00646F7F" w:rsidP="00787AE9">
      <w:pPr>
        <w:pStyle w:val="Ttulo2"/>
        <w:numPr>
          <w:ilvl w:val="2"/>
          <w:numId w:val="7"/>
        </w:numPr>
      </w:pPr>
      <w:bookmarkStart w:id="52" w:name="_Toc152254311"/>
      <w:r w:rsidRPr="00230F5A">
        <w:t>Archivo aviso (SINACOFI)</w:t>
      </w:r>
      <w:bookmarkEnd w:id="52"/>
      <w:r w:rsidR="001169CF" w:rsidRPr="00230F5A">
        <w:fldChar w:fldCharType="begin"/>
      </w:r>
      <w:r w:rsidR="001169CF" w:rsidRPr="00230F5A">
        <w:instrText xml:space="preserve"> XE "Archivo aviso (SINACOFI)" </w:instrText>
      </w:r>
      <w:r w:rsidR="001169CF" w:rsidRPr="00230F5A">
        <w:fldChar w:fldCharType="end"/>
      </w:r>
    </w:p>
    <w:p w14:paraId="56B54DDD"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04790D7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&gt;&lt;originador&gt; </w:t>
      </w:r>
    </w:p>
    <w:p w14:paraId="3305B96A" w14:textId="530BA06F"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w:t>
      </w:r>
      <w:bookmarkStart w:id="53" w:name="_Hlk150869914"/>
      <w:r w:rsidR="00B86519">
        <w:rPr>
          <w:rFonts w:ascii="Times New Roman" w:eastAsia="Verdana" w:hAnsi="Times New Roman" w:cs="Times New Roman"/>
          <w:color w:val="4472C4" w:themeColor="accent1"/>
          <w:kern w:val="0"/>
          <w:sz w:val="20"/>
          <w:szCs w:val="20"/>
          <w14:ligatures w14:val="none"/>
        </w:rPr>
        <w:t>Largo máximo:30</w:t>
      </w:r>
      <w:bookmarkEnd w:id="53"/>
    </w:p>
    <w:p w14:paraId="7DA6D9AB" w14:textId="3552F512" w:rsidR="00646F7F" w:rsidRPr="00230F5A" w:rsidRDefault="009970AF" w:rsidP="009970AF">
      <w:pPr>
        <w:rPr>
          <w:rFonts w:ascii="Times New Roman" w:hAnsi="Times New Roman" w:cs="Times New Roman"/>
          <w:color w:val="4472C4" w:themeColor="accent1"/>
        </w:rPr>
      </w:pPr>
      <w:r w:rsidRPr="00230F5A">
        <w:rPr>
          <w:rFonts w:ascii="Times New Roman" w:eastAsia="Verdana" w:hAnsi="Times New Roman" w:cs="Times New Roman"/>
          <w:color w:val="4472C4" w:themeColor="accent1"/>
          <w:kern w:val="0"/>
          <w:sz w:val="20"/>
          <w:szCs w:val="20"/>
          <w14:ligatures w14:val="none"/>
        </w:rPr>
        <w:t xml:space="preserve">         </w:t>
      </w:r>
      <w:r w:rsidR="00DB53EB" w:rsidRPr="00230F5A">
        <w:rPr>
          <w:rFonts w:ascii="Times New Roman" w:eastAsia="Verdana" w:hAnsi="Times New Roman" w:cs="Times New Roman"/>
          <w:color w:val="4472C4" w:themeColor="accent1"/>
          <w:kern w:val="0"/>
          <w:sz w:val="20"/>
          <w:szCs w:val="20"/>
          <w14:ligatures w14:val="none"/>
        </w:rPr>
        <w:t xml:space="preserve">     </w:t>
      </w:r>
      <w:r w:rsidRPr="00230F5A">
        <w:rPr>
          <w:rFonts w:ascii="Times New Roman" w:eastAsia="Verdana" w:hAnsi="Times New Roman" w:cs="Times New Roman"/>
          <w:color w:val="4472C4" w:themeColor="accent1"/>
          <w:kern w:val="0"/>
          <w:sz w:val="20"/>
          <w:szCs w:val="20"/>
          <w14:ligatures w14:val="none"/>
        </w:rPr>
        <w:t>FIN_MENSAJE</w:t>
      </w:r>
    </w:p>
    <w:p w14:paraId="04F95DE0" w14:textId="77777777" w:rsidR="00646F7F" w:rsidRPr="00230F5A" w:rsidRDefault="00646F7F">
      <w:pPr>
        <w:rPr>
          <w:rFonts w:ascii="Times New Roman" w:hAnsi="Times New Roman" w:cs="Times New Roman"/>
          <w:color w:val="4472C4" w:themeColor="accent1"/>
        </w:rPr>
      </w:pPr>
    </w:p>
    <w:p w14:paraId="6D930B73" w14:textId="77777777" w:rsidR="009970AF" w:rsidRPr="00230F5A" w:rsidRDefault="009970AF" w:rsidP="009970AF">
      <w:pPr>
        <w:pStyle w:val="Textoindependiente"/>
        <w:spacing w:before="99"/>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aviso</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AA8233A" w14:textId="77777777" w:rsidTr="00E862A3">
        <w:trPr>
          <w:trHeight w:val="244"/>
        </w:trPr>
        <w:tc>
          <w:tcPr>
            <w:tcW w:w="2175" w:type="dxa"/>
          </w:tcPr>
          <w:p w14:paraId="3D2B3A02"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3E5D22B0"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16088A1D" w14:textId="77777777" w:rsidR="009970AF" w:rsidRPr="00230F5A" w:rsidRDefault="009970AF" w:rsidP="00E862A3">
            <w:pPr>
              <w:pStyle w:val="TableParagraph"/>
              <w:spacing w:line="224"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60A73BA5" w14:textId="77777777" w:rsidR="009970AF" w:rsidRPr="00230F5A" w:rsidRDefault="009970AF" w:rsidP="00E862A3">
            <w:pPr>
              <w:pStyle w:val="TableParagraph"/>
              <w:spacing w:line="224"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1A65666F" w14:textId="77777777" w:rsidTr="00E862A3">
        <w:trPr>
          <w:trHeight w:val="242"/>
        </w:trPr>
        <w:tc>
          <w:tcPr>
            <w:tcW w:w="2175" w:type="dxa"/>
          </w:tcPr>
          <w:p w14:paraId="6F5C2C5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3E1D7E9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C8D3175"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1FAF127F"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38E937D7" w14:textId="77777777" w:rsidTr="00E862A3">
        <w:trPr>
          <w:trHeight w:val="244"/>
        </w:trPr>
        <w:tc>
          <w:tcPr>
            <w:tcW w:w="2175" w:type="dxa"/>
          </w:tcPr>
          <w:p w14:paraId="3F177110"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originador</w:t>
            </w:r>
            <w:proofErr w:type="spellEnd"/>
            <w:r w:rsidRPr="00230F5A">
              <w:rPr>
                <w:rFonts w:ascii="Times New Roman" w:hAnsi="Times New Roman" w:cs="Times New Roman"/>
                <w:color w:val="4472C4" w:themeColor="accent1"/>
                <w:sz w:val="20"/>
              </w:rPr>
              <w:t>&gt;</w:t>
            </w:r>
          </w:p>
        </w:tc>
        <w:tc>
          <w:tcPr>
            <w:tcW w:w="406" w:type="dxa"/>
          </w:tcPr>
          <w:p w14:paraId="01594A42" w14:textId="77777777" w:rsidR="009970AF" w:rsidRPr="00230F5A" w:rsidRDefault="009970AF" w:rsidP="00E862A3">
            <w:pPr>
              <w:pStyle w:val="TableParagraph"/>
              <w:spacing w:line="224"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5982787A" w14:textId="77777777" w:rsidR="009970AF" w:rsidRPr="00230F5A" w:rsidRDefault="009970AF" w:rsidP="00E862A3">
            <w:pPr>
              <w:pStyle w:val="TableParagraph"/>
              <w:spacing w:line="224"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usuario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que</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envió el archivo</w:t>
            </w:r>
          </w:p>
        </w:tc>
        <w:tc>
          <w:tcPr>
            <w:tcW w:w="1416" w:type="dxa"/>
          </w:tcPr>
          <w:p w14:paraId="7D54CA7E" w14:textId="77777777" w:rsidR="009970AF" w:rsidRPr="00230F5A" w:rsidRDefault="009970AF" w:rsidP="00E862A3">
            <w:pPr>
              <w:pStyle w:val="TableParagraph"/>
              <w:spacing w:line="224"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3F11FBFA" w14:textId="77777777" w:rsidTr="00E862A3">
        <w:trPr>
          <w:trHeight w:val="242"/>
        </w:trPr>
        <w:tc>
          <w:tcPr>
            <w:tcW w:w="2175" w:type="dxa"/>
          </w:tcPr>
          <w:p w14:paraId="660FF484"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0D245BC0"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46E08886"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2EE26A3A"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2FFC758C" w14:textId="77777777" w:rsidR="009970AF" w:rsidRPr="00230F5A" w:rsidRDefault="009970AF">
      <w:pPr>
        <w:rPr>
          <w:rFonts w:ascii="Times New Roman" w:hAnsi="Times New Roman" w:cs="Times New Roman"/>
          <w:color w:val="4472C4" w:themeColor="accent1"/>
        </w:rPr>
      </w:pPr>
    </w:p>
    <w:p w14:paraId="03363988" w14:textId="32E62DC6" w:rsidR="009970AF" w:rsidRPr="00230F5A" w:rsidRDefault="009970AF" w:rsidP="00787AE9">
      <w:pPr>
        <w:pStyle w:val="Ttulo2"/>
        <w:numPr>
          <w:ilvl w:val="2"/>
          <w:numId w:val="7"/>
        </w:numPr>
      </w:pPr>
      <w:bookmarkStart w:id="54" w:name="_Toc152254312"/>
      <w:r w:rsidRPr="00230F5A">
        <w:t>Archivo resultado (SINACOFI)</w:t>
      </w:r>
      <w:bookmarkEnd w:id="54"/>
      <w:r w:rsidR="001169CF" w:rsidRPr="00230F5A">
        <w:fldChar w:fldCharType="begin"/>
      </w:r>
      <w:r w:rsidR="001169CF" w:rsidRPr="00230F5A">
        <w:instrText xml:space="preserve"> XE "Archivo resultado (SINACOFI)" </w:instrText>
      </w:r>
      <w:r w:rsidR="001169CF" w:rsidRPr="00230F5A">
        <w:fldChar w:fldCharType="end"/>
      </w:r>
    </w:p>
    <w:p w14:paraId="5249B653"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MENSAJE_RESULTADO</w:t>
      </w:r>
    </w:p>
    <w:p w14:paraId="70E47687" w14:textId="77777777" w:rsidR="009970AF" w:rsidRPr="00230F5A"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w:t>
      </w:r>
      <w:proofErr w:type="spellStart"/>
      <w:r w:rsidRPr="00230F5A">
        <w:rPr>
          <w:rFonts w:ascii="Times New Roman" w:eastAsia="Verdana" w:hAnsi="Times New Roman" w:cs="Times New Roman"/>
          <w:color w:val="4472C4" w:themeColor="accent1"/>
          <w:kern w:val="0"/>
          <w:sz w:val="20"/>
          <w:szCs w:val="20"/>
          <w14:ligatures w14:val="none"/>
        </w:rPr>
        <w:t>nombre_archivo</w:t>
      </w:r>
      <w:proofErr w:type="spellEnd"/>
      <w:r w:rsidRPr="00230F5A">
        <w:rPr>
          <w:rFonts w:ascii="Times New Roman" w:eastAsia="Verdana" w:hAnsi="Times New Roman" w:cs="Times New Roman"/>
          <w:color w:val="4472C4" w:themeColor="accent1"/>
          <w:kern w:val="0"/>
          <w:sz w:val="20"/>
          <w:szCs w:val="20"/>
          <w14:ligatures w14:val="none"/>
        </w:rPr>
        <w:t xml:space="preserve">&gt;&lt;código&gt; </w:t>
      </w:r>
    </w:p>
    <w:p w14:paraId="07A40ADD" w14:textId="203F5939" w:rsidR="009970AF" w:rsidRDefault="009970AF" w:rsidP="009970AF">
      <w:pPr>
        <w:ind w:firstLine="709"/>
        <w:rPr>
          <w:rFonts w:ascii="Times New Roman" w:eastAsia="Verdana" w:hAnsi="Times New Roman" w:cs="Times New Roman"/>
          <w:color w:val="4472C4" w:themeColor="accent1"/>
          <w:kern w:val="0"/>
          <w:sz w:val="20"/>
          <w:szCs w:val="20"/>
          <w14:ligatures w14:val="none"/>
        </w:rPr>
      </w:pPr>
      <w:r w:rsidRPr="00230F5A">
        <w:rPr>
          <w:rFonts w:ascii="Times New Roman" w:eastAsia="Verdana" w:hAnsi="Times New Roman" w:cs="Times New Roman"/>
          <w:color w:val="4472C4" w:themeColor="accent1"/>
          <w:kern w:val="0"/>
          <w:sz w:val="20"/>
          <w:szCs w:val="20"/>
          <w14:ligatures w14:val="none"/>
        </w:rPr>
        <w:t>&lt;glosa&gt;</w:t>
      </w:r>
      <w:r w:rsidR="00B86519">
        <w:rPr>
          <w:rFonts w:ascii="Times New Roman" w:eastAsia="Verdana" w:hAnsi="Times New Roman" w:cs="Times New Roman"/>
          <w:color w:val="4472C4" w:themeColor="accent1"/>
          <w:kern w:val="0"/>
          <w:sz w:val="20"/>
          <w:szCs w:val="20"/>
          <w14:ligatures w14:val="none"/>
        </w:rPr>
        <w:t xml:space="preserve"> Largo máximo:70</w:t>
      </w:r>
    </w:p>
    <w:p w14:paraId="13EB0B7B" w14:textId="2007FB5D" w:rsidR="00EC5056" w:rsidRDefault="00EC5056" w:rsidP="009970AF">
      <w:pPr>
        <w:ind w:firstLine="709"/>
        <w:rPr>
          <w:rFonts w:ascii="Times New Roman" w:eastAsia="Verdana" w:hAnsi="Times New Roman" w:cs="Times New Roman"/>
          <w:color w:val="4472C4" w:themeColor="accent1"/>
          <w:kern w:val="0"/>
          <w:sz w:val="20"/>
          <w:szCs w:val="20"/>
          <w14:ligatures w14:val="none"/>
        </w:rPr>
      </w:pPr>
      <w:r>
        <w:rPr>
          <w:rFonts w:ascii="Times New Roman" w:eastAsia="Verdana" w:hAnsi="Times New Roman" w:cs="Times New Roman"/>
          <w:color w:val="4472C4" w:themeColor="accent1"/>
          <w:kern w:val="0"/>
          <w:sz w:val="20"/>
          <w:szCs w:val="20"/>
          <w14:ligatures w14:val="none"/>
        </w:rPr>
        <w:t>Definir:</w:t>
      </w:r>
    </w:p>
    <w:p w14:paraId="3FFAA30F" w14:textId="35E9CEB9"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existe un error, se debe colocar el mensaje del error encontrado (ver tabla de errores)</w:t>
      </w:r>
    </w:p>
    <w:p w14:paraId="10487A1C" w14:textId="5037FB51" w:rsidR="00EC5056" w:rsidRDefault="00EC5056" w:rsidP="00733759">
      <w:pPr>
        <w:pStyle w:val="Prrafodelista"/>
        <w:ind w:left="1069" w:firstLine="0"/>
        <w:rPr>
          <w:rFonts w:ascii="Times New Roman" w:hAnsi="Times New Roman" w:cs="Times New Roman"/>
          <w:color w:val="4472C4" w:themeColor="accent1"/>
          <w:sz w:val="20"/>
          <w:szCs w:val="20"/>
        </w:rPr>
      </w:pPr>
      <w:r>
        <w:rPr>
          <w:rFonts w:ascii="Times New Roman" w:hAnsi="Times New Roman" w:cs="Times New Roman"/>
          <w:color w:val="4472C4" w:themeColor="accent1"/>
          <w:sz w:val="20"/>
          <w:szCs w:val="20"/>
        </w:rPr>
        <w:t>Cuando exista más de un error, debe colocar un mensaje genérico correspondiente al código 67 de la tabla de errores.</w:t>
      </w:r>
    </w:p>
    <w:p w14:paraId="3B417077" w14:textId="73633524" w:rsidR="009970AF" w:rsidRPr="00EC5056" w:rsidRDefault="009970AF" w:rsidP="00EC5056">
      <w:pPr>
        <w:rPr>
          <w:rFonts w:ascii="Times New Roman" w:hAnsi="Times New Roman" w:cs="Times New Roman"/>
          <w:color w:val="4472C4" w:themeColor="accent1"/>
          <w:sz w:val="20"/>
          <w:szCs w:val="20"/>
        </w:rPr>
      </w:pPr>
      <w:r w:rsidRPr="00EC5056">
        <w:rPr>
          <w:rFonts w:ascii="Times New Roman" w:hAnsi="Times New Roman" w:cs="Times New Roman"/>
          <w:color w:val="4472C4" w:themeColor="accent1"/>
          <w:sz w:val="20"/>
          <w:szCs w:val="20"/>
        </w:rPr>
        <w:t xml:space="preserve">        </w:t>
      </w:r>
      <w:r w:rsidR="00DB53EB" w:rsidRPr="00EC5056">
        <w:rPr>
          <w:rFonts w:ascii="Times New Roman" w:hAnsi="Times New Roman" w:cs="Times New Roman"/>
          <w:color w:val="4472C4" w:themeColor="accent1"/>
          <w:sz w:val="20"/>
          <w:szCs w:val="20"/>
        </w:rPr>
        <w:t xml:space="preserve">    </w:t>
      </w:r>
      <w:r w:rsidRPr="00EC5056">
        <w:rPr>
          <w:rFonts w:ascii="Times New Roman" w:hAnsi="Times New Roman" w:cs="Times New Roman"/>
          <w:color w:val="4472C4" w:themeColor="accent1"/>
          <w:sz w:val="20"/>
          <w:szCs w:val="20"/>
        </w:rPr>
        <w:t>FIN_MENSAJE</w:t>
      </w:r>
    </w:p>
    <w:p w14:paraId="58845733" w14:textId="77777777" w:rsidR="009970AF" w:rsidRPr="00230F5A" w:rsidRDefault="009970AF" w:rsidP="009970AF">
      <w:pPr>
        <w:pStyle w:val="Textoindependiente"/>
        <w:spacing w:before="100"/>
        <w:ind w:left="212"/>
        <w:rPr>
          <w:rFonts w:ascii="Times New Roman" w:hAnsi="Times New Roman" w:cs="Times New Roman"/>
          <w:color w:val="4472C4" w:themeColor="accent1"/>
        </w:rPr>
      </w:pPr>
      <w:r w:rsidRPr="00230F5A">
        <w:rPr>
          <w:rFonts w:ascii="Times New Roman" w:hAnsi="Times New Roman" w:cs="Times New Roman"/>
          <w:color w:val="4472C4" w:themeColor="accent1"/>
        </w:rPr>
        <w:t>Especificación de</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los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campos</w:t>
      </w:r>
      <w:r w:rsidRPr="00230F5A">
        <w:rPr>
          <w:rFonts w:ascii="Times New Roman" w:hAnsi="Times New Roman" w:cs="Times New Roman"/>
          <w:color w:val="4472C4" w:themeColor="accent1"/>
          <w:spacing w:val="-3"/>
        </w:rPr>
        <w:t xml:space="preserve"> </w:t>
      </w:r>
      <w:r w:rsidRPr="00230F5A">
        <w:rPr>
          <w:rFonts w:ascii="Times New Roman" w:hAnsi="Times New Roman" w:cs="Times New Roman"/>
          <w:color w:val="4472C4" w:themeColor="accent1"/>
        </w:rPr>
        <w:t>del</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archivo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de</w:t>
      </w:r>
      <w:r w:rsidRPr="00230F5A">
        <w:rPr>
          <w:rFonts w:ascii="Times New Roman" w:hAnsi="Times New Roman" w:cs="Times New Roman"/>
          <w:color w:val="4472C4" w:themeColor="accent1"/>
          <w:spacing w:val="-2"/>
        </w:rPr>
        <w:t xml:space="preserve"> </w:t>
      </w:r>
      <w:r w:rsidRPr="00230F5A">
        <w:rPr>
          <w:rFonts w:ascii="Times New Roman" w:hAnsi="Times New Roman" w:cs="Times New Roman"/>
          <w:color w:val="4472C4" w:themeColor="accent1"/>
        </w:rPr>
        <w:t>resultado</w:t>
      </w:r>
      <w:r w:rsidRPr="00230F5A">
        <w:rPr>
          <w:rFonts w:ascii="Times New Roman" w:hAnsi="Times New Roman" w:cs="Times New Roman"/>
          <w:color w:val="4472C4" w:themeColor="accent1"/>
          <w:spacing w:val="-4"/>
        </w:rPr>
        <w:t xml:space="preserve"> </w:t>
      </w:r>
      <w:r w:rsidRPr="00230F5A">
        <w:rPr>
          <w:rFonts w:ascii="Times New Roman" w:hAnsi="Times New Roman" w:cs="Times New Roman"/>
          <w:color w:val="4472C4" w:themeColor="accent1"/>
        </w:rPr>
        <w:t>es</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como</w:t>
      </w:r>
      <w:r w:rsidRPr="00230F5A">
        <w:rPr>
          <w:rFonts w:ascii="Times New Roman" w:hAnsi="Times New Roman" w:cs="Times New Roman"/>
          <w:color w:val="4472C4" w:themeColor="accent1"/>
          <w:spacing w:val="-1"/>
        </w:rPr>
        <w:t xml:space="preserve"> </w:t>
      </w:r>
      <w:r w:rsidRPr="00230F5A">
        <w:rPr>
          <w:rFonts w:ascii="Times New Roman" w:hAnsi="Times New Roman" w:cs="Times New Roman"/>
          <w:color w:val="4472C4" w:themeColor="accent1"/>
        </w:rPr>
        <w:t>sigue:</w:t>
      </w:r>
    </w:p>
    <w:tbl>
      <w:tblPr>
        <w:tblStyle w:val="NormalTable0"/>
        <w:tblW w:w="0" w:type="auto"/>
        <w:tblInd w:w="2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5"/>
        <w:gridCol w:w="406"/>
        <w:gridCol w:w="5781"/>
        <w:gridCol w:w="1416"/>
      </w:tblGrid>
      <w:tr w:rsidR="00F10206" w:rsidRPr="00230F5A" w14:paraId="0403BF7F" w14:textId="77777777" w:rsidTr="00E862A3">
        <w:trPr>
          <w:trHeight w:val="242"/>
        </w:trPr>
        <w:tc>
          <w:tcPr>
            <w:tcW w:w="2175" w:type="dxa"/>
          </w:tcPr>
          <w:p w14:paraId="681234CA"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r w:rsidRPr="00230F5A">
              <w:rPr>
                <w:rFonts w:ascii="Times New Roman" w:hAnsi="Times New Roman" w:cs="Times New Roman"/>
                <w:b/>
                <w:color w:val="4472C4" w:themeColor="accent1"/>
                <w:sz w:val="20"/>
              </w:rPr>
              <w:t>Campo</w:t>
            </w:r>
          </w:p>
        </w:tc>
        <w:tc>
          <w:tcPr>
            <w:tcW w:w="406" w:type="dxa"/>
          </w:tcPr>
          <w:p w14:paraId="1D800D7D" w14:textId="77777777" w:rsidR="009970AF" w:rsidRPr="00230F5A" w:rsidRDefault="009970AF" w:rsidP="00E862A3">
            <w:pPr>
              <w:pStyle w:val="TableParagraph"/>
              <w:ind w:left="0"/>
              <w:rPr>
                <w:rFonts w:ascii="Times New Roman" w:hAnsi="Times New Roman" w:cs="Times New Roman"/>
                <w:color w:val="4472C4" w:themeColor="accent1"/>
                <w:sz w:val="16"/>
              </w:rPr>
            </w:pPr>
          </w:p>
        </w:tc>
        <w:tc>
          <w:tcPr>
            <w:tcW w:w="5781" w:type="dxa"/>
          </w:tcPr>
          <w:p w14:paraId="549241A9" w14:textId="77777777" w:rsidR="009970AF" w:rsidRPr="00230F5A" w:rsidRDefault="009970AF" w:rsidP="00E862A3">
            <w:pPr>
              <w:pStyle w:val="TableParagraph"/>
              <w:spacing w:line="222" w:lineRule="exact"/>
              <w:ind w:left="110"/>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Descripción</w:t>
            </w:r>
            <w:proofErr w:type="spellEnd"/>
          </w:p>
        </w:tc>
        <w:tc>
          <w:tcPr>
            <w:tcW w:w="1416" w:type="dxa"/>
          </w:tcPr>
          <w:p w14:paraId="09EDD4A7" w14:textId="77777777" w:rsidR="009970AF" w:rsidRPr="00230F5A" w:rsidRDefault="009970AF" w:rsidP="00E862A3">
            <w:pPr>
              <w:pStyle w:val="TableParagraph"/>
              <w:spacing w:line="222" w:lineRule="exact"/>
              <w:ind w:left="106"/>
              <w:rPr>
                <w:rFonts w:ascii="Times New Roman" w:hAnsi="Times New Roman" w:cs="Times New Roman"/>
                <w:b/>
                <w:color w:val="4472C4" w:themeColor="accent1"/>
                <w:sz w:val="20"/>
              </w:rPr>
            </w:pPr>
            <w:proofErr w:type="spellStart"/>
            <w:r w:rsidRPr="00230F5A">
              <w:rPr>
                <w:rFonts w:ascii="Times New Roman" w:hAnsi="Times New Roman" w:cs="Times New Roman"/>
                <w:b/>
                <w:color w:val="4472C4" w:themeColor="accent1"/>
                <w:sz w:val="20"/>
              </w:rPr>
              <w:t>Validación</w:t>
            </w:r>
            <w:proofErr w:type="spellEnd"/>
          </w:p>
        </w:tc>
      </w:tr>
      <w:tr w:rsidR="00F10206" w:rsidRPr="00230F5A" w14:paraId="0DCCDD94" w14:textId="77777777" w:rsidTr="00E862A3">
        <w:trPr>
          <w:trHeight w:val="244"/>
        </w:trPr>
        <w:tc>
          <w:tcPr>
            <w:tcW w:w="2175" w:type="dxa"/>
          </w:tcPr>
          <w:p w14:paraId="1ED620C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nombre_archivo</w:t>
            </w:r>
            <w:proofErr w:type="spellEnd"/>
            <w:r w:rsidRPr="00230F5A">
              <w:rPr>
                <w:rFonts w:ascii="Times New Roman" w:hAnsi="Times New Roman" w:cs="Times New Roman"/>
                <w:color w:val="4472C4" w:themeColor="accent1"/>
                <w:sz w:val="20"/>
              </w:rPr>
              <w:t>&gt;</w:t>
            </w:r>
          </w:p>
        </w:tc>
        <w:tc>
          <w:tcPr>
            <w:tcW w:w="406" w:type="dxa"/>
          </w:tcPr>
          <w:p w14:paraId="17B49AF6" w14:textId="77777777" w:rsidR="009970AF" w:rsidRPr="00230F5A" w:rsidRDefault="009970AF" w:rsidP="00E862A3">
            <w:pPr>
              <w:pStyle w:val="TableParagraph"/>
              <w:spacing w:before="2"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06A97DFA" w14:textId="77777777" w:rsidR="009970AF" w:rsidRPr="00230F5A" w:rsidRDefault="009970AF" w:rsidP="00E862A3">
            <w:pPr>
              <w:pStyle w:val="TableParagraph"/>
              <w:spacing w:before="2" w:line="222" w:lineRule="exact"/>
              <w:ind w:left="110"/>
              <w:rPr>
                <w:rFonts w:ascii="Times New Roman" w:hAnsi="Times New Roman" w:cs="Times New Roman"/>
                <w:color w:val="4472C4" w:themeColor="accent1"/>
                <w:sz w:val="20"/>
                <w:lang w:val="es-CL"/>
              </w:rPr>
            </w:pPr>
            <w:r w:rsidRPr="00230F5A">
              <w:rPr>
                <w:rFonts w:ascii="Times New Roman" w:hAnsi="Times New Roman" w:cs="Times New Roman"/>
                <w:color w:val="4472C4" w:themeColor="accent1"/>
                <w:sz w:val="20"/>
                <w:lang w:val="es-CL"/>
              </w:rPr>
              <w:t>Nombre</w:t>
            </w:r>
            <w:r w:rsidRPr="00230F5A">
              <w:rPr>
                <w:rFonts w:ascii="Times New Roman" w:hAnsi="Times New Roman" w:cs="Times New Roman"/>
                <w:color w:val="4472C4" w:themeColor="accent1"/>
                <w:spacing w:val="-4"/>
                <w:sz w:val="20"/>
                <w:lang w:val="es-CL"/>
              </w:rPr>
              <w:t xml:space="preserve"> </w:t>
            </w:r>
            <w:r w:rsidRPr="00230F5A">
              <w:rPr>
                <w:rFonts w:ascii="Times New Roman" w:hAnsi="Times New Roman" w:cs="Times New Roman"/>
                <w:color w:val="4472C4" w:themeColor="accent1"/>
                <w:sz w:val="20"/>
                <w:lang w:val="es-CL"/>
              </w:rPr>
              <w:t>del</w:t>
            </w:r>
            <w:r w:rsidRPr="00230F5A">
              <w:rPr>
                <w:rFonts w:ascii="Times New Roman" w:hAnsi="Times New Roman" w:cs="Times New Roman"/>
                <w:color w:val="4472C4" w:themeColor="accent1"/>
                <w:spacing w:val="-1"/>
                <w:sz w:val="20"/>
                <w:lang w:val="es-CL"/>
              </w:rPr>
              <w:t xml:space="preserve"> </w:t>
            </w:r>
            <w:r w:rsidRPr="00230F5A">
              <w:rPr>
                <w:rFonts w:ascii="Times New Roman" w:hAnsi="Times New Roman" w:cs="Times New Roman"/>
                <w:color w:val="4472C4" w:themeColor="accent1"/>
                <w:sz w:val="20"/>
                <w:lang w:val="es-CL"/>
              </w:rPr>
              <w:t>archivo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asociado</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al</w:t>
            </w:r>
            <w:r w:rsidRPr="00230F5A">
              <w:rPr>
                <w:rFonts w:ascii="Times New Roman" w:hAnsi="Times New Roman" w:cs="Times New Roman"/>
                <w:color w:val="4472C4" w:themeColor="accent1"/>
                <w:spacing w:val="-2"/>
                <w:sz w:val="20"/>
                <w:lang w:val="es-CL"/>
              </w:rPr>
              <w:t xml:space="preserve"> </w:t>
            </w:r>
            <w:r w:rsidRPr="00230F5A">
              <w:rPr>
                <w:rFonts w:ascii="Times New Roman" w:hAnsi="Times New Roman" w:cs="Times New Roman"/>
                <w:color w:val="4472C4" w:themeColor="accent1"/>
                <w:sz w:val="20"/>
                <w:lang w:val="es-CL"/>
              </w:rPr>
              <w:t>mensaje</w:t>
            </w:r>
            <w:r w:rsidRPr="00230F5A">
              <w:rPr>
                <w:rFonts w:ascii="Times New Roman" w:hAnsi="Times New Roman" w:cs="Times New Roman"/>
                <w:color w:val="4472C4" w:themeColor="accent1"/>
                <w:spacing w:val="-3"/>
                <w:sz w:val="20"/>
                <w:lang w:val="es-CL"/>
              </w:rPr>
              <w:t xml:space="preserve"> </w:t>
            </w:r>
            <w:r w:rsidRPr="00230F5A">
              <w:rPr>
                <w:rFonts w:ascii="Times New Roman" w:hAnsi="Times New Roman" w:cs="Times New Roman"/>
                <w:color w:val="4472C4" w:themeColor="accent1"/>
                <w:sz w:val="20"/>
                <w:lang w:val="es-CL"/>
              </w:rPr>
              <w:t>de control.</w:t>
            </w:r>
          </w:p>
        </w:tc>
        <w:tc>
          <w:tcPr>
            <w:tcW w:w="1416" w:type="dxa"/>
          </w:tcPr>
          <w:p w14:paraId="2F52928C" w14:textId="77777777" w:rsidR="009970AF" w:rsidRPr="00230F5A" w:rsidRDefault="009970AF" w:rsidP="00E862A3">
            <w:pPr>
              <w:pStyle w:val="TableParagraph"/>
              <w:spacing w:before="2"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F10206" w:rsidRPr="00230F5A" w14:paraId="2A3DA920" w14:textId="77777777" w:rsidTr="00E862A3">
        <w:trPr>
          <w:trHeight w:val="486"/>
        </w:trPr>
        <w:tc>
          <w:tcPr>
            <w:tcW w:w="2175" w:type="dxa"/>
          </w:tcPr>
          <w:p w14:paraId="075D2CA5" w14:textId="77777777" w:rsidR="009970AF" w:rsidRPr="00230F5A" w:rsidRDefault="009970AF" w:rsidP="00E862A3">
            <w:pPr>
              <w:pStyle w:val="TableParagraph"/>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código</w:t>
            </w:r>
            <w:proofErr w:type="spellEnd"/>
            <w:r w:rsidRPr="00230F5A">
              <w:rPr>
                <w:rFonts w:ascii="Times New Roman" w:hAnsi="Times New Roman" w:cs="Times New Roman"/>
                <w:color w:val="4472C4" w:themeColor="accent1"/>
                <w:sz w:val="20"/>
              </w:rPr>
              <w:t>&gt;</w:t>
            </w:r>
          </w:p>
        </w:tc>
        <w:tc>
          <w:tcPr>
            <w:tcW w:w="406" w:type="dxa"/>
          </w:tcPr>
          <w:p w14:paraId="1C865A0F" w14:textId="77777777" w:rsidR="009970AF" w:rsidRPr="00230F5A" w:rsidRDefault="009970AF" w:rsidP="00E862A3">
            <w:pPr>
              <w:pStyle w:val="TableParagraph"/>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6939BA0D" w14:textId="44DD6A69" w:rsidR="009970AF" w:rsidRPr="00230F5A" w:rsidRDefault="009970AF" w:rsidP="00E862A3">
            <w:pPr>
              <w:pStyle w:val="TableParagraph"/>
              <w:spacing w:line="24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lang w:val="es-CL"/>
              </w:rPr>
              <w:t>OK,</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si</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el</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término</w:t>
            </w:r>
            <w:r w:rsidRPr="00230F5A">
              <w:rPr>
                <w:rFonts w:ascii="Times New Roman" w:hAnsi="Times New Roman" w:cs="Times New Roman"/>
                <w:color w:val="4472C4" w:themeColor="accent1"/>
                <w:spacing w:val="-11"/>
                <w:sz w:val="20"/>
                <w:lang w:val="es-CL"/>
              </w:rPr>
              <w:t xml:space="preserve"> </w:t>
            </w:r>
            <w:r w:rsidRPr="00230F5A">
              <w:rPr>
                <w:rFonts w:ascii="Times New Roman" w:hAnsi="Times New Roman" w:cs="Times New Roman"/>
                <w:color w:val="4472C4" w:themeColor="accent1"/>
                <w:sz w:val="20"/>
                <w:lang w:val="es-CL"/>
              </w:rPr>
              <w:t>de</w:t>
            </w:r>
            <w:r w:rsidRPr="00230F5A">
              <w:rPr>
                <w:rFonts w:ascii="Times New Roman" w:hAnsi="Times New Roman" w:cs="Times New Roman"/>
                <w:color w:val="4472C4" w:themeColor="accent1"/>
                <w:spacing w:val="-12"/>
                <w:sz w:val="20"/>
                <w:lang w:val="es-CL"/>
              </w:rPr>
              <w:t xml:space="preserve"> </w:t>
            </w:r>
            <w:r w:rsidRPr="00230F5A">
              <w:rPr>
                <w:rFonts w:ascii="Times New Roman" w:hAnsi="Times New Roman" w:cs="Times New Roman"/>
                <w:color w:val="4472C4" w:themeColor="accent1"/>
                <w:sz w:val="20"/>
                <w:lang w:val="es-CL"/>
              </w:rPr>
              <w:t>la</w:t>
            </w:r>
            <w:r w:rsidRPr="00230F5A">
              <w:rPr>
                <w:rFonts w:ascii="Times New Roman" w:hAnsi="Times New Roman" w:cs="Times New Roman"/>
                <w:color w:val="4472C4" w:themeColor="accent1"/>
                <w:spacing w:val="-8"/>
                <w:sz w:val="20"/>
                <w:lang w:val="es-CL"/>
              </w:rPr>
              <w:t xml:space="preserve"> </w:t>
            </w:r>
            <w:r w:rsidRPr="00230F5A">
              <w:rPr>
                <w:rFonts w:ascii="Times New Roman" w:hAnsi="Times New Roman" w:cs="Times New Roman"/>
                <w:color w:val="4472C4" w:themeColor="accent1"/>
                <w:sz w:val="20"/>
                <w:lang w:val="es-CL"/>
              </w:rPr>
              <w:t>transferencia</w:t>
            </w:r>
            <w:r w:rsidRPr="00230F5A">
              <w:rPr>
                <w:rFonts w:ascii="Times New Roman" w:hAnsi="Times New Roman" w:cs="Times New Roman"/>
                <w:color w:val="4472C4" w:themeColor="accent1"/>
                <w:spacing w:val="-10"/>
                <w:sz w:val="20"/>
                <w:lang w:val="es-CL"/>
              </w:rPr>
              <w:t xml:space="preserve"> </w:t>
            </w:r>
            <w:r w:rsidRPr="00230F5A">
              <w:rPr>
                <w:rFonts w:ascii="Times New Roman" w:hAnsi="Times New Roman" w:cs="Times New Roman"/>
                <w:color w:val="4472C4" w:themeColor="accent1"/>
                <w:sz w:val="20"/>
                <w:lang w:val="es-CL"/>
              </w:rPr>
              <w:t>fue</w:t>
            </w:r>
            <w:r w:rsidRPr="00230F5A">
              <w:rPr>
                <w:rFonts w:ascii="Times New Roman" w:hAnsi="Times New Roman" w:cs="Times New Roman"/>
                <w:color w:val="4472C4" w:themeColor="accent1"/>
                <w:spacing w:val="-9"/>
                <w:sz w:val="20"/>
                <w:lang w:val="es-CL"/>
              </w:rPr>
              <w:t xml:space="preserve"> </w:t>
            </w:r>
            <w:r w:rsidRPr="00230F5A">
              <w:rPr>
                <w:rFonts w:ascii="Times New Roman" w:hAnsi="Times New Roman" w:cs="Times New Roman"/>
                <w:color w:val="4472C4" w:themeColor="accent1"/>
                <w:sz w:val="20"/>
                <w:lang w:val="es-CL"/>
              </w:rPr>
              <w:t>exitoso.</w:t>
            </w:r>
            <w:r w:rsidRPr="00230F5A">
              <w:rPr>
                <w:rFonts w:ascii="Times New Roman" w:hAnsi="Times New Roman" w:cs="Times New Roman"/>
                <w:color w:val="4472C4" w:themeColor="accent1"/>
                <w:spacing w:val="-6"/>
                <w:sz w:val="20"/>
                <w:lang w:val="es-CL"/>
              </w:rPr>
              <w:t xml:space="preserve"> </w:t>
            </w:r>
            <w:r w:rsidRPr="00230F5A">
              <w:rPr>
                <w:rFonts w:ascii="Times New Roman" w:hAnsi="Times New Roman" w:cs="Times New Roman"/>
                <w:color w:val="4472C4" w:themeColor="accent1"/>
                <w:sz w:val="20"/>
              </w:rPr>
              <w:t>NK,</w:t>
            </w:r>
            <w:r w:rsidRPr="00230F5A">
              <w:rPr>
                <w:rFonts w:ascii="Times New Roman" w:hAnsi="Times New Roman" w:cs="Times New Roman"/>
                <w:color w:val="4472C4" w:themeColor="accent1"/>
                <w:spacing w:val="-11"/>
                <w:sz w:val="20"/>
              </w:rPr>
              <w:t xml:space="preserve"> </w:t>
            </w:r>
            <w:proofErr w:type="spellStart"/>
            <w:r w:rsidRPr="00230F5A">
              <w:rPr>
                <w:rFonts w:ascii="Times New Roman" w:hAnsi="Times New Roman" w:cs="Times New Roman"/>
                <w:color w:val="4472C4" w:themeColor="accent1"/>
                <w:sz w:val="20"/>
              </w:rPr>
              <w:t>en</w:t>
            </w:r>
            <w:proofErr w:type="spellEnd"/>
            <w:r w:rsidRPr="00230F5A">
              <w:rPr>
                <w:rFonts w:ascii="Times New Roman" w:hAnsi="Times New Roman" w:cs="Times New Roman"/>
                <w:color w:val="4472C4" w:themeColor="accent1"/>
                <w:spacing w:val="-67"/>
                <w:sz w:val="20"/>
              </w:rPr>
              <w:t xml:space="preserve"> </w:t>
            </w:r>
            <w:r w:rsidR="00733759">
              <w:rPr>
                <w:rFonts w:ascii="Times New Roman" w:hAnsi="Times New Roman" w:cs="Times New Roman"/>
                <w:color w:val="4472C4" w:themeColor="accent1"/>
                <w:spacing w:val="-67"/>
                <w:sz w:val="20"/>
              </w:rPr>
              <w:t xml:space="preserve">  </w:t>
            </w:r>
            <w:r w:rsidR="00733759" w:rsidRPr="00230F5A">
              <w:rPr>
                <w:rFonts w:ascii="Times New Roman" w:hAnsi="Times New Roman" w:cs="Times New Roman"/>
                <w:color w:val="4472C4" w:themeColor="accent1"/>
                <w:sz w:val="20"/>
              </w:rPr>
              <w:t>Caso</w:t>
            </w:r>
            <w:r w:rsidRPr="00230F5A">
              <w:rPr>
                <w:rFonts w:ascii="Times New Roman" w:hAnsi="Times New Roman" w:cs="Times New Roman"/>
                <w:color w:val="4472C4" w:themeColor="accent1"/>
                <w:sz w:val="20"/>
              </w:rPr>
              <w:t xml:space="preserve"> </w:t>
            </w:r>
            <w:proofErr w:type="spellStart"/>
            <w:r w:rsidRPr="00230F5A">
              <w:rPr>
                <w:rFonts w:ascii="Times New Roman" w:hAnsi="Times New Roman" w:cs="Times New Roman"/>
                <w:color w:val="4472C4" w:themeColor="accent1"/>
                <w:sz w:val="20"/>
              </w:rPr>
              <w:t>contrario</w:t>
            </w:r>
            <w:proofErr w:type="spellEnd"/>
            <w:r w:rsidRPr="00230F5A">
              <w:rPr>
                <w:rFonts w:ascii="Times New Roman" w:hAnsi="Times New Roman" w:cs="Times New Roman"/>
                <w:color w:val="4472C4" w:themeColor="accent1"/>
                <w:sz w:val="20"/>
              </w:rPr>
              <w:t>.</w:t>
            </w:r>
          </w:p>
        </w:tc>
        <w:tc>
          <w:tcPr>
            <w:tcW w:w="1416" w:type="dxa"/>
          </w:tcPr>
          <w:p w14:paraId="66A3854C" w14:textId="77777777" w:rsidR="009970AF" w:rsidRPr="00230F5A" w:rsidRDefault="009970AF" w:rsidP="00E862A3">
            <w:pPr>
              <w:pStyle w:val="TableParagraph"/>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Requerido</w:t>
            </w:r>
            <w:proofErr w:type="spellEnd"/>
          </w:p>
        </w:tc>
      </w:tr>
      <w:tr w:rsidR="009970AF" w:rsidRPr="00230F5A" w14:paraId="60545429" w14:textId="77777777" w:rsidTr="00E862A3">
        <w:trPr>
          <w:trHeight w:val="242"/>
        </w:trPr>
        <w:tc>
          <w:tcPr>
            <w:tcW w:w="2175" w:type="dxa"/>
          </w:tcPr>
          <w:p w14:paraId="1A8DF569"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r w:rsidRPr="00230F5A">
              <w:rPr>
                <w:rFonts w:ascii="Times New Roman" w:hAnsi="Times New Roman" w:cs="Times New Roman"/>
                <w:color w:val="4472C4" w:themeColor="accent1"/>
                <w:sz w:val="20"/>
              </w:rPr>
              <w:t>&lt;</w:t>
            </w:r>
            <w:proofErr w:type="spellStart"/>
            <w:r w:rsidRPr="00230F5A">
              <w:rPr>
                <w:rFonts w:ascii="Times New Roman" w:hAnsi="Times New Roman" w:cs="Times New Roman"/>
                <w:color w:val="4472C4" w:themeColor="accent1"/>
                <w:sz w:val="20"/>
              </w:rPr>
              <w:t>glosa</w:t>
            </w:r>
            <w:proofErr w:type="spellEnd"/>
            <w:r w:rsidRPr="00230F5A">
              <w:rPr>
                <w:rFonts w:ascii="Times New Roman" w:hAnsi="Times New Roman" w:cs="Times New Roman"/>
                <w:color w:val="4472C4" w:themeColor="accent1"/>
                <w:sz w:val="20"/>
              </w:rPr>
              <w:t>&gt;</w:t>
            </w:r>
          </w:p>
        </w:tc>
        <w:tc>
          <w:tcPr>
            <w:tcW w:w="406" w:type="dxa"/>
          </w:tcPr>
          <w:p w14:paraId="530C8D3E" w14:textId="77777777" w:rsidR="009970AF" w:rsidRPr="00230F5A" w:rsidRDefault="009970AF" w:rsidP="00E862A3">
            <w:pPr>
              <w:pStyle w:val="TableParagraph"/>
              <w:spacing w:line="222" w:lineRule="exact"/>
              <w:ind w:left="0" w:right="88"/>
              <w:jc w:val="center"/>
              <w:rPr>
                <w:rFonts w:ascii="Times New Roman" w:hAnsi="Times New Roman" w:cs="Times New Roman"/>
                <w:color w:val="4472C4" w:themeColor="accent1"/>
                <w:sz w:val="20"/>
              </w:rPr>
            </w:pPr>
            <w:r w:rsidRPr="00230F5A">
              <w:rPr>
                <w:rFonts w:ascii="Times New Roman" w:hAnsi="Times New Roman" w:cs="Times New Roman"/>
                <w:color w:val="4472C4" w:themeColor="accent1"/>
                <w:w w:val="99"/>
                <w:sz w:val="20"/>
              </w:rPr>
              <w:t>:</w:t>
            </w:r>
          </w:p>
        </w:tc>
        <w:tc>
          <w:tcPr>
            <w:tcW w:w="5781" w:type="dxa"/>
          </w:tcPr>
          <w:p w14:paraId="23936408" w14:textId="77777777" w:rsidR="009970AF" w:rsidRPr="00230F5A" w:rsidRDefault="009970AF" w:rsidP="00E862A3">
            <w:pPr>
              <w:pStyle w:val="TableParagraph"/>
              <w:spacing w:line="222" w:lineRule="exact"/>
              <w:ind w:left="110"/>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Texto</w:t>
            </w:r>
            <w:proofErr w:type="spellEnd"/>
            <w:r w:rsidRPr="00230F5A">
              <w:rPr>
                <w:rFonts w:ascii="Times New Roman" w:hAnsi="Times New Roman" w:cs="Times New Roman"/>
                <w:color w:val="4472C4" w:themeColor="accent1"/>
                <w:spacing w:val="-6"/>
                <w:sz w:val="20"/>
              </w:rPr>
              <w:t xml:space="preserve"> </w:t>
            </w:r>
            <w:r w:rsidRPr="00230F5A">
              <w:rPr>
                <w:rFonts w:ascii="Times New Roman" w:hAnsi="Times New Roman" w:cs="Times New Roman"/>
                <w:color w:val="4472C4" w:themeColor="accent1"/>
                <w:sz w:val="20"/>
              </w:rPr>
              <w:t>libre.</w:t>
            </w:r>
          </w:p>
        </w:tc>
        <w:tc>
          <w:tcPr>
            <w:tcW w:w="1416" w:type="dxa"/>
          </w:tcPr>
          <w:p w14:paraId="68715EF2" w14:textId="77777777" w:rsidR="009970AF" w:rsidRPr="00230F5A" w:rsidRDefault="009970AF" w:rsidP="00E862A3">
            <w:pPr>
              <w:pStyle w:val="TableParagraph"/>
              <w:spacing w:line="222" w:lineRule="exact"/>
              <w:ind w:left="106"/>
              <w:rPr>
                <w:rFonts w:ascii="Times New Roman" w:hAnsi="Times New Roman" w:cs="Times New Roman"/>
                <w:color w:val="4472C4" w:themeColor="accent1"/>
                <w:sz w:val="20"/>
              </w:rPr>
            </w:pPr>
            <w:proofErr w:type="spellStart"/>
            <w:r w:rsidRPr="00230F5A">
              <w:rPr>
                <w:rFonts w:ascii="Times New Roman" w:hAnsi="Times New Roman" w:cs="Times New Roman"/>
                <w:color w:val="4472C4" w:themeColor="accent1"/>
                <w:sz w:val="20"/>
              </w:rPr>
              <w:t>opcional</w:t>
            </w:r>
            <w:proofErr w:type="spellEnd"/>
          </w:p>
        </w:tc>
      </w:tr>
    </w:tbl>
    <w:p w14:paraId="74F24B6F" w14:textId="77777777" w:rsidR="00DB53EB" w:rsidRPr="00C75830" w:rsidRDefault="00DB53EB" w:rsidP="00C75830">
      <w:pPr>
        <w:rPr>
          <w:rFonts w:ascii="Times New Roman" w:hAnsi="Times New Roman" w:cs="Times New Roman"/>
          <w:b/>
          <w:bCs/>
          <w:color w:val="4472C4" w:themeColor="accent1"/>
          <w:sz w:val="32"/>
          <w:szCs w:val="32"/>
        </w:rPr>
      </w:pPr>
    </w:p>
    <w:p w14:paraId="6AC9A730" w14:textId="647208F8" w:rsidR="00056880" w:rsidRDefault="00785F5D" w:rsidP="00787AE9">
      <w:pPr>
        <w:pStyle w:val="Ttulo2"/>
        <w:numPr>
          <w:ilvl w:val="1"/>
          <w:numId w:val="7"/>
        </w:numPr>
      </w:pPr>
      <w:bookmarkStart w:id="55" w:name="_Toc152254313"/>
      <w:r w:rsidRPr="00597FD4">
        <w:t>Definición de nombres</w:t>
      </w:r>
      <w:r w:rsidR="00BF210F" w:rsidRPr="00597FD4">
        <w:fldChar w:fldCharType="begin"/>
      </w:r>
      <w:r w:rsidR="00BF210F" w:rsidRPr="00597FD4">
        <w:instrText xml:space="preserve"> XE "Definición de nombres" </w:instrText>
      </w:r>
      <w:r w:rsidR="00BF210F" w:rsidRPr="00597FD4">
        <w:fldChar w:fldCharType="end"/>
      </w:r>
      <w:r w:rsidR="002B373A" w:rsidRPr="00597FD4">
        <w:t>:</w:t>
      </w:r>
      <w:bookmarkEnd w:id="55"/>
    </w:p>
    <w:p w14:paraId="34FB02FB" w14:textId="77777777" w:rsidR="001D2934" w:rsidRPr="001D2934" w:rsidRDefault="001D2934" w:rsidP="001D2934"/>
    <w:p w14:paraId="0A342ECC" w14:textId="77777777" w:rsidR="00DB53EB" w:rsidRPr="00230F5A" w:rsidRDefault="00DB53EB" w:rsidP="00DB53EB">
      <w:pPr>
        <w:pStyle w:val="Prrafodelista"/>
        <w:ind w:left="792" w:firstLine="0"/>
        <w:rPr>
          <w:rFonts w:ascii="Times New Roman" w:hAnsi="Times New Roman" w:cs="Times New Roman"/>
          <w:b/>
          <w:bCs/>
          <w:color w:val="4472C4" w:themeColor="accent1"/>
          <w:sz w:val="32"/>
          <w:szCs w:val="32"/>
        </w:rPr>
      </w:pPr>
      <w:bookmarkStart w:id="56" w:name="_Hlk150870233"/>
    </w:p>
    <w:p w14:paraId="551FD7EB" w14:textId="77777777" w:rsidR="00056880" w:rsidRDefault="00056880" w:rsidP="00DB53EB">
      <w:pPr>
        <w:ind w:firstLine="360"/>
        <w:rPr>
          <w:rFonts w:ascii="Times New Roman" w:hAnsi="Times New Roman" w:cs="Times New Roman"/>
          <w:color w:val="4472C4" w:themeColor="accent1"/>
        </w:rPr>
      </w:pPr>
      <w:r w:rsidRPr="00230F5A">
        <w:rPr>
          <w:rFonts w:ascii="Times New Roman" w:hAnsi="Times New Roman" w:cs="Times New Roman"/>
          <w:color w:val="4472C4" w:themeColor="accent1"/>
        </w:rPr>
        <w:t>SINACOFI (B2Bi)</w:t>
      </w:r>
    </w:p>
    <w:p w14:paraId="3B7A5774" w14:textId="77777777" w:rsidR="00CF3C8B" w:rsidRPr="00230F5A" w:rsidRDefault="00CF3C8B" w:rsidP="00DB53EB">
      <w:pPr>
        <w:ind w:firstLine="360"/>
        <w:rPr>
          <w:rFonts w:ascii="Times New Roman" w:hAnsi="Times New Roman" w:cs="Times New Roman"/>
          <w:color w:val="4472C4" w:themeColor="accent1"/>
        </w:rPr>
      </w:pPr>
      <w:bookmarkStart w:id="57" w:name="_Hlk151628243"/>
      <w:bookmarkStart w:id="58" w:name="_Hlk151629289"/>
    </w:p>
    <w:tbl>
      <w:tblPr>
        <w:tblStyle w:val="Tablaconcuadrcula"/>
        <w:tblW w:w="0" w:type="auto"/>
        <w:tblInd w:w="424" w:type="dxa"/>
        <w:tblLook w:val="04A0" w:firstRow="1" w:lastRow="0" w:firstColumn="1" w:lastColumn="0" w:noHBand="0" w:noVBand="1"/>
      </w:tblPr>
      <w:tblGrid>
        <w:gridCol w:w="1271"/>
        <w:gridCol w:w="7372"/>
      </w:tblGrid>
      <w:tr w:rsidR="00353FCC" w:rsidRPr="00230F5A" w14:paraId="3D7B0653" w14:textId="77777777" w:rsidTr="007D77A9">
        <w:tc>
          <w:tcPr>
            <w:tcW w:w="1271" w:type="dxa"/>
          </w:tcPr>
          <w:p w14:paraId="6E627ADE" w14:textId="6102DC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Aviso</w:t>
            </w:r>
          </w:p>
        </w:tc>
        <w:tc>
          <w:tcPr>
            <w:tcW w:w="7372" w:type="dxa"/>
          </w:tcPr>
          <w:p w14:paraId="53109042" w14:textId="52D728D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entrada.AVI</w:t>
            </w:r>
          </w:p>
        </w:tc>
      </w:tr>
      <w:tr w:rsidR="00353FCC" w:rsidRPr="00230F5A" w14:paraId="11D37469" w14:textId="77777777" w:rsidTr="007D77A9">
        <w:tc>
          <w:tcPr>
            <w:tcW w:w="1271" w:type="dxa"/>
          </w:tcPr>
          <w:p w14:paraId="33AE6988" w14:textId="5E14403D"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Resultado</w:t>
            </w:r>
          </w:p>
        </w:tc>
        <w:tc>
          <w:tcPr>
            <w:tcW w:w="7372" w:type="dxa"/>
          </w:tcPr>
          <w:p w14:paraId="451355E8" w14:textId="3338C231"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de entrada).RES</w:t>
            </w:r>
            <w:r w:rsidR="007D77A9">
              <w:rPr>
                <w:rFonts w:ascii="Times New Roman" w:hAnsi="Times New Roman" w:cs="Times New Roman"/>
                <w:color w:val="4472C4" w:themeColor="accent1"/>
              </w:rPr>
              <w:t xml:space="preserve"> o </w:t>
            </w:r>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Archivo de entrada</w:t>
            </w:r>
            <w:proofErr w:type="gramStart"/>
            <w:r w:rsidR="00C22F7F">
              <w:rPr>
                <w:rFonts w:ascii="Times New Roman" w:hAnsi="Times New Roman" w:cs="Times New Roman"/>
                <w:color w:val="4472C4" w:themeColor="accent1"/>
              </w:rPr>
              <w:t>)</w:t>
            </w:r>
            <w:r w:rsidR="007D77A9" w:rsidRPr="00B537DA">
              <w:rPr>
                <w:rFonts w:ascii="Times New Roman" w:hAnsi="Times New Roman" w:cs="Times New Roman"/>
                <w:color w:val="4472C4" w:themeColor="accent1"/>
              </w:rPr>
              <w:t>.RES</w:t>
            </w:r>
            <w:r w:rsidR="007D77A9">
              <w:rPr>
                <w:rFonts w:ascii="Times New Roman" w:hAnsi="Times New Roman" w:cs="Times New Roman"/>
                <w:color w:val="4472C4" w:themeColor="accent1"/>
              </w:rPr>
              <w:t>.DET</w:t>
            </w:r>
            <w:proofErr w:type="gramEnd"/>
          </w:p>
        </w:tc>
      </w:tr>
    </w:tbl>
    <w:p w14:paraId="01BBF390" w14:textId="77777777" w:rsidR="00353FCC" w:rsidRPr="00230F5A" w:rsidRDefault="00353FCC">
      <w:pPr>
        <w:rPr>
          <w:rFonts w:ascii="Times New Roman" w:hAnsi="Times New Roman" w:cs="Times New Roman"/>
          <w:color w:val="4472C4" w:themeColor="accent1"/>
        </w:rPr>
      </w:pPr>
    </w:p>
    <w:p w14:paraId="1F90EE08" w14:textId="77777777" w:rsidR="00785F5D" w:rsidRPr="00230F5A" w:rsidRDefault="00785F5D">
      <w:pPr>
        <w:rPr>
          <w:rFonts w:ascii="Times New Roman" w:hAnsi="Times New Roman" w:cs="Times New Roman"/>
          <w:color w:val="4472C4" w:themeColor="accent1"/>
        </w:rPr>
      </w:pPr>
    </w:p>
    <w:p w14:paraId="16086C58" w14:textId="0DF04395" w:rsidR="00056880" w:rsidRPr="00230F5A" w:rsidRDefault="00056880" w:rsidP="00DB53EB">
      <w:pPr>
        <w:ind w:firstLine="426"/>
        <w:rPr>
          <w:rFonts w:ascii="Times New Roman" w:hAnsi="Times New Roman" w:cs="Times New Roman"/>
          <w:color w:val="4472C4" w:themeColor="accent1"/>
        </w:rPr>
      </w:pPr>
      <w:r w:rsidRPr="00230F5A">
        <w:rPr>
          <w:rFonts w:ascii="Times New Roman" w:hAnsi="Times New Roman" w:cs="Times New Roman"/>
          <w:color w:val="4472C4" w:themeColor="accent1"/>
        </w:rPr>
        <w:t>C</w:t>
      </w:r>
      <w:r w:rsidR="00353FCC" w:rsidRPr="00230F5A">
        <w:rPr>
          <w:rFonts w:ascii="Times New Roman" w:hAnsi="Times New Roman" w:cs="Times New Roman"/>
          <w:color w:val="4472C4" w:themeColor="accent1"/>
        </w:rPr>
        <w:t>MF</w:t>
      </w:r>
    </w:p>
    <w:tbl>
      <w:tblPr>
        <w:tblStyle w:val="Tablaconcuadrcula"/>
        <w:tblW w:w="0" w:type="auto"/>
        <w:tblInd w:w="414" w:type="dxa"/>
        <w:tblLook w:val="04A0" w:firstRow="1" w:lastRow="0" w:firstColumn="1" w:lastColumn="0" w:noHBand="0" w:noVBand="1"/>
      </w:tblPr>
      <w:tblGrid>
        <w:gridCol w:w="1316"/>
        <w:gridCol w:w="5342"/>
      </w:tblGrid>
      <w:tr w:rsidR="00353FCC" w:rsidRPr="00230F5A" w14:paraId="5C5A935F" w14:textId="77777777" w:rsidTr="00DB53EB">
        <w:tc>
          <w:tcPr>
            <w:tcW w:w="1316" w:type="dxa"/>
          </w:tcPr>
          <w:p w14:paraId="39AC8C55" w14:textId="1D13A94E"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Notificación</w:t>
            </w:r>
          </w:p>
        </w:tc>
        <w:tc>
          <w:tcPr>
            <w:tcW w:w="5342" w:type="dxa"/>
          </w:tcPr>
          <w:p w14:paraId="2B905D5D" w14:textId="4988FA1C" w:rsidR="00353FCC" w:rsidRPr="00230F5A" w:rsidRDefault="00353FCC">
            <w:pPr>
              <w:rPr>
                <w:rFonts w:ascii="Times New Roman" w:hAnsi="Times New Roman" w:cs="Times New Roman"/>
                <w:color w:val="4472C4" w:themeColor="accent1"/>
              </w:rPr>
            </w:pPr>
            <w:r w:rsidRPr="00230F5A">
              <w:rPr>
                <w:rFonts w:ascii="Times New Roman" w:hAnsi="Times New Roman" w:cs="Times New Roman"/>
                <w:color w:val="4472C4" w:themeColor="accent1"/>
              </w:rPr>
              <w:t>(Archivo con el mismo nombre que llego a CMF</w:t>
            </w:r>
            <w:proofErr w:type="gramStart"/>
            <w:r w:rsidRPr="00230F5A">
              <w:rPr>
                <w:rFonts w:ascii="Times New Roman" w:hAnsi="Times New Roman" w:cs="Times New Roman"/>
                <w:color w:val="4472C4" w:themeColor="accent1"/>
              </w:rPr>
              <w:t>).NOT</w:t>
            </w:r>
            <w:proofErr w:type="gramEnd"/>
          </w:p>
        </w:tc>
      </w:tr>
      <w:bookmarkEnd w:id="56"/>
      <w:bookmarkEnd w:id="57"/>
      <w:bookmarkEnd w:id="58"/>
    </w:tbl>
    <w:p w14:paraId="664D8A87" w14:textId="77777777" w:rsidR="00056880" w:rsidRDefault="00056880" w:rsidP="00CE47ED">
      <w:pPr>
        <w:rPr>
          <w:rFonts w:ascii="Times New Roman" w:hAnsi="Times New Roman" w:cs="Times New Roman"/>
          <w:color w:val="4472C4" w:themeColor="accent1"/>
        </w:rPr>
      </w:pPr>
    </w:p>
    <w:p w14:paraId="1FE8C619" w14:textId="77777777" w:rsidR="002B267E" w:rsidRDefault="002B267E" w:rsidP="00CE47ED">
      <w:pPr>
        <w:rPr>
          <w:rFonts w:ascii="Times New Roman" w:hAnsi="Times New Roman" w:cs="Times New Roman"/>
          <w:color w:val="4472C4" w:themeColor="accent1"/>
        </w:rPr>
      </w:pPr>
    </w:p>
    <w:p w14:paraId="1D8C68C2" w14:textId="77777777" w:rsidR="001D2934" w:rsidRPr="00230F5A" w:rsidRDefault="001D2934" w:rsidP="001D2934">
      <w:pPr>
        <w:rPr>
          <w:rFonts w:ascii="Times New Roman" w:eastAsia="Verdana" w:hAnsi="Times New Roman" w:cs="Times New Roman"/>
          <w:b/>
          <w:bCs/>
          <w:color w:val="4472C4" w:themeColor="accent1"/>
          <w:kern w:val="0"/>
          <w:sz w:val="32"/>
          <w:szCs w:val="32"/>
          <w14:ligatures w14:val="none"/>
        </w:rPr>
      </w:pPr>
    </w:p>
    <w:p w14:paraId="2947AD63" w14:textId="77777777" w:rsidR="001D2934" w:rsidRDefault="001D2934" w:rsidP="001D2934">
      <w:pPr>
        <w:pStyle w:val="Ttulo1"/>
        <w:numPr>
          <w:ilvl w:val="0"/>
          <w:numId w:val="7"/>
        </w:numPr>
        <w:rPr>
          <w:rFonts w:cs="Times New Roman"/>
        </w:rPr>
      </w:pPr>
      <w:bookmarkStart w:id="59" w:name="_Toc152254314"/>
      <w:r w:rsidRPr="00230F5A">
        <w:rPr>
          <w:rFonts w:cs="Times New Roman"/>
        </w:rPr>
        <w:t>D</w:t>
      </w:r>
      <w:r>
        <w:rPr>
          <w:rFonts w:cs="Times New Roman"/>
        </w:rPr>
        <w:t>atos sensibles</w:t>
      </w:r>
      <w:bookmarkEnd w:id="59"/>
    </w:p>
    <w:p w14:paraId="6ED8C821" w14:textId="77777777" w:rsidR="009947CD" w:rsidRPr="009947CD" w:rsidRDefault="009947CD" w:rsidP="009947CD"/>
    <w:p w14:paraId="20F98A57" w14:textId="30D9B2AE" w:rsidR="002B267E" w:rsidRPr="000E39B9" w:rsidRDefault="009947CD" w:rsidP="000E39B9">
      <w:pPr>
        <w:spacing w:after="0" w:line="240" w:lineRule="auto"/>
        <w:ind w:left="360"/>
        <w:rPr>
          <w:rFonts w:ascii="Times New Roman" w:hAnsi="Times New Roman" w:cs="Times New Roman"/>
          <w:color w:val="4472C4" w:themeColor="accent1"/>
        </w:rPr>
      </w:pPr>
      <w:r>
        <w:rPr>
          <w:rFonts w:ascii="Times New Roman" w:hAnsi="Times New Roman" w:cs="Times New Roman"/>
          <w:color w:val="4472C4" w:themeColor="accent1"/>
        </w:rPr>
        <w:t>-</w:t>
      </w:r>
      <w:r w:rsidR="001D2934" w:rsidRPr="009947CD">
        <w:rPr>
          <w:rFonts w:ascii="Times New Roman" w:hAnsi="Times New Roman" w:cs="Times New Roman"/>
          <w:color w:val="4472C4" w:themeColor="accent1"/>
        </w:rPr>
        <w:t>Rut</w:t>
      </w:r>
      <w:r w:rsidR="001D2934" w:rsidRPr="009947CD">
        <w:rPr>
          <w:rFonts w:ascii="Times New Roman" w:hAnsi="Times New Roman" w:cs="Times New Roman"/>
          <w:color w:val="4472C4" w:themeColor="accent1"/>
        </w:rPr>
        <w:fldChar w:fldCharType="begin"/>
      </w:r>
      <w:r w:rsidR="001D2934" w:rsidRPr="009947CD">
        <w:rPr>
          <w:rFonts w:ascii="Times New Roman" w:hAnsi="Times New Roman" w:cs="Times New Roman"/>
          <w:color w:val="4472C4" w:themeColor="accent1"/>
        </w:rPr>
        <w:instrText xml:space="preserve"> XE "Definir el estructura y nombre para cada archivo de mensajería" </w:instrText>
      </w:r>
      <w:r w:rsidR="001D2934" w:rsidRPr="009947CD">
        <w:rPr>
          <w:rFonts w:ascii="Times New Roman" w:hAnsi="Times New Roman" w:cs="Times New Roman"/>
          <w:color w:val="4472C4" w:themeColor="accent1"/>
        </w:rPr>
        <w:fldChar w:fldCharType="end"/>
      </w:r>
    </w:p>
    <w:sectPr w:rsidR="002B267E" w:rsidRPr="000E39B9" w:rsidSect="001C0052">
      <w:headerReference w:type="default" r:id="rId12"/>
      <w:footerReference w:type="default" r:id="rId13"/>
      <w:pgSz w:w="11906" w:h="16838"/>
      <w:pgMar w:top="1418" w:right="567" w:bottom="1418"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E434B" w14:textId="77777777" w:rsidR="00B96893" w:rsidRDefault="00B96893" w:rsidP="00F10206">
      <w:pPr>
        <w:spacing w:after="0" w:line="240" w:lineRule="auto"/>
      </w:pPr>
      <w:r>
        <w:separator/>
      </w:r>
    </w:p>
  </w:endnote>
  <w:endnote w:type="continuationSeparator" w:id="0">
    <w:p w14:paraId="5BA67728" w14:textId="77777777" w:rsidR="00B96893" w:rsidRDefault="00B96893" w:rsidP="00F10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D6665" w14:textId="7632B699" w:rsidR="00F10206" w:rsidRPr="008131F5" w:rsidRDefault="001C0052" w:rsidP="00F10206">
    <w:pPr>
      <w:pStyle w:val="Piedepgina"/>
      <w:jc w:val="center"/>
      <w:rPr>
        <w:noProof/>
        <w:lang w:val="en-US"/>
      </w:rPr>
    </w:pPr>
    <w:r w:rsidRPr="008131F5">
      <w:rPr>
        <w:rStyle w:val="ui-provider"/>
        <w:lang w:val="en-US"/>
      </w:rPr>
      <w:t>Copyright © 2023 SONEDI All rights reserved.</w:t>
    </w:r>
    <w:r w:rsidR="00F10206">
      <w:rPr>
        <w:noProof/>
      </w:rPr>
      <w:ptab w:relativeTo="margin" w:alignment="right" w:leader="none"/>
    </w:r>
    <w:r w:rsidR="00F10206" w:rsidRPr="008131F5">
      <w:rPr>
        <w:noProof/>
        <w:lang w:val="en-US"/>
      </w:rPr>
      <w:t xml:space="preserve"> </w:t>
    </w:r>
    <w:sdt>
      <w:sdtPr>
        <w:rPr>
          <w:noProof/>
        </w:rPr>
        <w:id w:val="-890194395"/>
        <w:docPartObj>
          <w:docPartGallery w:val="Page Numbers (Bottom of Page)"/>
          <w:docPartUnique/>
        </w:docPartObj>
      </w:sdtPr>
      <w:sdtContent>
        <w:r w:rsidR="00F10206">
          <w:rPr>
            <w:noProof/>
            <w:lang w:bidi="es-ES"/>
          </w:rPr>
          <w:fldChar w:fldCharType="begin"/>
        </w:r>
        <w:r w:rsidR="00F10206" w:rsidRPr="008131F5">
          <w:rPr>
            <w:noProof/>
            <w:lang w:val="en-US" w:bidi="es-ES"/>
          </w:rPr>
          <w:instrText xml:space="preserve"> PAGE   \* MERGEFORMAT </w:instrText>
        </w:r>
        <w:r w:rsidR="00F10206">
          <w:rPr>
            <w:noProof/>
            <w:lang w:bidi="es-ES"/>
          </w:rPr>
          <w:fldChar w:fldCharType="separate"/>
        </w:r>
        <w:r w:rsidR="00F10206" w:rsidRPr="001C0052">
          <w:rPr>
            <w:noProof/>
            <w:lang w:val="en-US" w:bidi="es-ES"/>
          </w:rPr>
          <w:t>3</w:t>
        </w:r>
        <w:r w:rsidR="00F10206">
          <w:rPr>
            <w:noProof/>
            <w:lang w:bidi="es-ES"/>
          </w:rPr>
          <w:fldChar w:fldCharType="end"/>
        </w:r>
      </w:sdtContent>
    </w:sdt>
  </w:p>
  <w:p w14:paraId="480E176B" w14:textId="77777777" w:rsidR="00F10206" w:rsidRPr="008131F5" w:rsidRDefault="00F10206" w:rsidP="00F10206">
    <w:pPr>
      <w:pStyle w:val="Piedepgina"/>
      <w:rPr>
        <w:noProof/>
        <w:lang w:val="en-US"/>
      </w:rPr>
    </w:pPr>
  </w:p>
  <w:p w14:paraId="19776197" w14:textId="77777777" w:rsidR="00F10206" w:rsidRPr="001C0052" w:rsidRDefault="00F10206">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EF27" w14:textId="77777777" w:rsidR="00B96893" w:rsidRDefault="00B96893" w:rsidP="00F10206">
      <w:pPr>
        <w:spacing w:after="0" w:line="240" w:lineRule="auto"/>
      </w:pPr>
      <w:r>
        <w:separator/>
      </w:r>
    </w:p>
  </w:footnote>
  <w:footnote w:type="continuationSeparator" w:id="0">
    <w:p w14:paraId="082697B2" w14:textId="77777777" w:rsidR="00B96893" w:rsidRDefault="00B96893" w:rsidP="00F10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Ind w:w="-757"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10035"/>
    </w:tblGrid>
    <w:tr w:rsidR="00F10206" w14:paraId="738E7AED" w14:textId="77777777" w:rsidTr="00F10206">
      <w:trPr>
        <w:trHeight w:val="978"/>
      </w:trPr>
      <w:tc>
        <w:tcPr>
          <w:tcW w:w="10035" w:type="dxa"/>
          <w:tcBorders>
            <w:top w:val="nil"/>
            <w:left w:val="nil"/>
            <w:bottom w:val="single" w:sz="36" w:space="0" w:color="A5A5A5" w:themeColor="accent3"/>
            <w:right w:val="nil"/>
          </w:tcBorders>
        </w:tcPr>
        <w:p w14:paraId="32D013A5" w14:textId="77777777" w:rsidR="00F10206" w:rsidRDefault="00F10206" w:rsidP="00F10206">
          <w:pPr>
            <w:pStyle w:val="Encabezado"/>
            <w:rPr>
              <w:noProof/>
            </w:rPr>
          </w:pPr>
          <w:r>
            <w:rPr>
              <w:noProof/>
            </w:rPr>
            <w:drawing>
              <wp:anchor distT="0" distB="0" distL="114300" distR="114300" simplePos="0" relativeHeight="251659264" behindDoc="1" locked="0" layoutInCell="1" allowOverlap="1" wp14:anchorId="3C0EDC12" wp14:editId="211D6FB0">
                <wp:simplePos x="0" y="0"/>
                <wp:positionH relativeFrom="column">
                  <wp:posOffset>-63297</wp:posOffset>
                </wp:positionH>
                <wp:positionV relativeFrom="paragraph">
                  <wp:posOffset>226771</wp:posOffset>
                </wp:positionV>
                <wp:extent cx="1766620" cy="336499"/>
                <wp:effectExtent l="0" t="0" r="5080" b="6985"/>
                <wp:wrapTight wrapText="bothSides">
                  <wp:wrapPolygon edited="0">
                    <wp:start x="2329" y="0"/>
                    <wp:lineTo x="0" y="1225"/>
                    <wp:lineTo x="0" y="6125"/>
                    <wp:lineTo x="1863" y="19599"/>
                    <wp:lineTo x="2329" y="20824"/>
                    <wp:lineTo x="21429" y="20824"/>
                    <wp:lineTo x="21429" y="1225"/>
                    <wp:lineTo x="5124" y="0"/>
                    <wp:lineTo x="2329" y="0"/>
                  </wp:wrapPolygon>
                </wp:wrapTight>
                <wp:docPr id="780596439" name="Imagen 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6439" name="Imagen 24"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66620" cy="336499"/>
                        </a:xfrm>
                        <a:prstGeom prst="rect">
                          <a:avLst/>
                        </a:prstGeom>
                      </pic:spPr>
                    </pic:pic>
                  </a:graphicData>
                </a:graphic>
              </wp:anchor>
            </w:drawing>
          </w:r>
        </w:p>
      </w:tc>
    </w:tr>
  </w:tbl>
  <w:p w14:paraId="08712C62" w14:textId="77777777" w:rsidR="00F10206" w:rsidRDefault="00F10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C76"/>
    <w:multiLevelType w:val="hybridMultilevel"/>
    <w:tmpl w:val="328A1DA0"/>
    <w:lvl w:ilvl="0" w:tplc="20C23074">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6757B"/>
    <w:multiLevelType w:val="multilevel"/>
    <w:tmpl w:val="6C4038B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5"/>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2"/>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 w15:restartNumberingAfterBreak="0">
    <w:nsid w:val="049F6D29"/>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A833C8"/>
    <w:multiLevelType w:val="hybridMultilevel"/>
    <w:tmpl w:val="9970D1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5B74AF"/>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B562D6"/>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4722CD"/>
    <w:multiLevelType w:val="multilevel"/>
    <w:tmpl w:val="7D1652FE"/>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7" w15:restartNumberingAfterBreak="0">
    <w:nsid w:val="14734344"/>
    <w:multiLevelType w:val="hybridMultilevel"/>
    <w:tmpl w:val="B1C8E8F8"/>
    <w:lvl w:ilvl="0" w:tplc="F1FC0E00">
      <w:numFmt w:val="bullet"/>
      <w:lvlText w:val="*"/>
      <w:lvlJc w:val="left"/>
      <w:pPr>
        <w:ind w:left="0" w:hanging="202"/>
      </w:pPr>
      <w:rPr>
        <w:rFonts w:ascii="Verdana" w:eastAsia="Verdana" w:hAnsi="Verdana" w:cs="Verdana" w:hint="default"/>
        <w:w w:val="99"/>
        <w:sz w:val="20"/>
        <w:szCs w:val="20"/>
        <w:lang w:val="es-ES" w:eastAsia="en-US" w:bidi="ar-SA"/>
      </w:rPr>
    </w:lvl>
    <w:lvl w:ilvl="1" w:tplc="7F5669BC">
      <w:numFmt w:val="bullet"/>
      <w:lvlText w:val="•"/>
      <w:lvlJc w:val="left"/>
      <w:pPr>
        <w:ind w:left="1034" w:hanging="202"/>
      </w:pPr>
      <w:rPr>
        <w:rFonts w:hint="default"/>
        <w:lang w:val="es-ES" w:eastAsia="en-US" w:bidi="ar-SA"/>
      </w:rPr>
    </w:lvl>
    <w:lvl w:ilvl="2" w:tplc="D53844AA">
      <w:numFmt w:val="bullet"/>
      <w:lvlText w:val="•"/>
      <w:lvlJc w:val="left"/>
      <w:pPr>
        <w:ind w:left="2060" w:hanging="202"/>
      </w:pPr>
      <w:rPr>
        <w:rFonts w:hint="default"/>
        <w:lang w:val="es-ES" w:eastAsia="en-US" w:bidi="ar-SA"/>
      </w:rPr>
    </w:lvl>
    <w:lvl w:ilvl="3" w:tplc="9012A90A">
      <w:numFmt w:val="bullet"/>
      <w:lvlText w:val="•"/>
      <w:lvlJc w:val="left"/>
      <w:pPr>
        <w:ind w:left="3086" w:hanging="202"/>
      </w:pPr>
      <w:rPr>
        <w:rFonts w:hint="default"/>
        <w:lang w:val="es-ES" w:eastAsia="en-US" w:bidi="ar-SA"/>
      </w:rPr>
    </w:lvl>
    <w:lvl w:ilvl="4" w:tplc="4EA8134A">
      <w:numFmt w:val="bullet"/>
      <w:lvlText w:val="•"/>
      <w:lvlJc w:val="left"/>
      <w:pPr>
        <w:ind w:left="4112" w:hanging="202"/>
      </w:pPr>
      <w:rPr>
        <w:rFonts w:hint="default"/>
        <w:lang w:val="es-ES" w:eastAsia="en-US" w:bidi="ar-SA"/>
      </w:rPr>
    </w:lvl>
    <w:lvl w:ilvl="5" w:tplc="505C2B6A">
      <w:numFmt w:val="bullet"/>
      <w:lvlText w:val="•"/>
      <w:lvlJc w:val="left"/>
      <w:pPr>
        <w:ind w:left="5139" w:hanging="202"/>
      </w:pPr>
      <w:rPr>
        <w:rFonts w:hint="default"/>
        <w:lang w:val="es-ES" w:eastAsia="en-US" w:bidi="ar-SA"/>
      </w:rPr>
    </w:lvl>
    <w:lvl w:ilvl="6" w:tplc="EB085062">
      <w:numFmt w:val="bullet"/>
      <w:lvlText w:val="•"/>
      <w:lvlJc w:val="left"/>
      <w:pPr>
        <w:ind w:left="6165" w:hanging="202"/>
      </w:pPr>
      <w:rPr>
        <w:rFonts w:hint="default"/>
        <w:lang w:val="es-ES" w:eastAsia="en-US" w:bidi="ar-SA"/>
      </w:rPr>
    </w:lvl>
    <w:lvl w:ilvl="7" w:tplc="58F42102">
      <w:numFmt w:val="bullet"/>
      <w:lvlText w:val="•"/>
      <w:lvlJc w:val="left"/>
      <w:pPr>
        <w:ind w:left="7191" w:hanging="202"/>
      </w:pPr>
      <w:rPr>
        <w:rFonts w:hint="default"/>
        <w:lang w:val="es-ES" w:eastAsia="en-US" w:bidi="ar-SA"/>
      </w:rPr>
    </w:lvl>
    <w:lvl w:ilvl="8" w:tplc="9B46532E">
      <w:numFmt w:val="bullet"/>
      <w:lvlText w:val="•"/>
      <w:lvlJc w:val="left"/>
      <w:pPr>
        <w:ind w:left="8217" w:hanging="202"/>
      </w:pPr>
      <w:rPr>
        <w:rFonts w:hint="default"/>
        <w:lang w:val="es-ES" w:eastAsia="en-US" w:bidi="ar-SA"/>
      </w:rPr>
    </w:lvl>
  </w:abstractNum>
  <w:abstractNum w:abstractNumId="8" w15:restartNumberingAfterBreak="0">
    <w:nsid w:val="22542E92"/>
    <w:multiLevelType w:val="multilevel"/>
    <w:tmpl w:val="4B765E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587879"/>
    <w:multiLevelType w:val="hybridMultilevel"/>
    <w:tmpl w:val="D4D0CABA"/>
    <w:lvl w:ilvl="0" w:tplc="45AC2D0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393E2A"/>
    <w:multiLevelType w:val="hybridMultilevel"/>
    <w:tmpl w:val="E3FCC73E"/>
    <w:lvl w:ilvl="0" w:tplc="F7B45E90">
      <w:start w:val="1"/>
      <w:numFmt w:val="lowerLetter"/>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1" w15:restartNumberingAfterBreak="0">
    <w:nsid w:val="36866734"/>
    <w:multiLevelType w:val="hybridMultilevel"/>
    <w:tmpl w:val="0298F846"/>
    <w:lvl w:ilvl="0" w:tplc="B06492E2">
      <w:start w:val="7"/>
      <w:numFmt w:val="lowerLetter"/>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2212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273F2"/>
    <w:multiLevelType w:val="multilevel"/>
    <w:tmpl w:val="963E6D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F24D5B"/>
    <w:multiLevelType w:val="hybridMultilevel"/>
    <w:tmpl w:val="A9CED56A"/>
    <w:lvl w:ilvl="0" w:tplc="471427C2">
      <w:start w:val="1"/>
      <w:numFmt w:val="decimal"/>
      <w:pStyle w:val="Ttulo2"/>
      <w:lvlText w:val="%1."/>
      <w:lvlJc w:val="left"/>
      <w:pPr>
        <w:ind w:left="3900" w:hanging="360"/>
      </w:pPr>
      <w:rPr>
        <w:rFonts w:hint="default"/>
      </w:rPr>
    </w:lvl>
    <w:lvl w:ilvl="1" w:tplc="0C0A0019" w:tentative="1">
      <w:start w:val="1"/>
      <w:numFmt w:val="lowerLetter"/>
      <w:lvlText w:val="%2."/>
      <w:lvlJc w:val="left"/>
      <w:pPr>
        <w:ind w:left="4620" w:hanging="360"/>
      </w:pPr>
    </w:lvl>
    <w:lvl w:ilvl="2" w:tplc="0C0A001B" w:tentative="1">
      <w:start w:val="1"/>
      <w:numFmt w:val="lowerRoman"/>
      <w:lvlText w:val="%3."/>
      <w:lvlJc w:val="right"/>
      <w:pPr>
        <w:ind w:left="5340" w:hanging="180"/>
      </w:pPr>
    </w:lvl>
    <w:lvl w:ilvl="3" w:tplc="0C0A000F" w:tentative="1">
      <w:start w:val="1"/>
      <w:numFmt w:val="decimal"/>
      <w:lvlText w:val="%4."/>
      <w:lvlJc w:val="left"/>
      <w:pPr>
        <w:ind w:left="6060" w:hanging="360"/>
      </w:pPr>
    </w:lvl>
    <w:lvl w:ilvl="4" w:tplc="0C0A0019" w:tentative="1">
      <w:start w:val="1"/>
      <w:numFmt w:val="lowerLetter"/>
      <w:lvlText w:val="%5."/>
      <w:lvlJc w:val="left"/>
      <w:pPr>
        <w:ind w:left="6780" w:hanging="360"/>
      </w:pPr>
    </w:lvl>
    <w:lvl w:ilvl="5" w:tplc="0C0A001B" w:tentative="1">
      <w:start w:val="1"/>
      <w:numFmt w:val="lowerRoman"/>
      <w:lvlText w:val="%6."/>
      <w:lvlJc w:val="right"/>
      <w:pPr>
        <w:ind w:left="7500" w:hanging="180"/>
      </w:pPr>
    </w:lvl>
    <w:lvl w:ilvl="6" w:tplc="0C0A000F" w:tentative="1">
      <w:start w:val="1"/>
      <w:numFmt w:val="decimal"/>
      <w:lvlText w:val="%7."/>
      <w:lvlJc w:val="left"/>
      <w:pPr>
        <w:ind w:left="8220" w:hanging="360"/>
      </w:pPr>
    </w:lvl>
    <w:lvl w:ilvl="7" w:tplc="0C0A0019" w:tentative="1">
      <w:start w:val="1"/>
      <w:numFmt w:val="lowerLetter"/>
      <w:lvlText w:val="%8."/>
      <w:lvlJc w:val="left"/>
      <w:pPr>
        <w:ind w:left="8940" w:hanging="360"/>
      </w:pPr>
    </w:lvl>
    <w:lvl w:ilvl="8" w:tplc="0C0A001B" w:tentative="1">
      <w:start w:val="1"/>
      <w:numFmt w:val="lowerRoman"/>
      <w:lvlText w:val="%9."/>
      <w:lvlJc w:val="right"/>
      <w:pPr>
        <w:ind w:left="9660" w:hanging="180"/>
      </w:pPr>
    </w:lvl>
  </w:abstractNum>
  <w:abstractNum w:abstractNumId="15" w15:restartNumberingAfterBreak="0">
    <w:nsid w:val="4CF3542E"/>
    <w:multiLevelType w:val="multilevel"/>
    <w:tmpl w:val="62409FBC"/>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03837"/>
    <w:multiLevelType w:val="hybridMultilevel"/>
    <w:tmpl w:val="AF827C86"/>
    <w:lvl w:ilvl="0" w:tplc="A8CE928C">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1DC2D25"/>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54D2165"/>
    <w:multiLevelType w:val="hybridMultilevel"/>
    <w:tmpl w:val="C738436A"/>
    <w:lvl w:ilvl="0" w:tplc="D05615EA">
      <w:numFmt w:val="bullet"/>
      <w:lvlText w:val="*"/>
      <w:lvlJc w:val="left"/>
      <w:pPr>
        <w:ind w:left="212" w:hanging="207"/>
      </w:pPr>
      <w:rPr>
        <w:rFonts w:ascii="Verdana" w:eastAsia="Verdana" w:hAnsi="Verdana" w:cs="Verdana" w:hint="default"/>
        <w:w w:val="99"/>
        <w:sz w:val="20"/>
        <w:szCs w:val="20"/>
        <w:lang w:val="es-ES" w:eastAsia="en-US" w:bidi="ar-SA"/>
      </w:rPr>
    </w:lvl>
    <w:lvl w:ilvl="1" w:tplc="0E46F75A">
      <w:numFmt w:val="bullet"/>
      <w:lvlText w:val="•"/>
      <w:lvlJc w:val="left"/>
      <w:pPr>
        <w:ind w:left="1246" w:hanging="207"/>
      </w:pPr>
      <w:rPr>
        <w:lang w:val="es-ES" w:eastAsia="en-US" w:bidi="ar-SA"/>
      </w:rPr>
    </w:lvl>
    <w:lvl w:ilvl="2" w:tplc="F1BC5D46">
      <w:numFmt w:val="bullet"/>
      <w:lvlText w:val="•"/>
      <w:lvlJc w:val="left"/>
      <w:pPr>
        <w:ind w:left="2272" w:hanging="207"/>
      </w:pPr>
      <w:rPr>
        <w:lang w:val="es-ES" w:eastAsia="en-US" w:bidi="ar-SA"/>
      </w:rPr>
    </w:lvl>
    <w:lvl w:ilvl="3" w:tplc="C220D3E6">
      <w:numFmt w:val="bullet"/>
      <w:lvlText w:val="•"/>
      <w:lvlJc w:val="left"/>
      <w:pPr>
        <w:ind w:left="3298" w:hanging="207"/>
      </w:pPr>
      <w:rPr>
        <w:lang w:val="es-ES" w:eastAsia="en-US" w:bidi="ar-SA"/>
      </w:rPr>
    </w:lvl>
    <w:lvl w:ilvl="4" w:tplc="C4E4EB9A">
      <w:numFmt w:val="bullet"/>
      <w:lvlText w:val="•"/>
      <w:lvlJc w:val="left"/>
      <w:pPr>
        <w:ind w:left="4324" w:hanging="207"/>
      </w:pPr>
      <w:rPr>
        <w:lang w:val="es-ES" w:eastAsia="en-US" w:bidi="ar-SA"/>
      </w:rPr>
    </w:lvl>
    <w:lvl w:ilvl="5" w:tplc="306628C4">
      <w:numFmt w:val="bullet"/>
      <w:lvlText w:val="•"/>
      <w:lvlJc w:val="left"/>
      <w:pPr>
        <w:ind w:left="5351" w:hanging="207"/>
      </w:pPr>
      <w:rPr>
        <w:lang w:val="es-ES" w:eastAsia="en-US" w:bidi="ar-SA"/>
      </w:rPr>
    </w:lvl>
    <w:lvl w:ilvl="6" w:tplc="660E8288">
      <w:numFmt w:val="bullet"/>
      <w:lvlText w:val="•"/>
      <w:lvlJc w:val="left"/>
      <w:pPr>
        <w:ind w:left="6377" w:hanging="207"/>
      </w:pPr>
      <w:rPr>
        <w:lang w:val="es-ES" w:eastAsia="en-US" w:bidi="ar-SA"/>
      </w:rPr>
    </w:lvl>
    <w:lvl w:ilvl="7" w:tplc="18CEF364">
      <w:numFmt w:val="bullet"/>
      <w:lvlText w:val="•"/>
      <w:lvlJc w:val="left"/>
      <w:pPr>
        <w:ind w:left="7403" w:hanging="207"/>
      </w:pPr>
      <w:rPr>
        <w:lang w:val="es-ES" w:eastAsia="en-US" w:bidi="ar-SA"/>
      </w:rPr>
    </w:lvl>
    <w:lvl w:ilvl="8" w:tplc="FB0825CE">
      <w:numFmt w:val="bullet"/>
      <w:lvlText w:val="•"/>
      <w:lvlJc w:val="left"/>
      <w:pPr>
        <w:ind w:left="8429" w:hanging="207"/>
      </w:pPr>
      <w:rPr>
        <w:lang w:val="es-ES" w:eastAsia="en-US" w:bidi="ar-SA"/>
      </w:rPr>
    </w:lvl>
  </w:abstractNum>
  <w:abstractNum w:abstractNumId="19" w15:restartNumberingAfterBreak="0">
    <w:nsid w:val="569F5F11"/>
    <w:multiLevelType w:val="hybridMultilevel"/>
    <w:tmpl w:val="B4FA64CC"/>
    <w:lvl w:ilvl="0" w:tplc="2D3A69A0">
      <w:start w:val="1"/>
      <w:numFmt w:val="decimalZero"/>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303480E"/>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B3E684A"/>
    <w:multiLevelType w:val="hybridMultilevel"/>
    <w:tmpl w:val="ADB6A6F8"/>
    <w:lvl w:ilvl="0" w:tplc="6C764244">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C472E38"/>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D970282"/>
    <w:multiLevelType w:val="hybridMultilevel"/>
    <w:tmpl w:val="C196186C"/>
    <w:lvl w:ilvl="0" w:tplc="640455C4">
      <w:numFmt w:val="bullet"/>
      <w:lvlText w:val=""/>
      <w:lvlJc w:val="left"/>
      <w:pPr>
        <w:ind w:left="823" w:hanging="360"/>
      </w:pPr>
      <w:rPr>
        <w:rFonts w:ascii="Symbol" w:eastAsia="Symbol" w:hAnsi="Symbol" w:cs="Symbol" w:hint="default"/>
        <w:color w:val="FF7700"/>
        <w:w w:val="99"/>
        <w:sz w:val="20"/>
        <w:szCs w:val="20"/>
        <w:lang w:val="es-ES" w:eastAsia="en-US" w:bidi="ar-SA"/>
      </w:rPr>
    </w:lvl>
    <w:lvl w:ilvl="1" w:tplc="D8641878">
      <w:numFmt w:val="bullet"/>
      <w:lvlText w:val="•"/>
      <w:lvlJc w:val="left"/>
      <w:pPr>
        <w:ind w:left="1715" w:hanging="360"/>
      </w:pPr>
      <w:rPr>
        <w:rFonts w:hint="default"/>
        <w:lang w:val="es-ES" w:eastAsia="en-US" w:bidi="ar-SA"/>
      </w:rPr>
    </w:lvl>
    <w:lvl w:ilvl="2" w:tplc="2E12AC84">
      <w:numFmt w:val="bullet"/>
      <w:lvlText w:val="•"/>
      <w:lvlJc w:val="left"/>
      <w:pPr>
        <w:ind w:left="2610" w:hanging="360"/>
      </w:pPr>
      <w:rPr>
        <w:rFonts w:hint="default"/>
        <w:lang w:val="es-ES" w:eastAsia="en-US" w:bidi="ar-SA"/>
      </w:rPr>
    </w:lvl>
    <w:lvl w:ilvl="3" w:tplc="F7D665DA">
      <w:numFmt w:val="bullet"/>
      <w:lvlText w:val="•"/>
      <w:lvlJc w:val="left"/>
      <w:pPr>
        <w:ind w:left="3505" w:hanging="360"/>
      </w:pPr>
      <w:rPr>
        <w:rFonts w:hint="default"/>
        <w:lang w:val="es-ES" w:eastAsia="en-US" w:bidi="ar-SA"/>
      </w:rPr>
    </w:lvl>
    <w:lvl w:ilvl="4" w:tplc="D458C732">
      <w:numFmt w:val="bullet"/>
      <w:lvlText w:val="•"/>
      <w:lvlJc w:val="left"/>
      <w:pPr>
        <w:ind w:left="4400" w:hanging="360"/>
      </w:pPr>
      <w:rPr>
        <w:rFonts w:hint="default"/>
        <w:lang w:val="es-ES" w:eastAsia="en-US" w:bidi="ar-SA"/>
      </w:rPr>
    </w:lvl>
    <w:lvl w:ilvl="5" w:tplc="6EC4F40C">
      <w:numFmt w:val="bullet"/>
      <w:lvlText w:val="•"/>
      <w:lvlJc w:val="left"/>
      <w:pPr>
        <w:ind w:left="5296" w:hanging="360"/>
      </w:pPr>
      <w:rPr>
        <w:rFonts w:hint="default"/>
        <w:lang w:val="es-ES" w:eastAsia="en-US" w:bidi="ar-SA"/>
      </w:rPr>
    </w:lvl>
    <w:lvl w:ilvl="6" w:tplc="FAF4F256">
      <w:numFmt w:val="bullet"/>
      <w:lvlText w:val="•"/>
      <w:lvlJc w:val="left"/>
      <w:pPr>
        <w:ind w:left="6191" w:hanging="360"/>
      </w:pPr>
      <w:rPr>
        <w:rFonts w:hint="default"/>
        <w:lang w:val="es-ES" w:eastAsia="en-US" w:bidi="ar-SA"/>
      </w:rPr>
    </w:lvl>
    <w:lvl w:ilvl="7" w:tplc="4CDC032E">
      <w:numFmt w:val="bullet"/>
      <w:lvlText w:val="•"/>
      <w:lvlJc w:val="left"/>
      <w:pPr>
        <w:ind w:left="7086" w:hanging="360"/>
      </w:pPr>
      <w:rPr>
        <w:rFonts w:hint="default"/>
        <w:lang w:val="es-ES" w:eastAsia="en-US" w:bidi="ar-SA"/>
      </w:rPr>
    </w:lvl>
    <w:lvl w:ilvl="8" w:tplc="6864210A">
      <w:numFmt w:val="bullet"/>
      <w:lvlText w:val="•"/>
      <w:lvlJc w:val="left"/>
      <w:pPr>
        <w:ind w:left="7981" w:hanging="360"/>
      </w:pPr>
      <w:rPr>
        <w:rFonts w:hint="default"/>
        <w:lang w:val="es-ES" w:eastAsia="en-US" w:bidi="ar-SA"/>
      </w:rPr>
    </w:lvl>
  </w:abstractNum>
  <w:abstractNum w:abstractNumId="24" w15:restartNumberingAfterBreak="0">
    <w:nsid w:val="71C3287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605715C"/>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114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8812C83"/>
    <w:multiLevelType w:val="multilevel"/>
    <w:tmpl w:val="9CA4A87C"/>
    <w:lvl w:ilvl="0">
      <w:start w:val="8"/>
      <w:numFmt w:val="decimal"/>
      <w:lvlText w:val="%1"/>
      <w:lvlJc w:val="left"/>
      <w:pPr>
        <w:ind w:left="1348" w:hanging="1136"/>
      </w:pPr>
      <w:rPr>
        <w:rFonts w:hint="default"/>
        <w:lang w:val="es-ES" w:eastAsia="en-US" w:bidi="ar-SA"/>
      </w:rPr>
    </w:lvl>
    <w:lvl w:ilvl="1">
      <w:start w:val="8"/>
      <w:numFmt w:val="decimal"/>
      <w:lvlText w:val="%1.%2"/>
      <w:lvlJc w:val="left"/>
      <w:pPr>
        <w:ind w:left="1348" w:hanging="1136"/>
      </w:pPr>
      <w:rPr>
        <w:rFonts w:hint="default"/>
        <w:lang w:val="es-ES" w:eastAsia="en-US" w:bidi="ar-SA"/>
      </w:rPr>
    </w:lvl>
    <w:lvl w:ilvl="2">
      <w:start w:val="2"/>
      <w:numFmt w:val="decimal"/>
      <w:lvlText w:val="%1.%2.%3"/>
      <w:lvlJc w:val="left"/>
      <w:pPr>
        <w:ind w:left="1348" w:hanging="1136"/>
      </w:pPr>
      <w:rPr>
        <w:rFonts w:hint="default"/>
        <w:lang w:val="es-ES" w:eastAsia="en-US" w:bidi="ar-SA"/>
      </w:rPr>
    </w:lvl>
    <w:lvl w:ilvl="3">
      <w:start w:val="14"/>
      <w:numFmt w:val="decimal"/>
      <w:lvlText w:val="%1.%2.%3.%4"/>
      <w:lvlJc w:val="left"/>
      <w:pPr>
        <w:ind w:left="1348" w:hanging="1136"/>
      </w:pPr>
      <w:rPr>
        <w:rFonts w:hint="default"/>
        <w:lang w:val="es-ES" w:eastAsia="en-US" w:bidi="ar-SA"/>
      </w:rPr>
    </w:lvl>
    <w:lvl w:ilvl="4">
      <w:start w:val="2"/>
      <w:numFmt w:val="decimal"/>
      <w:lvlText w:val="%1.%2.%3.%4.%5"/>
      <w:lvlJc w:val="left"/>
      <w:pPr>
        <w:ind w:left="1348" w:hanging="1136"/>
      </w:pPr>
      <w:rPr>
        <w:rFonts w:hint="default"/>
        <w:lang w:val="es-ES" w:eastAsia="en-US" w:bidi="ar-SA"/>
      </w:rPr>
    </w:lvl>
    <w:lvl w:ilvl="5">
      <w:start w:val="1"/>
      <w:numFmt w:val="decimal"/>
      <w:lvlText w:val="%1.%2.%3.%4.%5.%6"/>
      <w:lvlJc w:val="left"/>
      <w:pPr>
        <w:ind w:left="1348" w:hanging="1136"/>
      </w:pPr>
      <w:rPr>
        <w:rFonts w:ascii="Times New Roman" w:eastAsia="Times New Roman" w:hAnsi="Times New Roman" w:cs="Times New Roman" w:hint="default"/>
        <w:i/>
        <w:iCs/>
        <w:spacing w:val="-2"/>
        <w:w w:val="99"/>
        <w:sz w:val="20"/>
        <w:szCs w:val="20"/>
        <w:lang w:val="es-ES" w:eastAsia="en-US" w:bidi="ar-SA"/>
      </w:rPr>
    </w:lvl>
    <w:lvl w:ilvl="6">
      <w:numFmt w:val="bullet"/>
      <w:lvlText w:val="•"/>
      <w:lvlJc w:val="left"/>
      <w:pPr>
        <w:ind w:left="6825" w:hanging="1136"/>
      </w:pPr>
      <w:rPr>
        <w:rFonts w:hint="default"/>
        <w:lang w:val="es-ES" w:eastAsia="en-US" w:bidi="ar-SA"/>
      </w:rPr>
    </w:lvl>
    <w:lvl w:ilvl="7">
      <w:numFmt w:val="bullet"/>
      <w:lvlText w:val="•"/>
      <w:lvlJc w:val="left"/>
      <w:pPr>
        <w:ind w:left="7739" w:hanging="1136"/>
      </w:pPr>
      <w:rPr>
        <w:rFonts w:hint="default"/>
        <w:lang w:val="es-ES" w:eastAsia="en-US" w:bidi="ar-SA"/>
      </w:rPr>
    </w:lvl>
    <w:lvl w:ilvl="8">
      <w:numFmt w:val="bullet"/>
      <w:lvlText w:val="•"/>
      <w:lvlJc w:val="left"/>
      <w:pPr>
        <w:ind w:left="8653" w:hanging="1136"/>
      </w:pPr>
      <w:rPr>
        <w:rFonts w:hint="default"/>
        <w:lang w:val="es-ES" w:eastAsia="en-US" w:bidi="ar-SA"/>
      </w:rPr>
    </w:lvl>
  </w:abstractNum>
  <w:abstractNum w:abstractNumId="27" w15:restartNumberingAfterBreak="0">
    <w:nsid w:val="79DF263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974F0"/>
    <w:multiLevelType w:val="multilevel"/>
    <w:tmpl w:val="7D0CB0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sz w:val="18"/>
        <w:szCs w:val="1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A00365"/>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E0F485F"/>
    <w:multiLevelType w:val="multilevel"/>
    <w:tmpl w:val="3264A3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40013738">
    <w:abstractNumId w:val="23"/>
  </w:num>
  <w:num w:numId="2" w16cid:durableId="299069502">
    <w:abstractNumId w:val="6"/>
  </w:num>
  <w:num w:numId="3" w16cid:durableId="1265504613">
    <w:abstractNumId w:val="3"/>
  </w:num>
  <w:num w:numId="4" w16cid:durableId="1091202158">
    <w:abstractNumId w:val="27"/>
  </w:num>
  <w:num w:numId="5" w16cid:durableId="940797627">
    <w:abstractNumId w:val="17"/>
  </w:num>
  <w:num w:numId="6" w16cid:durableId="1616906328">
    <w:abstractNumId w:val="12"/>
  </w:num>
  <w:num w:numId="7" w16cid:durableId="1162311848">
    <w:abstractNumId w:val="2"/>
  </w:num>
  <w:num w:numId="8" w16cid:durableId="512838416">
    <w:abstractNumId w:val="15"/>
  </w:num>
  <w:num w:numId="9" w16cid:durableId="1445224092">
    <w:abstractNumId w:val="8"/>
  </w:num>
  <w:num w:numId="10" w16cid:durableId="1234050603">
    <w:abstractNumId w:val="13"/>
  </w:num>
  <w:num w:numId="11" w16cid:durableId="1613248723">
    <w:abstractNumId w:val="22"/>
  </w:num>
  <w:num w:numId="12" w16cid:durableId="1838303578">
    <w:abstractNumId w:val="29"/>
  </w:num>
  <w:num w:numId="13" w16cid:durableId="256329085">
    <w:abstractNumId w:val="20"/>
  </w:num>
  <w:num w:numId="14" w16cid:durableId="1078750577">
    <w:abstractNumId w:val="24"/>
  </w:num>
  <w:num w:numId="15" w16cid:durableId="716322791">
    <w:abstractNumId w:val="30"/>
  </w:num>
  <w:num w:numId="16" w16cid:durableId="1397778044">
    <w:abstractNumId w:val="7"/>
  </w:num>
  <w:num w:numId="17" w16cid:durableId="114759016">
    <w:abstractNumId w:val="26"/>
  </w:num>
  <w:num w:numId="18" w16cid:durableId="1632982083">
    <w:abstractNumId w:val="1"/>
  </w:num>
  <w:num w:numId="19" w16cid:durableId="2139444563">
    <w:abstractNumId w:val="28"/>
  </w:num>
  <w:num w:numId="20" w16cid:durableId="861868466">
    <w:abstractNumId w:val="10"/>
  </w:num>
  <w:num w:numId="21" w16cid:durableId="33819615">
    <w:abstractNumId w:val="19"/>
  </w:num>
  <w:num w:numId="22" w16cid:durableId="1889493333">
    <w:abstractNumId w:val="16"/>
  </w:num>
  <w:num w:numId="23" w16cid:durableId="1698433104">
    <w:abstractNumId w:val="9"/>
  </w:num>
  <w:num w:numId="24" w16cid:durableId="1247611988">
    <w:abstractNumId w:val="21"/>
  </w:num>
  <w:num w:numId="25" w16cid:durableId="1813214838">
    <w:abstractNumId w:val="5"/>
  </w:num>
  <w:num w:numId="26" w16cid:durableId="894269239">
    <w:abstractNumId w:val="4"/>
  </w:num>
  <w:num w:numId="27" w16cid:durableId="1768848310">
    <w:abstractNumId w:val="14"/>
  </w:num>
  <w:num w:numId="28" w16cid:durableId="944000182">
    <w:abstractNumId w:val="14"/>
  </w:num>
  <w:num w:numId="29" w16cid:durableId="2036151710">
    <w:abstractNumId w:val="14"/>
  </w:num>
  <w:num w:numId="30" w16cid:durableId="670568134">
    <w:abstractNumId w:val="14"/>
  </w:num>
  <w:num w:numId="31" w16cid:durableId="376245171">
    <w:abstractNumId w:val="0"/>
  </w:num>
  <w:num w:numId="32" w16cid:durableId="714543622">
    <w:abstractNumId w:val="11"/>
  </w:num>
  <w:num w:numId="33" w16cid:durableId="1034618042">
    <w:abstractNumId w:val="14"/>
  </w:num>
  <w:num w:numId="34" w16cid:durableId="1834711967">
    <w:abstractNumId w:val="14"/>
  </w:num>
  <w:num w:numId="35" w16cid:durableId="1422097222">
    <w:abstractNumId w:val="14"/>
  </w:num>
  <w:num w:numId="36" w16cid:durableId="704990168">
    <w:abstractNumId w:val="25"/>
  </w:num>
  <w:num w:numId="37" w16cid:durableId="3946200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Carrasco Venegas">
    <w15:presenceInfo w15:providerId="AD" w15:userId="S::roberto.carrasco@sonedi.com::8b6bfd27-b2b2-4f76-a9a0-e66a16857d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65DB"/>
    <w:rsid w:val="000105A8"/>
    <w:rsid w:val="00012742"/>
    <w:rsid w:val="000159D4"/>
    <w:rsid w:val="00026595"/>
    <w:rsid w:val="00032746"/>
    <w:rsid w:val="00035F9D"/>
    <w:rsid w:val="000465DB"/>
    <w:rsid w:val="00051F19"/>
    <w:rsid w:val="00055995"/>
    <w:rsid w:val="00056880"/>
    <w:rsid w:val="0006551A"/>
    <w:rsid w:val="000701D0"/>
    <w:rsid w:val="00095C24"/>
    <w:rsid w:val="000B1A73"/>
    <w:rsid w:val="000B75EE"/>
    <w:rsid w:val="000C5641"/>
    <w:rsid w:val="000C5DF3"/>
    <w:rsid w:val="000C7ACD"/>
    <w:rsid w:val="000C7D4A"/>
    <w:rsid w:val="000D683B"/>
    <w:rsid w:val="000D7A49"/>
    <w:rsid w:val="000E39B9"/>
    <w:rsid w:val="000E468A"/>
    <w:rsid w:val="000F00FF"/>
    <w:rsid w:val="000F012A"/>
    <w:rsid w:val="000F1060"/>
    <w:rsid w:val="000F398E"/>
    <w:rsid w:val="000F73E7"/>
    <w:rsid w:val="00103045"/>
    <w:rsid w:val="001040C4"/>
    <w:rsid w:val="001078B4"/>
    <w:rsid w:val="00113C0C"/>
    <w:rsid w:val="001156C3"/>
    <w:rsid w:val="00115D17"/>
    <w:rsid w:val="001169CF"/>
    <w:rsid w:val="0011703E"/>
    <w:rsid w:val="0012149F"/>
    <w:rsid w:val="001306C1"/>
    <w:rsid w:val="00141EDF"/>
    <w:rsid w:val="00142918"/>
    <w:rsid w:val="0014443F"/>
    <w:rsid w:val="00154B3D"/>
    <w:rsid w:val="0015616A"/>
    <w:rsid w:val="00162832"/>
    <w:rsid w:val="00163D7A"/>
    <w:rsid w:val="001647BF"/>
    <w:rsid w:val="00167584"/>
    <w:rsid w:val="00182D60"/>
    <w:rsid w:val="00182DC4"/>
    <w:rsid w:val="00184622"/>
    <w:rsid w:val="00186CB0"/>
    <w:rsid w:val="001912BC"/>
    <w:rsid w:val="00191E60"/>
    <w:rsid w:val="0019366D"/>
    <w:rsid w:val="001943F6"/>
    <w:rsid w:val="001A2A39"/>
    <w:rsid w:val="001A5519"/>
    <w:rsid w:val="001C0052"/>
    <w:rsid w:val="001C1FCA"/>
    <w:rsid w:val="001C7F53"/>
    <w:rsid w:val="001D2934"/>
    <w:rsid w:val="001D4DBB"/>
    <w:rsid w:val="001E7E45"/>
    <w:rsid w:val="0020586B"/>
    <w:rsid w:val="002119AD"/>
    <w:rsid w:val="00212731"/>
    <w:rsid w:val="002308E7"/>
    <w:rsid w:val="00230F5A"/>
    <w:rsid w:val="002358C5"/>
    <w:rsid w:val="002430D4"/>
    <w:rsid w:val="00254B9F"/>
    <w:rsid w:val="00266AD3"/>
    <w:rsid w:val="00273BB4"/>
    <w:rsid w:val="00276FA5"/>
    <w:rsid w:val="00284E6A"/>
    <w:rsid w:val="00294E79"/>
    <w:rsid w:val="00296526"/>
    <w:rsid w:val="002A13B4"/>
    <w:rsid w:val="002B267E"/>
    <w:rsid w:val="002B373A"/>
    <w:rsid w:val="002B4375"/>
    <w:rsid w:val="002E1CED"/>
    <w:rsid w:val="002E74B0"/>
    <w:rsid w:val="002E74BA"/>
    <w:rsid w:val="002E798A"/>
    <w:rsid w:val="002F7BDD"/>
    <w:rsid w:val="0030191E"/>
    <w:rsid w:val="00312989"/>
    <w:rsid w:val="00317C42"/>
    <w:rsid w:val="00321233"/>
    <w:rsid w:val="00325F65"/>
    <w:rsid w:val="00326945"/>
    <w:rsid w:val="00327B5A"/>
    <w:rsid w:val="00327D02"/>
    <w:rsid w:val="00340E64"/>
    <w:rsid w:val="0034206F"/>
    <w:rsid w:val="00346716"/>
    <w:rsid w:val="00353FCC"/>
    <w:rsid w:val="00356D09"/>
    <w:rsid w:val="00356F35"/>
    <w:rsid w:val="00360252"/>
    <w:rsid w:val="00386793"/>
    <w:rsid w:val="003920D1"/>
    <w:rsid w:val="003A508D"/>
    <w:rsid w:val="003B2354"/>
    <w:rsid w:val="003B2729"/>
    <w:rsid w:val="003C048C"/>
    <w:rsid w:val="003C483F"/>
    <w:rsid w:val="003D1CEF"/>
    <w:rsid w:val="003D589E"/>
    <w:rsid w:val="003E42CB"/>
    <w:rsid w:val="003F025E"/>
    <w:rsid w:val="003F5278"/>
    <w:rsid w:val="0040464B"/>
    <w:rsid w:val="00411E32"/>
    <w:rsid w:val="0041204F"/>
    <w:rsid w:val="00421CF1"/>
    <w:rsid w:val="004231CD"/>
    <w:rsid w:val="004270E6"/>
    <w:rsid w:val="004307DB"/>
    <w:rsid w:val="004341B5"/>
    <w:rsid w:val="00443E8F"/>
    <w:rsid w:val="004453F6"/>
    <w:rsid w:val="00446EF8"/>
    <w:rsid w:val="00465EE6"/>
    <w:rsid w:val="00477EA2"/>
    <w:rsid w:val="004839DA"/>
    <w:rsid w:val="004A1260"/>
    <w:rsid w:val="004A44F4"/>
    <w:rsid w:val="004A6793"/>
    <w:rsid w:val="004B23C2"/>
    <w:rsid w:val="004B7993"/>
    <w:rsid w:val="004C450B"/>
    <w:rsid w:val="004C75BD"/>
    <w:rsid w:val="004D0C43"/>
    <w:rsid w:val="004D3648"/>
    <w:rsid w:val="004E113D"/>
    <w:rsid w:val="004E65A5"/>
    <w:rsid w:val="004F0504"/>
    <w:rsid w:val="004F1CB7"/>
    <w:rsid w:val="004F39F4"/>
    <w:rsid w:val="004F47CB"/>
    <w:rsid w:val="004F4C51"/>
    <w:rsid w:val="00510095"/>
    <w:rsid w:val="00513350"/>
    <w:rsid w:val="00515650"/>
    <w:rsid w:val="00522424"/>
    <w:rsid w:val="00523465"/>
    <w:rsid w:val="00562E48"/>
    <w:rsid w:val="00570E48"/>
    <w:rsid w:val="00575FEB"/>
    <w:rsid w:val="00597FD4"/>
    <w:rsid w:val="005B5D60"/>
    <w:rsid w:val="005B65DC"/>
    <w:rsid w:val="005C5769"/>
    <w:rsid w:val="00601681"/>
    <w:rsid w:val="00603543"/>
    <w:rsid w:val="00611BAA"/>
    <w:rsid w:val="006166FA"/>
    <w:rsid w:val="00620059"/>
    <w:rsid w:val="00621843"/>
    <w:rsid w:val="00627EDB"/>
    <w:rsid w:val="00634EE3"/>
    <w:rsid w:val="00641BC5"/>
    <w:rsid w:val="006437B6"/>
    <w:rsid w:val="00644807"/>
    <w:rsid w:val="00646F7F"/>
    <w:rsid w:val="00655667"/>
    <w:rsid w:val="00661AC6"/>
    <w:rsid w:val="00666E1A"/>
    <w:rsid w:val="0067254A"/>
    <w:rsid w:val="006835D7"/>
    <w:rsid w:val="006852C5"/>
    <w:rsid w:val="0069591F"/>
    <w:rsid w:val="006A0A36"/>
    <w:rsid w:val="006A36D6"/>
    <w:rsid w:val="006A5C5E"/>
    <w:rsid w:val="006B4D0F"/>
    <w:rsid w:val="006B70A9"/>
    <w:rsid w:val="006D2868"/>
    <w:rsid w:val="006D45CE"/>
    <w:rsid w:val="006F07F7"/>
    <w:rsid w:val="006F384B"/>
    <w:rsid w:val="006F53A6"/>
    <w:rsid w:val="006F65AF"/>
    <w:rsid w:val="0070260B"/>
    <w:rsid w:val="00706C67"/>
    <w:rsid w:val="00733759"/>
    <w:rsid w:val="007357C6"/>
    <w:rsid w:val="00736753"/>
    <w:rsid w:val="00736D3A"/>
    <w:rsid w:val="00740324"/>
    <w:rsid w:val="00740C70"/>
    <w:rsid w:val="00742ED4"/>
    <w:rsid w:val="0074630E"/>
    <w:rsid w:val="00750CE4"/>
    <w:rsid w:val="00751AC3"/>
    <w:rsid w:val="00785F5D"/>
    <w:rsid w:val="00787AE9"/>
    <w:rsid w:val="007B56DB"/>
    <w:rsid w:val="007B6066"/>
    <w:rsid w:val="007C18B3"/>
    <w:rsid w:val="007C2A8E"/>
    <w:rsid w:val="007D03A4"/>
    <w:rsid w:val="007D77A9"/>
    <w:rsid w:val="007E38CF"/>
    <w:rsid w:val="007E5A3C"/>
    <w:rsid w:val="008014F3"/>
    <w:rsid w:val="00801B0F"/>
    <w:rsid w:val="0080267F"/>
    <w:rsid w:val="00802B3C"/>
    <w:rsid w:val="0080430D"/>
    <w:rsid w:val="00830BF4"/>
    <w:rsid w:val="00834D6C"/>
    <w:rsid w:val="0084328F"/>
    <w:rsid w:val="00857076"/>
    <w:rsid w:val="008640F8"/>
    <w:rsid w:val="00865882"/>
    <w:rsid w:val="008661A8"/>
    <w:rsid w:val="00891C53"/>
    <w:rsid w:val="008932A1"/>
    <w:rsid w:val="008A17BE"/>
    <w:rsid w:val="008B2624"/>
    <w:rsid w:val="008B2B0B"/>
    <w:rsid w:val="008C1F00"/>
    <w:rsid w:val="008C7428"/>
    <w:rsid w:val="008D6FFE"/>
    <w:rsid w:val="008E4978"/>
    <w:rsid w:val="008E6834"/>
    <w:rsid w:val="009144B1"/>
    <w:rsid w:val="00920D2A"/>
    <w:rsid w:val="009248DE"/>
    <w:rsid w:val="00930A0D"/>
    <w:rsid w:val="009427D8"/>
    <w:rsid w:val="009437BA"/>
    <w:rsid w:val="00956F60"/>
    <w:rsid w:val="00960647"/>
    <w:rsid w:val="0098136C"/>
    <w:rsid w:val="00981815"/>
    <w:rsid w:val="00990B53"/>
    <w:rsid w:val="00992FD9"/>
    <w:rsid w:val="009930A8"/>
    <w:rsid w:val="009947CD"/>
    <w:rsid w:val="0099615C"/>
    <w:rsid w:val="009970AF"/>
    <w:rsid w:val="009A28CD"/>
    <w:rsid w:val="009A2A10"/>
    <w:rsid w:val="009A52D0"/>
    <w:rsid w:val="009A6FF8"/>
    <w:rsid w:val="009C0AC5"/>
    <w:rsid w:val="00A06AD3"/>
    <w:rsid w:val="00A10C95"/>
    <w:rsid w:val="00A120BD"/>
    <w:rsid w:val="00A167D3"/>
    <w:rsid w:val="00A256C6"/>
    <w:rsid w:val="00A2581E"/>
    <w:rsid w:val="00A25DAD"/>
    <w:rsid w:val="00A421C4"/>
    <w:rsid w:val="00A42CB3"/>
    <w:rsid w:val="00A64CF0"/>
    <w:rsid w:val="00A673C0"/>
    <w:rsid w:val="00A70A3A"/>
    <w:rsid w:val="00A73491"/>
    <w:rsid w:val="00A829A4"/>
    <w:rsid w:val="00A8686E"/>
    <w:rsid w:val="00A93B33"/>
    <w:rsid w:val="00AA6E30"/>
    <w:rsid w:val="00AB6B68"/>
    <w:rsid w:val="00AC3753"/>
    <w:rsid w:val="00AC7243"/>
    <w:rsid w:val="00AD0B4A"/>
    <w:rsid w:val="00AD1F4D"/>
    <w:rsid w:val="00AE096D"/>
    <w:rsid w:val="00AE4F71"/>
    <w:rsid w:val="00AF1750"/>
    <w:rsid w:val="00AF48EE"/>
    <w:rsid w:val="00AF7114"/>
    <w:rsid w:val="00B01B02"/>
    <w:rsid w:val="00B022B6"/>
    <w:rsid w:val="00B07851"/>
    <w:rsid w:val="00B16019"/>
    <w:rsid w:val="00B1738F"/>
    <w:rsid w:val="00B229CD"/>
    <w:rsid w:val="00B34DB0"/>
    <w:rsid w:val="00B46EC9"/>
    <w:rsid w:val="00B46F4F"/>
    <w:rsid w:val="00B46F58"/>
    <w:rsid w:val="00B52400"/>
    <w:rsid w:val="00B53939"/>
    <w:rsid w:val="00B63C37"/>
    <w:rsid w:val="00B64A55"/>
    <w:rsid w:val="00B67156"/>
    <w:rsid w:val="00B77253"/>
    <w:rsid w:val="00B86519"/>
    <w:rsid w:val="00B87677"/>
    <w:rsid w:val="00B90006"/>
    <w:rsid w:val="00B96893"/>
    <w:rsid w:val="00BA247F"/>
    <w:rsid w:val="00BA59EB"/>
    <w:rsid w:val="00BB47DC"/>
    <w:rsid w:val="00BB7237"/>
    <w:rsid w:val="00BC0453"/>
    <w:rsid w:val="00BC12C2"/>
    <w:rsid w:val="00BC2F8E"/>
    <w:rsid w:val="00BC44A3"/>
    <w:rsid w:val="00BC7648"/>
    <w:rsid w:val="00BC7E3B"/>
    <w:rsid w:val="00BD2AE0"/>
    <w:rsid w:val="00BF210F"/>
    <w:rsid w:val="00BF7B27"/>
    <w:rsid w:val="00C036AC"/>
    <w:rsid w:val="00C145A9"/>
    <w:rsid w:val="00C15D58"/>
    <w:rsid w:val="00C22F7F"/>
    <w:rsid w:val="00C34426"/>
    <w:rsid w:val="00C35004"/>
    <w:rsid w:val="00C35C77"/>
    <w:rsid w:val="00C36169"/>
    <w:rsid w:val="00C4642F"/>
    <w:rsid w:val="00C527DD"/>
    <w:rsid w:val="00C71496"/>
    <w:rsid w:val="00C71E43"/>
    <w:rsid w:val="00C75830"/>
    <w:rsid w:val="00C967A1"/>
    <w:rsid w:val="00CA0AE4"/>
    <w:rsid w:val="00CB3011"/>
    <w:rsid w:val="00CB3359"/>
    <w:rsid w:val="00CB6FC1"/>
    <w:rsid w:val="00CC035F"/>
    <w:rsid w:val="00CE47ED"/>
    <w:rsid w:val="00CF0714"/>
    <w:rsid w:val="00CF0ACC"/>
    <w:rsid w:val="00CF2663"/>
    <w:rsid w:val="00CF3752"/>
    <w:rsid w:val="00CF3C8B"/>
    <w:rsid w:val="00CF658F"/>
    <w:rsid w:val="00CF708A"/>
    <w:rsid w:val="00D04283"/>
    <w:rsid w:val="00D23639"/>
    <w:rsid w:val="00D3155F"/>
    <w:rsid w:val="00D31E6D"/>
    <w:rsid w:val="00D41FAB"/>
    <w:rsid w:val="00D4790F"/>
    <w:rsid w:val="00D5246E"/>
    <w:rsid w:val="00D71044"/>
    <w:rsid w:val="00D734FF"/>
    <w:rsid w:val="00D75878"/>
    <w:rsid w:val="00D923F1"/>
    <w:rsid w:val="00D92C2E"/>
    <w:rsid w:val="00D97610"/>
    <w:rsid w:val="00DA5A1D"/>
    <w:rsid w:val="00DB1EDF"/>
    <w:rsid w:val="00DB4117"/>
    <w:rsid w:val="00DB53EB"/>
    <w:rsid w:val="00DB7980"/>
    <w:rsid w:val="00DC1D90"/>
    <w:rsid w:val="00DC3021"/>
    <w:rsid w:val="00DC42E7"/>
    <w:rsid w:val="00DD29FD"/>
    <w:rsid w:val="00DE2FBA"/>
    <w:rsid w:val="00DE6FAE"/>
    <w:rsid w:val="00DF1300"/>
    <w:rsid w:val="00DF3233"/>
    <w:rsid w:val="00E04B2E"/>
    <w:rsid w:val="00E173FD"/>
    <w:rsid w:val="00E2662F"/>
    <w:rsid w:val="00E33D1B"/>
    <w:rsid w:val="00E37BE6"/>
    <w:rsid w:val="00E40077"/>
    <w:rsid w:val="00E43229"/>
    <w:rsid w:val="00E547E8"/>
    <w:rsid w:val="00E56B9E"/>
    <w:rsid w:val="00E60B51"/>
    <w:rsid w:val="00E63277"/>
    <w:rsid w:val="00E747B9"/>
    <w:rsid w:val="00E7495F"/>
    <w:rsid w:val="00E74C7D"/>
    <w:rsid w:val="00E7546B"/>
    <w:rsid w:val="00E814DF"/>
    <w:rsid w:val="00E862A3"/>
    <w:rsid w:val="00E9786A"/>
    <w:rsid w:val="00EB42EB"/>
    <w:rsid w:val="00EC1139"/>
    <w:rsid w:val="00EC5056"/>
    <w:rsid w:val="00ED4238"/>
    <w:rsid w:val="00EE5443"/>
    <w:rsid w:val="00F10206"/>
    <w:rsid w:val="00F11750"/>
    <w:rsid w:val="00F22445"/>
    <w:rsid w:val="00F305AC"/>
    <w:rsid w:val="00F34170"/>
    <w:rsid w:val="00F35EE4"/>
    <w:rsid w:val="00F51EF6"/>
    <w:rsid w:val="00F53BE2"/>
    <w:rsid w:val="00F55583"/>
    <w:rsid w:val="00F613A3"/>
    <w:rsid w:val="00F61BA1"/>
    <w:rsid w:val="00F6683B"/>
    <w:rsid w:val="00F741CD"/>
    <w:rsid w:val="00F81EAE"/>
    <w:rsid w:val="00F82FAC"/>
    <w:rsid w:val="00F91149"/>
    <w:rsid w:val="00F91655"/>
    <w:rsid w:val="00FA265D"/>
    <w:rsid w:val="00FA7CB9"/>
    <w:rsid w:val="00FB402C"/>
    <w:rsid w:val="00FD1A65"/>
    <w:rsid w:val="00FD253A"/>
    <w:rsid w:val="00FD530F"/>
    <w:rsid w:val="00FD7847"/>
    <w:rsid w:val="00FF4933"/>
    <w:rsid w:val="00FF662B"/>
    <w:rsid w:val="3C6287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D6F2B1C"/>
  <w15:docId w15:val="{614A2104-3027-476F-8E83-C85E1162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5A8"/>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tulo2">
    <w:name w:val="heading 2"/>
    <w:basedOn w:val="Ttulo1"/>
    <w:next w:val="Normal"/>
    <w:link w:val="Ttulo2Car"/>
    <w:uiPriority w:val="9"/>
    <w:unhideWhenUsed/>
    <w:qFormat/>
    <w:rsid w:val="00733759"/>
    <w:pPr>
      <w:numPr>
        <w:numId w:val="27"/>
      </w:numPr>
      <w:spacing w:before="40"/>
      <w:outlineLvl w:val="1"/>
    </w:pPr>
    <w:rPr>
      <w:sz w:val="26"/>
      <w:szCs w:val="26"/>
    </w:rPr>
  </w:style>
  <w:style w:type="paragraph" w:styleId="Ttulo3">
    <w:name w:val="heading 3"/>
    <w:basedOn w:val="Normal"/>
    <w:next w:val="Normal"/>
    <w:link w:val="Ttulo3Car"/>
    <w:uiPriority w:val="9"/>
    <w:unhideWhenUsed/>
    <w:qFormat/>
    <w:rsid w:val="004307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2B373A"/>
    <w:pPr>
      <w:widowControl w:val="0"/>
      <w:autoSpaceDE w:val="0"/>
      <w:autoSpaceDN w:val="0"/>
      <w:spacing w:after="0" w:line="240" w:lineRule="auto"/>
    </w:pPr>
    <w:rPr>
      <w:rFonts w:ascii="Verdana" w:eastAsia="Verdana" w:hAnsi="Verdana" w:cs="Verdana"/>
      <w:kern w:val="0"/>
      <w:sz w:val="20"/>
      <w:szCs w:val="20"/>
    </w:rPr>
  </w:style>
  <w:style w:type="character" w:customStyle="1" w:styleId="TextoindependienteCar">
    <w:name w:val="Texto independiente Car"/>
    <w:basedOn w:val="Fuentedeprrafopredeter"/>
    <w:link w:val="Textoindependiente"/>
    <w:uiPriority w:val="1"/>
    <w:rsid w:val="002B373A"/>
    <w:rPr>
      <w:rFonts w:ascii="Verdana" w:eastAsia="Verdana" w:hAnsi="Verdana" w:cs="Verdana"/>
      <w:kern w:val="0"/>
      <w:sz w:val="20"/>
      <w:szCs w:val="20"/>
    </w:rPr>
  </w:style>
  <w:style w:type="table" w:customStyle="1" w:styleId="NormalTable0">
    <w:name w:val="Normal Table0"/>
    <w:uiPriority w:val="2"/>
    <w:semiHidden/>
    <w:unhideWhenUsed/>
    <w:qFormat/>
    <w:rsid w:val="002B373A"/>
    <w:pPr>
      <w:widowControl w:val="0"/>
      <w:autoSpaceDE w:val="0"/>
      <w:autoSpaceDN w:val="0"/>
      <w:spacing w:after="0" w:line="240" w:lineRule="auto"/>
    </w:pPr>
    <w:rPr>
      <w:kern w:val="0"/>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B373A"/>
    <w:pPr>
      <w:widowControl w:val="0"/>
      <w:autoSpaceDE w:val="0"/>
      <w:autoSpaceDN w:val="0"/>
      <w:spacing w:after="0" w:line="240" w:lineRule="auto"/>
      <w:ind w:left="107"/>
    </w:pPr>
    <w:rPr>
      <w:rFonts w:ascii="Verdana" w:eastAsia="Verdana" w:hAnsi="Verdana" w:cs="Verdana"/>
      <w:kern w:val="0"/>
    </w:rPr>
  </w:style>
  <w:style w:type="paragraph" w:styleId="Encabezado">
    <w:name w:val="header"/>
    <w:basedOn w:val="Normal"/>
    <w:link w:val="EncabezadoCar"/>
    <w:uiPriority w:val="8"/>
    <w:unhideWhenUsed/>
    <w:rsid w:val="00F10206"/>
    <w:pPr>
      <w:tabs>
        <w:tab w:val="center" w:pos="4419"/>
        <w:tab w:val="right" w:pos="8838"/>
      </w:tabs>
      <w:spacing w:after="0" w:line="240" w:lineRule="auto"/>
    </w:pPr>
  </w:style>
  <w:style w:type="character" w:customStyle="1" w:styleId="EncabezadoCar">
    <w:name w:val="Encabezado Car"/>
    <w:basedOn w:val="Fuentedeprrafopredeter"/>
    <w:link w:val="Encabezado"/>
    <w:uiPriority w:val="8"/>
    <w:rsid w:val="00F10206"/>
  </w:style>
  <w:style w:type="paragraph" w:styleId="Piedepgina">
    <w:name w:val="footer"/>
    <w:basedOn w:val="Normal"/>
    <w:link w:val="PiedepginaCar"/>
    <w:uiPriority w:val="99"/>
    <w:unhideWhenUsed/>
    <w:rsid w:val="00F102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0206"/>
  </w:style>
  <w:style w:type="character" w:customStyle="1" w:styleId="ui-provider">
    <w:name w:val="ui-provider"/>
    <w:basedOn w:val="Fuentedeprrafopredeter"/>
    <w:rsid w:val="00F10206"/>
  </w:style>
  <w:style w:type="paragraph" w:styleId="Prrafodelista">
    <w:name w:val="List Paragraph"/>
    <w:basedOn w:val="Normal"/>
    <w:uiPriority w:val="1"/>
    <w:qFormat/>
    <w:rsid w:val="00DD29FD"/>
    <w:pPr>
      <w:widowControl w:val="0"/>
      <w:autoSpaceDE w:val="0"/>
      <w:autoSpaceDN w:val="0"/>
      <w:spacing w:after="0" w:line="240" w:lineRule="auto"/>
      <w:ind w:left="1348" w:hanging="1137"/>
    </w:pPr>
    <w:rPr>
      <w:rFonts w:ascii="Verdana" w:eastAsia="Verdana" w:hAnsi="Verdana" w:cs="Verdana"/>
      <w:kern w:val="0"/>
    </w:rPr>
  </w:style>
  <w:style w:type="table" w:styleId="Tablaconcuadrcula">
    <w:name w:val="Table Grid"/>
    <w:basedOn w:val="Tablanormal"/>
    <w:uiPriority w:val="39"/>
    <w:rsid w:val="00DD2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osCaratula">
    <w:name w:val="Datos Caratula"/>
    <w:basedOn w:val="Normal"/>
    <w:next w:val="Normal"/>
    <w:rsid w:val="00C4642F"/>
    <w:pPr>
      <w:tabs>
        <w:tab w:val="left" w:pos="2128"/>
        <w:tab w:val="center" w:pos="4320"/>
        <w:tab w:val="right" w:pos="8640"/>
      </w:tabs>
      <w:spacing w:after="0" w:line="312" w:lineRule="atLeast"/>
      <w:jc w:val="center"/>
    </w:pPr>
    <w:rPr>
      <w:rFonts w:ascii="Arial" w:eastAsia="Times New Roman" w:hAnsi="Arial" w:cs="Arial"/>
      <w:kern w:val="0"/>
      <w:sz w:val="24"/>
      <w:szCs w:val="24"/>
    </w:rPr>
  </w:style>
  <w:style w:type="character" w:customStyle="1" w:styleId="Ttulo1Car">
    <w:name w:val="Título 1 Car"/>
    <w:basedOn w:val="Fuentedeprrafopredeter"/>
    <w:link w:val="Ttulo1"/>
    <w:uiPriority w:val="9"/>
    <w:rsid w:val="000105A8"/>
    <w:rPr>
      <w:rFonts w:ascii="Times New Roman" w:eastAsiaTheme="majorEastAsia" w:hAnsi="Times New Roman" w:cstheme="majorBidi"/>
      <w:b/>
      <w:color w:val="2F5496" w:themeColor="accent1" w:themeShade="BF"/>
      <w:sz w:val="32"/>
      <w:szCs w:val="32"/>
    </w:rPr>
  </w:style>
  <w:style w:type="paragraph" w:styleId="TtuloTDC">
    <w:name w:val="TOC Heading"/>
    <w:basedOn w:val="Ttulo1"/>
    <w:next w:val="Normal"/>
    <w:uiPriority w:val="39"/>
    <w:unhideWhenUsed/>
    <w:qFormat/>
    <w:rsid w:val="00C4642F"/>
    <w:pPr>
      <w:outlineLvl w:val="9"/>
    </w:pPr>
    <w:rPr>
      <w:kern w:val="0"/>
      <w:lang w:eastAsia="es-ES"/>
    </w:rPr>
  </w:style>
  <w:style w:type="paragraph" w:styleId="TDC2">
    <w:name w:val="toc 2"/>
    <w:basedOn w:val="Normal"/>
    <w:next w:val="Normal"/>
    <w:autoRedefine/>
    <w:uiPriority w:val="39"/>
    <w:unhideWhenUsed/>
    <w:rsid w:val="00C4642F"/>
    <w:pPr>
      <w:spacing w:after="100"/>
      <w:ind w:left="220"/>
    </w:pPr>
    <w:rPr>
      <w:rFonts w:eastAsiaTheme="minorEastAsia" w:cs="Times New Roman"/>
      <w:kern w:val="0"/>
      <w:lang w:eastAsia="es-ES"/>
    </w:rPr>
  </w:style>
  <w:style w:type="paragraph" w:styleId="TDC1">
    <w:name w:val="toc 1"/>
    <w:basedOn w:val="Normal"/>
    <w:next w:val="Normal"/>
    <w:autoRedefine/>
    <w:uiPriority w:val="39"/>
    <w:unhideWhenUsed/>
    <w:rsid w:val="00DE6FAE"/>
    <w:pPr>
      <w:tabs>
        <w:tab w:val="left" w:pos="440"/>
        <w:tab w:val="right" w:leader="dot" w:pos="9628"/>
      </w:tabs>
      <w:spacing w:after="100"/>
    </w:pPr>
    <w:rPr>
      <w:rFonts w:eastAsiaTheme="minorEastAsia" w:cs="Times New Roman"/>
      <w:kern w:val="0"/>
      <w:lang w:eastAsia="es-ES"/>
    </w:rPr>
  </w:style>
  <w:style w:type="paragraph" w:styleId="TDC3">
    <w:name w:val="toc 3"/>
    <w:basedOn w:val="Normal"/>
    <w:next w:val="Normal"/>
    <w:autoRedefine/>
    <w:uiPriority w:val="39"/>
    <w:unhideWhenUsed/>
    <w:rsid w:val="00C4642F"/>
    <w:pPr>
      <w:spacing w:after="100"/>
      <w:ind w:left="440"/>
    </w:pPr>
    <w:rPr>
      <w:rFonts w:eastAsiaTheme="minorEastAsia" w:cs="Times New Roman"/>
      <w:kern w:val="0"/>
      <w:lang w:eastAsia="es-ES"/>
    </w:rPr>
  </w:style>
  <w:style w:type="paragraph" w:styleId="ndice1">
    <w:name w:val="index 1"/>
    <w:basedOn w:val="DatosCaratula"/>
    <w:next w:val="Normal"/>
    <w:autoRedefine/>
    <w:uiPriority w:val="99"/>
    <w:unhideWhenUsed/>
    <w:rsid w:val="000C7ACD"/>
    <w:pPr>
      <w:tabs>
        <w:tab w:val="clear" w:pos="2128"/>
        <w:tab w:val="clear" w:pos="4320"/>
        <w:tab w:val="clear" w:pos="8640"/>
      </w:tabs>
      <w:spacing w:line="259" w:lineRule="auto"/>
      <w:ind w:left="220" w:hanging="220"/>
      <w:jc w:val="left"/>
    </w:pPr>
    <w:rPr>
      <w:rFonts w:asciiTheme="minorHAnsi" w:eastAsiaTheme="minorHAnsi" w:hAnsiTheme="minorHAnsi" w:cstheme="minorHAnsi"/>
      <w:kern w:val="2"/>
      <w:sz w:val="18"/>
      <w:szCs w:val="18"/>
    </w:rPr>
  </w:style>
  <w:style w:type="paragraph" w:styleId="Ttulo">
    <w:name w:val="Title"/>
    <w:basedOn w:val="Normal"/>
    <w:next w:val="Normal"/>
    <w:link w:val="TtuloCar"/>
    <w:uiPriority w:val="10"/>
    <w:qFormat/>
    <w:rsid w:val="00A06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6AD3"/>
    <w:rPr>
      <w:rFonts w:asciiTheme="majorHAnsi" w:eastAsiaTheme="majorEastAsia" w:hAnsiTheme="majorHAnsi" w:cstheme="majorBidi"/>
      <w:spacing w:val="-10"/>
      <w:kern w:val="28"/>
      <w:sz w:val="56"/>
      <w:szCs w:val="56"/>
    </w:rPr>
  </w:style>
  <w:style w:type="paragraph" w:styleId="ndice2">
    <w:name w:val="index 2"/>
    <w:basedOn w:val="Normal"/>
    <w:next w:val="Normal"/>
    <w:autoRedefine/>
    <w:uiPriority w:val="99"/>
    <w:unhideWhenUsed/>
    <w:rsid w:val="000C7ACD"/>
    <w:pPr>
      <w:spacing w:after="0"/>
      <w:ind w:left="440" w:hanging="220"/>
    </w:pPr>
    <w:rPr>
      <w:rFonts w:cstheme="minorHAnsi"/>
      <w:sz w:val="18"/>
      <w:szCs w:val="18"/>
    </w:rPr>
  </w:style>
  <w:style w:type="paragraph" w:styleId="ndice3">
    <w:name w:val="index 3"/>
    <w:basedOn w:val="Normal"/>
    <w:next w:val="Normal"/>
    <w:autoRedefine/>
    <w:uiPriority w:val="99"/>
    <w:unhideWhenUsed/>
    <w:rsid w:val="000C7ACD"/>
    <w:pPr>
      <w:spacing w:after="0"/>
      <w:ind w:left="660" w:hanging="220"/>
    </w:pPr>
    <w:rPr>
      <w:rFonts w:cstheme="minorHAnsi"/>
      <w:sz w:val="18"/>
      <w:szCs w:val="18"/>
    </w:rPr>
  </w:style>
  <w:style w:type="paragraph" w:styleId="ndice4">
    <w:name w:val="index 4"/>
    <w:basedOn w:val="Normal"/>
    <w:next w:val="Normal"/>
    <w:autoRedefine/>
    <w:uiPriority w:val="99"/>
    <w:unhideWhenUsed/>
    <w:rsid w:val="000C7ACD"/>
    <w:pPr>
      <w:spacing w:after="0"/>
      <w:ind w:left="880" w:hanging="220"/>
    </w:pPr>
    <w:rPr>
      <w:rFonts w:cstheme="minorHAnsi"/>
      <w:sz w:val="18"/>
      <w:szCs w:val="18"/>
    </w:rPr>
  </w:style>
  <w:style w:type="paragraph" w:styleId="ndice5">
    <w:name w:val="index 5"/>
    <w:basedOn w:val="Normal"/>
    <w:next w:val="Normal"/>
    <w:autoRedefine/>
    <w:uiPriority w:val="99"/>
    <w:unhideWhenUsed/>
    <w:rsid w:val="000C7ACD"/>
    <w:pPr>
      <w:spacing w:after="0"/>
      <w:ind w:left="1100" w:hanging="220"/>
    </w:pPr>
    <w:rPr>
      <w:rFonts w:cstheme="minorHAnsi"/>
      <w:sz w:val="18"/>
      <w:szCs w:val="18"/>
    </w:rPr>
  </w:style>
  <w:style w:type="paragraph" w:styleId="ndice6">
    <w:name w:val="index 6"/>
    <w:basedOn w:val="Normal"/>
    <w:next w:val="Normal"/>
    <w:autoRedefine/>
    <w:uiPriority w:val="99"/>
    <w:unhideWhenUsed/>
    <w:rsid w:val="000C7ACD"/>
    <w:pPr>
      <w:spacing w:after="0"/>
      <w:ind w:left="1320" w:hanging="220"/>
    </w:pPr>
    <w:rPr>
      <w:rFonts w:cstheme="minorHAnsi"/>
      <w:sz w:val="18"/>
      <w:szCs w:val="18"/>
    </w:rPr>
  </w:style>
  <w:style w:type="paragraph" w:styleId="ndice7">
    <w:name w:val="index 7"/>
    <w:basedOn w:val="Normal"/>
    <w:next w:val="Normal"/>
    <w:autoRedefine/>
    <w:uiPriority w:val="99"/>
    <w:unhideWhenUsed/>
    <w:rsid w:val="000C7ACD"/>
    <w:pPr>
      <w:spacing w:after="0"/>
      <w:ind w:left="1540" w:hanging="220"/>
    </w:pPr>
    <w:rPr>
      <w:rFonts w:cstheme="minorHAnsi"/>
      <w:sz w:val="18"/>
      <w:szCs w:val="18"/>
    </w:rPr>
  </w:style>
  <w:style w:type="paragraph" w:styleId="ndice8">
    <w:name w:val="index 8"/>
    <w:basedOn w:val="Normal"/>
    <w:next w:val="Normal"/>
    <w:autoRedefine/>
    <w:uiPriority w:val="99"/>
    <w:unhideWhenUsed/>
    <w:rsid w:val="000C7ACD"/>
    <w:pPr>
      <w:spacing w:after="0"/>
      <w:ind w:left="1760" w:hanging="220"/>
    </w:pPr>
    <w:rPr>
      <w:rFonts w:cstheme="minorHAnsi"/>
      <w:sz w:val="18"/>
      <w:szCs w:val="18"/>
    </w:rPr>
  </w:style>
  <w:style w:type="paragraph" w:styleId="ndice9">
    <w:name w:val="index 9"/>
    <w:basedOn w:val="Normal"/>
    <w:next w:val="Normal"/>
    <w:autoRedefine/>
    <w:uiPriority w:val="99"/>
    <w:unhideWhenUsed/>
    <w:rsid w:val="000C7ACD"/>
    <w:pPr>
      <w:spacing w:after="0"/>
      <w:ind w:left="1980" w:hanging="220"/>
    </w:pPr>
    <w:rPr>
      <w:rFonts w:cstheme="minorHAnsi"/>
      <w:sz w:val="18"/>
      <w:szCs w:val="18"/>
    </w:rPr>
  </w:style>
  <w:style w:type="paragraph" w:styleId="Ttulodendice">
    <w:name w:val="index heading"/>
    <w:basedOn w:val="Normal"/>
    <w:next w:val="ndice1"/>
    <w:uiPriority w:val="99"/>
    <w:unhideWhenUsed/>
    <w:rsid w:val="000C7ACD"/>
    <w:pPr>
      <w:spacing w:before="240" w:after="120"/>
      <w:jc w:val="center"/>
    </w:pPr>
    <w:rPr>
      <w:rFonts w:cstheme="minorHAnsi"/>
      <w:b/>
      <w:bCs/>
      <w:sz w:val="26"/>
      <w:szCs w:val="26"/>
    </w:rPr>
  </w:style>
  <w:style w:type="character" w:styleId="Hipervnculo">
    <w:name w:val="Hyperlink"/>
    <w:basedOn w:val="Fuentedeprrafopredeter"/>
    <w:uiPriority w:val="99"/>
    <w:unhideWhenUsed/>
    <w:rsid w:val="000105A8"/>
    <w:rPr>
      <w:color w:val="0563C1" w:themeColor="hyperlink"/>
      <w:u w:val="single"/>
    </w:rPr>
  </w:style>
  <w:style w:type="paragraph" w:styleId="Revisin">
    <w:name w:val="Revision"/>
    <w:hidden/>
    <w:uiPriority w:val="99"/>
    <w:semiHidden/>
    <w:rsid w:val="002E74B0"/>
    <w:pPr>
      <w:spacing w:after="0" w:line="240" w:lineRule="auto"/>
    </w:pPr>
  </w:style>
  <w:style w:type="character" w:styleId="Refdecomentario">
    <w:name w:val="annotation reference"/>
    <w:basedOn w:val="Fuentedeprrafopredeter"/>
    <w:uiPriority w:val="99"/>
    <w:semiHidden/>
    <w:unhideWhenUsed/>
    <w:rsid w:val="00BB47DC"/>
    <w:rPr>
      <w:sz w:val="16"/>
      <w:szCs w:val="16"/>
    </w:rPr>
  </w:style>
  <w:style w:type="paragraph" w:styleId="Textocomentario">
    <w:name w:val="annotation text"/>
    <w:basedOn w:val="Normal"/>
    <w:link w:val="TextocomentarioCar"/>
    <w:uiPriority w:val="99"/>
    <w:unhideWhenUsed/>
    <w:rsid w:val="00BB47DC"/>
    <w:pPr>
      <w:spacing w:line="240" w:lineRule="auto"/>
    </w:pPr>
    <w:rPr>
      <w:sz w:val="20"/>
      <w:szCs w:val="20"/>
    </w:rPr>
  </w:style>
  <w:style w:type="character" w:customStyle="1" w:styleId="TextocomentarioCar">
    <w:name w:val="Texto comentario Car"/>
    <w:basedOn w:val="Fuentedeprrafopredeter"/>
    <w:link w:val="Textocomentario"/>
    <w:uiPriority w:val="99"/>
    <w:rsid w:val="00BB47DC"/>
    <w:rPr>
      <w:sz w:val="20"/>
      <w:szCs w:val="20"/>
    </w:rPr>
  </w:style>
  <w:style w:type="paragraph" w:styleId="Asuntodelcomentario">
    <w:name w:val="annotation subject"/>
    <w:basedOn w:val="Textocomentario"/>
    <w:next w:val="Textocomentario"/>
    <w:link w:val="AsuntodelcomentarioCar"/>
    <w:uiPriority w:val="99"/>
    <w:semiHidden/>
    <w:unhideWhenUsed/>
    <w:rsid w:val="00BB47DC"/>
    <w:rPr>
      <w:b/>
      <w:bCs/>
    </w:rPr>
  </w:style>
  <w:style w:type="character" w:customStyle="1" w:styleId="AsuntodelcomentarioCar">
    <w:name w:val="Asunto del comentario Car"/>
    <w:basedOn w:val="TextocomentarioCar"/>
    <w:link w:val="Asuntodelcomentario"/>
    <w:uiPriority w:val="99"/>
    <w:semiHidden/>
    <w:rsid w:val="00BB47DC"/>
    <w:rPr>
      <w:b/>
      <w:bCs/>
      <w:sz w:val="20"/>
      <w:szCs w:val="20"/>
    </w:rPr>
  </w:style>
  <w:style w:type="character" w:customStyle="1" w:styleId="cf01">
    <w:name w:val="cf01"/>
    <w:basedOn w:val="Fuentedeprrafopredeter"/>
    <w:rsid w:val="00DC42E7"/>
    <w:rPr>
      <w:rFonts w:ascii="Segoe UI" w:hAnsi="Segoe UI" w:cs="Segoe UI" w:hint="default"/>
      <w:sz w:val="18"/>
      <w:szCs w:val="18"/>
    </w:rPr>
  </w:style>
  <w:style w:type="character" w:styleId="Hipervnculovisitado">
    <w:name w:val="FollowedHyperlink"/>
    <w:basedOn w:val="Fuentedeprrafopredeter"/>
    <w:uiPriority w:val="99"/>
    <w:semiHidden/>
    <w:unhideWhenUsed/>
    <w:rsid w:val="00411E32"/>
    <w:rPr>
      <w:color w:val="954F72" w:themeColor="followedHyperlink"/>
      <w:u w:val="single"/>
    </w:rPr>
  </w:style>
  <w:style w:type="character" w:customStyle="1" w:styleId="Ttulo2Car">
    <w:name w:val="Título 2 Car"/>
    <w:basedOn w:val="Fuentedeprrafopredeter"/>
    <w:link w:val="Ttulo2"/>
    <w:uiPriority w:val="9"/>
    <w:rsid w:val="009C0AC5"/>
    <w:rPr>
      <w:rFonts w:ascii="Times New Roman" w:eastAsiaTheme="majorEastAsia" w:hAnsi="Times New Roman" w:cstheme="majorBidi"/>
      <w:b/>
      <w:color w:val="2F5496" w:themeColor="accent1" w:themeShade="BF"/>
      <w:sz w:val="26"/>
      <w:szCs w:val="26"/>
    </w:rPr>
  </w:style>
  <w:style w:type="character" w:customStyle="1" w:styleId="Ttulo3Car">
    <w:name w:val="Título 3 Car"/>
    <w:basedOn w:val="Fuentedeprrafopredeter"/>
    <w:link w:val="Ttulo3"/>
    <w:uiPriority w:val="9"/>
    <w:rsid w:val="004307DB"/>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qFormat/>
    <w:rsid w:val="004A1260"/>
    <w:pPr>
      <w:widowControl w:val="0"/>
      <w:autoSpaceDE w:val="0"/>
      <w:autoSpaceDN w:val="0"/>
      <w:spacing w:after="0" w:line="240" w:lineRule="auto"/>
    </w:pPr>
    <w:rPr>
      <w:kern w:val="0"/>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89">
      <w:bodyDiv w:val="1"/>
      <w:marLeft w:val="0"/>
      <w:marRight w:val="0"/>
      <w:marTop w:val="0"/>
      <w:marBottom w:val="0"/>
      <w:divBdr>
        <w:top w:val="none" w:sz="0" w:space="0" w:color="auto"/>
        <w:left w:val="none" w:sz="0" w:space="0" w:color="auto"/>
        <w:bottom w:val="none" w:sz="0" w:space="0" w:color="auto"/>
        <w:right w:val="none" w:sz="0" w:space="0" w:color="auto"/>
      </w:divBdr>
    </w:div>
    <w:div w:id="126943973">
      <w:bodyDiv w:val="1"/>
      <w:marLeft w:val="0"/>
      <w:marRight w:val="0"/>
      <w:marTop w:val="0"/>
      <w:marBottom w:val="0"/>
      <w:divBdr>
        <w:top w:val="none" w:sz="0" w:space="0" w:color="auto"/>
        <w:left w:val="none" w:sz="0" w:space="0" w:color="auto"/>
        <w:bottom w:val="none" w:sz="0" w:space="0" w:color="auto"/>
        <w:right w:val="none" w:sz="0" w:space="0" w:color="auto"/>
      </w:divBdr>
    </w:div>
    <w:div w:id="159128771">
      <w:bodyDiv w:val="1"/>
      <w:marLeft w:val="0"/>
      <w:marRight w:val="0"/>
      <w:marTop w:val="0"/>
      <w:marBottom w:val="0"/>
      <w:divBdr>
        <w:top w:val="none" w:sz="0" w:space="0" w:color="auto"/>
        <w:left w:val="none" w:sz="0" w:space="0" w:color="auto"/>
        <w:bottom w:val="none" w:sz="0" w:space="0" w:color="auto"/>
        <w:right w:val="none" w:sz="0" w:space="0" w:color="auto"/>
      </w:divBdr>
    </w:div>
    <w:div w:id="163906897">
      <w:bodyDiv w:val="1"/>
      <w:marLeft w:val="0"/>
      <w:marRight w:val="0"/>
      <w:marTop w:val="0"/>
      <w:marBottom w:val="0"/>
      <w:divBdr>
        <w:top w:val="none" w:sz="0" w:space="0" w:color="auto"/>
        <w:left w:val="none" w:sz="0" w:space="0" w:color="auto"/>
        <w:bottom w:val="none" w:sz="0" w:space="0" w:color="auto"/>
        <w:right w:val="none" w:sz="0" w:space="0" w:color="auto"/>
      </w:divBdr>
    </w:div>
    <w:div w:id="228807411">
      <w:bodyDiv w:val="1"/>
      <w:marLeft w:val="0"/>
      <w:marRight w:val="0"/>
      <w:marTop w:val="0"/>
      <w:marBottom w:val="0"/>
      <w:divBdr>
        <w:top w:val="none" w:sz="0" w:space="0" w:color="auto"/>
        <w:left w:val="none" w:sz="0" w:space="0" w:color="auto"/>
        <w:bottom w:val="none" w:sz="0" w:space="0" w:color="auto"/>
        <w:right w:val="none" w:sz="0" w:space="0" w:color="auto"/>
      </w:divBdr>
    </w:div>
    <w:div w:id="429206174">
      <w:bodyDiv w:val="1"/>
      <w:marLeft w:val="0"/>
      <w:marRight w:val="0"/>
      <w:marTop w:val="0"/>
      <w:marBottom w:val="0"/>
      <w:divBdr>
        <w:top w:val="none" w:sz="0" w:space="0" w:color="auto"/>
        <w:left w:val="none" w:sz="0" w:space="0" w:color="auto"/>
        <w:bottom w:val="none" w:sz="0" w:space="0" w:color="auto"/>
        <w:right w:val="none" w:sz="0" w:space="0" w:color="auto"/>
      </w:divBdr>
    </w:div>
    <w:div w:id="725253402">
      <w:bodyDiv w:val="1"/>
      <w:marLeft w:val="0"/>
      <w:marRight w:val="0"/>
      <w:marTop w:val="0"/>
      <w:marBottom w:val="0"/>
      <w:divBdr>
        <w:top w:val="none" w:sz="0" w:space="0" w:color="auto"/>
        <w:left w:val="none" w:sz="0" w:space="0" w:color="auto"/>
        <w:bottom w:val="none" w:sz="0" w:space="0" w:color="auto"/>
        <w:right w:val="none" w:sz="0" w:space="0" w:color="auto"/>
      </w:divBdr>
    </w:div>
    <w:div w:id="930046612">
      <w:bodyDiv w:val="1"/>
      <w:marLeft w:val="0"/>
      <w:marRight w:val="0"/>
      <w:marTop w:val="0"/>
      <w:marBottom w:val="0"/>
      <w:divBdr>
        <w:top w:val="none" w:sz="0" w:space="0" w:color="auto"/>
        <w:left w:val="none" w:sz="0" w:space="0" w:color="auto"/>
        <w:bottom w:val="none" w:sz="0" w:space="0" w:color="auto"/>
        <w:right w:val="none" w:sz="0" w:space="0" w:color="auto"/>
      </w:divBdr>
    </w:div>
    <w:div w:id="932278047">
      <w:bodyDiv w:val="1"/>
      <w:marLeft w:val="0"/>
      <w:marRight w:val="0"/>
      <w:marTop w:val="0"/>
      <w:marBottom w:val="0"/>
      <w:divBdr>
        <w:top w:val="none" w:sz="0" w:space="0" w:color="auto"/>
        <w:left w:val="none" w:sz="0" w:space="0" w:color="auto"/>
        <w:bottom w:val="none" w:sz="0" w:space="0" w:color="auto"/>
        <w:right w:val="none" w:sz="0" w:space="0" w:color="auto"/>
      </w:divBdr>
    </w:div>
    <w:div w:id="1139228295">
      <w:bodyDiv w:val="1"/>
      <w:marLeft w:val="0"/>
      <w:marRight w:val="0"/>
      <w:marTop w:val="0"/>
      <w:marBottom w:val="0"/>
      <w:divBdr>
        <w:top w:val="none" w:sz="0" w:space="0" w:color="auto"/>
        <w:left w:val="none" w:sz="0" w:space="0" w:color="auto"/>
        <w:bottom w:val="none" w:sz="0" w:space="0" w:color="auto"/>
        <w:right w:val="none" w:sz="0" w:space="0" w:color="auto"/>
      </w:divBdr>
    </w:div>
    <w:div w:id="1308392584">
      <w:bodyDiv w:val="1"/>
      <w:marLeft w:val="0"/>
      <w:marRight w:val="0"/>
      <w:marTop w:val="0"/>
      <w:marBottom w:val="0"/>
      <w:divBdr>
        <w:top w:val="none" w:sz="0" w:space="0" w:color="auto"/>
        <w:left w:val="none" w:sz="0" w:space="0" w:color="auto"/>
        <w:bottom w:val="none" w:sz="0" w:space="0" w:color="auto"/>
        <w:right w:val="none" w:sz="0" w:space="0" w:color="auto"/>
      </w:divBdr>
    </w:div>
    <w:div w:id="1313564270">
      <w:bodyDiv w:val="1"/>
      <w:marLeft w:val="0"/>
      <w:marRight w:val="0"/>
      <w:marTop w:val="0"/>
      <w:marBottom w:val="0"/>
      <w:divBdr>
        <w:top w:val="none" w:sz="0" w:space="0" w:color="auto"/>
        <w:left w:val="none" w:sz="0" w:space="0" w:color="auto"/>
        <w:bottom w:val="none" w:sz="0" w:space="0" w:color="auto"/>
        <w:right w:val="none" w:sz="0" w:space="0" w:color="auto"/>
      </w:divBdr>
    </w:div>
    <w:div w:id="1490756242">
      <w:bodyDiv w:val="1"/>
      <w:marLeft w:val="0"/>
      <w:marRight w:val="0"/>
      <w:marTop w:val="0"/>
      <w:marBottom w:val="0"/>
      <w:divBdr>
        <w:top w:val="none" w:sz="0" w:space="0" w:color="auto"/>
        <w:left w:val="none" w:sz="0" w:space="0" w:color="auto"/>
        <w:bottom w:val="none" w:sz="0" w:space="0" w:color="auto"/>
        <w:right w:val="none" w:sz="0" w:space="0" w:color="auto"/>
      </w:divBdr>
    </w:div>
    <w:div w:id="2017416584">
      <w:bodyDiv w:val="1"/>
      <w:marLeft w:val="0"/>
      <w:marRight w:val="0"/>
      <w:marTop w:val="0"/>
      <w:marBottom w:val="0"/>
      <w:divBdr>
        <w:top w:val="none" w:sz="0" w:space="0" w:color="auto"/>
        <w:left w:val="none" w:sz="0" w:space="0" w:color="auto"/>
        <w:bottom w:val="none" w:sz="0" w:space="0" w:color="auto"/>
        <w:right w:val="none" w:sz="0" w:space="0" w:color="auto"/>
      </w:divBdr>
    </w:div>
    <w:div w:id="2046756000">
      <w:bodyDiv w:val="1"/>
      <w:marLeft w:val="0"/>
      <w:marRight w:val="0"/>
      <w:marTop w:val="0"/>
      <w:marBottom w:val="0"/>
      <w:divBdr>
        <w:top w:val="none" w:sz="0" w:space="0" w:color="auto"/>
        <w:left w:val="none" w:sz="0" w:space="0" w:color="auto"/>
        <w:bottom w:val="none" w:sz="0" w:space="0" w:color="auto"/>
        <w:right w:val="none" w:sz="0" w:space="0" w:color="auto"/>
      </w:divBdr>
    </w:div>
    <w:div w:id="2047362937">
      <w:bodyDiv w:val="1"/>
      <w:marLeft w:val="0"/>
      <w:marRight w:val="0"/>
      <w:marTop w:val="0"/>
      <w:marBottom w:val="0"/>
      <w:divBdr>
        <w:top w:val="none" w:sz="0" w:space="0" w:color="auto"/>
        <w:left w:val="none" w:sz="0" w:space="0" w:color="auto"/>
        <w:bottom w:val="none" w:sz="0" w:space="0" w:color="auto"/>
        <w:right w:val="none" w:sz="0" w:space="0" w:color="auto"/>
      </w:divBdr>
    </w:div>
    <w:div w:id="2135130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mfchile.cl/portal/principal/613/articles-29208_doc_pdf.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0978-CAE5-47A1-8898-64A17A69C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23</Pages>
  <Words>3946</Words>
  <Characters>21703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Carrasco Venegas</dc:creator>
  <cp:keywords/>
  <dc:description/>
  <cp:lastModifiedBy>Esteban Carrasco</cp:lastModifiedBy>
  <cp:revision>22</cp:revision>
  <dcterms:created xsi:type="dcterms:W3CDTF">2023-11-30T12:02:00Z</dcterms:created>
  <dcterms:modified xsi:type="dcterms:W3CDTF">2023-11-30T19:31:00Z</dcterms:modified>
</cp:coreProperties>
</file>