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706E6413" w14:textId="77777777" w:rsidR="001A7B08" w:rsidRDefault="00B01B02" w:rsidP="001A7B08">
      <w:pPr>
        <w:jc w:val="center"/>
        <w:rPr>
          <w:rFonts w:ascii="Calibri" w:hAnsi="Calibri" w:cs="Calibri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1A7B08">
        <w:rPr>
          <w:rFonts w:ascii="Calibri" w:hAnsi="Calibri" w:cs="Calibri"/>
          <w:b/>
          <w:sz w:val="72"/>
          <w:szCs w:val="72"/>
        </w:rPr>
        <w:t>D56(528)-</w:t>
      </w:r>
    </w:p>
    <w:p w14:paraId="4CB00216" w14:textId="560218F3" w:rsidR="001A7B08" w:rsidRPr="00857076" w:rsidRDefault="001A7B08" w:rsidP="001A7B0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DE18D3">
        <w:rPr>
          <w:rFonts w:ascii="Calibri" w:hAnsi="Calibri" w:cs="Calibri"/>
          <w:b/>
          <w:sz w:val="72"/>
          <w:szCs w:val="72"/>
        </w:rPr>
        <w:t>Operaciones afectas a los límites individuales de crédito</w:t>
      </w:r>
    </w:p>
    <w:p w14:paraId="207EDD71" w14:textId="2FCC6A10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290899A5" w:rsidR="00C4642F" w:rsidRPr="00230F5A" w:rsidRDefault="00A0303B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7.85pt;margin-top:19.8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028831DA" w14:textId="57E069A3" w:rsidR="000105A8" w:rsidRPr="00230F5A" w:rsidRDefault="000105A8" w:rsidP="00A0303B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40F9C7DE" w14:textId="6D8F7388" w:rsidR="00C91D2D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17113" w:history="1">
            <w:r w:rsidR="00C91D2D" w:rsidRPr="002D34D7">
              <w:rPr>
                <w:rStyle w:val="Hipervnculo"/>
                <w:noProof/>
              </w:rPr>
              <w:t>1.</w:t>
            </w:r>
            <w:r w:rsidR="00C91D2D">
              <w:rPr>
                <w:rFonts w:cstheme="minorBidi"/>
                <w:noProof/>
                <w:kern w:val="2"/>
              </w:rPr>
              <w:tab/>
            </w:r>
            <w:r w:rsidR="00C91D2D" w:rsidRPr="002D34D7">
              <w:rPr>
                <w:rStyle w:val="Hipervnculo"/>
                <w:noProof/>
              </w:rPr>
              <w:t>Definición de estructuras</w:t>
            </w:r>
            <w:r w:rsidR="00C91D2D">
              <w:rPr>
                <w:noProof/>
                <w:webHidden/>
              </w:rPr>
              <w:tab/>
            </w:r>
            <w:r w:rsidR="00C91D2D">
              <w:rPr>
                <w:noProof/>
                <w:webHidden/>
              </w:rPr>
              <w:fldChar w:fldCharType="begin"/>
            </w:r>
            <w:r w:rsidR="00C91D2D">
              <w:rPr>
                <w:noProof/>
                <w:webHidden/>
              </w:rPr>
              <w:instrText xml:space="preserve"> PAGEREF _Toc152317113 \h </w:instrText>
            </w:r>
            <w:r w:rsidR="00C91D2D">
              <w:rPr>
                <w:noProof/>
                <w:webHidden/>
              </w:rPr>
            </w:r>
            <w:r w:rsidR="00C91D2D">
              <w:rPr>
                <w:noProof/>
                <w:webHidden/>
              </w:rPr>
              <w:fldChar w:fldCharType="separate"/>
            </w:r>
            <w:r w:rsidR="00C91D2D">
              <w:rPr>
                <w:noProof/>
                <w:webHidden/>
              </w:rPr>
              <w:t>5</w:t>
            </w:r>
            <w:r w:rsidR="00C91D2D">
              <w:rPr>
                <w:noProof/>
                <w:webHidden/>
              </w:rPr>
              <w:fldChar w:fldCharType="end"/>
            </w:r>
          </w:hyperlink>
        </w:p>
        <w:p w14:paraId="49755BED" w14:textId="2DA21600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14" w:history="1">
            <w:r w:rsidRPr="002D34D7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bCs/>
                <w:noProof/>
              </w:rPr>
              <w:t xml:space="preserve">Archivo de datos del emisor  </w:t>
            </w:r>
            <w:r w:rsidRPr="002D34D7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697E" w14:textId="7E233B22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15" w:history="1">
            <w:r w:rsidRPr="002D34D7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CACF" w14:textId="56B9FD65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16" w:history="1">
            <w:r w:rsidRPr="002D34D7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3E56" w14:textId="44A5051F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17" w:history="1">
            <w:r w:rsidRPr="002D34D7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72F6" w14:textId="79588893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18" w:history="1">
            <w:r w:rsidRPr="002D34D7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1BCF" w14:textId="67AC69DF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19" w:history="1">
            <w:r w:rsidRPr="002D34D7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C93D" w14:textId="4534B935" w:rsidR="00C91D2D" w:rsidRDefault="00C91D2D">
          <w:pPr>
            <w:pStyle w:val="TDC1"/>
            <w:rPr>
              <w:rFonts w:cstheme="minorBidi"/>
              <w:noProof/>
              <w:kern w:val="2"/>
            </w:rPr>
          </w:pPr>
          <w:hyperlink w:anchor="_Toc152317120" w:history="1">
            <w:r w:rsidRPr="002D34D7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F85C" w14:textId="444A7974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21" w:history="1">
            <w:r w:rsidRPr="002D34D7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BB09" w14:textId="141BDCBA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22" w:history="1">
            <w:r w:rsidRPr="002D34D7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2B66" w14:textId="0D28B60B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23" w:history="1">
            <w:r w:rsidRPr="002D34D7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CDCF" w14:textId="0788FEB1" w:rsidR="00C91D2D" w:rsidRDefault="00C91D2D">
          <w:pPr>
            <w:pStyle w:val="TDC1"/>
            <w:rPr>
              <w:rFonts w:cstheme="minorBidi"/>
              <w:noProof/>
              <w:kern w:val="2"/>
            </w:rPr>
          </w:pPr>
          <w:hyperlink w:anchor="_Toc152317124" w:history="1">
            <w:r w:rsidRPr="002D34D7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4B73" w14:textId="58F27183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25" w:history="1">
            <w:r w:rsidRPr="002D34D7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5F09" w14:textId="714C0425" w:rsidR="00C91D2D" w:rsidRDefault="00C91D2D">
          <w:pPr>
            <w:pStyle w:val="TDC1"/>
            <w:rPr>
              <w:rFonts w:cstheme="minorBidi"/>
              <w:noProof/>
              <w:kern w:val="2"/>
            </w:rPr>
          </w:pPr>
          <w:hyperlink w:anchor="_Toc152317126" w:history="1">
            <w:r w:rsidRPr="002D34D7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913F" w14:textId="4A9BF1AA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27" w:history="1">
            <w:r w:rsidRPr="002D34D7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E179" w14:textId="5FFC75DB" w:rsidR="00C91D2D" w:rsidRDefault="00C91D2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28" w:history="1">
            <w:r w:rsidRPr="002D34D7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B2A7" w14:textId="27B51538" w:rsidR="00C91D2D" w:rsidRDefault="00C91D2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29" w:history="1">
            <w:r w:rsidRPr="002D34D7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8662" w14:textId="0D18556A" w:rsidR="00C91D2D" w:rsidRDefault="00C91D2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30" w:history="1">
            <w:r w:rsidRPr="002D34D7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5604" w14:textId="3642B7E5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31" w:history="1">
            <w:r w:rsidRPr="002D34D7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8709" w14:textId="25346BE5" w:rsidR="00C91D2D" w:rsidRDefault="00C91D2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32" w:history="1">
            <w:r w:rsidRPr="002D34D7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24DC" w14:textId="286975C7" w:rsidR="00C91D2D" w:rsidRDefault="00C91D2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33" w:history="1">
            <w:r w:rsidRPr="002D34D7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D56E" w14:textId="466764B5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34" w:history="1">
            <w:r w:rsidRPr="002D34D7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97B5" w14:textId="700FB263" w:rsidR="00C91D2D" w:rsidRDefault="00C91D2D">
          <w:pPr>
            <w:pStyle w:val="TDC1"/>
            <w:rPr>
              <w:rFonts w:cstheme="minorBidi"/>
              <w:noProof/>
              <w:kern w:val="2"/>
            </w:rPr>
          </w:pPr>
          <w:hyperlink w:anchor="_Toc152317135" w:history="1">
            <w:r w:rsidRPr="002D34D7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BDD0" w14:textId="3BBFB64F" w:rsidR="00C91D2D" w:rsidRDefault="00C91D2D">
          <w:pPr>
            <w:pStyle w:val="TDC1"/>
            <w:rPr>
              <w:rFonts w:cstheme="minorBidi"/>
              <w:noProof/>
              <w:kern w:val="2"/>
            </w:rPr>
          </w:pPr>
          <w:hyperlink w:anchor="_Toc152317136" w:history="1">
            <w:r w:rsidRPr="002D34D7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C434" w14:textId="1B227409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37" w:history="1">
            <w:r w:rsidRPr="002D34D7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F175" w14:textId="1F8C8EDB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38" w:history="1">
            <w:r w:rsidRPr="002D34D7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E4ED" w14:textId="57C1B3FC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39" w:history="1">
            <w:r w:rsidRPr="002D34D7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469E" w14:textId="67FFA8B9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40" w:history="1">
            <w:r w:rsidRPr="002D34D7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F22B" w14:textId="7CDE37CF" w:rsidR="00C91D2D" w:rsidRDefault="00C91D2D">
          <w:pPr>
            <w:pStyle w:val="TDC1"/>
            <w:rPr>
              <w:rFonts w:cstheme="minorBidi"/>
              <w:noProof/>
              <w:kern w:val="2"/>
            </w:rPr>
          </w:pPr>
          <w:hyperlink w:anchor="_Toc152317141" w:history="1">
            <w:r w:rsidRPr="002D34D7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1C23" w14:textId="1AB50845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42" w:history="1">
            <w:r w:rsidRPr="002D34D7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2D41" w14:textId="37A42312" w:rsidR="00C91D2D" w:rsidRDefault="00C91D2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43" w:history="1">
            <w:r w:rsidRPr="002D34D7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D57B" w14:textId="4FB34439" w:rsidR="00C91D2D" w:rsidRDefault="00C91D2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44" w:history="1">
            <w:r w:rsidRPr="002D34D7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A95E" w14:textId="4CD111B0" w:rsidR="00C91D2D" w:rsidRDefault="00C91D2D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45" w:history="1">
            <w:r w:rsidRPr="002D34D7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2F98" w14:textId="2EE17B89" w:rsidR="00C91D2D" w:rsidRDefault="00C91D2D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17146" w:history="1">
            <w:r w:rsidRPr="002D34D7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E01E" w14:textId="627FAD54" w:rsidR="00C91D2D" w:rsidRDefault="00C91D2D">
          <w:pPr>
            <w:pStyle w:val="TDC1"/>
            <w:rPr>
              <w:rFonts w:cstheme="minorBidi"/>
              <w:noProof/>
              <w:kern w:val="2"/>
            </w:rPr>
          </w:pPr>
          <w:hyperlink w:anchor="_Toc152317147" w:history="1">
            <w:r w:rsidRPr="002D34D7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2D34D7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_Toc152317147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063AA92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546E321E" w:rsidR="00C36169" w:rsidRPr="00230F5A" w:rsidRDefault="00A0303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D56</w:t>
            </w:r>
          </w:p>
        </w:tc>
        <w:tc>
          <w:tcPr>
            <w:tcW w:w="1342" w:type="dxa"/>
          </w:tcPr>
          <w:p w14:paraId="22F848E4" w14:textId="079533F5" w:rsidR="00C36169" w:rsidRPr="00230F5A" w:rsidRDefault="00A0303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40AD36A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3C2DB60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2136537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02DE322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5741657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6D6659F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572CD14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1EC7199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1396E47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5016BE7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0689682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46069B8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561D886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2D9206D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A95BD7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17113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17114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153F9E93" w14:textId="77777777" w:rsidR="00E51E5C" w:rsidRDefault="00E51E5C" w:rsidP="00E51E5C">
      <w:pPr>
        <w:pStyle w:val="Textoindependiente"/>
        <w:spacing w:before="1"/>
        <w:ind w:left="212" w:right="-1"/>
      </w:pPr>
    </w:p>
    <w:p w14:paraId="44B33C14" w14:textId="77777777" w:rsidR="00E51E5C" w:rsidRDefault="00E51E5C" w:rsidP="00E51E5C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Primer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registro</w:t>
      </w:r>
    </w:p>
    <w:p w14:paraId="2B149A77" w14:textId="77777777" w:rsidR="00E51E5C" w:rsidRDefault="00E51E5C" w:rsidP="00E51E5C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E51E5C" w14:paraId="535F4607" w14:textId="77777777" w:rsidTr="00B42391">
        <w:trPr>
          <w:trHeight w:val="244"/>
        </w:trPr>
        <w:tc>
          <w:tcPr>
            <w:tcW w:w="1414" w:type="dxa"/>
          </w:tcPr>
          <w:p w14:paraId="5076A0D8" w14:textId="77777777" w:rsidR="00E51E5C" w:rsidRDefault="00E51E5C" w:rsidP="00B42391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2056199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37E1055" w14:textId="77777777" w:rsidR="00E51E5C" w:rsidRDefault="00E51E5C" w:rsidP="00B42391">
            <w:pPr>
              <w:pStyle w:val="TableParagraph"/>
              <w:spacing w:line="224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Código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institución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financiera</w:t>
            </w:r>
            <w:proofErr w:type="spellEnd"/>
          </w:p>
        </w:tc>
        <w:tc>
          <w:tcPr>
            <w:tcW w:w="2977" w:type="dxa"/>
          </w:tcPr>
          <w:p w14:paraId="2645807F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E51E5C" w14:paraId="2D89C559" w14:textId="77777777" w:rsidTr="00B42391">
        <w:trPr>
          <w:trHeight w:val="242"/>
        </w:trPr>
        <w:tc>
          <w:tcPr>
            <w:tcW w:w="1414" w:type="dxa"/>
          </w:tcPr>
          <w:p w14:paraId="090E55BC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5FBC2F3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67299DA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1585152B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</w:tr>
      <w:tr w:rsidR="00E51E5C" w14:paraId="5D621915" w14:textId="77777777" w:rsidTr="00B42391">
        <w:trPr>
          <w:trHeight w:val="244"/>
        </w:trPr>
        <w:tc>
          <w:tcPr>
            <w:tcW w:w="1414" w:type="dxa"/>
          </w:tcPr>
          <w:p w14:paraId="1964C00D" w14:textId="77777777" w:rsidR="00E51E5C" w:rsidRDefault="00E51E5C" w:rsidP="00B42391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9286899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E418010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21DAAE6C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      AAAAMM</w:t>
            </w:r>
          </w:p>
        </w:tc>
      </w:tr>
      <w:tr w:rsidR="00E51E5C" w14:paraId="4705CC07" w14:textId="77777777" w:rsidTr="00B42391">
        <w:trPr>
          <w:trHeight w:val="241"/>
        </w:trPr>
        <w:tc>
          <w:tcPr>
            <w:tcW w:w="1414" w:type="dxa"/>
          </w:tcPr>
          <w:p w14:paraId="17692F25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942633A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2E5782B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7" w:type="dxa"/>
          </w:tcPr>
          <w:p w14:paraId="783FEA20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175)</w:t>
            </w:r>
          </w:p>
        </w:tc>
      </w:tr>
    </w:tbl>
    <w:p w14:paraId="447112DE" w14:textId="77777777" w:rsidR="00E51E5C" w:rsidRDefault="00E51E5C" w:rsidP="00E51E5C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188 Bytes</w:t>
      </w:r>
    </w:p>
    <w:p w14:paraId="40ED9ED2" w14:textId="77777777" w:rsidR="00E51E5C" w:rsidRDefault="00E51E5C" w:rsidP="00E51E5C"/>
    <w:p w14:paraId="76F2C5C3" w14:textId="77777777" w:rsidR="00E51E5C" w:rsidRDefault="00E51E5C" w:rsidP="00E51E5C">
      <w:pPr>
        <w:pStyle w:val="Prrafodelista"/>
        <w:tabs>
          <w:tab w:val="left" w:pos="1349"/>
        </w:tabs>
        <w:spacing w:before="91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51E5C" w14:paraId="3B6A389A" w14:textId="77777777" w:rsidTr="00B42391">
        <w:trPr>
          <w:trHeight w:val="241"/>
        </w:trPr>
        <w:tc>
          <w:tcPr>
            <w:tcW w:w="1414" w:type="dxa"/>
          </w:tcPr>
          <w:p w14:paraId="5A99C41F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805C3E2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38A125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/>
                <w:sz w:val="20"/>
                <w:shd w:val="clear" w:color="auto" w:fill="F9F8F8"/>
              </w:rPr>
              <w:t>.</w:t>
            </w:r>
          </w:p>
        </w:tc>
        <w:tc>
          <w:tcPr>
            <w:tcW w:w="2549" w:type="dxa"/>
          </w:tcPr>
          <w:p w14:paraId="478B05CC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8)</w:t>
            </w:r>
          </w:p>
        </w:tc>
      </w:tr>
      <w:tr w:rsidR="00E51E5C" w14:paraId="0ABE174A" w14:textId="77777777" w:rsidTr="00B42391">
        <w:trPr>
          <w:trHeight w:val="242"/>
        </w:trPr>
        <w:tc>
          <w:tcPr>
            <w:tcW w:w="1414" w:type="dxa"/>
          </w:tcPr>
          <w:p w14:paraId="750A4F72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796D103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DD18A9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RUT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4007EA8E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E51E5C" w14:paraId="61CC35D0" w14:textId="77777777" w:rsidTr="00B42391">
        <w:trPr>
          <w:trHeight w:val="244"/>
        </w:trPr>
        <w:tc>
          <w:tcPr>
            <w:tcW w:w="1414" w:type="dxa"/>
          </w:tcPr>
          <w:p w14:paraId="39903339" w14:textId="77777777" w:rsidR="00E51E5C" w:rsidRDefault="00E51E5C" w:rsidP="00B42391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C09D42B" w14:textId="77777777" w:rsidR="00E51E5C" w:rsidRDefault="00E51E5C" w:rsidP="00B42391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1D53E1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Nombre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razón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socia</w:t>
            </w:r>
            <w:r>
              <w:rPr>
                <w:rFonts w:ascii="Arial MT" w:hAnsi="Arial MT"/>
                <w:sz w:val="20"/>
              </w:rPr>
              <w:t>l</w:t>
            </w:r>
          </w:p>
        </w:tc>
        <w:tc>
          <w:tcPr>
            <w:tcW w:w="2549" w:type="dxa"/>
          </w:tcPr>
          <w:p w14:paraId="1027CC10" w14:textId="77777777" w:rsidR="00E51E5C" w:rsidRDefault="00E51E5C" w:rsidP="00B42391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E51E5C" w14:paraId="5BA376DB" w14:textId="77777777" w:rsidTr="00B42391">
        <w:trPr>
          <w:trHeight w:val="242"/>
        </w:trPr>
        <w:tc>
          <w:tcPr>
            <w:tcW w:w="1414" w:type="dxa"/>
          </w:tcPr>
          <w:p w14:paraId="723948A6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AA4EB36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E04777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límite</w:t>
            </w:r>
            <w:proofErr w:type="spellEnd"/>
          </w:p>
        </w:tc>
        <w:tc>
          <w:tcPr>
            <w:tcW w:w="2549" w:type="dxa"/>
          </w:tcPr>
          <w:p w14:paraId="0E2279B3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1E5C" w14:paraId="6C5792F8" w14:textId="77777777" w:rsidTr="00B42391">
        <w:trPr>
          <w:trHeight w:val="244"/>
        </w:trPr>
        <w:tc>
          <w:tcPr>
            <w:tcW w:w="1414" w:type="dxa"/>
          </w:tcPr>
          <w:p w14:paraId="29139D8E" w14:textId="77777777" w:rsidR="00E51E5C" w:rsidRDefault="00E51E5C" w:rsidP="00B42391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0901CEF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3B3008C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Numero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interno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identificación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6528E149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E51E5C" w14:paraId="15D111C5" w14:textId="77777777" w:rsidTr="00B42391">
        <w:trPr>
          <w:trHeight w:val="242"/>
        </w:trPr>
        <w:tc>
          <w:tcPr>
            <w:tcW w:w="1414" w:type="dxa"/>
          </w:tcPr>
          <w:p w14:paraId="76AE320C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3C2DD3D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5AE2FC6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deuda</w:t>
            </w:r>
            <w:proofErr w:type="spellEnd"/>
          </w:p>
        </w:tc>
        <w:tc>
          <w:tcPr>
            <w:tcW w:w="2549" w:type="dxa"/>
          </w:tcPr>
          <w:p w14:paraId="766B84C3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  <w:tr w:rsidR="00E51E5C" w14:paraId="2ACD517C" w14:textId="77777777" w:rsidTr="00B42391">
        <w:trPr>
          <w:trHeight w:val="244"/>
        </w:trPr>
        <w:tc>
          <w:tcPr>
            <w:tcW w:w="1414" w:type="dxa"/>
          </w:tcPr>
          <w:p w14:paraId="10A37FD2" w14:textId="77777777" w:rsidR="00E51E5C" w:rsidRDefault="00E51E5C" w:rsidP="00B42391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B6B592D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04914E7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acreedor</w:t>
            </w:r>
            <w:proofErr w:type="spellEnd"/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directo</w:t>
            </w:r>
            <w:proofErr w:type="spellEnd"/>
          </w:p>
        </w:tc>
        <w:tc>
          <w:tcPr>
            <w:tcW w:w="2549" w:type="dxa"/>
          </w:tcPr>
          <w:p w14:paraId="5EB397A4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1E5C" w14:paraId="5AA633BE" w14:textId="77777777" w:rsidTr="00B42391">
        <w:trPr>
          <w:trHeight w:val="242"/>
        </w:trPr>
        <w:tc>
          <w:tcPr>
            <w:tcW w:w="1414" w:type="dxa"/>
          </w:tcPr>
          <w:p w14:paraId="21BBD2E6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3D9674A8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062639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RUT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deudor</w:t>
            </w:r>
            <w:proofErr w:type="spellEnd"/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avalado</w:t>
            </w:r>
            <w:proofErr w:type="spellEnd"/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complementario</w:t>
            </w:r>
            <w:proofErr w:type="spellEnd"/>
          </w:p>
        </w:tc>
        <w:tc>
          <w:tcPr>
            <w:tcW w:w="2549" w:type="dxa"/>
          </w:tcPr>
          <w:p w14:paraId="16F546B4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E51E5C" w14:paraId="4A60A177" w14:textId="77777777" w:rsidTr="00B42391">
        <w:trPr>
          <w:trHeight w:val="244"/>
        </w:trPr>
        <w:tc>
          <w:tcPr>
            <w:tcW w:w="1414" w:type="dxa"/>
          </w:tcPr>
          <w:p w14:paraId="351BDD63" w14:textId="77777777" w:rsidR="00E51E5C" w:rsidRDefault="00E51E5C" w:rsidP="00B42391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908DEE2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5B3541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Participación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en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caso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complementariedad</w:t>
            </w:r>
            <w:proofErr w:type="spellEnd"/>
          </w:p>
        </w:tc>
        <w:tc>
          <w:tcPr>
            <w:tcW w:w="2549" w:type="dxa"/>
          </w:tcPr>
          <w:p w14:paraId="2A16DE73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E51E5C" w14:paraId="32AC77EE" w14:textId="77777777" w:rsidTr="00B42391">
        <w:trPr>
          <w:trHeight w:val="242"/>
        </w:trPr>
        <w:tc>
          <w:tcPr>
            <w:tcW w:w="1414" w:type="dxa"/>
          </w:tcPr>
          <w:p w14:paraId="781F3B34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12F2616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8D4FEEB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4E4470E9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E51E5C" w14:paraId="1736E193" w14:textId="77777777" w:rsidTr="00B42391">
        <w:trPr>
          <w:trHeight w:val="241"/>
        </w:trPr>
        <w:tc>
          <w:tcPr>
            <w:tcW w:w="1414" w:type="dxa"/>
          </w:tcPr>
          <w:p w14:paraId="1D81C4C6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6669535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76CB59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vencimiento</w:t>
            </w:r>
            <w:proofErr w:type="spellEnd"/>
          </w:p>
        </w:tc>
        <w:tc>
          <w:tcPr>
            <w:tcW w:w="2549" w:type="dxa"/>
          </w:tcPr>
          <w:p w14:paraId="0063FEE9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E51E5C" w14:paraId="6D2BB43C" w14:textId="77777777" w:rsidTr="00B42391">
        <w:trPr>
          <w:trHeight w:val="244"/>
        </w:trPr>
        <w:tc>
          <w:tcPr>
            <w:tcW w:w="1414" w:type="dxa"/>
          </w:tcPr>
          <w:p w14:paraId="2F788F55" w14:textId="77777777" w:rsidR="00E51E5C" w:rsidRDefault="00E51E5C" w:rsidP="00B42391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3F1F8A4D" w14:textId="77777777" w:rsidR="00E51E5C" w:rsidRDefault="00E51E5C" w:rsidP="00B42391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097088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crédito</w:t>
            </w:r>
            <w:proofErr w:type="spellEnd"/>
          </w:p>
        </w:tc>
        <w:tc>
          <w:tcPr>
            <w:tcW w:w="2549" w:type="dxa"/>
          </w:tcPr>
          <w:p w14:paraId="5D2EF2F6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E51E5C" w14:paraId="55A5410C" w14:textId="77777777" w:rsidTr="00B42391">
        <w:trPr>
          <w:trHeight w:val="241"/>
        </w:trPr>
        <w:tc>
          <w:tcPr>
            <w:tcW w:w="1414" w:type="dxa"/>
          </w:tcPr>
          <w:p w14:paraId="40AE5F14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7C8250B6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5F5D24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1B84EDD8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</w:p>
        </w:tc>
      </w:tr>
      <w:tr w:rsidR="00E51E5C" w14:paraId="03218873" w14:textId="77777777" w:rsidTr="00B42391">
        <w:trPr>
          <w:trHeight w:val="245"/>
        </w:trPr>
        <w:tc>
          <w:tcPr>
            <w:tcW w:w="1414" w:type="dxa"/>
          </w:tcPr>
          <w:p w14:paraId="3FBD516F" w14:textId="77777777" w:rsidR="00E51E5C" w:rsidRDefault="00E51E5C" w:rsidP="00B42391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5CE9F4A0" w14:textId="77777777" w:rsidR="00E51E5C" w:rsidRDefault="00E51E5C" w:rsidP="00B42391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5A8E25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cambio</w:t>
            </w:r>
            <w:proofErr w:type="spellEnd"/>
          </w:p>
        </w:tc>
        <w:tc>
          <w:tcPr>
            <w:tcW w:w="2549" w:type="dxa"/>
          </w:tcPr>
          <w:p w14:paraId="2B0BEA20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9(04)V9(2)</w:t>
            </w:r>
          </w:p>
        </w:tc>
      </w:tr>
      <w:tr w:rsidR="00E51E5C" w14:paraId="2D722B57" w14:textId="77777777" w:rsidTr="00B42391">
        <w:trPr>
          <w:trHeight w:val="241"/>
        </w:trPr>
        <w:tc>
          <w:tcPr>
            <w:tcW w:w="1414" w:type="dxa"/>
          </w:tcPr>
          <w:p w14:paraId="387C4772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12CDA594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655DBFB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56E51562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E51E5C" w14:paraId="35D15E7F" w14:textId="77777777" w:rsidTr="00B42391">
        <w:trPr>
          <w:trHeight w:val="244"/>
        </w:trPr>
        <w:tc>
          <w:tcPr>
            <w:tcW w:w="1414" w:type="dxa"/>
          </w:tcPr>
          <w:p w14:paraId="0FF5812D" w14:textId="77777777" w:rsidR="00E51E5C" w:rsidRDefault="00E51E5C" w:rsidP="00B42391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58694349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9471A3D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garantizado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17C68462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E51E5C" w14:paraId="2F402269" w14:textId="77777777" w:rsidTr="00B42391">
        <w:trPr>
          <w:trHeight w:val="241"/>
        </w:trPr>
        <w:tc>
          <w:tcPr>
            <w:tcW w:w="1414" w:type="dxa"/>
          </w:tcPr>
          <w:p w14:paraId="3C22FF22" w14:textId="77777777" w:rsidR="00E51E5C" w:rsidRDefault="00E51E5C" w:rsidP="00B4239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25A2A2C1" w14:textId="77777777" w:rsidR="00E51E5C" w:rsidRDefault="00E51E5C" w:rsidP="00B42391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4A9310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Mayor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los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créditos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otorgados</w:t>
            </w:r>
            <w:proofErr w:type="spellEnd"/>
          </w:p>
        </w:tc>
        <w:tc>
          <w:tcPr>
            <w:tcW w:w="2549" w:type="dxa"/>
          </w:tcPr>
          <w:p w14:paraId="26F8BB8F" w14:textId="77777777" w:rsidR="00E51E5C" w:rsidRDefault="00E51E5C" w:rsidP="00B42391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E51E5C" w14:paraId="5EAFEF76" w14:textId="77777777" w:rsidTr="00B42391">
        <w:trPr>
          <w:trHeight w:val="244"/>
        </w:trPr>
        <w:tc>
          <w:tcPr>
            <w:tcW w:w="1414" w:type="dxa"/>
          </w:tcPr>
          <w:p w14:paraId="4A74D83B" w14:textId="77777777" w:rsidR="00E51E5C" w:rsidRDefault="00E51E5C" w:rsidP="00B42391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7F983136" w14:textId="77777777" w:rsidR="00E51E5C" w:rsidRDefault="00E51E5C" w:rsidP="00B42391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A4E665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2D277B3F" w14:textId="77777777" w:rsidR="00E51E5C" w:rsidRDefault="00E51E5C" w:rsidP="00B42391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</w:tbl>
    <w:p w14:paraId="1E8257F6" w14:textId="77777777" w:rsidR="00E51E5C" w:rsidRDefault="00E51E5C" w:rsidP="00E51E5C"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188 Bytes</w:t>
      </w:r>
    </w:p>
    <w:p w14:paraId="097546E5" w14:textId="77777777" w:rsidR="00E51E5C" w:rsidRDefault="00E51E5C" w:rsidP="00E51E5C"/>
    <w:p w14:paraId="732D8073" w14:textId="77777777" w:rsidR="00E51E5C" w:rsidRDefault="00E51E5C" w:rsidP="00E51E5C"/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17115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134E06F" w14:textId="77777777" w:rsidR="00AA1718" w:rsidRDefault="00AA1718" w:rsidP="00AA1718">
      <w:pPr>
        <w:pStyle w:val="Textoindependiente"/>
        <w:spacing w:before="1"/>
        <w:ind w:right="-1"/>
      </w:pPr>
    </w:p>
    <w:tbl>
      <w:tblPr>
        <w:tblStyle w:val="TableNormal"/>
        <w:tblpPr w:leftFromText="142" w:rightFromText="142" w:vertAnchor="text" w:horzAnchor="page" w:tblpX="1838" w:tblpY="169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946"/>
        <w:gridCol w:w="794"/>
      </w:tblGrid>
      <w:tr w:rsidR="00AA1718" w:rsidRPr="00F10206" w14:paraId="3E4F16E1" w14:textId="77777777" w:rsidTr="00B42391">
        <w:trPr>
          <w:trHeight w:val="268"/>
        </w:trPr>
        <w:tc>
          <w:tcPr>
            <w:tcW w:w="1129" w:type="dxa"/>
          </w:tcPr>
          <w:p w14:paraId="1492E994" w14:textId="77777777" w:rsidR="00AA1718" w:rsidRPr="00F10206" w:rsidRDefault="00AA1718" w:rsidP="00B4239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(Header)</w:t>
            </w:r>
          </w:p>
        </w:tc>
        <w:tc>
          <w:tcPr>
            <w:tcW w:w="256" w:type="dxa"/>
          </w:tcPr>
          <w:p w14:paraId="631791EE" w14:textId="77777777" w:rsidR="00AA1718" w:rsidRPr="00F10206" w:rsidRDefault="00AA1718" w:rsidP="00B4239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1A463606" w14:textId="77777777" w:rsidR="00AA1718" w:rsidRPr="00F10206" w:rsidRDefault="00AA1718" w:rsidP="00B4239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946" w:type="dxa"/>
          </w:tcPr>
          <w:p w14:paraId="12934080" w14:textId="77777777" w:rsidR="00AA1718" w:rsidRPr="00F10206" w:rsidRDefault="00AA1718" w:rsidP="00B4239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94" w:type="dxa"/>
          </w:tcPr>
          <w:p w14:paraId="361E2A72" w14:textId="77777777" w:rsidR="00AA1718" w:rsidRPr="00F10206" w:rsidRDefault="00AA1718" w:rsidP="00B4239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AA1718" w:rsidRPr="00F10206" w14:paraId="431CC16D" w14:textId="77777777" w:rsidTr="00B42391">
        <w:trPr>
          <w:trHeight w:val="268"/>
        </w:trPr>
        <w:tc>
          <w:tcPr>
            <w:tcW w:w="1129" w:type="dxa"/>
          </w:tcPr>
          <w:p w14:paraId="7B2D89CE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1D0C9C66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7D8B293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946" w:type="dxa"/>
          </w:tcPr>
          <w:p w14:paraId="1F4769C0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Unidad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(s)</w:t>
            </w:r>
          </w:p>
        </w:tc>
        <w:tc>
          <w:tcPr>
            <w:tcW w:w="794" w:type="dxa"/>
          </w:tcPr>
          <w:p w14:paraId="11B0B502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AA1718" w:rsidRPr="00F10206" w14:paraId="57DE66C9" w14:textId="77777777" w:rsidTr="00B42391">
        <w:trPr>
          <w:trHeight w:val="268"/>
        </w:trPr>
        <w:tc>
          <w:tcPr>
            <w:tcW w:w="1129" w:type="dxa"/>
          </w:tcPr>
          <w:p w14:paraId="4135592D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6AAE060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46E9239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946" w:type="dxa"/>
          </w:tcPr>
          <w:p w14:paraId="30EC7C42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Transmitir</w:t>
            </w:r>
            <w:proofErr w:type="spellEnd"/>
          </w:p>
        </w:tc>
        <w:tc>
          <w:tcPr>
            <w:tcW w:w="794" w:type="dxa"/>
          </w:tcPr>
          <w:p w14:paraId="7B67CADC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AA1718" w:rsidRPr="00F10206" w14:paraId="7D16AF78" w14:textId="77777777" w:rsidTr="00B42391">
        <w:trPr>
          <w:trHeight w:val="268"/>
        </w:trPr>
        <w:tc>
          <w:tcPr>
            <w:tcW w:w="1129" w:type="dxa"/>
          </w:tcPr>
          <w:p w14:paraId="0A1A1972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64ED786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9AEF07E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946" w:type="dxa"/>
          </w:tcPr>
          <w:p w14:paraId="074CF030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Identificación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Usuario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o Unidad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la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Comunicación</w:t>
            </w:r>
            <w:proofErr w:type="spellEnd"/>
          </w:p>
        </w:tc>
        <w:tc>
          <w:tcPr>
            <w:tcW w:w="794" w:type="dxa"/>
          </w:tcPr>
          <w:p w14:paraId="2DA70FD2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AA1718" w:rsidRPr="00F10206" w14:paraId="2D900333" w14:textId="77777777" w:rsidTr="00B42391">
        <w:trPr>
          <w:trHeight w:val="268"/>
        </w:trPr>
        <w:tc>
          <w:tcPr>
            <w:tcW w:w="1129" w:type="dxa"/>
          </w:tcPr>
          <w:p w14:paraId="6A569A08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7602676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EB03284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946" w:type="dxa"/>
          </w:tcPr>
          <w:p w14:paraId="288ECDE4" w14:textId="77777777" w:rsidR="00AA1718" w:rsidRPr="001156C3" w:rsidRDefault="00AA1718" w:rsidP="00B42391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(dd/mm/aa)</w:t>
            </w:r>
          </w:p>
        </w:tc>
        <w:tc>
          <w:tcPr>
            <w:tcW w:w="794" w:type="dxa"/>
          </w:tcPr>
          <w:p w14:paraId="097D78CD" w14:textId="77777777" w:rsidR="00AA1718" w:rsidRPr="001156C3" w:rsidRDefault="00AA1718" w:rsidP="00B42391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AA1718" w:rsidRPr="00F10206" w14:paraId="0488596F" w14:textId="77777777" w:rsidTr="00B42391">
        <w:trPr>
          <w:trHeight w:val="268"/>
        </w:trPr>
        <w:tc>
          <w:tcPr>
            <w:tcW w:w="1129" w:type="dxa"/>
          </w:tcPr>
          <w:p w14:paraId="08D7943F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15EEAC2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1610552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946" w:type="dxa"/>
          </w:tcPr>
          <w:p w14:paraId="4215E365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hh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/mm/ss)</w:t>
            </w:r>
          </w:p>
        </w:tc>
        <w:tc>
          <w:tcPr>
            <w:tcW w:w="794" w:type="dxa"/>
          </w:tcPr>
          <w:p w14:paraId="5CC173E7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AA1718" w:rsidRPr="00F10206" w14:paraId="1D56BA46" w14:textId="77777777" w:rsidTr="00B42391">
        <w:trPr>
          <w:trHeight w:val="268"/>
        </w:trPr>
        <w:tc>
          <w:tcPr>
            <w:tcW w:w="1129" w:type="dxa"/>
          </w:tcPr>
          <w:p w14:paraId="7DDBBC1B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71CC4E44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E38DA6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946" w:type="dxa"/>
          </w:tcPr>
          <w:p w14:paraId="45BDF863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Asociado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(894)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largo(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3)</w:t>
            </w:r>
          </w:p>
        </w:tc>
        <w:tc>
          <w:tcPr>
            <w:tcW w:w="794" w:type="dxa"/>
          </w:tcPr>
          <w:p w14:paraId="23EEDB10" w14:textId="77777777" w:rsidR="00AA1718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AA1718" w:rsidRPr="00F10206" w14:paraId="3BEBBC8B" w14:textId="77777777" w:rsidTr="00B42391">
        <w:trPr>
          <w:trHeight w:val="268"/>
        </w:trPr>
        <w:tc>
          <w:tcPr>
            <w:tcW w:w="1129" w:type="dxa"/>
          </w:tcPr>
          <w:p w14:paraId="2334D185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7</w:t>
            </w:r>
          </w:p>
        </w:tc>
        <w:tc>
          <w:tcPr>
            <w:tcW w:w="256" w:type="dxa"/>
          </w:tcPr>
          <w:p w14:paraId="3C5696BC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0E185B5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946" w:type="dxa"/>
          </w:tcPr>
          <w:p w14:paraId="46D361AC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Prioridad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Transmisión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del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(28)</w:t>
            </w:r>
          </w:p>
        </w:tc>
        <w:tc>
          <w:tcPr>
            <w:tcW w:w="794" w:type="dxa"/>
          </w:tcPr>
          <w:p w14:paraId="3656D30F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AA1718" w:rsidRPr="00F10206" w14:paraId="66797562" w14:textId="77777777" w:rsidTr="00B42391">
        <w:trPr>
          <w:trHeight w:val="268"/>
        </w:trPr>
        <w:tc>
          <w:tcPr>
            <w:tcW w:w="1129" w:type="dxa"/>
          </w:tcPr>
          <w:p w14:paraId="5DACEF05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4E5A7A71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01822E9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946" w:type="dxa"/>
          </w:tcPr>
          <w:p w14:paraId="390000AA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Grupo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Destino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Ej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.: 11 =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Bancos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Financieras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Banco Central</w:t>
            </w:r>
          </w:p>
        </w:tc>
        <w:tc>
          <w:tcPr>
            <w:tcW w:w="794" w:type="dxa"/>
          </w:tcPr>
          <w:p w14:paraId="50264031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AA1718" w:rsidRPr="00F10206" w14:paraId="7AD2BCC3" w14:textId="77777777" w:rsidTr="00B42391">
        <w:trPr>
          <w:trHeight w:val="268"/>
        </w:trPr>
        <w:tc>
          <w:tcPr>
            <w:tcW w:w="1129" w:type="dxa"/>
          </w:tcPr>
          <w:p w14:paraId="5C992BC8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7B31892B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6683DF1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946" w:type="dxa"/>
          </w:tcPr>
          <w:p w14:paraId="581D2230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NSE, Debe ser 00000 [Lo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794" w:type="dxa"/>
          </w:tcPr>
          <w:p w14:paraId="70B56AE5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AA1718" w:rsidRPr="00F10206" w14:paraId="7A89063D" w14:textId="77777777" w:rsidTr="00B42391">
        <w:trPr>
          <w:trHeight w:val="268"/>
        </w:trPr>
        <w:tc>
          <w:tcPr>
            <w:tcW w:w="1129" w:type="dxa"/>
          </w:tcPr>
          <w:p w14:paraId="01A08280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05BB0D25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3F3F119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946" w:type="dxa"/>
          </w:tcPr>
          <w:p w14:paraId="70753B4E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 Debe ser 00/00/00 [Lo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794" w:type="dxa"/>
          </w:tcPr>
          <w:p w14:paraId="5C711D97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AA1718" w:rsidRPr="00F10206" w14:paraId="15BCDA16" w14:textId="77777777" w:rsidTr="00B42391">
        <w:trPr>
          <w:trHeight w:val="268"/>
        </w:trPr>
        <w:tc>
          <w:tcPr>
            <w:tcW w:w="1129" w:type="dxa"/>
          </w:tcPr>
          <w:p w14:paraId="75C150F0" w14:textId="77777777" w:rsidR="00AA1718" w:rsidRPr="001156C3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144AEDEB" w14:textId="77777777" w:rsidR="00AA1718" w:rsidRPr="001156C3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996050C" w14:textId="77777777" w:rsidR="00AA1718" w:rsidRPr="001156C3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946" w:type="dxa"/>
          </w:tcPr>
          <w:p w14:paraId="2B4C6B70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NSE &gt; Debe ser 00:00:00 [Lo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</w:p>
        </w:tc>
        <w:tc>
          <w:tcPr>
            <w:tcW w:w="794" w:type="dxa"/>
          </w:tcPr>
          <w:p w14:paraId="2DC26581" w14:textId="77777777" w:rsidR="00AA1718" w:rsidRPr="001156C3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AA1718" w:rsidRPr="00F10206" w14:paraId="48BD3F21" w14:textId="77777777" w:rsidTr="00B42391">
        <w:trPr>
          <w:trHeight w:val="268"/>
        </w:trPr>
        <w:tc>
          <w:tcPr>
            <w:tcW w:w="1129" w:type="dxa"/>
          </w:tcPr>
          <w:p w14:paraId="090737C4" w14:textId="77777777" w:rsidR="00AA1718" w:rsidRPr="00F10206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74F30F66" w14:textId="77777777" w:rsidR="00AA1718" w:rsidRPr="00F10206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BA2BAE9" w14:textId="77777777" w:rsidR="00AA1718" w:rsidRPr="00F10206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946" w:type="dxa"/>
          </w:tcPr>
          <w:p w14:paraId="1CE9440E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794" w:type="dxa"/>
          </w:tcPr>
          <w:p w14:paraId="3BE48489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AA1718" w:rsidRPr="00F10206" w14:paraId="2999F625" w14:textId="77777777" w:rsidTr="00B42391">
        <w:trPr>
          <w:trHeight w:val="268"/>
        </w:trPr>
        <w:tc>
          <w:tcPr>
            <w:tcW w:w="1129" w:type="dxa"/>
          </w:tcPr>
          <w:p w14:paraId="1F2BBA25" w14:textId="77777777" w:rsidR="00AA1718" w:rsidRPr="00F10206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6B90D928" w14:textId="77777777" w:rsidR="00AA1718" w:rsidRPr="00F10206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EE7CAD2" w14:textId="77777777" w:rsidR="00AA1718" w:rsidRPr="00F10206" w:rsidRDefault="00AA1718" w:rsidP="00B4239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946" w:type="dxa"/>
          </w:tcPr>
          <w:p w14:paraId="0D5C945D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,</w:t>
            </w:r>
          </w:p>
        </w:tc>
        <w:tc>
          <w:tcPr>
            <w:tcW w:w="794" w:type="dxa"/>
          </w:tcPr>
          <w:p w14:paraId="33B45E7F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AA1718" w:rsidRPr="00F10206" w14:paraId="51F04AE6" w14:textId="77777777" w:rsidTr="00B42391">
        <w:trPr>
          <w:trHeight w:val="268"/>
        </w:trPr>
        <w:tc>
          <w:tcPr>
            <w:tcW w:w="1129" w:type="dxa"/>
          </w:tcPr>
          <w:p w14:paraId="1284B246" w14:textId="77777777" w:rsidR="00AA1718" w:rsidRPr="00F10206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07B7F030" w14:textId="77777777" w:rsidR="00AA1718" w:rsidRPr="00F10206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686233A" w14:textId="77777777" w:rsidR="00AA1718" w:rsidRPr="00F10206" w:rsidRDefault="00AA1718" w:rsidP="00B4239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946" w:type="dxa"/>
          </w:tcPr>
          <w:p w14:paraId="53022DFA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794" w:type="dxa"/>
          </w:tcPr>
          <w:p w14:paraId="15AABBB8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AA1718" w:rsidRPr="00F10206" w14:paraId="5A8D09BC" w14:textId="77777777" w:rsidTr="00B42391">
        <w:trPr>
          <w:trHeight w:val="268"/>
        </w:trPr>
        <w:tc>
          <w:tcPr>
            <w:tcW w:w="1129" w:type="dxa"/>
          </w:tcPr>
          <w:p w14:paraId="0A763738" w14:textId="77777777" w:rsidR="00AA1718" w:rsidRPr="00F10206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43114C4" w14:textId="77777777" w:rsidR="00AA1718" w:rsidRPr="00F10206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9F6909A" w14:textId="77777777" w:rsidR="00AA1718" w:rsidRPr="00F10206" w:rsidRDefault="00AA1718" w:rsidP="00B4239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946" w:type="dxa"/>
          </w:tcPr>
          <w:p w14:paraId="23161EEA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794" w:type="dxa"/>
          </w:tcPr>
          <w:p w14:paraId="22ACCEFA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AA1718" w:rsidRPr="00F10206" w14:paraId="66472BA0" w14:textId="77777777" w:rsidTr="00B42391">
        <w:trPr>
          <w:trHeight w:val="268"/>
        </w:trPr>
        <w:tc>
          <w:tcPr>
            <w:tcW w:w="1129" w:type="dxa"/>
          </w:tcPr>
          <w:p w14:paraId="6FBB64FC" w14:textId="77777777" w:rsidR="00AA1718" w:rsidRPr="00F10206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031E02C6" w14:textId="77777777" w:rsidR="00AA1718" w:rsidRPr="00F10206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15D16B6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946" w:type="dxa"/>
          </w:tcPr>
          <w:p w14:paraId="5B3D011C" w14:textId="77777777" w:rsidR="00AA1718" w:rsidRPr="00F10206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794" w:type="dxa"/>
          </w:tcPr>
          <w:p w14:paraId="4E607A78" w14:textId="77777777" w:rsidR="00AA1718" w:rsidRPr="006152EF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AA1718" w:rsidRPr="00F10206" w14:paraId="56051ABC" w14:textId="77777777" w:rsidTr="00B42391">
        <w:trPr>
          <w:trHeight w:val="268"/>
        </w:trPr>
        <w:tc>
          <w:tcPr>
            <w:tcW w:w="1129" w:type="dxa"/>
          </w:tcPr>
          <w:p w14:paraId="536197C1" w14:textId="77777777" w:rsidR="00AA1718" w:rsidRPr="00F10206" w:rsidRDefault="00AA1718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17</w:t>
            </w:r>
          </w:p>
        </w:tc>
        <w:tc>
          <w:tcPr>
            <w:tcW w:w="256" w:type="dxa"/>
          </w:tcPr>
          <w:p w14:paraId="62079FE7" w14:textId="77777777" w:rsidR="00AA1718" w:rsidRDefault="00AA1718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8E441F" w14:textId="77777777" w:rsidR="00AA1718" w:rsidRPr="006152EF" w:rsidRDefault="00AA1718" w:rsidP="00B4239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946" w:type="dxa"/>
          </w:tcPr>
          <w:p w14:paraId="41D845FC" w14:textId="77777777" w:rsidR="00AA1718" w:rsidRPr="006152EF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794" w:type="dxa"/>
          </w:tcPr>
          <w:p w14:paraId="21019D87" w14:textId="77777777" w:rsidR="00AA1718" w:rsidRPr="006152EF" w:rsidRDefault="00AA1718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1CDF7E35" w14:textId="77777777" w:rsidR="00AA1718" w:rsidRPr="00AA1718" w:rsidRDefault="00AA1718" w:rsidP="00AA1718">
      <w:pPr>
        <w:pStyle w:val="Prrafodelista"/>
        <w:numPr>
          <w:ilvl w:val="0"/>
          <w:numId w:val="7"/>
        </w:numPr>
        <w:spacing w:line="218" w:lineRule="exact"/>
        <w:rPr>
          <w:rFonts w:ascii="Arial MT" w:hAnsi="Arial MT"/>
          <w:sz w:val="20"/>
        </w:rPr>
        <w:sectPr w:rsidR="00AA1718" w:rsidRPr="00AA1718" w:rsidSect="00897644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3" w:name="_Toc152317116"/>
      <w:r w:rsidRPr="00F22445">
        <w:rPr>
          <w:rFonts w:cs="Times New Roman"/>
          <w:bCs/>
          <w:color w:val="4472C4" w:themeColor="accent1"/>
        </w:rPr>
        <w:lastRenderedPageBreak/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3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" w:name="_Toc152317117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4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5" w:name="_Toc152317118"/>
      <w:r>
        <w:t>Archivo de carátula del Receptor</w:t>
      </w:r>
      <w:bookmarkEnd w:id="5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6" w:name="_Toc152317119"/>
      <w:r>
        <w:t>Archivo de Control del Receptor</w:t>
      </w:r>
      <w:bookmarkEnd w:id="6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52317120"/>
      <w:r w:rsidRPr="00230F5A">
        <w:rPr>
          <w:rFonts w:cs="Times New Roman"/>
        </w:rPr>
        <w:t>Validaciones</w:t>
      </w:r>
      <w:bookmarkEnd w:id="7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8" w:name="_Toc152317121"/>
      <w:r w:rsidRPr="00230F5A">
        <w:t>Archivo de datos</w:t>
      </w:r>
      <w:bookmarkEnd w:id="8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C33BD51" w14:textId="77777777" w:rsidR="002C1FA2" w:rsidRPr="00B537DA" w:rsidRDefault="002C1FA2" w:rsidP="002C1FA2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9" w:name="_Hlk150871863"/>
      <w:bookmarkStart w:id="10" w:name="_Hlk15231590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2C1FA2" w:rsidRPr="00B537DA" w14:paraId="63541E22" w14:textId="77777777" w:rsidTr="00B42391">
        <w:tc>
          <w:tcPr>
            <w:tcW w:w="562" w:type="dxa"/>
          </w:tcPr>
          <w:p w14:paraId="07F283F4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DBCCB9A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EDBDA57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2C1FA2" w:rsidRPr="00B537DA" w14:paraId="7B1D0E58" w14:textId="77777777" w:rsidTr="00B42391">
        <w:tc>
          <w:tcPr>
            <w:tcW w:w="562" w:type="dxa"/>
          </w:tcPr>
          <w:p w14:paraId="2D14F916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8A488B4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2C1FA2" w:rsidRPr="00B537DA" w14:paraId="7219B22A" w14:textId="77777777" w:rsidTr="00B42391">
        <w:tc>
          <w:tcPr>
            <w:tcW w:w="562" w:type="dxa"/>
          </w:tcPr>
          <w:p w14:paraId="24BC4593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5C5D8C4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C1FA2" w:rsidRPr="00B537DA" w14:paraId="2BBD5C02" w14:textId="77777777" w:rsidTr="00B42391">
        <w:tc>
          <w:tcPr>
            <w:tcW w:w="562" w:type="dxa"/>
          </w:tcPr>
          <w:p w14:paraId="5ED4E2BA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80AE1F2" w14:textId="77777777" w:rsidR="002C1FA2" w:rsidRPr="00CC035F" w:rsidRDefault="002C1FA2" w:rsidP="00B4239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448ADBBA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E1C4E1B" w14:textId="77777777" w:rsidR="002C1FA2" w:rsidRPr="00DD1EE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EED2BFD" w14:textId="77777777" w:rsidR="002C1FA2" w:rsidRPr="00DD1EE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6171F719" w14:textId="77777777" w:rsidTr="00B42391">
        <w:tc>
          <w:tcPr>
            <w:tcW w:w="562" w:type="dxa"/>
          </w:tcPr>
          <w:p w14:paraId="1A7F7D10" w14:textId="77777777" w:rsidR="002C1FA2" w:rsidRPr="00CC035F" w:rsidRDefault="002C1FA2" w:rsidP="00B4239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27ED9B77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2C1FA2" w:rsidRPr="00B537DA" w14:paraId="6F33A9A3" w14:textId="77777777" w:rsidTr="00B42391">
        <w:tc>
          <w:tcPr>
            <w:tcW w:w="562" w:type="dxa"/>
          </w:tcPr>
          <w:p w14:paraId="6C21763C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AC1DB2C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A021F18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E6FBC14" w14:textId="77777777" w:rsidR="002C1FA2" w:rsidRPr="00DD1EE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3F8F155F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71DEAA89" w14:textId="77777777" w:rsidTr="00B42391">
        <w:tc>
          <w:tcPr>
            <w:tcW w:w="562" w:type="dxa"/>
          </w:tcPr>
          <w:p w14:paraId="2BFFC109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D9D42A0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6511AB1F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</w:tbl>
    <w:p w14:paraId="064147A7" w14:textId="77777777" w:rsidR="002C1FA2" w:rsidRDefault="002C1FA2" w:rsidP="002C1FA2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0"/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1" w:name="_Toc152317122"/>
      <w:bookmarkEnd w:id="9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1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6BCAB045" w14:textId="77777777" w:rsidR="002C1FA2" w:rsidRDefault="002C1FA2" w:rsidP="002C1FA2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2" w:name="_Hlk150868916"/>
      <w:bookmarkStart w:id="13" w:name="_Hlk151635235"/>
      <w:bookmarkStart w:id="14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2C1FA2" w:rsidRPr="00B537DA" w14:paraId="4B5F665E" w14:textId="77777777" w:rsidTr="00B42391">
        <w:tc>
          <w:tcPr>
            <w:tcW w:w="595" w:type="dxa"/>
          </w:tcPr>
          <w:p w14:paraId="59D93968" w14:textId="77777777" w:rsidR="002C1FA2" w:rsidRPr="0070260B" w:rsidRDefault="002C1FA2" w:rsidP="00B4239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7D7C2BCF" w14:textId="77777777" w:rsidR="002C1FA2" w:rsidRPr="004C50F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1FA9AD05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2C1FA2" w:rsidRPr="00B537DA" w14:paraId="3A588957" w14:textId="77777777" w:rsidTr="00B42391">
        <w:tc>
          <w:tcPr>
            <w:tcW w:w="595" w:type="dxa"/>
          </w:tcPr>
          <w:p w14:paraId="25E6FDEA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9A7C4B7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43257A1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76B7491B" w14:textId="77777777" w:rsidTr="00B42391">
        <w:tc>
          <w:tcPr>
            <w:tcW w:w="595" w:type="dxa"/>
          </w:tcPr>
          <w:p w14:paraId="71999DE0" w14:textId="77777777" w:rsidR="002C1FA2" w:rsidRPr="0070260B" w:rsidRDefault="002C1FA2" w:rsidP="00B4239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2D4AA153" w14:textId="77777777" w:rsidR="002C1FA2" w:rsidRPr="004C50F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231BA5E0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70937B57" w14:textId="77777777" w:rsidTr="00B42391">
        <w:tc>
          <w:tcPr>
            <w:tcW w:w="595" w:type="dxa"/>
          </w:tcPr>
          <w:p w14:paraId="707C7CA1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72C61503" w14:textId="77777777" w:rsidR="002C1FA2" w:rsidRPr="004C50F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3420FCEA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4036A6B1" w14:textId="77777777" w:rsidTr="00B42391">
        <w:tc>
          <w:tcPr>
            <w:tcW w:w="595" w:type="dxa"/>
          </w:tcPr>
          <w:p w14:paraId="64EFACBE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9C2E3D7" w14:textId="77777777" w:rsidR="002C1FA2" w:rsidRPr="003D3E86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4ABA1BF" w14:textId="77777777" w:rsidR="002C1FA2" w:rsidRPr="004C50F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6768F2C7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41667B14" w14:textId="77777777" w:rsidTr="00B42391">
        <w:tc>
          <w:tcPr>
            <w:tcW w:w="595" w:type="dxa"/>
          </w:tcPr>
          <w:p w14:paraId="0BA5AB72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V6</w:t>
            </w:r>
          </w:p>
        </w:tc>
        <w:tc>
          <w:tcPr>
            <w:tcW w:w="7932" w:type="dxa"/>
          </w:tcPr>
          <w:p w14:paraId="6DAEF167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B6FF713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4A315756" w14:textId="77777777" w:rsidTr="00B42391">
        <w:tc>
          <w:tcPr>
            <w:tcW w:w="595" w:type="dxa"/>
          </w:tcPr>
          <w:p w14:paraId="138C8CC1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007D77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7D9FE4C" w14:textId="77777777" w:rsidR="002C1FA2" w:rsidRPr="004C50F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0FD68B3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54A6729E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1087FE34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C2FCC75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60C38DDA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4925CCDF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C1FA2" w:rsidRPr="00B537DA" w14:paraId="3F113ED0" w14:textId="77777777" w:rsidTr="00B42391">
        <w:tc>
          <w:tcPr>
            <w:tcW w:w="595" w:type="dxa"/>
          </w:tcPr>
          <w:p w14:paraId="61F04D4A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AD201EC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5A0A61B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C1FA2" w:rsidRPr="00B537DA" w14:paraId="468FB5BF" w14:textId="77777777" w:rsidTr="00B42391">
        <w:tc>
          <w:tcPr>
            <w:tcW w:w="595" w:type="dxa"/>
          </w:tcPr>
          <w:p w14:paraId="13A385B6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4D49EC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7199C0E" w14:textId="77777777" w:rsidR="002C1FA2" w:rsidRPr="00A07210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3C849D34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06CD161E" w14:textId="77777777" w:rsidTr="00B42391">
        <w:tc>
          <w:tcPr>
            <w:tcW w:w="595" w:type="dxa"/>
          </w:tcPr>
          <w:p w14:paraId="123C42C5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CDA4600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CBC3DF3" w14:textId="77777777" w:rsidR="002C1FA2" w:rsidRPr="00A07210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6CA165D9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4850203B" w14:textId="77777777" w:rsidTr="00B42391">
        <w:tc>
          <w:tcPr>
            <w:tcW w:w="595" w:type="dxa"/>
          </w:tcPr>
          <w:p w14:paraId="04D6401D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A664964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11A454A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7E0F80E" w14:textId="77777777" w:rsidR="002C1FA2" w:rsidRPr="004C50F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C99188F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298A2560" w14:textId="77777777" w:rsidTr="00B42391">
        <w:tc>
          <w:tcPr>
            <w:tcW w:w="595" w:type="dxa"/>
          </w:tcPr>
          <w:p w14:paraId="44F1620E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4B9F21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1F24B258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5DDAAF76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C1FA2" w:rsidRPr="00B537DA" w14:paraId="041E3E82" w14:textId="77777777" w:rsidTr="00B42391">
        <w:tc>
          <w:tcPr>
            <w:tcW w:w="595" w:type="dxa"/>
          </w:tcPr>
          <w:p w14:paraId="33C88FBE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03F4AE2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0728984C" w14:textId="77777777" w:rsidR="002C1FA2" w:rsidRPr="004C50F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3B674712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15ED50DF" w14:textId="77777777" w:rsidTr="00B42391">
        <w:tc>
          <w:tcPr>
            <w:tcW w:w="595" w:type="dxa"/>
          </w:tcPr>
          <w:p w14:paraId="1750A0D9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377156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6903B52D" w14:textId="77777777" w:rsidR="002C1FA2" w:rsidRPr="004C50F4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4E4A5D62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26188B8D" w14:textId="77777777" w:rsidTr="00B42391">
        <w:tc>
          <w:tcPr>
            <w:tcW w:w="595" w:type="dxa"/>
          </w:tcPr>
          <w:p w14:paraId="4C442D70" w14:textId="77777777" w:rsidR="002C1FA2" w:rsidRPr="00B537DA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6E9004E4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C1FA2" w:rsidRPr="00B537DA" w14:paraId="59438BED" w14:textId="77777777" w:rsidTr="00B42391">
        <w:tc>
          <w:tcPr>
            <w:tcW w:w="595" w:type="dxa"/>
          </w:tcPr>
          <w:p w14:paraId="16AE6948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C09A674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C1FA2" w:rsidRPr="00B537DA" w14:paraId="1E31D136" w14:textId="77777777" w:rsidTr="00B42391">
        <w:tc>
          <w:tcPr>
            <w:tcW w:w="595" w:type="dxa"/>
          </w:tcPr>
          <w:p w14:paraId="0F5BF07F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5525F31B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2BEC2AC7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C1FA2" w:rsidRPr="00B537DA" w14:paraId="54268412" w14:textId="77777777" w:rsidTr="00B42391">
        <w:tc>
          <w:tcPr>
            <w:tcW w:w="595" w:type="dxa"/>
          </w:tcPr>
          <w:p w14:paraId="7833D1F1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7709F5C5" w14:textId="77777777" w:rsidR="002C1FA2" w:rsidRDefault="002C1FA2" w:rsidP="00B4239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64A589F8" w14:textId="77777777" w:rsidR="002C1FA2" w:rsidRDefault="002C1FA2" w:rsidP="002C1FA2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5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6" w:name="_Toc152317123"/>
      <w:bookmarkEnd w:id="1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6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51628794"/>
      <w:bookmarkStart w:id="18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7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9" w:name="_Toc152317124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9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0" w:name="_Toc152317125"/>
      <w:r w:rsidRPr="003F5278">
        <w:lastRenderedPageBreak/>
        <w:t>Formato de carátula de salida</w:t>
      </w:r>
      <w:bookmarkEnd w:id="20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C1FA2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2C1FA2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2C1FA2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2C1FA2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2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1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5312BC" w:rsidRPr="00F10206" w14:paraId="41FF7F69" w14:textId="77777777" w:rsidTr="00B42391">
        <w:trPr>
          <w:trHeight w:val="268"/>
        </w:trPr>
        <w:tc>
          <w:tcPr>
            <w:tcW w:w="1239" w:type="dxa"/>
          </w:tcPr>
          <w:p w14:paraId="16FBE59E" w14:textId="77777777" w:rsidR="005312BC" w:rsidRPr="00F10206" w:rsidRDefault="005312BC" w:rsidP="00B4239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8A4A2E2" w14:textId="77777777" w:rsidR="005312BC" w:rsidRPr="00F10206" w:rsidRDefault="005312BC" w:rsidP="00B4239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3F0992B1" w14:textId="77777777" w:rsidR="005312BC" w:rsidRPr="00F10206" w:rsidRDefault="005312BC" w:rsidP="00B4239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6D4D5AED" w14:textId="77777777" w:rsidR="005312BC" w:rsidRPr="00F10206" w:rsidRDefault="005312BC" w:rsidP="00B4239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4BA63301" w14:textId="77777777" w:rsidR="005312BC" w:rsidRPr="00F10206" w:rsidRDefault="005312BC" w:rsidP="00B4239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5312BC" w:rsidRPr="00F10206" w14:paraId="27A868B2" w14:textId="77777777" w:rsidTr="00B42391">
        <w:trPr>
          <w:trHeight w:val="268"/>
        </w:trPr>
        <w:tc>
          <w:tcPr>
            <w:tcW w:w="1239" w:type="dxa"/>
          </w:tcPr>
          <w:p w14:paraId="01C7B504" w14:textId="77777777" w:rsidR="005312BC" w:rsidRPr="00F10206" w:rsidRDefault="005312BC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93" w:type="dxa"/>
          </w:tcPr>
          <w:p w14:paraId="65781412" w14:textId="77777777" w:rsidR="005312BC" w:rsidRPr="00F10206" w:rsidRDefault="005312BC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4AA6EA88" w14:textId="77777777" w:rsidR="005312BC" w:rsidRPr="00F10206" w:rsidRDefault="005312BC" w:rsidP="00B4239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008034C8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51759A2C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312BC" w:rsidRPr="00F10206" w14:paraId="20D2FB03" w14:textId="77777777" w:rsidTr="00B42391">
        <w:trPr>
          <w:trHeight w:val="268"/>
        </w:trPr>
        <w:tc>
          <w:tcPr>
            <w:tcW w:w="1239" w:type="dxa"/>
          </w:tcPr>
          <w:p w14:paraId="02C54A63" w14:textId="77777777" w:rsidR="005312BC" w:rsidRPr="00F10206" w:rsidRDefault="005312BC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93" w:type="dxa"/>
          </w:tcPr>
          <w:p w14:paraId="65C363A5" w14:textId="77777777" w:rsidR="005312BC" w:rsidRPr="00F10206" w:rsidRDefault="005312BC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13D2AD2E" w14:textId="77777777" w:rsidR="005312BC" w:rsidRPr="00F10206" w:rsidRDefault="005312BC" w:rsidP="00B4239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144A67F9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5838005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312BC" w:rsidRPr="00F10206" w14:paraId="756A0A7A" w14:textId="77777777" w:rsidTr="00B42391">
        <w:trPr>
          <w:trHeight w:val="268"/>
        </w:trPr>
        <w:tc>
          <w:tcPr>
            <w:tcW w:w="1239" w:type="dxa"/>
          </w:tcPr>
          <w:p w14:paraId="58F46899" w14:textId="77777777" w:rsidR="005312BC" w:rsidRPr="00F10206" w:rsidRDefault="005312BC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93" w:type="dxa"/>
          </w:tcPr>
          <w:p w14:paraId="335D8C80" w14:textId="77777777" w:rsidR="005312BC" w:rsidRPr="00F10206" w:rsidRDefault="005312BC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26E3D8F4" w14:textId="77777777" w:rsidR="005312BC" w:rsidRPr="00F10206" w:rsidRDefault="005312BC" w:rsidP="00B4239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0E06C2F0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347130CD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312BC" w:rsidRPr="00F10206" w14:paraId="4E1B9F0C" w14:textId="77777777" w:rsidTr="00B42391">
        <w:trPr>
          <w:trHeight w:val="268"/>
        </w:trPr>
        <w:tc>
          <w:tcPr>
            <w:tcW w:w="1239" w:type="dxa"/>
          </w:tcPr>
          <w:p w14:paraId="0020DAA4" w14:textId="77777777" w:rsidR="005312BC" w:rsidRPr="00F10206" w:rsidRDefault="005312BC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93" w:type="dxa"/>
          </w:tcPr>
          <w:p w14:paraId="077083D9" w14:textId="77777777" w:rsidR="005312BC" w:rsidRPr="00F10206" w:rsidRDefault="005312BC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027ECD24" w14:textId="77777777" w:rsidR="005312BC" w:rsidRPr="00F10206" w:rsidRDefault="005312BC" w:rsidP="00B4239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55908D7F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25913143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312BC" w:rsidRPr="00F10206" w14:paraId="1B627605" w14:textId="77777777" w:rsidTr="00B42391">
        <w:trPr>
          <w:trHeight w:val="268"/>
        </w:trPr>
        <w:tc>
          <w:tcPr>
            <w:tcW w:w="1239" w:type="dxa"/>
          </w:tcPr>
          <w:p w14:paraId="14B162AF" w14:textId="77777777" w:rsidR="005312BC" w:rsidRPr="00F10206" w:rsidRDefault="005312BC" w:rsidP="00B4239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93" w:type="dxa"/>
          </w:tcPr>
          <w:p w14:paraId="74238673" w14:textId="77777777" w:rsidR="005312BC" w:rsidRPr="00F10206" w:rsidRDefault="005312BC" w:rsidP="00B4239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11E9D06F" w14:textId="77777777" w:rsidR="005312BC" w:rsidRPr="00F10206" w:rsidRDefault="005312BC" w:rsidP="00B42391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51EDE01B" w14:textId="77777777" w:rsidR="005312BC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  <w:p w14:paraId="2DBB44FA" w14:textId="77777777" w:rsidR="005312BC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  <w:p w14:paraId="0451E425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tiene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, sin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línea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r w:rsidRPr="00B35367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</w:rPr>
              <w:t>header</w:t>
            </w:r>
          </w:p>
        </w:tc>
        <w:tc>
          <w:tcPr>
            <w:tcW w:w="851" w:type="dxa"/>
          </w:tcPr>
          <w:p w14:paraId="54AA1131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312BC" w:rsidRPr="00F10206" w14:paraId="21D49653" w14:textId="77777777" w:rsidTr="00B42391">
        <w:trPr>
          <w:trHeight w:val="268"/>
        </w:trPr>
        <w:tc>
          <w:tcPr>
            <w:tcW w:w="1239" w:type="dxa"/>
          </w:tcPr>
          <w:p w14:paraId="2B5662E7" w14:textId="77777777" w:rsidR="005312BC" w:rsidRDefault="005312BC" w:rsidP="00B4239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6</w:t>
            </w:r>
          </w:p>
        </w:tc>
        <w:tc>
          <w:tcPr>
            <w:tcW w:w="293" w:type="dxa"/>
          </w:tcPr>
          <w:p w14:paraId="2C1CFD87" w14:textId="77777777" w:rsidR="005312BC" w:rsidRDefault="005312BC" w:rsidP="00B4239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441" w:type="dxa"/>
          </w:tcPr>
          <w:p w14:paraId="6F36F410" w14:textId="77777777" w:rsidR="005312BC" w:rsidRPr="006152EF" w:rsidRDefault="005312BC" w:rsidP="00B4239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2A3E09B7" w14:textId="77777777" w:rsidR="005312BC" w:rsidRPr="006152EF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29078DB8" w14:textId="77777777" w:rsidR="005312BC" w:rsidRPr="00F10206" w:rsidRDefault="005312BC" w:rsidP="00B4239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7397B6C1" w14:textId="77777777" w:rsidR="005312BC" w:rsidRPr="00F10206" w:rsidRDefault="005312BC" w:rsidP="005312BC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E4B0AB1" w14:textId="77777777" w:rsidR="005312BC" w:rsidRPr="00F10206" w:rsidRDefault="005312BC" w:rsidP="005312BC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5312BC" w:rsidRPr="00F10206" w14:paraId="388286BF" w14:textId="77777777" w:rsidTr="00B42391">
        <w:trPr>
          <w:trHeight w:val="244"/>
        </w:trPr>
        <w:tc>
          <w:tcPr>
            <w:tcW w:w="4815" w:type="dxa"/>
          </w:tcPr>
          <w:p w14:paraId="3FE5F674" w14:textId="77777777" w:rsidR="005312BC" w:rsidRPr="00F10206" w:rsidRDefault="005312BC" w:rsidP="00B4239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42C84EC" w14:textId="77777777" w:rsidR="005312BC" w:rsidRPr="00F10206" w:rsidRDefault="005312BC" w:rsidP="00B4239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6AF44832" w14:textId="77777777" w:rsidR="005312BC" w:rsidRPr="00F10206" w:rsidRDefault="005312BC" w:rsidP="00B4239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5312BC" w:rsidRPr="00F10206" w14:paraId="34D754EE" w14:textId="77777777" w:rsidTr="00B42391">
        <w:trPr>
          <w:trHeight w:val="242"/>
        </w:trPr>
        <w:tc>
          <w:tcPr>
            <w:tcW w:w="4815" w:type="dxa"/>
          </w:tcPr>
          <w:p w14:paraId="02782C7A" w14:textId="77777777" w:rsidR="005312BC" w:rsidRPr="00F10206" w:rsidRDefault="005312BC" w:rsidP="00B4239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74EE4B0" w14:textId="77777777" w:rsidR="005312BC" w:rsidRPr="00F10206" w:rsidRDefault="005312BC" w:rsidP="00B4239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8A81FC4" w14:textId="77777777" w:rsidR="005312BC" w:rsidRPr="00F10206" w:rsidRDefault="005312BC" w:rsidP="00B4239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43E2072D" w14:textId="77777777" w:rsidR="005312BC" w:rsidRPr="00F10206" w:rsidRDefault="005312BC" w:rsidP="005312BC">
      <w:pPr>
        <w:rPr>
          <w:rFonts w:ascii="Times New Roman" w:hAnsi="Times New Roman" w:cs="Times New Roman"/>
          <w:color w:val="4472C4" w:themeColor="accent1"/>
        </w:rPr>
      </w:pPr>
    </w:p>
    <w:p w14:paraId="513A2595" w14:textId="77777777" w:rsidR="005312BC" w:rsidRDefault="005312BC" w:rsidP="005312B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C0B5F9" w14:textId="77777777" w:rsidR="005312BC" w:rsidRPr="002F7BDD" w:rsidRDefault="005312BC" w:rsidP="005312B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, a modo de ejemplo se espera:</w:t>
      </w:r>
    </w:p>
    <w:p w14:paraId="0211DA11" w14:textId="77777777" w:rsidR="005312BC" w:rsidRPr="002F7BDD" w:rsidRDefault="005312BC" w:rsidP="005312B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3" w:name="_Toc152317126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3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4" w:name="_Toc152317127"/>
      <w:r w:rsidRPr="00230F5A">
        <w:t>Archivos de entrada a SINACOFI</w:t>
      </w:r>
      <w:bookmarkEnd w:id="24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5" w:name="_Toc152317128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6" w:name="_Hlk150869626"/>
            <w:bookmarkStart w:id="27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8A511E" w14:paraId="756ECE04" w14:textId="77777777" w:rsidTr="009A2A10">
        <w:tc>
          <w:tcPr>
            <w:tcW w:w="1129" w:type="dxa"/>
          </w:tcPr>
          <w:p w14:paraId="40F20FFF" w14:textId="7A72163C" w:rsidR="009A2A10" w:rsidRPr="008A511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68382EE5" w:rsidR="009A2A10" w:rsidRPr="008A511E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8A511E"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8A511E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8A511E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8A511E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8A511E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D624D89" w:rsidR="00312989" w:rsidRPr="008A511E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8A511E"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8A511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8A511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8A511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8A511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8A511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8A511E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8A511E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8A511E" w14:paraId="4A7514C9" w14:textId="77777777" w:rsidTr="009A2A10">
        <w:tc>
          <w:tcPr>
            <w:tcW w:w="1129" w:type="dxa"/>
          </w:tcPr>
          <w:p w14:paraId="36E25D26" w14:textId="7F55894F" w:rsidR="009A2A10" w:rsidRPr="008A511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8A511E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4CE64141" w14:textId="77777777" w:rsidTr="009A2A10">
        <w:tc>
          <w:tcPr>
            <w:tcW w:w="1129" w:type="dxa"/>
          </w:tcPr>
          <w:p w14:paraId="0B80E08E" w14:textId="7B691186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8A511E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8A511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8A511E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01D7AC10" w:rsidR="00B1738F" w:rsidRPr="008A511E" w:rsidRDefault="008A511E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="00F91655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="00F91655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8A511E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8A511E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8A511E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8A511E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6"/>
    <w:p w14:paraId="795FFF56" w14:textId="2A7A7EAE" w:rsidR="000465DB" w:rsidRPr="008A511E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8A511E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8A511E" w:rsidRDefault="000465DB" w:rsidP="00BB7237">
      <w:pPr>
        <w:pStyle w:val="Ttulo2"/>
        <w:numPr>
          <w:ilvl w:val="2"/>
          <w:numId w:val="7"/>
        </w:numPr>
      </w:pPr>
      <w:bookmarkStart w:id="28" w:name="_Toc152317129"/>
      <w:bookmarkEnd w:id="27"/>
      <w:r w:rsidRPr="008A511E">
        <w:t>Archivo Carátula</w:t>
      </w:r>
      <w:r w:rsidR="001169CF" w:rsidRPr="008A511E">
        <w:fldChar w:fldCharType="begin"/>
      </w:r>
      <w:r w:rsidR="001169CF" w:rsidRPr="008A511E">
        <w:instrText xml:space="preserve"> XE "Archivo Carátula" </w:instrText>
      </w:r>
      <w:r w:rsidR="001169CF" w:rsidRPr="008A511E">
        <w:fldChar w:fldCharType="end"/>
      </w:r>
      <w:r w:rsidR="009A2A10" w:rsidRPr="008A511E">
        <w:t>: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8A511E" w14:paraId="34398A03" w14:textId="77777777" w:rsidTr="00E862A3">
        <w:tc>
          <w:tcPr>
            <w:tcW w:w="1129" w:type="dxa"/>
          </w:tcPr>
          <w:p w14:paraId="2225B9A4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9" w:name="_Hlk150869673"/>
            <w:bookmarkStart w:id="30" w:name="_Hlk150874467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06454DCE" w14:textId="77777777" w:rsidTr="00E862A3">
        <w:tc>
          <w:tcPr>
            <w:tcW w:w="1129" w:type="dxa"/>
          </w:tcPr>
          <w:p w14:paraId="1E70680A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6BED63F2" w14:textId="77777777" w:rsidTr="00E862A3">
        <w:tc>
          <w:tcPr>
            <w:tcW w:w="1129" w:type="dxa"/>
          </w:tcPr>
          <w:p w14:paraId="2BC68398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2E4881CD" w:rsidR="004F39F4" w:rsidRPr="008A511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8A511E"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8A511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8A511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8A511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09D53A83" w:rsidR="000B1A73" w:rsidRPr="008A511E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8A511E"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8A511E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8A511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8A511E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8A511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6E44765A" w14:textId="77777777" w:rsidTr="00E862A3">
        <w:tc>
          <w:tcPr>
            <w:tcW w:w="1129" w:type="dxa"/>
          </w:tcPr>
          <w:p w14:paraId="0D202F6E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6453A99C" w14:textId="77777777" w:rsidTr="00E862A3">
        <w:tc>
          <w:tcPr>
            <w:tcW w:w="1129" w:type="dxa"/>
          </w:tcPr>
          <w:p w14:paraId="537D5D72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8A511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8A511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8A511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008E3151" w:rsidR="00B1738F" w:rsidRPr="008A511E" w:rsidRDefault="008A511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="003F025E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="003F025E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9"/>
    </w:tbl>
    <w:p w14:paraId="038F4895" w14:textId="77777777" w:rsidR="00B1738F" w:rsidRPr="008A511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8A511E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1" w:name="_Toc152317130"/>
      <w:bookmarkEnd w:id="30"/>
      <w:r w:rsidRPr="008A511E">
        <w:t>Archivo de control</w:t>
      </w:r>
      <w:r w:rsidR="00513350" w:rsidRPr="008A511E">
        <w:t xml:space="preserve"> de datos</w:t>
      </w:r>
      <w:r w:rsidR="001169CF" w:rsidRPr="008A511E">
        <w:fldChar w:fldCharType="begin"/>
      </w:r>
      <w:r w:rsidR="001169CF" w:rsidRPr="008A511E">
        <w:instrText xml:space="preserve"> XE "Archivo de control" </w:instrText>
      </w:r>
      <w:r w:rsidR="001169CF" w:rsidRPr="008A511E">
        <w:fldChar w:fldCharType="end"/>
      </w:r>
      <w:r w:rsidR="009A2A10" w:rsidRPr="008A511E">
        <w:t>: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8A511E" w14:paraId="09B3BE47" w14:textId="77777777" w:rsidTr="00E862A3">
        <w:tc>
          <w:tcPr>
            <w:tcW w:w="1129" w:type="dxa"/>
          </w:tcPr>
          <w:p w14:paraId="789EC2E0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2" w:name="_Hlk150874508"/>
            <w:bookmarkStart w:id="33" w:name="_Hlk150869745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24CE3B6C" w14:textId="77777777" w:rsidTr="00E862A3">
        <w:tc>
          <w:tcPr>
            <w:tcW w:w="1129" w:type="dxa"/>
          </w:tcPr>
          <w:p w14:paraId="4F9750AE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0A0C7B7F" w14:textId="77777777" w:rsidTr="00E862A3">
        <w:tc>
          <w:tcPr>
            <w:tcW w:w="1129" w:type="dxa"/>
          </w:tcPr>
          <w:p w14:paraId="16CA53F6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52A4C88C" w:rsidR="004D0C43" w:rsidRPr="008A511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8A511E"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8A511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8A511E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3792BDF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8A511E"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8A511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8A511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8A511E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8A511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34A18395" w14:textId="77777777" w:rsidTr="00E862A3">
        <w:tc>
          <w:tcPr>
            <w:tcW w:w="1129" w:type="dxa"/>
          </w:tcPr>
          <w:p w14:paraId="1BEA6A51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8A511E" w14:paraId="0DC8E8BB" w14:textId="77777777" w:rsidTr="00E862A3">
        <w:tc>
          <w:tcPr>
            <w:tcW w:w="1129" w:type="dxa"/>
          </w:tcPr>
          <w:p w14:paraId="3341B7DB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8A511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8A511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8A511E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8A511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57E5273A" w:rsidR="00E547E8" w:rsidRPr="008A511E" w:rsidRDefault="008A511E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="00E547E8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19EF3C24" w:rsidR="00B1738F" w:rsidRPr="008A511E" w:rsidRDefault="008A511E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="00E547E8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2"/>
    </w:tbl>
    <w:p w14:paraId="76F1F5C0" w14:textId="77777777" w:rsidR="00E547E8" w:rsidRPr="008A511E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3"/>
    <w:p w14:paraId="7B42E9BB" w14:textId="77777777" w:rsidR="00E547E8" w:rsidRPr="008A511E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8A511E" w:rsidRDefault="000465DB" w:rsidP="00B67156">
      <w:pPr>
        <w:pStyle w:val="Ttulo2"/>
        <w:numPr>
          <w:ilvl w:val="1"/>
          <w:numId w:val="7"/>
        </w:numPr>
      </w:pPr>
      <w:bookmarkStart w:id="34" w:name="_Toc152317131"/>
      <w:r w:rsidRPr="008A511E">
        <w:t xml:space="preserve">Archivo de salida </w:t>
      </w:r>
      <w:r w:rsidR="00B1738F" w:rsidRPr="008A511E">
        <w:t>a dest</w:t>
      </w:r>
      <w:r w:rsidR="00095C24" w:rsidRPr="008A511E">
        <w:t>i</w:t>
      </w:r>
      <w:r w:rsidR="00B1738F" w:rsidRPr="008A511E">
        <w:t>no</w:t>
      </w:r>
      <w:bookmarkEnd w:id="34"/>
      <w:r w:rsidR="001169CF" w:rsidRPr="008A511E">
        <w:fldChar w:fldCharType="begin"/>
      </w:r>
      <w:r w:rsidR="001169CF" w:rsidRPr="008A511E">
        <w:instrText xml:space="preserve"> XE "Archivo de salida a</w:instrText>
      </w:r>
      <w:r w:rsidR="007B6066" w:rsidRPr="008A511E">
        <w:instrText>”</w:instrText>
      </w:r>
      <w:r w:rsidR="001169CF" w:rsidRPr="008A511E">
        <w:instrText xml:space="preserve">destino" </w:instrText>
      </w:r>
      <w:r w:rsidR="001169CF" w:rsidRPr="008A511E">
        <w:fldChar w:fldCharType="end"/>
      </w:r>
    </w:p>
    <w:p w14:paraId="25DFA216" w14:textId="1A009ADA" w:rsidR="000465DB" w:rsidRPr="008A511E" w:rsidRDefault="000465DB" w:rsidP="00B67156">
      <w:pPr>
        <w:pStyle w:val="Ttulo2"/>
        <w:numPr>
          <w:ilvl w:val="2"/>
          <w:numId w:val="7"/>
        </w:numPr>
      </w:pPr>
      <w:bookmarkStart w:id="35" w:name="_Toc152317132"/>
      <w:r w:rsidRPr="008A511E">
        <w:t>Archivo de da</w:t>
      </w:r>
      <w:r w:rsidR="009A28CD" w:rsidRPr="008A511E">
        <w:t>t</w:t>
      </w:r>
      <w:r w:rsidRPr="008A511E">
        <w:t>os</w:t>
      </w:r>
      <w:bookmarkEnd w:id="35"/>
      <w:r w:rsidR="001169CF" w:rsidRPr="008A511E">
        <w:fldChar w:fldCharType="begin"/>
      </w:r>
      <w:r w:rsidR="001169CF" w:rsidRPr="008A511E">
        <w:instrText xml:space="preserve"> XE "Archivo </w:instrText>
      </w:r>
      <w:r w:rsidR="007B6066" w:rsidRPr="008A511E">
        <w:instrText>”</w:instrText>
      </w:r>
      <w:r w:rsidR="001169CF" w:rsidRPr="008A511E">
        <w:instrText xml:space="preserve">e datos" </w:instrText>
      </w:r>
      <w:r w:rsidR="001169CF" w:rsidRPr="008A511E">
        <w:fldChar w:fldCharType="end"/>
      </w:r>
      <w:r w:rsidRPr="008A511E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8A511E" w14:paraId="28352ABA" w14:textId="77777777" w:rsidTr="00B1738F">
        <w:tc>
          <w:tcPr>
            <w:tcW w:w="1413" w:type="dxa"/>
          </w:tcPr>
          <w:p w14:paraId="551A85E7" w14:textId="290DC1E5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355A97E3" w:rsidR="00B1738F" w:rsidRPr="008A511E" w:rsidRDefault="008A511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="004D0C43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8A511E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8A511E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8A511E">
              <w:rPr>
                <w:rFonts w:ascii="Times New Roman" w:hAnsi="Times New Roman" w:cs="Times New Roman"/>
              </w:rPr>
              <w:t xml:space="preserve"> </w:t>
            </w: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8A511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8A511E" w:rsidRDefault="000465DB" w:rsidP="00B67156">
      <w:pPr>
        <w:pStyle w:val="Ttulo2"/>
        <w:numPr>
          <w:ilvl w:val="2"/>
          <w:numId w:val="7"/>
        </w:numPr>
      </w:pPr>
      <w:bookmarkStart w:id="36" w:name="_Toc152317133"/>
      <w:r w:rsidRPr="008A511E">
        <w:t>Archivo Carát</w:t>
      </w:r>
      <w:r w:rsidR="00601681" w:rsidRPr="008A511E">
        <w:t>u</w:t>
      </w:r>
      <w:r w:rsidRPr="008A511E">
        <w:t>la</w:t>
      </w:r>
      <w:bookmarkEnd w:id="36"/>
      <w:r w:rsidR="001169CF" w:rsidRPr="008A511E">
        <w:fldChar w:fldCharType="begin"/>
      </w:r>
      <w:r w:rsidR="001169CF" w:rsidRPr="008A511E">
        <w:instrText xml:space="preserve"> XE "Archivo </w:instrText>
      </w:r>
      <w:r w:rsidR="007B6066" w:rsidRPr="008A511E">
        <w:instrText>”</w:instrText>
      </w:r>
      <w:r w:rsidR="001169CF" w:rsidRPr="008A511E">
        <w:instrText xml:space="preserve">arátula" </w:instrText>
      </w:r>
      <w:r w:rsidR="001169CF" w:rsidRPr="008A511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8A511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16B95B2" w:rsidR="00284E6A" w:rsidRPr="008A511E" w:rsidRDefault="008A511E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D56</w:t>
            </w:r>
            <w:r w:rsidR="00284E6A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8A511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8A511E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8A511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7" w:name="_Hlk151646289"/>
      <w:bookmarkStart w:id="38" w:name="_Hlk150869805"/>
      <w:bookmarkStart w:id="39" w:name="_Hlk151631830"/>
      <w:bookmarkStart w:id="40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1" w:name="_Toc152317134"/>
      <w:r>
        <w:t>Definición de correlativo</w:t>
      </w:r>
      <w:bookmarkEnd w:id="41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7"/>
    <w:bookmarkEnd w:id="38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2" w:name="_Toc152317135"/>
      <w:bookmarkEnd w:id="40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2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E2A0CF4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3" w:name="_Toc152317136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3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4" w:name="_Hlk151634009"/>
      <w:bookmarkStart w:id="45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6" w:name="_Toc152317137"/>
      <w:r w:rsidRPr="00230F5A">
        <w:t>Av</w:t>
      </w:r>
      <w:r w:rsidR="006F65AF">
        <w:t>i</w:t>
      </w:r>
      <w:r w:rsidRPr="00230F5A">
        <w:t>so</w:t>
      </w:r>
      <w:bookmarkEnd w:id="46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7" w:name="_Toc152317138"/>
      <w:r w:rsidRPr="00B537DA">
        <w:t>Resultado</w:t>
      </w:r>
      <w:bookmarkEnd w:id="47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8" w:name="_Hlk150867245"/>
      <w:bookmarkStart w:id="49" w:name="_Toc152317139"/>
      <w:r w:rsidRPr="00E173FD">
        <w:t>Notificación</w:t>
      </w:r>
      <w:bookmarkEnd w:id="49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0" w:name="_Toc152317140"/>
      <w:r w:rsidRPr="00276FA5">
        <w:t>Resultado RES.DET</w:t>
      </w:r>
      <w:bookmarkEnd w:id="50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48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4"/>
    <w:bookmarkEnd w:id="45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1" w:name="_Toc152317141"/>
      <w:r w:rsidRPr="00230F5A">
        <w:rPr>
          <w:rFonts w:cs="Times New Roman"/>
        </w:rPr>
        <w:lastRenderedPageBreak/>
        <w:t>Definir el estructura y nombre para cada archivo de mensajería</w:t>
      </w:r>
      <w:bookmarkEnd w:id="51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2" w:name="_Toc152317142"/>
      <w:r w:rsidRPr="00DC1D90">
        <w:t>Estructura</w:t>
      </w:r>
      <w:bookmarkEnd w:id="52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3" w:name="_Toc152317143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3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4" w:name="_Hlk150869887"/>
      <w:bookmarkStart w:id="55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5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6" w:name="_Toc152317144"/>
      <w:r w:rsidRPr="00230F5A">
        <w:t>Archivo aviso (SINACOFI)</w:t>
      </w:r>
      <w:bookmarkEnd w:id="56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7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7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8" w:name="_Toc152317145"/>
      <w:r w:rsidRPr="00230F5A">
        <w:t>Archivo resultado (SINACOFI)</w:t>
      </w:r>
      <w:bookmarkEnd w:id="58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9" w:name="_Toc152317146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9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0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1" w:name="_Hlk151628243"/>
      <w:bookmarkStart w:id="62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0"/>
      <w:bookmarkEnd w:id="61"/>
      <w:bookmarkEnd w:id="62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3" w:name="_Toc152317147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3"/>
    </w:p>
    <w:p w14:paraId="6ED8C821" w14:textId="77777777" w:rsidR="009947CD" w:rsidRPr="009947CD" w:rsidRDefault="009947CD" w:rsidP="009947CD"/>
    <w:p w14:paraId="0085E5B6" w14:textId="06826458" w:rsidR="00A2072A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A2072A">
        <w:rPr>
          <w:rFonts w:ascii="Times New Roman" w:hAnsi="Times New Roman" w:cs="Times New Roman"/>
          <w:color w:val="4472C4" w:themeColor="accent1"/>
        </w:rPr>
        <w:t xml:space="preserve"> deudor</w:t>
      </w:r>
    </w:p>
    <w:p w14:paraId="02E35DF0" w14:textId="77777777" w:rsidR="00A2072A" w:rsidRDefault="00A2072A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 deudor</w:t>
      </w:r>
    </w:p>
    <w:p w14:paraId="2E9B8CC1" w14:textId="1AB09CDD" w:rsidR="001D2934" w:rsidRPr="009947CD" w:rsidRDefault="00A2072A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 deudor avalado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52DD3200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5027" w14:textId="77777777" w:rsidR="007608FE" w:rsidRDefault="007608FE" w:rsidP="00F10206">
      <w:pPr>
        <w:spacing w:after="0" w:line="240" w:lineRule="auto"/>
      </w:pPr>
      <w:r>
        <w:separator/>
      </w:r>
    </w:p>
  </w:endnote>
  <w:endnote w:type="continuationSeparator" w:id="0">
    <w:p w14:paraId="308FEF5D" w14:textId="77777777" w:rsidR="007608FE" w:rsidRDefault="007608F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8C0D" w14:textId="77777777" w:rsidR="00AA1718" w:rsidRPr="008131F5" w:rsidRDefault="00AA1718" w:rsidP="00897644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1575624341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sdtContent>
    </w:sdt>
  </w:p>
  <w:p w14:paraId="5A82900F" w14:textId="77777777" w:rsidR="00AA1718" w:rsidRDefault="00AA17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6D25" w14:textId="77777777" w:rsidR="007608FE" w:rsidRDefault="007608FE" w:rsidP="00F10206">
      <w:pPr>
        <w:spacing w:after="0" w:line="240" w:lineRule="auto"/>
      </w:pPr>
      <w:r>
        <w:separator/>
      </w:r>
    </w:p>
  </w:footnote>
  <w:footnote w:type="continuationSeparator" w:id="0">
    <w:p w14:paraId="5E3E8DDB" w14:textId="77777777" w:rsidR="007608FE" w:rsidRDefault="007608F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AA1718" w14:paraId="30644CB6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603880" w14:textId="77777777" w:rsidR="00AA1718" w:rsidRDefault="00AA1718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45BF3B1" wp14:editId="26A0941C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2DF9D2A" w14:textId="77777777" w:rsidR="00AA1718" w:rsidRDefault="00AA1718" w:rsidP="002B4375">
    <w:pPr>
      <w:pStyle w:val="Encabezado"/>
    </w:pPr>
  </w:p>
  <w:p w14:paraId="279D0CD5" w14:textId="77777777" w:rsidR="00AA1718" w:rsidRDefault="00AA17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0640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A7B08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C1FA2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12BC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837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608FE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A511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303B"/>
    <w:rsid w:val="00A06AD3"/>
    <w:rsid w:val="00A10C95"/>
    <w:rsid w:val="00A120BD"/>
    <w:rsid w:val="00A167D3"/>
    <w:rsid w:val="00A2072A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1718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1D2D"/>
    <w:rsid w:val="00C967A1"/>
    <w:rsid w:val="00CA04D2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1E5C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51E5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21</Pages>
  <Words>3334</Words>
  <Characters>18340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2023-11-30T12:02:00Z</dcterms:created>
  <dcterms:modified xsi:type="dcterms:W3CDTF">2023-12-01T12:58:00Z</dcterms:modified>
</cp:coreProperties>
</file>