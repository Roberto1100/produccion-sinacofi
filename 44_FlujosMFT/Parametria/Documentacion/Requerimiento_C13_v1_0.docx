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0EAAC65B" w:rsidR="00B01B02" w:rsidRPr="00EB1F50" w:rsidRDefault="00B01B02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Pr="00EB1F50">
        <w:rPr>
          <w:rFonts w:ascii="Times New Roman" w:hAnsi="Times New Roman" w:cs="Times New Roman"/>
          <w:b/>
          <w:sz w:val="72"/>
          <w:szCs w:val="72"/>
        </w:rPr>
        <w:t>C1</w:t>
      </w:r>
      <w:r w:rsidR="00335DD1">
        <w:rPr>
          <w:rFonts w:ascii="Times New Roman" w:hAnsi="Times New Roman" w:cs="Times New Roman"/>
          <w:b/>
          <w:sz w:val="72"/>
          <w:szCs w:val="72"/>
        </w:rPr>
        <w:t>3</w:t>
      </w:r>
      <w:r w:rsidR="00857076" w:rsidRPr="00EB1F50">
        <w:rPr>
          <w:rFonts w:ascii="Times New Roman" w:hAnsi="Times New Roman" w:cs="Times New Roman"/>
          <w:b/>
          <w:sz w:val="72"/>
          <w:szCs w:val="72"/>
        </w:rPr>
        <w:t>(</w:t>
      </w:r>
      <w:r w:rsidR="006166FA" w:rsidRPr="00EB1F50">
        <w:rPr>
          <w:rFonts w:ascii="Times New Roman" w:hAnsi="Times New Roman" w:cs="Times New Roman"/>
          <w:b/>
          <w:sz w:val="72"/>
          <w:szCs w:val="72"/>
        </w:rPr>
        <w:t>89</w:t>
      </w:r>
      <w:r w:rsidR="00335DD1">
        <w:rPr>
          <w:rFonts w:ascii="Times New Roman" w:hAnsi="Times New Roman" w:cs="Times New Roman"/>
          <w:b/>
          <w:sz w:val="72"/>
          <w:szCs w:val="72"/>
        </w:rPr>
        <w:t>6</w:t>
      </w:r>
      <w:r w:rsidR="00857076" w:rsidRPr="00EB1F50">
        <w:rPr>
          <w:rFonts w:ascii="Times New Roman" w:hAnsi="Times New Roman" w:cs="Times New Roman"/>
          <w:b/>
          <w:sz w:val="72"/>
          <w:szCs w:val="72"/>
        </w:rPr>
        <w:t>)-</w:t>
      </w:r>
    </w:p>
    <w:p w14:paraId="207EDD71" w14:textId="33CFCFFD" w:rsidR="004B7993" w:rsidRPr="00335DD1" w:rsidRDefault="00335DD1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35DD1">
        <w:rPr>
          <w:rFonts w:ascii="Times New Roman" w:hAnsi="Times New Roman" w:cs="Times New Roman"/>
          <w:b/>
          <w:sz w:val="72"/>
          <w:szCs w:val="72"/>
        </w:rPr>
        <w:t>Activos y Provisiones Correspondientes a Operaciones de Leasing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44B97B9" w:rsidR="00C4642F" w:rsidRPr="00230F5A" w:rsidRDefault="00000000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asciiTheme="minorHAnsi" w:eastAsiaTheme="minorHAnsi" w:hAnsiTheme="minorHAnsi" w:cstheme="minorBidi"/>
          <w:noProof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left:0;text-align:left;margin-left:253.45pt;margin-top:2.9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57B51B60" w14:textId="0C2D790D" w:rsidR="00D1538A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06051" w:history="1">
            <w:r w:rsidR="00D1538A" w:rsidRPr="004707DF">
              <w:rPr>
                <w:rStyle w:val="Hipervnculo"/>
                <w:noProof/>
              </w:rPr>
              <w:t>1.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Definición de estructuras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_Toc161406051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6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59E81E85" w14:textId="6223B798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52" w:history="1">
            <w:r w:rsidR="00D1538A" w:rsidRPr="004707DF">
              <w:rPr>
                <w:rStyle w:val="Hipervnculo"/>
                <w:bCs/>
                <w:noProof/>
              </w:rPr>
              <w:t>1.1.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bCs/>
                <w:noProof/>
              </w:rPr>
              <w:t xml:space="preserve">Archivo de datos del emisor  </w:t>
            </w:r>
            <w:r w:rsidR="00D1538A" w:rsidRPr="004707DF">
              <w:rPr>
                <w:rStyle w:val="Hipervnculo"/>
                <w:noProof/>
              </w:rPr>
              <w:t>Manual Sistema de Información Bancos - Sistema Contable (cmfchile.cl)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_Toc161406052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6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38E7BCB1" w14:textId="3B490DFA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53" w:history="1">
            <w:r w:rsidR="00D1538A" w:rsidRPr="004707DF">
              <w:rPr>
                <w:rStyle w:val="Hipervnculo"/>
                <w:noProof/>
              </w:rPr>
              <w:t>1.2.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Archivo Carátula/s del origen (Carátula de entrada)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_Toc161406053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9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2D3EAD1E" w14:textId="37067227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54" w:history="1">
            <w:r w:rsidR="00D1538A" w:rsidRPr="004707DF">
              <w:rPr>
                <w:rStyle w:val="Hipervnculo"/>
                <w:bCs/>
                <w:noProof/>
              </w:rPr>
              <w:t>1.3.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bCs/>
                <w:noProof/>
              </w:rPr>
              <w:t>Archivo/s de control de datos del origen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_Toc161406054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9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58841111" w14:textId="6EB7DBCA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55" w:history="1">
            <w:r w:rsidR="00D1538A" w:rsidRPr="004707DF">
              <w:rPr>
                <w:rStyle w:val="Hipervnculo"/>
                <w:noProof/>
              </w:rPr>
              <w:t>1.4.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Archivo/s de datos del Receptor: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_Toc161406055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10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5D8FA9B7" w14:textId="3C2E8443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56" w:history="1">
            <w:r w:rsidR="00D1538A" w:rsidRPr="004707DF">
              <w:rPr>
                <w:rStyle w:val="Hipervnculo"/>
                <w:noProof/>
              </w:rPr>
              <w:t>1.5.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Archivo de carátula del Receptor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_Toc161406056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10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6B6ECAF0" w14:textId="5005F47E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57" w:history="1">
            <w:r w:rsidR="00D1538A" w:rsidRPr="004707DF">
              <w:rPr>
                <w:rStyle w:val="Hipervnculo"/>
                <w:noProof/>
              </w:rPr>
              <w:t>1.6.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Archivo de Control del Receptor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_Toc161406057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10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146C43E3" w14:textId="5ACD6080" w:rsidR="00D1538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58" w:history="1">
            <w:r w:rsidR="00D1538A" w:rsidRPr="004707DF">
              <w:rPr>
                <w:rStyle w:val="Hipervnculo"/>
                <w:noProof/>
              </w:rPr>
              <w:t>2.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Validaciones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_Toc161406058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10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1875281F" w14:textId="348E62BE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59" w:history="1">
            <w:r w:rsidR="00D1538A" w:rsidRPr="004707DF">
              <w:rPr>
                <w:rStyle w:val="Hipervnculo"/>
                <w:noProof/>
              </w:rPr>
              <w:t>2.1.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Archivo de datos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_Toc161406059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10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6190D9C4" w14:textId="665C4329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60" w:history="1">
            <w:r w:rsidR="00D1538A" w:rsidRPr="004707DF">
              <w:rPr>
                <w:rStyle w:val="Hipervnculo"/>
                <w:noProof/>
              </w:rPr>
              <w:t>2.2.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Archivo Carátula: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_Toc161406060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11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0CFF305D" w14:textId="24FA6F45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61" w:history="1">
            <w:r w:rsidR="00D1538A" w:rsidRPr="004707DF">
              <w:rPr>
                <w:rStyle w:val="Hipervnculo"/>
                <w:noProof/>
              </w:rPr>
              <w:t>2.3.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Archivo de control de datos: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_Toc161406061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12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34EF1270" w14:textId="492C5DE3" w:rsidR="00D1538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62" w:history="1">
            <w:r w:rsidR="00D1538A" w:rsidRPr="004707DF">
              <w:rPr>
                <w:rStyle w:val="Hipervnculo"/>
                <w:noProof/>
              </w:rPr>
              <w:t>3.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Construyendo la carátula de salida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_Toc161406062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15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52A3246F" w14:textId="12490161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63" w:history="1">
            <w:r w:rsidR="00D1538A" w:rsidRPr="004707DF">
              <w:rPr>
                <w:rStyle w:val="Hipervnculo"/>
                <w:noProof/>
              </w:rPr>
              <w:t>3.1.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Formato de carátula de salida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_Toc161406063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16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57B996AE" w14:textId="489136C4" w:rsidR="00D1538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64" w:history="1">
            <w:r w:rsidR="00D1538A" w:rsidRPr="004707DF">
              <w:rPr>
                <w:rStyle w:val="Hipervnculo"/>
                <w:bCs/>
                <w:noProof/>
              </w:rPr>
              <w:t>4.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Definición de nombres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_Toc161406064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18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05D681AF" w14:textId="0281C1B5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65" w:history="1">
            <w:r w:rsidR="00D1538A" w:rsidRPr="004707DF">
              <w:rPr>
                <w:rStyle w:val="Hipervnculo"/>
                <w:noProof/>
              </w:rPr>
              <w:t>4.1.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Archivos de entrada a SINACOFI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_Toc161406065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18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1139BC57" w14:textId="7B122061" w:rsidR="00D1538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66" w:history="1">
            <w:r w:rsidR="00D1538A" w:rsidRPr="004707DF">
              <w:rPr>
                <w:rStyle w:val="Hipervnculo"/>
                <w:noProof/>
              </w:rPr>
              <w:t>4.1.1.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Archivo de datos: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_Toc161406066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18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6EFB1E0F" w14:textId="3DC75595" w:rsidR="00D1538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67" w:history="1">
            <w:r w:rsidR="00D1538A" w:rsidRPr="004707DF">
              <w:rPr>
                <w:rStyle w:val="Hipervnculo"/>
                <w:noProof/>
              </w:rPr>
              <w:t>4.1.2.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Archivo Carátula: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_Toc161406067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18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32BD1817" w14:textId="5B70E473" w:rsidR="00D1538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68" w:history="1">
            <w:r w:rsidR="00D1538A" w:rsidRPr="004707DF">
              <w:rPr>
                <w:rStyle w:val="Hipervnculo"/>
                <w:noProof/>
              </w:rPr>
              <w:t>4.1.3.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Archivo de control de datos: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_Toc161406068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19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1B5200E6" w14:textId="476BC52D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69" w:history="1">
            <w:r w:rsidR="00D1538A" w:rsidRPr="004707DF">
              <w:rPr>
                <w:rStyle w:val="Hipervnculo"/>
                <w:noProof/>
              </w:rPr>
              <w:t>4.2.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Archivo de salida a destino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_Toc161406069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19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33F94987" w14:textId="6793B8C4" w:rsidR="00D1538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70" w:history="1">
            <w:r w:rsidR="00D1538A" w:rsidRPr="004707DF">
              <w:rPr>
                <w:rStyle w:val="Hipervnculo"/>
                <w:noProof/>
              </w:rPr>
              <w:t>4.2.1.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Archivo de datos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_Toc161406070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19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7D868EF0" w14:textId="48C2BE47" w:rsidR="00D1538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71" w:history="1">
            <w:r w:rsidR="00D1538A" w:rsidRPr="004707DF">
              <w:rPr>
                <w:rStyle w:val="Hipervnculo"/>
                <w:noProof/>
              </w:rPr>
              <w:t>4.2.2.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Archivo Carátula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_Toc161406071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19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2E2697A8" w14:textId="6B9521A9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72" w:history="1">
            <w:r w:rsidR="00D1538A" w:rsidRPr="004707DF">
              <w:rPr>
                <w:rStyle w:val="Hipervnculo"/>
                <w:noProof/>
              </w:rPr>
              <w:t>4.3.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Definición de correlativo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_Toc161406072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20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1994D549" w14:textId="631D8FA6" w:rsidR="00D1538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73" w:history="1">
            <w:r w:rsidR="00D1538A" w:rsidRPr="004707DF">
              <w:rPr>
                <w:rStyle w:val="Hipervnculo"/>
                <w:noProof/>
              </w:rPr>
              <w:t>5.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Definición del destino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_Toc161406073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21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7DC70F68" w14:textId="750E3889" w:rsidR="00D1538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74" w:history="1">
            <w:r w:rsidR="00D1538A" w:rsidRPr="004707DF">
              <w:rPr>
                <w:rStyle w:val="Hipervnculo"/>
                <w:noProof/>
              </w:rPr>
              <w:t>6.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Mensajería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_Toc161406074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22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58A70A55" w14:textId="2A0CF70E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75" w:history="1">
            <w:r w:rsidR="00D1538A" w:rsidRPr="004707DF">
              <w:rPr>
                <w:rStyle w:val="Hipervnculo"/>
                <w:noProof/>
              </w:rPr>
              <w:t>6.1.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Aviso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_Toc161406075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22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1B443AF8" w14:textId="354F0DFD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76" w:history="1">
            <w:r w:rsidR="00D1538A" w:rsidRPr="004707DF">
              <w:rPr>
                <w:rStyle w:val="Hipervnculo"/>
                <w:noProof/>
              </w:rPr>
              <w:t>6.2.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Resultado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_Toc161406076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22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2396F8A3" w14:textId="2342FFB8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77" w:history="1">
            <w:r w:rsidR="00D1538A" w:rsidRPr="004707DF">
              <w:rPr>
                <w:rStyle w:val="Hipervnculo"/>
                <w:noProof/>
              </w:rPr>
              <w:t>6.3.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Notificación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_Toc161406077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22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71CD560F" w14:textId="6E19D3C6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78" w:history="1">
            <w:r w:rsidR="00D1538A" w:rsidRPr="004707DF">
              <w:rPr>
                <w:rStyle w:val="Hipervnculo"/>
                <w:noProof/>
              </w:rPr>
              <w:t>6.4.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Resultado RES.DET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_Toc161406078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22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6D6B7D46" w14:textId="4E7DA116" w:rsidR="00D1538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79" w:history="1">
            <w:r w:rsidR="00D1538A" w:rsidRPr="004707DF">
              <w:rPr>
                <w:rStyle w:val="Hipervnculo"/>
                <w:noProof/>
              </w:rPr>
              <w:t>7.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Definir el estructura y nombre para cada archivo de mensajería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_Toc161406079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23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4FB1E223" w14:textId="43CFE028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80" w:history="1">
            <w:r w:rsidR="00D1538A" w:rsidRPr="004707DF">
              <w:rPr>
                <w:rStyle w:val="Hipervnculo"/>
                <w:noProof/>
              </w:rPr>
              <w:t>7.1.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Estructura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_Toc161406080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23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763D2E5B" w14:textId="6499BAA5" w:rsidR="00D1538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81" w:history="1">
            <w:r w:rsidR="00D1538A" w:rsidRPr="004707DF">
              <w:rPr>
                <w:rStyle w:val="Hipervnculo"/>
                <w:noProof/>
              </w:rPr>
              <w:t>7.1.1.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Archivo notificado (CMF):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_Toc161406081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23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24284A81" w14:textId="7E743ADF" w:rsidR="00D1538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82" w:history="1">
            <w:r w:rsidR="00D1538A" w:rsidRPr="004707DF">
              <w:rPr>
                <w:rStyle w:val="Hipervnculo"/>
                <w:noProof/>
              </w:rPr>
              <w:t>7.1.2.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Archivo aviso (SINACOFI)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_Toc161406082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23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38BEEAA4" w14:textId="2C99960A" w:rsidR="00D1538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83" w:history="1">
            <w:r w:rsidR="00D1538A" w:rsidRPr="004707DF">
              <w:rPr>
                <w:rStyle w:val="Hipervnculo"/>
                <w:noProof/>
              </w:rPr>
              <w:t>7.1.3.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Archivo resultado (SINACOFI)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_Toc161406083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23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0F3C5CC3" w14:textId="008B8206" w:rsidR="00D1538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84" w:history="1">
            <w:r w:rsidR="00D1538A" w:rsidRPr="004707DF">
              <w:rPr>
                <w:rStyle w:val="Hipervnculo"/>
                <w:noProof/>
              </w:rPr>
              <w:t>7.2.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Definición de nombres: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_Toc161406084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24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19BF6DBF" w14:textId="36E50D02" w:rsidR="00D1538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6085" w:history="1">
            <w:r w:rsidR="00D1538A" w:rsidRPr="004707DF">
              <w:rPr>
                <w:rStyle w:val="Hipervnculo"/>
                <w:noProof/>
              </w:rPr>
              <w:t>8.</w:t>
            </w:r>
            <w:r w:rsidR="00D1538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D1538A" w:rsidRPr="004707DF">
              <w:rPr>
                <w:rStyle w:val="Hipervnculo"/>
                <w:noProof/>
              </w:rPr>
              <w:t>Datos sensibles</w:t>
            </w:r>
            <w:r w:rsidR="00D1538A">
              <w:rPr>
                <w:noProof/>
                <w:webHidden/>
              </w:rPr>
              <w:tab/>
            </w:r>
            <w:r w:rsidR="00D1538A">
              <w:rPr>
                <w:noProof/>
                <w:webHidden/>
              </w:rPr>
              <w:fldChar w:fldCharType="begin"/>
            </w:r>
            <w:r w:rsidR="00D1538A">
              <w:rPr>
                <w:noProof/>
                <w:webHidden/>
              </w:rPr>
              <w:instrText xml:space="preserve"> PAGEREF _Toc161406085 \h </w:instrText>
            </w:r>
            <w:r w:rsidR="00D1538A">
              <w:rPr>
                <w:noProof/>
                <w:webHidden/>
              </w:rPr>
            </w:r>
            <w:r w:rsidR="00D1538A">
              <w:rPr>
                <w:noProof/>
                <w:webHidden/>
              </w:rPr>
              <w:fldChar w:fldCharType="separate"/>
            </w:r>
            <w:r w:rsidR="00D1538A">
              <w:rPr>
                <w:noProof/>
                <w:webHidden/>
              </w:rPr>
              <w:t>24</w:t>
            </w:r>
            <w:r w:rsidR="00D1538A">
              <w:rPr>
                <w:noProof/>
                <w:webHidden/>
              </w:rPr>
              <w:fldChar w:fldCharType="end"/>
            </w:r>
          </w:hyperlink>
        </w:p>
        <w:p w14:paraId="1B95E1CD" w14:textId="5FE2081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4954F159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C1</w:t>
            </w:r>
            <w:r w:rsidR="004C450B" w:rsidRPr="00230F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22F848E4" w14:textId="5BA8B569" w:rsidR="00C36169" w:rsidRPr="00230F5A" w:rsidRDefault="00335DD1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7897B997" w:rsidR="00C36169" w:rsidRPr="00230F5A" w:rsidRDefault="00335DD1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068937F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5CA023C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0F376EBE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2E15A3BE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664988E5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6C5F295E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78BC56E9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DA04679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67D33B8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59352B8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7B4BF52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6658E4B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167374E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688D794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19C2FDC0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1406051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1406052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Pr="00230F5A" w:rsidRDefault="00DD29FD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DD29FD" w:rsidRPr="00230F5A" w14:paraId="74117A1D" w14:textId="77777777" w:rsidTr="00E862A3">
        <w:trPr>
          <w:trHeight w:val="244"/>
        </w:trPr>
        <w:tc>
          <w:tcPr>
            <w:tcW w:w="1414" w:type="dxa"/>
          </w:tcPr>
          <w:p w14:paraId="4696A920" w14:textId="77777777" w:rsidR="00DD29FD" w:rsidRPr="00230F5A" w:rsidRDefault="00DD29FD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Campo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1CE30DC4" w14:textId="77777777" w:rsidR="00DD29FD" w:rsidRPr="00230F5A" w:rsidRDefault="00DD29FD" w:rsidP="00E862A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D93CEAD" w14:textId="77777777" w:rsidR="00DD29FD" w:rsidRPr="00230F5A" w:rsidRDefault="00DD29FD" w:rsidP="00E862A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Código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del</w:t>
            </w:r>
            <w:r w:rsidRPr="00230F5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3A6C9EB6" w14:textId="77777777" w:rsidR="00DD29FD" w:rsidRPr="00230F5A" w:rsidRDefault="00DD29FD" w:rsidP="00E862A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DD29FD" w:rsidRPr="00230F5A" w14:paraId="425D999B" w14:textId="77777777" w:rsidTr="00E862A3">
        <w:trPr>
          <w:trHeight w:val="241"/>
        </w:trPr>
        <w:tc>
          <w:tcPr>
            <w:tcW w:w="1414" w:type="dxa"/>
          </w:tcPr>
          <w:p w14:paraId="5D86AE1C" w14:textId="77777777" w:rsidR="00DD29FD" w:rsidRPr="00230F5A" w:rsidRDefault="00DD29FD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Campo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12D24084" w14:textId="77777777" w:rsidR="00DD29FD" w:rsidRPr="00230F5A" w:rsidRDefault="00DD29FD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701C15A" w14:textId="2571AE22" w:rsidR="00DD29FD" w:rsidRPr="00230F5A" w:rsidRDefault="00DD29FD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Identificación</w:t>
            </w:r>
            <w:r w:rsidRPr="00230F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del</w:t>
            </w:r>
            <w:r w:rsidRPr="00230F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="009A2A10" w:rsidRPr="00230F5A">
              <w:rPr>
                <w:rFonts w:ascii="Times New Roman" w:hAnsi="Times New Roman" w:cs="Times New Roman"/>
                <w:sz w:val="20"/>
              </w:rPr>
              <w:t>archiv</w:t>
            </w:r>
            <w:r w:rsidR="004C450B" w:rsidRPr="00230F5A">
              <w:rPr>
                <w:rFonts w:ascii="Times New Roman" w:hAnsi="Times New Roman" w:cs="Times New Roman"/>
                <w:sz w:val="20"/>
              </w:rPr>
              <w:t>o</w:t>
            </w:r>
          </w:p>
        </w:tc>
        <w:tc>
          <w:tcPr>
            <w:tcW w:w="2977" w:type="dxa"/>
          </w:tcPr>
          <w:p w14:paraId="0963526B" w14:textId="77777777" w:rsidR="00DD29FD" w:rsidRPr="00230F5A" w:rsidRDefault="00DD29FD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DD29FD" w:rsidRPr="00230F5A" w14:paraId="14C1DC5B" w14:textId="77777777" w:rsidTr="00E862A3">
        <w:trPr>
          <w:trHeight w:val="245"/>
        </w:trPr>
        <w:tc>
          <w:tcPr>
            <w:tcW w:w="1414" w:type="dxa"/>
          </w:tcPr>
          <w:p w14:paraId="1BDA94C5" w14:textId="77777777" w:rsidR="00DD29FD" w:rsidRPr="00230F5A" w:rsidRDefault="00DD29FD" w:rsidP="00E862A3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Campo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B8A0BA8" w14:textId="77777777" w:rsidR="00DD29FD" w:rsidRPr="00230F5A" w:rsidRDefault="00DD29FD" w:rsidP="00E862A3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9EDE772" w14:textId="77777777" w:rsidR="00DD29FD" w:rsidRPr="00230F5A" w:rsidRDefault="00DD29FD" w:rsidP="00E862A3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Periodo</w:t>
            </w:r>
          </w:p>
        </w:tc>
        <w:tc>
          <w:tcPr>
            <w:tcW w:w="2977" w:type="dxa"/>
          </w:tcPr>
          <w:p w14:paraId="66D50230" w14:textId="42CB2F62" w:rsidR="00DD29FD" w:rsidRPr="00230F5A" w:rsidRDefault="00DD29FD" w:rsidP="00E862A3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P(06)</w:t>
            </w:r>
            <w:r w:rsidR="000F00FF">
              <w:rPr>
                <w:rFonts w:ascii="Times New Roman" w:hAnsi="Times New Roman" w:cs="Times New Roman"/>
                <w:sz w:val="20"/>
              </w:rPr>
              <w:t xml:space="preserve">   AAAAMM</w:t>
            </w:r>
          </w:p>
        </w:tc>
      </w:tr>
      <w:tr w:rsidR="00DD29FD" w:rsidRPr="00230F5A" w14:paraId="083384AF" w14:textId="77777777" w:rsidTr="00E862A3">
        <w:trPr>
          <w:trHeight w:val="242"/>
        </w:trPr>
        <w:tc>
          <w:tcPr>
            <w:tcW w:w="1414" w:type="dxa"/>
          </w:tcPr>
          <w:p w14:paraId="6C2F5EA1" w14:textId="77777777" w:rsidR="00DD29FD" w:rsidRPr="00230F5A" w:rsidRDefault="00DD29FD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Campo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04E42F1" w14:textId="77777777" w:rsidR="00DD29FD" w:rsidRPr="00230F5A" w:rsidRDefault="00DD29FD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56B0C85" w14:textId="77777777" w:rsidR="00DD29FD" w:rsidRPr="00230F5A" w:rsidRDefault="00DD29FD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76CBEC42" w14:textId="38C497B5" w:rsidR="00DD29FD" w:rsidRPr="00230F5A" w:rsidRDefault="00DD29FD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X(</w:t>
            </w:r>
            <w:r w:rsidR="004C450B" w:rsidRPr="00230F5A">
              <w:rPr>
                <w:rFonts w:ascii="Times New Roman" w:hAnsi="Times New Roman" w:cs="Times New Roman"/>
                <w:sz w:val="20"/>
              </w:rPr>
              <w:t>2</w:t>
            </w:r>
            <w:r w:rsidR="001B7187">
              <w:rPr>
                <w:rFonts w:ascii="Times New Roman" w:hAnsi="Times New Roman" w:cs="Times New Roman"/>
                <w:sz w:val="20"/>
              </w:rPr>
              <w:t>87</w:t>
            </w:r>
            <w:r w:rsidRPr="00230F5A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3C4047D8" w14:textId="77777777" w:rsidR="004F0504" w:rsidRPr="00230F5A" w:rsidRDefault="004F0504" w:rsidP="004F0504">
      <w:pPr>
        <w:pStyle w:val="Textoindependiente"/>
        <w:spacing w:before="1"/>
        <w:ind w:left="212"/>
        <w:rPr>
          <w:rFonts w:ascii="Times New Roman" w:hAnsi="Times New Roman" w:cs="Times New Roman"/>
          <w:sz w:val="24"/>
        </w:rPr>
      </w:pPr>
    </w:p>
    <w:p w14:paraId="411B9205" w14:textId="54F4A919" w:rsidR="004F0504" w:rsidRDefault="004F0504" w:rsidP="004F0504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 xml:space="preserve">Longitud Total del registro: </w:t>
      </w:r>
      <w:r w:rsidR="001B7187">
        <w:rPr>
          <w:rFonts w:ascii="Times New Roman" w:hAnsi="Times New Roman" w:cs="Times New Roman"/>
        </w:rPr>
        <w:t>300</w:t>
      </w:r>
      <w:r w:rsidRPr="00230F5A">
        <w:rPr>
          <w:rFonts w:ascii="Times New Roman" w:hAnsi="Times New Roman" w:cs="Times New Roman"/>
        </w:rPr>
        <w:t xml:space="preserve"> Bytes</w:t>
      </w:r>
    </w:p>
    <w:p w14:paraId="043A3D10" w14:textId="77777777" w:rsidR="001B7187" w:rsidRPr="00230F5A" w:rsidRDefault="001B7187" w:rsidP="004F0504">
      <w:pPr>
        <w:pStyle w:val="Textoindependiente"/>
        <w:spacing w:before="1"/>
        <w:ind w:left="212"/>
        <w:rPr>
          <w:rFonts w:ascii="Times New Roman" w:hAnsi="Times New Roman" w:cs="Times New Roman"/>
        </w:rPr>
      </w:pPr>
    </w:p>
    <w:p w14:paraId="4CBC47AE" w14:textId="77777777" w:rsidR="001B7187" w:rsidRDefault="001B7187" w:rsidP="001B7187">
      <w:pPr>
        <w:pStyle w:val="Prrafodelista"/>
        <w:tabs>
          <w:tab w:val="left" w:pos="1349"/>
        </w:tabs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6E16C0BD" w14:textId="77777777" w:rsidR="001B7187" w:rsidRDefault="001B7187" w:rsidP="001B7187">
      <w:pPr>
        <w:pStyle w:val="Textoindependiente"/>
        <w:spacing w:before="61"/>
        <w:ind w:left="212" w:right="296"/>
        <w:jc w:val="both"/>
      </w:pPr>
      <w:r>
        <w:t>Los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contendrán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activos</w:t>
      </w:r>
      <w:r>
        <w:rPr>
          <w:spacing w:val="1"/>
        </w:rPr>
        <w:t xml:space="preserve"> </w:t>
      </w:r>
      <w:r>
        <w:t>(colocaciones),</w:t>
      </w:r>
      <w:r>
        <w:rPr>
          <w:spacing w:val="1"/>
        </w:rPr>
        <w:t xml:space="preserve"> </w:t>
      </w:r>
      <w:r>
        <w:t>avales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metodologías de provisiones, a la fecha a que se refiere la información, lo que se identificará en el</w:t>
      </w:r>
      <w:r>
        <w:rPr>
          <w:spacing w:val="-68"/>
        </w:rPr>
        <w:t xml:space="preserve"> </w:t>
      </w:r>
      <w:r>
        <w:t>primer</w:t>
      </w:r>
      <w:r>
        <w:rPr>
          <w:spacing w:val="-3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de cada</w:t>
      </w:r>
      <w:r>
        <w:rPr>
          <w:spacing w:val="-1"/>
        </w:rPr>
        <w:t xml:space="preserve"> </w:t>
      </w:r>
      <w:r>
        <w:t>registro según los siguientes</w:t>
      </w:r>
      <w:r>
        <w:rPr>
          <w:spacing w:val="-2"/>
        </w:rPr>
        <w:t xml:space="preserve"> </w:t>
      </w:r>
      <w:r>
        <w:t>códigos: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</w:tblGrid>
      <w:tr w:rsidR="001B7187" w14:paraId="427F16C4" w14:textId="77777777" w:rsidTr="0000532C">
        <w:trPr>
          <w:trHeight w:val="268"/>
        </w:trPr>
        <w:tc>
          <w:tcPr>
            <w:tcW w:w="1414" w:type="dxa"/>
          </w:tcPr>
          <w:p w14:paraId="79ED0D64" w14:textId="77777777" w:rsidR="001B7187" w:rsidRDefault="001B7187" w:rsidP="0000532C">
            <w:pPr>
              <w:pStyle w:val="TableParagraph"/>
              <w:spacing w:line="248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1</w:t>
            </w:r>
          </w:p>
        </w:tc>
        <w:tc>
          <w:tcPr>
            <w:tcW w:w="425" w:type="dxa"/>
          </w:tcPr>
          <w:p w14:paraId="1627A38D" w14:textId="77777777" w:rsidR="001B7187" w:rsidRDefault="001B7187" w:rsidP="0000532C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9BA1332" w14:textId="77777777" w:rsidR="001B7187" w:rsidRDefault="001B7187" w:rsidP="0000532C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Activos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(colocaciones)</w:t>
            </w:r>
          </w:p>
        </w:tc>
      </w:tr>
      <w:tr w:rsidR="001B7187" w14:paraId="2DCC605D" w14:textId="77777777" w:rsidTr="0000532C">
        <w:trPr>
          <w:trHeight w:val="270"/>
        </w:trPr>
        <w:tc>
          <w:tcPr>
            <w:tcW w:w="1414" w:type="dxa"/>
          </w:tcPr>
          <w:p w14:paraId="2099407C" w14:textId="77777777" w:rsidR="001B7187" w:rsidRDefault="001B7187" w:rsidP="0000532C">
            <w:pPr>
              <w:pStyle w:val="TableParagraph"/>
              <w:spacing w:before="1" w:line="249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425" w:type="dxa"/>
          </w:tcPr>
          <w:p w14:paraId="324BA260" w14:textId="77777777" w:rsidR="001B7187" w:rsidRDefault="001B7187" w:rsidP="0000532C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AA101BD" w14:textId="77777777" w:rsidR="001B7187" w:rsidRDefault="001B7187" w:rsidP="0000532C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Avales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calificados</w:t>
            </w:r>
          </w:p>
        </w:tc>
      </w:tr>
      <w:tr w:rsidR="001B7187" w14:paraId="08B5329F" w14:textId="77777777" w:rsidTr="0000532C">
        <w:trPr>
          <w:trHeight w:val="268"/>
        </w:trPr>
        <w:tc>
          <w:tcPr>
            <w:tcW w:w="1414" w:type="dxa"/>
          </w:tcPr>
          <w:p w14:paraId="1499AC2D" w14:textId="77777777" w:rsidR="001B7187" w:rsidRDefault="001B7187" w:rsidP="0000532C">
            <w:pPr>
              <w:pStyle w:val="TableParagraph"/>
              <w:spacing w:line="248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3</w:t>
            </w:r>
          </w:p>
        </w:tc>
        <w:tc>
          <w:tcPr>
            <w:tcW w:w="425" w:type="dxa"/>
          </w:tcPr>
          <w:p w14:paraId="666EEC66" w14:textId="77777777" w:rsidR="001B7187" w:rsidRDefault="001B7187" w:rsidP="0000532C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86FEBC8" w14:textId="77777777" w:rsidR="001B7187" w:rsidRDefault="001B7187" w:rsidP="0000532C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Metodologías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provisiones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grupales</w:t>
            </w:r>
          </w:p>
        </w:tc>
      </w:tr>
    </w:tbl>
    <w:p w14:paraId="2A63C4DF" w14:textId="77777777" w:rsidR="001B7187" w:rsidRDefault="001B7187" w:rsidP="001B7187">
      <w:pPr>
        <w:pStyle w:val="Textoindependiente"/>
        <w:spacing w:before="7"/>
        <w:rPr>
          <w:sz w:val="19"/>
        </w:rPr>
      </w:pPr>
    </w:p>
    <w:p w14:paraId="508460F3" w14:textId="77777777" w:rsidR="001B7187" w:rsidRDefault="001B7187" w:rsidP="001B7187">
      <w:pPr>
        <w:pStyle w:val="Prrafodelista"/>
        <w:numPr>
          <w:ilvl w:val="5"/>
          <w:numId w:val="38"/>
        </w:numPr>
        <w:tabs>
          <w:tab w:val="left" w:pos="1349"/>
        </w:tabs>
        <w:spacing w:before="1" w:after="60"/>
        <w:ind w:hanging="1137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activos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1B7187" w14:paraId="79365BE1" w14:textId="77777777" w:rsidTr="0000532C">
        <w:trPr>
          <w:trHeight w:val="241"/>
        </w:trPr>
        <w:tc>
          <w:tcPr>
            <w:tcW w:w="1414" w:type="dxa"/>
          </w:tcPr>
          <w:p w14:paraId="01881E20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DF86EEA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EC3F72E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2549" w:type="dxa"/>
          </w:tcPr>
          <w:p w14:paraId="5EEE5B6D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B7187" w14:paraId="72D70920" w14:textId="77777777" w:rsidTr="0000532C">
        <w:trPr>
          <w:trHeight w:val="242"/>
        </w:trPr>
        <w:tc>
          <w:tcPr>
            <w:tcW w:w="1414" w:type="dxa"/>
          </w:tcPr>
          <w:p w14:paraId="356FCD89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D2CD1EB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B7DF358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</w:p>
        </w:tc>
        <w:tc>
          <w:tcPr>
            <w:tcW w:w="2549" w:type="dxa"/>
          </w:tcPr>
          <w:p w14:paraId="09ED620B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1B7187" w14:paraId="7D24102F" w14:textId="77777777" w:rsidTr="0000532C">
        <w:trPr>
          <w:trHeight w:val="244"/>
        </w:trPr>
        <w:tc>
          <w:tcPr>
            <w:tcW w:w="1414" w:type="dxa"/>
          </w:tcPr>
          <w:p w14:paraId="3E85F541" w14:textId="77777777" w:rsidR="001B7187" w:rsidRDefault="001B7187" w:rsidP="0000532C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41E965B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47AEF70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arrendatario</w:t>
            </w:r>
          </w:p>
        </w:tc>
        <w:tc>
          <w:tcPr>
            <w:tcW w:w="2549" w:type="dxa"/>
          </w:tcPr>
          <w:p w14:paraId="4B404F03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R(9)VX(01)</w:t>
            </w:r>
          </w:p>
        </w:tc>
      </w:tr>
    </w:tbl>
    <w:p w14:paraId="6B8DE311" w14:textId="77777777" w:rsidR="001B7187" w:rsidRDefault="001B7187" w:rsidP="001B7187">
      <w:pPr>
        <w:spacing w:line="222" w:lineRule="exact"/>
        <w:rPr>
          <w:sz w:val="20"/>
        </w:rPr>
        <w:sectPr w:rsidR="001B7187" w:rsidSect="00C22CB7">
          <w:pgSz w:w="12250" w:h="15850"/>
          <w:pgMar w:top="1380" w:right="840" w:bottom="880" w:left="920" w:header="567" w:footer="685" w:gutter="0"/>
          <w:cols w:space="720"/>
        </w:sectPr>
      </w:pPr>
    </w:p>
    <w:p w14:paraId="3D4CF717" w14:textId="77777777" w:rsidR="001B7187" w:rsidRDefault="001B7187" w:rsidP="001B7187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1B7187" w14:paraId="3E2F4C85" w14:textId="77777777" w:rsidTr="0000532C">
        <w:trPr>
          <w:trHeight w:val="242"/>
        </w:trPr>
        <w:tc>
          <w:tcPr>
            <w:tcW w:w="1414" w:type="dxa"/>
          </w:tcPr>
          <w:p w14:paraId="4CB00732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810DAD7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9A81D21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Clasificación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riesgo</w:t>
            </w:r>
          </w:p>
        </w:tc>
        <w:tc>
          <w:tcPr>
            <w:tcW w:w="2549" w:type="dxa"/>
          </w:tcPr>
          <w:p w14:paraId="21726F94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X(02)</w:t>
            </w:r>
          </w:p>
        </w:tc>
      </w:tr>
      <w:tr w:rsidR="001B7187" w14:paraId="7AFD8816" w14:textId="77777777" w:rsidTr="0000532C">
        <w:trPr>
          <w:trHeight w:val="244"/>
        </w:trPr>
        <w:tc>
          <w:tcPr>
            <w:tcW w:w="1414" w:type="dxa"/>
          </w:tcPr>
          <w:p w14:paraId="3797564B" w14:textId="77777777" w:rsidR="001B7187" w:rsidRDefault="001B7187" w:rsidP="0000532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3D65C21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1993283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colocación</w:t>
            </w:r>
          </w:p>
        </w:tc>
        <w:tc>
          <w:tcPr>
            <w:tcW w:w="2549" w:type="dxa"/>
          </w:tcPr>
          <w:p w14:paraId="3D337ADF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B7187" w14:paraId="11F5F25A" w14:textId="77777777" w:rsidTr="0000532C">
        <w:trPr>
          <w:trHeight w:val="242"/>
        </w:trPr>
        <w:tc>
          <w:tcPr>
            <w:tcW w:w="1414" w:type="dxa"/>
          </w:tcPr>
          <w:p w14:paraId="6B5AB458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1C573A8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EF2A5DB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</w:p>
        </w:tc>
        <w:tc>
          <w:tcPr>
            <w:tcW w:w="2549" w:type="dxa"/>
          </w:tcPr>
          <w:p w14:paraId="1DD1BABF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B7187" w14:paraId="25302CC3" w14:textId="77777777" w:rsidTr="0000532C">
        <w:trPr>
          <w:trHeight w:val="242"/>
        </w:trPr>
        <w:tc>
          <w:tcPr>
            <w:tcW w:w="1414" w:type="dxa"/>
          </w:tcPr>
          <w:p w14:paraId="235F2CAE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1541DBB7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A96C06B" w14:textId="77777777" w:rsidR="001B7187" w:rsidRPr="001B7187" w:rsidRDefault="001B7187" w:rsidP="0000532C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Valor</w:t>
            </w:r>
            <w:r w:rsidRPr="001B7187">
              <w:rPr>
                <w:spacing w:val="-5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actual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en</w:t>
            </w:r>
            <w:r w:rsidRPr="001B7187">
              <w:rPr>
                <w:spacing w:val="-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cartera normal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o</w:t>
            </w:r>
            <w:r w:rsidRPr="001B7187">
              <w:rPr>
                <w:spacing w:val="-5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subestándar</w:t>
            </w:r>
          </w:p>
        </w:tc>
        <w:tc>
          <w:tcPr>
            <w:tcW w:w="2549" w:type="dxa"/>
          </w:tcPr>
          <w:p w14:paraId="2460808B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B7187" w14:paraId="110E8597" w14:textId="77777777" w:rsidTr="0000532C">
        <w:trPr>
          <w:trHeight w:val="244"/>
        </w:trPr>
        <w:tc>
          <w:tcPr>
            <w:tcW w:w="1414" w:type="dxa"/>
          </w:tcPr>
          <w:p w14:paraId="44320DA1" w14:textId="77777777" w:rsidR="001B7187" w:rsidRDefault="001B7187" w:rsidP="0000532C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4F41BCB1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7F0BF06" w14:textId="77777777" w:rsidR="001B7187" w:rsidRPr="001B7187" w:rsidRDefault="001B7187" w:rsidP="0000532C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Valor</w:t>
            </w:r>
            <w:r w:rsidRPr="001B7187">
              <w:rPr>
                <w:spacing w:val="-6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actual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en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cartera en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incumplimiento</w:t>
            </w:r>
          </w:p>
        </w:tc>
        <w:tc>
          <w:tcPr>
            <w:tcW w:w="2549" w:type="dxa"/>
          </w:tcPr>
          <w:p w14:paraId="59DD1229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B7187" w14:paraId="0D820B06" w14:textId="77777777" w:rsidTr="0000532C">
        <w:trPr>
          <w:trHeight w:val="241"/>
        </w:trPr>
        <w:tc>
          <w:tcPr>
            <w:tcW w:w="1414" w:type="dxa"/>
          </w:tcPr>
          <w:p w14:paraId="7527AB66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0DE75514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EB79ED4" w14:textId="77777777" w:rsidR="001B7187" w:rsidRPr="001B7187" w:rsidRDefault="001B7187" w:rsidP="0000532C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Provisión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sobre</w:t>
            </w:r>
            <w:r w:rsidRPr="001B7187">
              <w:rPr>
                <w:spacing w:val="-5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cartera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normal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o</w:t>
            </w:r>
            <w:r w:rsidRPr="001B7187">
              <w:rPr>
                <w:spacing w:val="-5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subestándar</w:t>
            </w:r>
          </w:p>
        </w:tc>
        <w:tc>
          <w:tcPr>
            <w:tcW w:w="2549" w:type="dxa"/>
          </w:tcPr>
          <w:p w14:paraId="65551E8E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B7187" w14:paraId="28736C6D" w14:textId="77777777" w:rsidTr="0000532C">
        <w:trPr>
          <w:trHeight w:val="244"/>
        </w:trPr>
        <w:tc>
          <w:tcPr>
            <w:tcW w:w="1414" w:type="dxa"/>
          </w:tcPr>
          <w:p w14:paraId="50EDAC10" w14:textId="77777777" w:rsidR="001B7187" w:rsidRDefault="001B7187" w:rsidP="0000532C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48EEB535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8AA9277" w14:textId="77777777" w:rsidR="001B7187" w:rsidRPr="001B7187" w:rsidRDefault="001B7187" w:rsidP="0000532C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Provisión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sobre</w:t>
            </w:r>
            <w:r w:rsidRPr="001B7187">
              <w:rPr>
                <w:spacing w:val="-6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cartera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en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incumplimiento</w:t>
            </w:r>
          </w:p>
        </w:tc>
        <w:tc>
          <w:tcPr>
            <w:tcW w:w="2549" w:type="dxa"/>
          </w:tcPr>
          <w:p w14:paraId="12C19B67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B7187" w14:paraId="015D7DFE" w14:textId="77777777" w:rsidTr="0000532C">
        <w:trPr>
          <w:trHeight w:val="242"/>
        </w:trPr>
        <w:tc>
          <w:tcPr>
            <w:tcW w:w="1414" w:type="dxa"/>
          </w:tcPr>
          <w:p w14:paraId="6F13594D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5455D8A8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C657E44" w14:textId="77777777" w:rsidR="001B7187" w:rsidRPr="001B7187" w:rsidRDefault="001B7187" w:rsidP="0000532C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Fecha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operación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del</w:t>
            </w:r>
            <w:r w:rsidRPr="001B7187">
              <w:rPr>
                <w:spacing w:val="-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contrato</w:t>
            </w:r>
          </w:p>
        </w:tc>
        <w:tc>
          <w:tcPr>
            <w:tcW w:w="2549" w:type="dxa"/>
          </w:tcPr>
          <w:p w14:paraId="5CAA03B7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1B7187" w14:paraId="03DBA22F" w14:textId="77777777" w:rsidTr="0000532C">
        <w:trPr>
          <w:trHeight w:val="244"/>
        </w:trPr>
        <w:tc>
          <w:tcPr>
            <w:tcW w:w="1414" w:type="dxa"/>
          </w:tcPr>
          <w:p w14:paraId="7AB72C12" w14:textId="77777777" w:rsidR="001B7187" w:rsidRDefault="001B7187" w:rsidP="0000532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6022B496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E76C239" w14:textId="77777777" w:rsidR="001B7187" w:rsidRPr="001B7187" w:rsidRDefault="001B7187" w:rsidP="0000532C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Tipo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operación</w:t>
            </w:r>
            <w:r w:rsidRPr="001B7187">
              <w:rPr>
                <w:spacing w:val="-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leasing</w:t>
            </w:r>
          </w:p>
        </w:tc>
        <w:tc>
          <w:tcPr>
            <w:tcW w:w="2549" w:type="dxa"/>
          </w:tcPr>
          <w:p w14:paraId="1D05D57B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B7187" w14:paraId="482A70F8" w14:textId="77777777" w:rsidTr="0000532C">
        <w:trPr>
          <w:trHeight w:val="241"/>
        </w:trPr>
        <w:tc>
          <w:tcPr>
            <w:tcW w:w="1414" w:type="dxa"/>
          </w:tcPr>
          <w:p w14:paraId="1BE99807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6B7A0BCC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4238759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Garantía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</w:p>
        </w:tc>
        <w:tc>
          <w:tcPr>
            <w:tcW w:w="2549" w:type="dxa"/>
          </w:tcPr>
          <w:p w14:paraId="220C2D16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B7187" w14:paraId="59BA5260" w14:textId="77777777" w:rsidTr="0000532C">
        <w:trPr>
          <w:trHeight w:val="244"/>
        </w:trPr>
        <w:tc>
          <w:tcPr>
            <w:tcW w:w="1414" w:type="dxa"/>
          </w:tcPr>
          <w:p w14:paraId="1F3CBAFA" w14:textId="77777777" w:rsidR="001B7187" w:rsidRDefault="001B7187" w:rsidP="0000532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77DDDD56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5812840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Situación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</w:p>
        </w:tc>
        <w:tc>
          <w:tcPr>
            <w:tcW w:w="2549" w:type="dxa"/>
          </w:tcPr>
          <w:p w14:paraId="16F1EA68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B7187" w14:paraId="04E6ED5F" w14:textId="77777777" w:rsidTr="0000532C">
        <w:trPr>
          <w:trHeight w:val="242"/>
        </w:trPr>
        <w:tc>
          <w:tcPr>
            <w:tcW w:w="1414" w:type="dxa"/>
          </w:tcPr>
          <w:p w14:paraId="5BF7085C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2F08A94F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A540726" w14:textId="77777777" w:rsidR="001B7187" w:rsidRPr="001B7187" w:rsidRDefault="001B7187" w:rsidP="0000532C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Periodicidad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los</w:t>
            </w:r>
            <w:r w:rsidRPr="001B7187">
              <w:rPr>
                <w:spacing w:val="-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vencimientos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del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contrato</w:t>
            </w:r>
          </w:p>
        </w:tc>
        <w:tc>
          <w:tcPr>
            <w:tcW w:w="2549" w:type="dxa"/>
          </w:tcPr>
          <w:p w14:paraId="04A339A4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1B7187" w14:paraId="79865C4D" w14:textId="77777777" w:rsidTr="0000532C">
        <w:trPr>
          <w:trHeight w:val="242"/>
        </w:trPr>
        <w:tc>
          <w:tcPr>
            <w:tcW w:w="1414" w:type="dxa"/>
          </w:tcPr>
          <w:p w14:paraId="2A2D101B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1DCFB74C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4B7B022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Primer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vencimiento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</w:p>
        </w:tc>
        <w:tc>
          <w:tcPr>
            <w:tcW w:w="2549" w:type="dxa"/>
          </w:tcPr>
          <w:p w14:paraId="55ECD3CE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1B7187" w14:paraId="4AEE2194" w14:textId="77777777" w:rsidTr="0000532C">
        <w:trPr>
          <w:trHeight w:val="244"/>
        </w:trPr>
        <w:tc>
          <w:tcPr>
            <w:tcW w:w="1414" w:type="dxa"/>
          </w:tcPr>
          <w:p w14:paraId="328FE757" w14:textId="77777777" w:rsidR="001B7187" w:rsidRDefault="001B7187" w:rsidP="0000532C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55AAC7B3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3BC08BA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Último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vencimiento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</w:p>
        </w:tc>
        <w:tc>
          <w:tcPr>
            <w:tcW w:w="2549" w:type="dxa"/>
          </w:tcPr>
          <w:p w14:paraId="2FA79439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1B7187" w14:paraId="6FA2E02F" w14:textId="77777777" w:rsidTr="0000532C">
        <w:trPr>
          <w:trHeight w:val="242"/>
        </w:trPr>
        <w:tc>
          <w:tcPr>
            <w:tcW w:w="1414" w:type="dxa"/>
          </w:tcPr>
          <w:p w14:paraId="2C8B008F" w14:textId="77777777" w:rsidR="001B7187" w:rsidRDefault="001B7187" w:rsidP="0000532C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6BA146F6" w14:textId="77777777" w:rsidR="001B7187" w:rsidRDefault="001B7187" w:rsidP="0000532C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52C437B" w14:textId="77777777" w:rsidR="001B7187" w:rsidRPr="001B7187" w:rsidRDefault="001B7187" w:rsidP="0000532C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Número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cuotas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del</w:t>
            </w:r>
            <w:r w:rsidRPr="001B7187">
              <w:rPr>
                <w:spacing w:val="-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contrato</w:t>
            </w:r>
          </w:p>
        </w:tc>
        <w:tc>
          <w:tcPr>
            <w:tcW w:w="2549" w:type="dxa"/>
          </w:tcPr>
          <w:p w14:paraId="2E257FC1" w14:textId="77777777" w:rsidR="001B7187" w:rsidRDefault="001B7187" w:rsidP="0000532C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1B7187" w14:paraId="10A88B0C" w14:textId="77777777" w:rsidTr="0000532C">
        <w:trPr>
          <w:trHeight w:val="244"/>
        </w:trPr>
        <w:tc>
          <w:tcPr>
            <w:tcW w:w="1414" w:type="dxa"/>
          </w:tcPr>
          <w:p w14:paraId="567F5971" w14:textId="77777777" w:rsidR="001B7187" w:rsidRDefault="001B7187" w:rsidP="0000532C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425" w:type="dxa"/>
          </w:tcPr>
          <w:p w14:paraId="6E973351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998A083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cuotas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residuales</w:t>
            </w:r>
          </w:p>
        </w:tc>
        <w:tc>
          <w:tcPr>
            <w:tcW w:w="2549" w:type="dxa"/>
          </w:tcPr>
          <w:p w14:paraId="2F52A59F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1B7187" w14:paraId="3459AB25" w14:textId="77777777" w:rsidTr="0000532C">
        <w:trPr>
          <w:trHeight w:val="242"/>
        </w:trPr>
        <w:tc>
          <w:tcPr>
            <w:tcW w:w="1414" w:type="dxa"/>
          </w:tcPr>
          <w:p w14:paraId="2CEB0D5F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425" w:type="dxa"/>
          </w:tcPr>
          <w:p w14:paraId="506CD053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980DFAF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</w:p>
        </w:tc>
        <w:tc>
          <w:tcPr>
            <w:tcW w:w="2549" w:type="dxa"/>
          </w:tcPr>
          <w:p w14:paraId="60122D1D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B7187" w14:paraId="0981B71B" w14:textId="77777777" w:rsidTr="0000532C">
        <w:trPr>
          <w:trHeight w:val="244"/>
        </w:trPr>
        <w:tc>
          <w:tcPr>
            <w:tcW w:w="1414" w:type="dxa"/>
          </w:tcPr>
          <w:p w14:paraId="6F077CB6" w14:textId="77777777" w:rsidR="001B7187" w:rsidRDefault="001B7187" w:rsidP="0000532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425" w:type="dxa"/>
          </w:tcPr>
          <w:p w14:paraId="0D483CE5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754CA86" w14:textId="77777777" w:rsidR="001B7187" w:rsidRPr="001B7187" w:rsidRDefault="001B7187" w:rsidP="0000532C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Valor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la</w:t>
            </w:r>
            <w:r w:rsidRPr="001B7187">
              <w:rPr>
                <w:spacing w:val="-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opción</w:t>
            </w:r>
            <w:r w:rsidRPr="001B7187">
              <w:rPr>
                <w:spacing w:val="-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 compra</w:t>
            </w:r>
          </w:p>
        </w:tc>
        <w:tc>
          <w:tcPr>
            <w:tcW w:w="2549" w:type="dxa"/>
          </w:tcPr>
          <w:p w14:paraId="7AEA4C65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B7187" w14:paraId="7465841B" w14:textId="77777777" w:rsidTr="0000532C">
        <w:trPr>
          <w:trHeight w:val="242"/>
        </w:trPr>
        <w:tc>
          <w:tcPr>
            <w:tcW w:w="1414" w:type="dxa"/>
          </w:tcPr>
          <w:p w14:paraId="505A3663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425" w:type="dxa"/>
          </w:tcPr>
          <w:p w14:paraId="2FE55AEB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CDDB2E1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cuota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</w:p>
        </w:tc>
        <w:tc>
          <w:tcPr>
            <w:tcW w:w="2549" w:type="dxa"/>
          </w:tcPr>
          <w:p w14:paraId="30241C7C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B7187" w14:paraId="21E4A3E6" w14:textId="77777777" w:rsidTr="0000532C">
        <w:trPr>
          <w:trHeight w:val="244"/>
        </w:trPr>
        <w:tc>
          <w:tcPr>
            <w:tcW w:w="1414" w:type="dxa"/>
          </w:tcPr>
          <w:p w14:paraId="7589EF73" w14:textId="77777777" w:rsidR="001B7187" w:rsidRDefault="001B7187" w:rsidP="0000532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425" w:type="dxa"/>
          </w:tcPr>
          <w:p w14:paraId="47B4017E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FAA1C35" w14:textId="77777777" w:rsidR="001B7187" w:rsidRPr="001B7187" w:rsidRDefault="001B7187" w:rsidP="0000532C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Tipo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cuota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del</w:t>
            </w:r>
            <w:r w:rsidRPr="001B7187">
              <w:rPr>
                <w:spacing w:val="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contrato</w:t>
            </w:r>
          </w:p>
        </w:tc>
        <w:tc>
          <w:tcPr>
            <w:tcW w:w="2549" w:type="dxa"/>
          </w:tcPr>
          <w:p w14:paraId="1C090A80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B7187" w14:paraId="36ED2898" w14:textId="77777777" w:rsidTr="0000532C">
        <w:trPr>
          <w:trHeight w:val="241"/>
        </w:trPr>
        <w:tc>
          <w:tcPr>
            <w:tcW w:w="1414" w:type="dxa"/>
          </w:tcPr>
          <w:p w14:paraId="5B706866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425" w:type="dxa"/>
          </w:tcPr>
          <w:p w14:paraId="0261F397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2CA95DE" w14:textId="77777777" w:rsidR="001B7187" w:rsidRPr="001B7187" w:rsidRDefault="001B7187" w:rsidP="0000532C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Primer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vencimiento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en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mora</w:t>
            </w:r>
            <w:r w:rsidRPr="001B7187">
              <w:rPr>
                <w:spacing w:val="-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del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contrato</w:t>
            </w:r>
          </w:p>
        </w:tc>
        <w:tc>
          <w:tcPr>
            <w:tcW w:w="2549" w:type="dxa"/>
          </w:tcPr>
          <w:p w14:paraId="30E406FF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1B7187" w14:paraId="676386B4" w14:textId="77777777" w:rsidTr="0000532C">
        <w:trPr>
          <w:trHeight w:val="242"/>
        </w:trPr>
        <w:tc>
          <w:tcPr>
            <w:tcW w:w="1414" w:type="dxa"/>
          </w:tcPr>
          <w:p w14:paraId="433B17C0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425" w:type="dxa"/>
          </w:tcPr>
          <w:p w14:paraId="4D0AF3FF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83F4FE9" w14:textId="77777777" w:rsidR="001B7187" w:rsidRPr="001B7187" w:rsidRDefault="001B7187" w:rsidP="0000532C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Número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cuotas</w:t>
            </w:r>
            <w:r w:rsidRPr="001B7187">
              <w:rPr>
                <w:spacing w:val="-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en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mora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del</w:t>
            </w:r>
            <w:r w:rsidRPr="001B7187">
              <w:rPr>
                <w:spacing w:val="-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contrato</w:t>
            </w:r>
          </w:p>
        </w:tc>
        <w:tc>
          <w:tcPr>
            <w:tcW w:w="2549" w:type="dxa"/>
          </w:tcPr>
          <w:p w14:paraId="6FE9620D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1B7187" w14:paraId="097E9AF7" w14:textId="77777777" w:rsidTr="0000532C">
        <w:trPr>
          <w:trHeight w:val="244"/>
        </w:trPr>
        <w:tc>
          <w:tcPr>
            <w:tcW w:w="1414" w:type="dxa"/>
          </w:tcPr>
          <w:p w14:paraId="70339C80" w14:textId="77777777" w:rsidR="001B7187" w:rsidRDefault="001B7187" w:rsidP="0000532C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425" w:type="dxa"/>
          </w:tcPr>
          <w:p w14:paraId="0707D709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2D1238C" w14:textId="77777777" w:rsidR="001B7187" w:rsidRPr="001B7187" w:rsidRDefault="001B7187" w:rsidP="0000532C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Monto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en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mora del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contrato</w:t>
            </w:r>
          </w:p>
        </w:tc>
        <w:tc>
          <w:tcPr>
            <w:tcW w:w="2549" w:type="dxa"/>
          </w:tcPr>
          <w:p w14:paraId="3C4DA34D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B7187" w14:paraId="3B6E8D61" w14:textId="77777777" w:rsidTr="0000532C">
        <w:trPr>
          <w:trHeight w:val="242"/>
        </w:trPr>
        <w:tc>
          <w:tcPr>
            <w:tcW w:w="1414" w:type="dxa"/>
          </w:tcPr>
          <w:p w14:paraId="590BAEF9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</w:p>
        </w:tc>
        <w:tc>
          <w:tcPr>
            <w:tcW w:w="425" w:type="dxa"/>
          </w:tcPr>
          <w:p w14:paraId="30447DF8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EA16211" w14:textId="77777777" w:rsidR="001B7187" w:rsidRPr="001B7187" w:rsidRDefault="001B7187" w:rsidP="0000532C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Número</w:t>
            </w:r>
            <w:r w:rsidRPr="001B7187">
              <w:rPr>
                <w:spacing w:val="-5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cuotas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pagadas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del</w:t>
            </w:r>
            <w:r w:rsidRPr="001B7187">
              <w:rPr>
                <w:spacing w:val="-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contrato</w:t>
            </w:r>
          </w:p>
        </w:tc>
        <w:tc>
          <w:tcPr>
            <w:tcW w:w="2549" w:type="dxa"/>
          </w:tcPr>
          <w:p w14:paraId="203C1140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1B7187" w14:paraId="586AF7B3" w14:textId="77777777" w:rsidTr="0000532C">
        <w:trPr>
          <w:trHeight w:val="244"/>
        </w:trPr>
        <w:tc>
          <w:tcPr>
            <w:tcW w:w="1414" w:type="dxa"/>
          </w:tcPr>
          <w:p w14:paraId="1B32A6DF" w14:textId="77777777" w:rsidR="001B7187" w:rsidRDefault="001B7187" w:rsidP="0000532C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</w:p>
        </w:tc>
        <w:tc>
          <w:tcPr>
            <w:tcW w:w="425" w:type="dxa"/>
          </w:tcPr>
          <w:p w14:paraId="01386A52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C536CD4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</w:p>
        </w:tc>
        <w:tc>
          <w:tcPr>
            <w:tcW w:w="2549" w:type="dxa"/>
          </w:tcPr>
          <w:p w14:paraId="57830530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B7187" w14:paraId="7383AE7D" w14:textId="77777777" w:rsidTr="0000532C">
        <w:trPr>
          <w:trHeight w:val="486"/>
        </w:trPr>
        <w:tc>
          <w:tcPr>
            <w:tcW w:w="1414" w:type="dxa"/>
          </w:tcPr>
          <w:p w14:paraId="1AAD7222" w14:textId="77777777" w:rsidR="001B7187" w:rsidRDefault="001B7187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</w:p>
        </w:tc>
        <w:tc>
          <w:tcPr>
            <w:tcW w:w="425" w:type="dxa"/>
          </w:tcPr>
          <w:p w14:paraId="0B004F9B" w14:textId="77777777" w:rsidR="001B7187" w:rsidRDefault="001B7187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5FAAB34" w14:textId="77777777" w:rsidR="001B7187" w:rsidRPr="001B7187" w:rsidRDefault="001B7187" w:rsidP="0000532C">
            <w:pPr>
              <w:pStyle w:val="TableParagraph"/>
              <w:spacing w:line="242" w:lineRule="exact"/>
              <w:ind w:right="101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Monto</w:t>
            </w:r>
            <w:r w:rsidRPr="001B7187">
              <w:rPr>
                <w:spacing w:val="6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deducido</w:t>
            </w:r>
            <w:r w:rsidRPr="001B7187">
              <w:rPr>
                <w:spacing w:val="6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</w:t>
            </w:r>
            <w:r w:rsidRPr="001B7187">
              <w:rPr>
                <w:spacing w:val="6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la</w:t>
            </w:r>
            <w:r w:rsidRPr="001B7187">
              <w:rPr>
                <w:spacing w:val="66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exposición</w:t>
            </w:r>
            <w:r w:rsidRPr="001B7187">
              <w:rPr>
                <w:spacing w:val="66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por</w:t>
            </w:r>
            <w:r w:rsidRPr="001B7187">
              <w:rPr>
                <w:spacing w:val="6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bienes</w:t>
            </w:r>
            <w:r w:rsidRPr="001B7187">
              <w:rPr>
                <w:spacing w:val="65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en</w:t>
            </w:r>
            <w:r w:rsidRPr="001B7187">
              <w:rPr>
                <w:spacing w:val="-67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leasing</w:t>
            </w:r>
            <w:r w:rsidRPr="001B7187">
              <w:rPr>
                <w:spacing w:val="-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y</w:t>
            </w:r>
            <w:r w:rsidRPr="001B7187">
              <w:rPr>
                <w:spacing w:val="-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garantías</w:t>
            </w:r>
            <w:r w:rsidRPr="001B7187">
              <w:rPr>
                <w:spacing w:val="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reales</w:t>
            </w:r>
          </w:p>
        </w:tc>
        <w:tc>
          <w:tcPr>
            <w:tcW w:w="2549" w:type="dxa"/>
          </w:tcPr>
          <w:p w14:paraId="1C869EB8" w14:textId="77777777" w:rsidR="001B7187" w:rsidRDefault="001B7187" w:rsidP="000053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B7187" w14:paraId="296C9969" w14:textId="77777777" w:rsidTr="0000532C">
        <w:trPr>
          <w:trHeight w:val="484"/>
        </w:trPr>
        <w:tc>
          <w:tcPr>
            <w:tcW w:w="1414" w:type="dxa"/>
          </w:tcPr>
          <w:p w14:paraId="1DC9F3B6" w14:textId="77777777" w:rsidR="001B7187" w:rsidRDefault="001B7187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</w:p>
        </w:tc>
        <w:tc>
          <w:tcPr>
            <w:tcW w:w="425" w:type="dxa"/>
          </w:tcPr>
          <w:p w14:paraId="67976229" w14:textId="77777777" w:rsidR="001B7187" w:rsidRDefault="001B7187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59D9EF4" w14:textId="77777777" w:rsidR="001B7187" w:rsidRPr="001B7187" w:rsidRDefault="001B7187" w:rsidP="0000532C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Monto</w:t>
            </w:r>
            <w:r w:rsidRPr="001B7187">
              <w:rPr>
                <w:spacing w:val="9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deducido</w:t>
            </w:r>
            <w:r w:rsidRPr="001B7187">
              <w:rPr>
                <w:spacing w:val="9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</w:t>
            </w:r>
            <w:r w:rsidRPr="001B7187">
              <w:rPr>
                <w:spacing w:val="9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la</w:t>
            </w:r>
            <w:r w:rsidRPr="001B7187">
              <w:rPr>
                <w:spacing w:val="1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exposición</w:t>
            </w:r>
            <w:r w:rsidRPr="001B7187">
              <w:rPr>
                <w:spacing w:val="1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por</w:t>
            </w:r>
            <w:r w:rsidRPr="001B7187">
              <w:rPr>
                <w:spacing w:val="9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garantías</w:t>
            </w:r>
            <w:r w:rsidRPr="001B7187">
              <w:rPr>
                <w:spacing w:val="-68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financieras</w:t>
            </w:r>
          </w:p>
        </w:tc>
        <w:tc>
          <w:tcPr>
            <w:tcW w:w="2549" w:type="dxa"/>
          </w:tcPr>
          <w:p w14:paraId="7AE7CB3B" w14:textId="77777777" w:rsidR="001B7187" w:rsidRDefault="001B7187" w:rsidP="000053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B7187" w14:paraId="3214C972" w14:textId="77777777" w:rsidTr="0000532C">
        <w:trPr>
          <w:trHeight w:val="486"/>
        </w:trPr>
        <w:tc>
          <w:tcPr>
            <w:tcW w:w="1414" w:type="dxa"/>
          </w:tcPr>
          <w:p w14:paraId="4646181A" w14:textId="77777777" w:rsidR="001B7187" w:rsidRDefault="001B7187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</w:p>
        </w:tc>
        <w:tc>
          <w:tcPr>
            <w:tcW w:w="425" w:type="dxa"/>
          </w:tcPr>
          <w:p w14:paraId="0A1777D0" w14:textId="77777777" w:rsidR="001B7187" w:rsidRDefault="001B7187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15C1C49" w14:textId="77777777" w:rsidR="001B7187" w:rsidRPr="001B7187" w:rsidRDefault="001B7187" w:rsidP="0000532C">
            <w:pPr>
              <w:pStyle w:val="TableParagraph"/>
              <w:spacing w:line="244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Monto</w:t>
            </w:r>
            <w:r w:rsidRPr="001B7187">
              <w:rPr>
                <w:spacing w:val="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sustituido</w:t>
            </w:r>
            <w:r w:rsidRPr="001B7187">
              <w:rPr>
                <w:spacing w:val="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</w:t>
            </w:r>
            <w:r w:rsidRPr="001B7187">
              <w:rPr>
                <w:spacing w:val="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la</w:t>
            </w:r>
            <w:r w:rsidRPr="001B7187">
              <w:rPr>
                <w:spacing w:val="7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exposición</w:t>
            </w:r>
            <w:r w:rsidRPr="001B7187">
              <w:rPr>
                <w:spacing w:val="5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por</w:t>
            </w:r>
            <w:r w:rsidRPr="001B7187">
              <w:rPr>
                <w:spacing w:val="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avales</w:t>
            </w:r>
            <w:r w:rsidRPr="001B7187">
              <w:rPr>
                <w:spacing w:val="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y</w:t>
            </w:r>
            <w:r w:rsidRPr="001B7187">
              <w:rPr>
                <w:spacing w:val="-68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fianzas</w:t>
            </w:r>
          </w:p>
        </w:tc>
        <w:tc>
          <w:tcPr>
            <w:tcW w:w="2549" w:type="dxa"/>
          </w:tcPr>
          <w:p w14:paraId="05B5FF6E" w14:textId="77777777" w:rsidR="001B7187" w:rsidRDefault="001B7187" w:rsidP="000053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B7187" w14:paraId="0D5DA9EC" w14:textId="77777777" w:rsidTr="0000532C">
        <w:trPr>
          <w:trHeight w:val="241"/>
        </w:trPr>
        <w:tc>
          <w:tcPr>
            <w:tcW w:w="1414" w:type="dxa"/>
          </w:tcPr>
          <w:p w14:paraId="6280F3E0" w14:textId="77777777" w:rsidR="001B7187" w:rsidRDefault="001B7187" w:rsidP="0000532C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32</w:t>
            </w:r>
          </w:p>
        </w:tc>
        <w:tc>
          <w:tcPr>
            <w:tcW w:w="425" w:type="dxa"/>
          </w:tcPr>
          <w:p w14:paraId="0818D3EF" w14:textId="77777777" w:rsidR="001B7187" w:rsidRDefault="001B7187" w:rsidP="0000532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B873F75" w14:textId="77777777" w:rsidR="001B7187" w:rsidRPr="001B7187" w:rsidRDefault="001B7187" w:rsidP="0000532C">
            <w:pPr>
              <w:pStyle w:val="TableParagraph"/>
              <w:spacing w:line="221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Monto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deducido de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la</w:t>
            </w:r>
            <w:r w:rsidRPr="001B7187">
              <w:rPr>
                <w:spacing w:val="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exposición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por</w:t>
            </w:r>
            <w:r w:rsidRPr="001B7187">
              <w:rPr>
                <w:spacing w:val="-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recuperación</w:t>
            </w:r>
          </w:p>
        </w:tc>
        <w:tc>
          <w:tcPr>
            <w:tcW w:w="2549" w:type="dxa"/>
          </w:tcPr>
          <w:p w14:paraId="4E9A37DB" w14:textId="77777777" w:rsidR="001B7187" w:rsidRDefault="001B7187" w:rsidP="0000532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B7187" w14:paraId="4D5C3209" w14:textId="77777777" w:rsidTr="0000532C">
        <w:trPr>
          <w:trHeight w:val="244"/>
        </w:trPr>
        <w:tc>
          <w:tcPr>
            <w:tcW w:w="1414" w:type="dxa"/>
          </w:tcPr>
          <w:p w14:paraId="5D4C82A6" w14:textId="77777777" w:rsidR="001B7187" w:rsidRDefault="001B7187" w:rsidP="0000532C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33</w:t>
            </w:r>
          </w:p>
        </w:tc>
        <w:tc>
          <w:tcPr>
            <w:tcW w:w="425" w:type="dxa"/>
          </w:tcPr>
          <w:p w14:paraId="5B3CF1D2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C15E51F" w14:textId="77777777" w:rsidR="001B7187" w:rsidRPr="001B7187" w:rsidRDefault="001B7187" w:rsidP="0000532C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Días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morosidad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del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contrato</w:t>
            </w:r>
          </w:p>
        </w:tc>
        <w:tc>
          <w:tcPr>
            <w:tcW w:w="2549" w:type="dxa"/>
          </w:tcPr>
          <w:p w14:paraId="7F03BC4F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1B7187" w14:paraId="2C9D8B7B" w14:textId="77777777" w:rsidTr="0000532C">
        <w:trPr>
          <w:trHeight w:val="242"/>
        </w:trPr>
        <w:tc>
          <w:tcPr>
            <w:tcW w:w="1414" w:type="dxa"/>
          </w:tcPr>
          <w:p w14:paraId="64F86F8A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34</w:t>
            </w:r>
          </w:p>
        </w:tc>
        <w:tc>
          <w:tcPr>
            <w:tcW w:w="425" w:type="dxa"/>
          </w:tcPr>
          <w:p w14:paraId="29DBED08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52114F5" w14:textId="77777777" w:rsidR="001B7187" w:rsidRPr="001B7187" w:rsidRDefault="001B7187" w:rsidP="0000532C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Fecha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suscripción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del contrato</w:t>
            </w:r>
          </w:p>
        </w:tc>
        <w:tc>
          <w:tcPr>
            <w:tcW w:w="2549" w:type="dxa"/>
          </w:tcPr>
          <w:p w14:paraId="112DFF08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1B7187" w14:paraId="09E36E31" w14:textId="77777777" w:rsidTr="0000532C">
        <w:trPr>
          <w:trHeight w:val="244"/>
        </w:trPr>
        <w:tc>
          <w:tcPr>
            <w:tcW w:w="1414" w:type="dxa"/>
          </w:tcPr>
          <w:p w14:paraId="32FCC2A7" w14:textId="77777777" w:rsidR="001B7187" w:rsidRDefault="001B7187" w:rsidP="0000532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35</w:t>
            </w:r>
          </w:p>
        </w:tc>
        <w:tc>
          <w:tcPr>
            <w:tcW w:w="425" w:type="dxa"/>
          </w:tcPr>
          <w:p w14:paraId="25C459C2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8B44030" w14:textId="77777777" w:rsidR="001B7187" w:rsidRPr="001B7187" w:rsidRDefault="001B7187" w:rsidP="0000532C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Fecha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desembolso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del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contrato</w:t>
            </w:r>
          </w:p>
        </w:tc>
        <w:tc>
          <w:tcPr>
            <w:tcW w:w="2549" w:type="dxa"/>
          </w:tcPr>
          <w:p w14:paraId="360F740A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1B7187" w14:paraId="53231300" w14:textId="77777777" w:rsidTr="0000532C">
        <w:trPr>
          <w:trHeight w:val="241"/>
        </w:trPr>
        <w:tc>
          <w:tcPr>
            <w:tcW w:w="1414" w:type="dxa"/>
          </w:tcPr>
          <w:p w14:paraId="7506F702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36</w:t>
            </w:r>
          </w:p>
        </w:tc>
        <w:tc>
          <w:tcPr>
            <w:tcW w:w="425" w:type="dxa"/>
          </w:tcPr>
          <w:p w14:paraId="273F042F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7904DAD" w14:textId="77777777" w:rsidR="001B7187" w:rsidRPr="001B7187" w:rsidRDefault="001B7187" w:rsidP="0000532C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Metodología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determinación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</w:t>
            </w:r>
            <w:r w:rsidRPr="001B7187">
              <w:rPr>
                <w:spacing w:val="-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provisiones</w:t>
            </w:r>
          </w:p>
        </w:tc>
        <w:tc>
          <w:tcPr>
            <w:tcW w:w="2549" w:type="dxa"/>
          </w:tcPr>
          <w:p w14:paraId="3600AE14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B7187" w14:paraId="68085C22" w14:textId="77777777" w:rsidTr="0000532C">
        <w:trPr>
          <w:trHeight w:val="244"/>
        </w:trPr>
        <w:tc>
          <w:tcPr>
            <w:tcW w:w="1414" w:type="dxa"/>
          </w:tcPr>
          <w:p w14:paraId="039CC9C2" w14:textId="77777777" w:rsidR="001B7187" w:rsidRDefault="001B7187" w:rsidP="0000532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37</w:t>
            </w:r>
          </w:p>
        </w:tc>
        <w:tc>
          <w:tcPr>
            <w:tcW w:w="425" w:type="dxa"/>
          </w:tcPr>
          <w:p w14:paraId="30F4DA64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6AE9AC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549" w:type="dxa"/>
          </w:tcPr>
          <w:p w14:paraId="6C933FED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23C37A11" w14:textId="77777777" w:rsidR="001B7187" w:rsidRDefault="001B7187" w:rsidP="001B7187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300 Bytes</w:t>
      </w:r>
    </w:p>
    <w:p w14:paraId="3EBB65FB" w14:textId="77777777" w:rsidR="005B4BF9" w:rsidRDefault="005B4BF9" w:rsidP="001B7187">
      <w:pPr>
        <w:pStyle w:val="Textoindependiente"/>
        <w:spacing w:before="1"/>
        <w:ind w:left="212"/>
      </w:pPr>
    </w:p>
    <w:p w14:paraId="6D421C8F" w14:textId="77777777" w:rsidR="005B4BF9" w:rsidRDefault="005B4BF9" w:rsidP="001B7187">
      <w:pPr>
        <w:pStyle w:val="Textoindependiente"/>
        <w:spacing w:before="1"/>
        <w:ind w:left="212"/>
      </w:pPr>
    </w:p>
    <w:p w14:paraId="0D8B26C8" w14:textId="77777777" w:rsidR="005B4BF9" w:rsidRDefault="005B4BF9" w:rsidP="001B7187">
      <w:pPr>
        <w:pStyle w:val="Textoindependiente"/>
        <w:spacing w:before="1"/>
        <w:ind w:left="212"/>
      </w:pPr>
    </w:p>
    <w:p w14:paraId="0785CF39" w14:textId="77777777" w:rsidR="005B4BF9" w:rsidRDefault="005B4BF9" w:rsidP="001B7187">
      <w:pPr>
        <w:pStyle w:val="Textoindependiente"/>
        <w:spacing w:before="1"/>
        <w:ind w:left="212"/>
      </w:pPr>
    </w:p>
    <w:p w14:paraId="3DEA3257" w14:textId="77777777" w:rsidR="005B4BF9" w:rsidRDefault="005B4BF9" w:rsidP="001B7187">
      <w:pPr>
        <w:pStyle w:val="Textoindependiente"/>
        <w:spacing w:before="1"/>
        <w:ind w:left="212"/>
      </w:pPr>
    </w:p>
    <w:p w14:paraId="1A64DE39" w14:textId="77777777" w:rsidR="005B4BF9" w:rsidRDefault="005B4BF9" w:rsidP="001B7187">
      <w:pPr>
        <w:pStyle w:val="Textoindependiente"/>
        <w:spacing w:before="1"/>
        <w:ind w:left="212"/>
      </w:pPr>
    </w:p>
    <w:p w14:paraId="6C318F94" w14:textId="77777777" w:rsidR="005B4BF9" w:rsidRDefault="005B4BF9" w:rsidP="001B7187">
      <w:pPr>
        <w:pStyle w:val="Textoindependiente"/>
        <w:spacing w:before="1"/>
        <w:ind w:left="212"/>
      </w:pPr>
    </w:p>
    <w:p w14:paraId="6A433A7E" w14:textId="77777777" w:rsidR="005B4BF9" w:rsidRDefault="005B4BF9" w:rsidP="001B7187">
      <w:pPr>
        <w:pStyle w:val="Textoindependiente"/>
        <w:spacing w:before="1"/>
        <w:ind w:left="212"/>
      </w:pPr>
    </w:p>
    <w:p w14:paraId="0301E676" w14:textId="77777777" w:rsidR="005B4BF9" w:rsidRDefault="005B4BF9" w:rsidP="001B7187">
      <w:pPr>
        <w:pStyle w:val="Textoindependiente"/>
        <w:spacing w:before="1"/>
        <w:ind w:left="212"/>
      </w:pPr>
    </w:p>
    <w:p w14:paraId="52ED294F" w14:textId="77777777" w:rsidR="005B4BF9" w:rsidRDefault="005B4BF9" w:rsidP="001B7187">
      <w:pPr>
        <w:pStyle w:val="Textoindependiente"/>
        <w:spacing w:before="1"/>
        <w:ind w:left="212"/>
      </w:pPr>
    </w:p>
    <w:p w14:paraId="691DD082" w14:textId="77777777" w:rsidR="005B4BF9" w:rsidRDefault="005B4BF9" w:rsidP="001B7187">
      <w:pPr>
        <w:pStyle w:val="Textoindependiente"/>
        <w:spacing w:before="1"/>
        <w:ind w:left="212"/>
      </w:pPr>
    </w:p>
    <w:p w14:paraId="7FFF70D7" w14:textId="77777777" w:rsidR="005B4BF9" w:rsidRDefault="005B4BF9" w:rsidP="001B7187">
      <w:pPr>
        <w:pStyle w:val="Textoindependiente"/>
        <w:spacing w:before="1"/>
        <w:ind w:left="212"/>
      </w:pPr>
    </w:p>
    <w:p w14:paraId="5676AC0C" w14:textId="77777777" w:rsidR="005B4BF9" w:rsidRDefault="005B4BF9" w:rsidP="001B7187">
      <w:pPr>
        <w:pStyle w:val="Textoindependiente"/>
        <w:spacing w:before="1"/>
        <w:ind w:left="212"/>
      </w:pPr>
    </w:p>
    <w:p w14:paraId="732D8DED" w14:textId="77777777" w:rsidR="005B4BF9" w:rsidRDefault="005B4BF9" w:rsidP="001B7187">
      <w:pPr>
        <w:pStyle w:val="Textoindependiente"/>
        <w:spacing w:before="1"/>
        <w:ind w:left="212"/>
      </w:pPr>
    </w:p>
    <w:p w14:paraId="6F6CC47A" w14:textId="77777777" w:rsidR="005B4BF9" w:rsidRDefault="005B4BF9" w:rsidP="001B7187">
      <w:pPr>
        <w:pStyle w:val="Textoindependiente"/>
        <w:spacing w:before="1"/>
        <w:ind w:left="212"/>
      </w:pPr>
    </w:p>
    <w:p w14:paraId="1D62285C" w14:textId="77777777" w:rsidR="005B4BF9" w:rsidRDefault="005B4BF9" w:rsidP="001B7187">
      <w:pPr>
        <w:pStyle w:val="Textoindependiente"/>
        <w:spacing w:before="1"/>
        <w:ind w:left="212"/>
      </w:pPr>
    </w:p>
    <w:p w14:paraId="7D1E80FC" w14:textId="77777777" w:rsidR="005B4BF9" w:rsidRDefault="005B4BF9" w:rsidP="001B7187">
      <w:pPr>
        <w:pStyle w:val="Textoindependiente"/>
        <w:spacing w:before="1"/>
        <w:ind w:left="212"/>
      </w:pPr>
    </w:p>
    <w:p w14:paraId="48971C22" w14:textId="77777777" w:rsidR="005B4BF9" w:rsidRDefault="005B4BF9" w:rsidP="001B7187">
      <w:pPr>
        <w:pStyle w:val="Textoindependiente"/>
        <w:spacing w:before="1"/>
        <w:ind w:left="212"/>
      </w:pPr>
    </w:p>
    <w:p w14:paraId="20B2D345" w14:textId="5519D029" w:rsidR="00D1538A" w:rsidRDefault="00D1538A" w:rsidP="002613B6">
      <w:pPr>
        <w:tabs>
          <w:tab w:val="left" w:pos="1349"/>
        </w:tabs>
        <w:spacing w:before="190"/>
      </w:pPr>
      <w:r>
        <w:rPr>
          <w:rFonts w:ascii="Times New Roman"/>
          <w:i/>
          <w:sz w:val="20"/>
        </w:rPr>
        <w:t xml:space="preserve">  </w:t>
      </w:r>
      <w:r w:rsidR="001B7187" w:rsidRPr="00D1538A">
        <w:rPr>
          <w:rFonts w:ascii="Times New Roman"/>
          <w:i/>
          <w:sz w:val="20"/>
        </w:rPr>
        <w:t>Registros</w:t>
      </w:r>
      <w:r w:rsidR="001B7187" w:rsidRPr="00D1538A">
        <w:rPr>
          <w:rFonts w:ascii="Times New Roman"/>
          <w:i/>
          <w:spacing w:val="-2"/>
          <w:sz w:val="20"/>
        </w:rPr>
        <w:t xml:space="preserve"> </w:t>
      </w:r>
      <w:r w:rsidR="001B7187" w:rsidRPr="00D1538A">
        <w:rPr>
          <w:rFonts w:ascii="Times New Roman"/>
          <w:i/>
          <w:sz w:val="20"/>
        </w:rPr>
        <w:t>para</w:t>
      </w:r>
      <w:r w:rsidR="001B7187" w:rsidRPr="00D1538A">
        <w:rPr>
          <w:rFonts w:ascii="Times New Roman"/>
          <w:i/>
          <w:spacing w:val="-1"/>
          <w:sz w:val="20"/>
        </w:rPr>
        <w:t xml:space="preserve"> </w:t>
      </w:r>
      <w:r w:rsidR="001B7187" w:rsidRPr="00D1538A">
        <w:rPr>
          <w:rFonts w:ascii="Times New Roman"/>
          <w:i/>
          <w:sz w:val="20"/>
        </w:rPr>
        <w:t>informar</w:t>
      </w:r>
      <w:r w:rsidR="001B7187" w:rsidRPr="00D1538A">
        <w:rPr>
          <w:rFonts w:ascii="Times New Roman"/>
          <w:i/>
          <w:spacing w:val="-2"/>
          <w:sz w:val="20"/>
        </w:rPr>
        <w:t xml:space="preserve"> </w:t>
      </w:r>
      <w:r w:rsidR="001B7187" w:rsidRPr="00D1538A">
        <w:rPr>
          <w:rFonts w:ascii="Times New Roman"/>
          <w:i/>
          <w:sz w:val="20"/>
        </w:rPr>
        <w:t>los</w:t>
      </w:r>
      <w:r w:rsidR="001B7187" w:rsidRPr="00D1538A">
        <w:rPr>
          <w:rFonts w:ascii="Times New Roman"/>
          <w:i/>
          <w:spacing w:val="-1"/>
          <w:sz w:val="20"/>
        </w:rPr>
        <w:t xml:space="preserve"> </w:t>
      </w:r>
      <w:r w:rsidR="001B7187" w:rsidRPr="00D1538A">
        <w:rPr>
          <w:rFonts w:ascii="Times New Roman"/>
          <w:i/>
          <w:sz w:val="20"/>
        </w:rPr>
        <w:t>avales</w:t>
      </w:r>
      <w:r w:rsidR="001B7187" w:rsidRPr="00D1538A">
        <w:rPr>
          <w:rFonts w:ascii="Times New Roman"/>
          <w:i/>
          <w:spacing w:val="-2"/>
          <w:sz w:val="20"/>
        </w:rPr>
        <w:t xml:space="preserve"> </w:t>
      </w:r>
      <w:r w:rsidR="001B7187" w:rsidRPr="00D1538A">
        <w:rPr>
          <w:rFonts w:ascii="Times New Roman"/>
          <w:i/>
          <w:sz w:val="20"/>
        </w:rPr>
        <w:t>utilizados</w:t>
      </w:r>
      <w:r w:rsidR="001B7187" w:rsidRPr="00D1538A">
        <w:rPr>
          <w:rFonts w:ascii="Times New Roman"/>
          <w:i/>
          <w:spacing w:val="-3"/>
          <w:sz w:val="20"/>
        </w:rPr>
        <w:t xml:space="preserve"> </w:t>
      </w:r>
      <w:r w:rsidR="001B7187" w:rsidRPr="00D1538A">
        <w:rPr>
          <w:rFonts w:ascii="Times New Roman"/>
          <w:i/>
          <w:sz w:val="20"/>
        </w:rPr>
        <w:t>para</w:t>
      </w:r>
      <w:r w:rsidR="001B7187" w:rsidRPr="00D1538A">
        <w:rPr>
          <w:rFonts w:ascii="Times New Roman"/>
          <w:i/>
          <w:spacing w:val="-1"/>
          <w:sz w:val="20"/>
        </w:rPr>
        <w:t xml:space="preserve"> </w:t>
      </w:r>
      <w:r w:rsidR="001B7187" w:rsidRPr="00D1538A">
        <w:rPr>
          <w:rFonts w:ascii="Times New Roman"/>
          <w:i/>
          <w:sz w:val="20"/>
        </w:rPr>
        <w:t>sustituir</w:t>
      </w:r>
      <w:r w:rsidR="001B7187" w:rsidRPr="00D1538A">
        <w:rPr>
          <w:rFonts w:ascii="Times New Roman"/>
          <w:i/>
          <w:spacing w:val="-2"/>
          <w:sz w:val="20"/>
        </w:rPr>
        <w:t xml:space="preserve"> </w:t>
      </w:r>
      <w:r w:rsidR="001B7187" w:rsidRPr="00D1538A">
        <w:rPr>
          <w:rFonts w:ascii="Times New Roman"/>
          <w:i/>
          <w:sz w:val="20"/>
        </w:rPr>
        <w:t>al</w:t>
      </w:r>
      <w:r w:rsidR="001B7187" w:rsidRPr="00D1538A">
        <w:rPr>
          <w:rFonts w:ascii="Times New Roman"/>
          <w:i/>
          <w:spacing w:val="-3"/>
          <w:sz w:val="20"/>
        </w:rPr>
        <w:t xml:space="preserve"> </w:t>
      </w:r>
      <w:r w:rsidR="001B7187" w:rsidRPr="00D1538A">
        <w:rPr>
          <w:rFonts w:ascii="Times New Roman"/>
          <w:i/>
          <w:sz w:val="20"/>
        </w:rPr>
        <w:t>arrendatario*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1B7187" w14:paraId="58694608" w14:textId="77777777" w:rsidTr="0000532C">
        <w:trPr>
          <w:trHeight w:val="242"/>
        </w:trPr>
        <w:tc>
          <w:tcPr>
            <w:tcW w:w="1414" w:type="dxa"/>
          </w:tcPr>
          <w:p w14:paraId="0612E0F9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D4D5D91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0B447D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2549" w:type="dxa"/>
          </w:tcPr>
          <w:p w14:paraId="174F4DD3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B7187" w14:paraId="4046F8FE" w14:textId="77777777" w:rsidTr="0000532C">
        <w:trPr>
          <w:trHeight w:val="244"/>
        </w:trPr>
        <w:tc>
          <w:tcPr>
            <w:tcW w:w="1414" w:type="dxa"/>
          </w:tcPr>
          <w:p w14:paraId="59B08B74" w14:textId="77777777" w:rsidR="001B7187" w:rsidRDefault="001B7187" w:rsidP="0000532C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64E2C638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ADB2D74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aval</w:t>
            </w:r>
          </w:p>
        </w:tc>
        <w:tc>
          <w:tcPr>
            <w:tcW w:w="2549" w:type="dxa"/>
          </w:tcPr>
          <w:p w14:paraId="756BB68B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1B7187" w14:paraId="06AE97F6" w14:textId="77777777" w:rsidTr="0000532C">
        <w:trPr>
          <w:trHeight w:val="242"/>
        </w:trPr>
        <w:tc>
          <w:tcPr>
            <w:tcW w:w="1414" w:type="dxa"/>
          </w:tcPr>
          <w:p w14:paraId="7DCB03E8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061E11A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6058C2B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Clasificación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aval</w:t>
            </w:r>
          </w:p>
        </w:tc>
        <w:tc>
          <w:tcPr>
            <w:tcW w:w="2549" w:type="dxa"/>
          </w:tcPr>
          <w:p w14:paraId="4DDF32D9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X(02)</w:t>
            </w:r>
          </w:p>
        </w:tc>
      </w:tr>
      <w:tr w:rsidR="001B7187" w14:paraId="69FA870B" w14:textId="77777777" w:rsidTr="0000532C">
        <w:trPr>
          <w:trHeight w:val="244"/>
        </w:trPr>
        <w:tc>
          <w:tcPr>
            <w:tcW w:w="1414" w:type="dxa"/>
          </w:tcPr>
          <w:p w14:paraId="730865C5" w14:textId="77777777" w:rsidR="001B7187" w:rsidRDefault="001B7187" w:rsidP="0000532C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435399E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8F03067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arrendatario</w:t>
            </w:r>
          </w:p>
        </w:tc>
        <w:tc>
          <w:tcPr>
            <w:tcW w:w="2549" w:type="dxa"/>
          </w:tcPr>
          <w:p w14:paraId="217D9645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1B7187" w14:paraId="680F37A2" w14:textId="77777777" w:rsidTr="0000532C">
        <w:trPr>
          <w:trHeight w:val="242"/>
        </w:trPr>
        <w:tc>
          <w:tcPr>
            <w:tcW w:w="1414" w:type="dxa"/>
          </w:tcPr>
          <w:p w14:paraId="4B1B90C1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B8D1B32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F593A42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</w:p>
        </w:tc>
        <w:tc>
          <w:tcPr>
            <w:tcW w:w="2549" w:type="dxa"/>
          </w:tcPr>
          <w:p w14:paraId="4D1CE1CC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1B7187" w14:paraId="4BEC8BA2" w14:textId="77777777" w:rsidTr="0000532C">
        <w:trPr>
          <w:trHeight w:val="244"/>
        </w:trPr>
        <w:tc>
          <w:tcPr>
            <w:tcW w:w="1414" w:type="dxa"/>
          </w:tcPr>
          <w:p w14:paraId="2AD62A9A" w14:textId="77777777" w:rsidR="001B7187" w:rsidRDefault="001B7187" w:rsidP="0000532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52D2D3C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12D4816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colocación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avalada</w:t>
            </w:r>
          </w:p>
        </w:tc>
        <w:tc>
          <w:tcPr>
            <w:tcW w:w="2549" w:type="dxa"/>
          </w:tcPr>
          <w:p w14:paraId="21336669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B7187" w14:paraId="7754C4A7" w14:textId="77777777" w:rsidTr="0000532C">
        <w:trPr>
          <w:trHeight w:val="242"/>
        </w:trPr>
        <w:tc>
          <w:tcPr>
            <w:tcW w:w="1414" w:type="dxa"/>
          </w:tcPr>
          <w:p w14:paraId="4CB59640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6D51EB44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ABB7D9F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avalado</w:t>
            </w:r>
          </w:p>
        </w:tc>
        <w:tc>
          <w:tcPr>
            <w:tcW w:w="2549" w:type="dxa"/>
          </w:tcPr>
          <w:p w14:paraId="05CF2896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B7187" w14:paraId="27DE65BE" w14:textId="77777777" w:rsidTr="0000532C">
        <w:trPr>
          <w:trHeight w:val="244"/>
        </w:trPr>
        <w:tc>
          <w:tcPr>
            <w:tcW w:w="1414" w:type="dxa"/>
          </w:tcPr>
          <w:p w14:paraId="0A09236C" w14:textId="77777777" w:rsidR="001B7187" w:rsidRDefault="001B7187" w:rsidP="0000532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BA09751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AD9B0ED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aval</w:t>
            </w:r>
          </w:p>
        </w:tc>
        <w:tc>
          <w:tcPr>
            <w:tcW w:w="2549" w:type="dxa"/>
          </w:tcPr>
          <w:p w14:paraId="0C655E46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2613B6" w14:paraId="281644A7" w14:textId="77777777" w:rsidTr="0000532C">
        <w:trPr>
          <w:trHeight w:val="244"/>
        </w:trPr>
        <w:tc>
          <w:tcPr>
            <w:tcW w:w="1414" w:type="dxa"/>
          </w:tcPr>
          <w:p w14:paraId="048E9A58" w14:textId="318CF0F6" w:rsidR="002613B6" w:rsidRDefault="002613B6" w:rsidP="0000532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6DC3E660" w14:textId="0704ED81" w:rsidR="002613B6" w:rsidRDefault="002613B6" w:rsidP="0000532C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F69EADD" w14:textId="6FA078AA" w:rsidR="002613B6" w:rsidRDefault="002613B6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549" w:type="dxa"/>
          </w:tcPr>
          <w:p w14:paraId="6D63C8AB" w14:textId="179E870F" w:rsidR="002613B6" w:rsidRDefault="002613B6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X(230)</w:t>
            </w:r>
          </w:p>
        </w:tc>
      </w:tr>
    </w:tbl>
    <w:p w14:paraId="4DF6970A" w14:textId="5A3D1DA8" w:rsidR="001B7187" w:rsidRDefault="001B7187" w:rsidP="002613B6">
      <w:pPr>
        <w:pStyle w:val="Textoindependiente"/>
        <w:spacing w:before="1"/>
        <w:jc w:val="both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300 Bytes</w:t>
      </w:r>
    </w:p>
    <w:p w14:paraId="080D2FFB" w14:textId="77777777" w:rsidR="001B7187" w:rsidRDefault="001B7187" w:rsidP="001B7187">
      <w:pPr>
        <w:pStyle w:val="Textoindependiente"/>
        <w:spacing w:before="11"/>
        <w:rPr>
          <w:sz w:val="19"/>
        </w:rPr>
      </w:pPr>
    </w:p>
    <w:p w14:paraId="01465FF9" w14:textId="77777777" w:rsidR="001B7187" w:rsidRDefault="001B7187" w:rsidP="001B7187">
      <w:pPr>
        <w:pStyle w:val="Prrafodelista"/>
        <w:tabs>
          <w:tab w:val="left" w:pos="1349"/>
        </w:tabs>
        <w:ind w:firstLine="0"/>
        <w:jc w:val="both"/>
        <w:rPr>
          <w:rFonts w:ascii="Times New Roman" w:hAnsi="Times New Roman"/>
          <w:i/>
          <w:sz w:val="20"/>
        </w:rPr>
      </w:pPr>
    </w:p>
    <w:p w14:paraId="3CB3BCBB" w14:textId="77777777" w:rsidR="002613B6" w:rsidRDefault="002613B6" w:rsidP="001B7187">
      <w:pPr>
        <w:pStyle w:val="Prrafodelista"/>
        <w:tabs>
          <w:tab w:val="left" w:pos="1349"/>
        </w:tabs>
        <w:ind w:firstLine="0"/>
        <w:jc w:val="both"/>
        <w:rPr>
          <w:rFonts w:ascii="Times New Roman" w:hAnsi="Times New Roman"/>
          <w:i/>
          <w:sz w:val="20"/>
        </w:rPr>
      </w:pPr>
    </w:p>
    <w:p w14:paraId="3D459B1A" w14:textId="77777777" w:rsidR="001B7187" w:rsidRDefault="001B7187" w:rsidP="001B7187">
      <w:pPr>
        <w:pStyle w:val="Prrafodelista"/>
        <w:tabs>
          <w:tab w:val="left" w:pos="1349"/>
        </w:tabs>
        <w:ind w:firstLine="0"/>
        <w:jc w:val="both"/>
        <w:rPr>
          <w:rFonts w:ascii="Times New Roman" w:hAnsi="Times New Roman"/>
          <w:i/>
          <w:sz w:val="20"/>
        </w:rPr>
      </w:pPr>
    </w:p>
    <w:p w14:paraId="7CF65F63" w14:textId="0CD04925" w:rsidR="001B7187" w:rsidRPr="001B7187" w:rsidRDefault="001B7187" w:rsidP="001B7187">
      <w:pPr>
        <w:tabs>
          <w:tab w:val="left" w:pos="1349"/>
        </w:tabs>
        <w:jc w:val="both"/>
        <w:rPr>
          <w:rFonts w:ascii="Times New Roman" w:hAnsi="Times New Roman"/>
          <w:i/>
          <w:sz w:val="20"/>
        </w:rPr>
      </w:pPr>
      <w:r w:rsidRPr="001B7187">
        <w:rPr>
          <w:rFonts w:ascii="Times New Roman" w:hAnsi="Times New Roman"/>
          <w:i/>
          <w:sz w:val="20"/>
        </w:rPr>
        <w:t>Registros</w:t>
      </w:r>
      <w:r w:rsidRPr="001B7187">
        <w:rPr>
          <w:rFonts w:ascii="Times New Roman" w:hAnsi="Times New Roman"/>
          <w:i/>
          <w:spacing w:val="-2"/>
          <w:sz w:val="20"/>
        </w:rPr>
        <w:t xml:space="preserve"> </w:t>
      </w:r>
      <w:r w:rsidRPr="001B7187">
        <w:rPr>
          <w:rFonts w:ascii="Times New Roman" w:hAnsi="Times New Roman"/>
          <w:i/>
          <w:sz w:val="20"/>
        </w:rPr>
        <w:t>para informar</w:t>
      </w:r>
      <w:r w:rsidRPr="001B7187">
        <w:rPr>
          <w:rFonts w:ascii="Times New Roman" w:hAnsi="Times New Roman"/>
          <w:i/>
          <w:spacing w:val="-1"/>
          <w:sz w:val="20"/>
        </w:rPr>
        <w:t xml:space="preserve"> </w:t>
      </w:r>
      <w:r w:rsidRPr="001B7187">
        <w:rPr>
          <w:rFonts w:ascii="Times New Roman" w:hAnsi="Times New Roman"/>
          <w:i/>
          <w:sz w:val="20"/>
        </w:rPr>
        <w:t>metodologías</w:t>
      </w:r>
      <w:r w:rsidRPr="001B7187">
        <w:rPr>
          <w:rFonts w:ascii="Times New Roman" w:hAnsi="Times New Roman"/>
          <w:i/>
          <w:spacing w:val="-2"/>
          <w:sz w:val="20"/>
        </w:rPr>
        <w:t xml:space="preserve"> </w:t>
      </w:r>
      <w:r w:rsidRPr="001B7187">
        <w:rPr>
          <w:rFonts w:ascii="Times New Roman" w:hAnsi="Times New Roman"/>
          <w:i/>
          <w:sz w:val="20"/>
        </w:rPr>
        <w:t>de</w:t>
      </w:r>
      <w:r w:rsidRPr="001B7187">
        <w:rPr>
          <w:rFonts w:ascii="Times New Roman" w:hAnsi="Times New Roman"/>
          <w:i/>
          <w:spacing w:val="-3"/>
          <w:sz w:val="20"/>
        </w:rPr>
        <w:t xml:space="preserve"> </w:t>
      </w:r>
      <w:r w:rsidRPr="001B7187">
        <w:rPr>
          <w:rFonts w:ascii="Times New Roman" w:hAnsi="Times New Roman"/>
          <w:i/>
          <w:sz w:val="20"/>
        </w:rPr>
        <w:t>provisiones grupales</w:t>
      </w:r>
      <w:r w:rsidRPr="001B7187">
        <w:rPr>
          <w:rFonts w:ascii="Times New Roman" w:hAnsi="Times New Roman"/>
          <w:i/>
          <w:spacing w:val="-2"/>
          <w:sz w:val="20"/>
        </w:rPr>
        <w:t xml:space="preserve"> </w:t>
      </w:r>
      <w:r w:rsidRPr="001B7187">
        <w:rPr>
          <w:rFonts w:ascii="Times New Roman" w:hAnsi="Times New Roman"/>
          <w:i/>
          <w:sz w:val="20"/>
        </w:rPr>
        <w:t>para</w:t>
      </w:r>
      <w:r w:rsidRPr="001B7187">
        <w:rPr>
          <w:rFonts w:ascii="Times New Roman" w:hAnsi="Times New Roman"/>
          <w:i/>
          <w:spacing w:val="-1"/>
          <w:sz w:val="20"/>
        </w:rPr>
        <w:t xml:space="preserve"> </w:t>
      </w:r>
      <w:r w:rsidRPr="001B7187">
        <w:rPr>
          <w:rFonts w:ascii="Times New Roman" w:hAnsi="Times New Roman"/>
          <w:i/>
          <w:sz w:val="20"/>
        </w:rPr>
        <w:t>leasing comercial</w:t>
      </w:r>
      <w:r w:rsidRPr="001B7187">
        <w:rPr>
          <w:rFonts w:ascii="Times New Roman" w:hAnsi="Times New Roman"/>
          <w:i/>
          <w:spacing w:val="-3"/>
          <w:sz w:val="20"/>
        </w:rPr>
        <w:t xml:space="preserve"> </w:t>
      </w:r>
      <w:r w:rsidRPr="001B7187">
        <w:rPr>
          <w:rFonts w:ascii="Times New Roman" w:hAnsi="Times New Roman"/>
          <w:i/>
          <w:sz w:val="20"/>
        </w:rPr>
        <w:t>y</w:t>
      </w:r>
      <w:r w:rsidRPr="001B7187">
        <w:rPr>
          <w:rFonts w:ascii="Times New Roman" w:hAnsi="Times New Roman"/>
          <w:i/>
          <w:spacing w:val="-1"/>
          <w:sz w:val="20"/>
        </w:rPr>
        <w:t xml:space="preserve"> </w:t>
      </w:r>
      <w:r w:rsidRPr="001B7187">
        <w:rPr>
          <w:rFonts w:ascii="Times New Roman" w:hAnsi="Times New Roman"/>
          <w:i/>
          <w:sz w:val="20"/>
        </w:rPr>
        <w:t>de</w:t>
      </w:r>
      <w:r w:rsidRPr="001B7187">
        <w:rPr>
          <w:rFonts w:ascii="Times New Roman" w:hAnsi="Times New Roman"/>
          <w:i/>
          <w:spacing w:val="3"/>
          <w:sz w:val="20"/>
        </w:rPr>
        <w:t xml:space="preserve"> </w:t>
      </w:r>
      <w:r w:rsidRPr="001B7187">
        <w:rPr>
          <w:rFonts w:ascii="Times New Roman" w:hAnsi="Times New Roman"/>
          <w:i/>
          <w:sz w:val="20"/>
        </w:rPr>
        <w:t>vivienda*</w:t>
      </w: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1B7187" w14:paraId="22AB2251" w14:textId="77777777" w:rsidTr="002613B6">
        <w:trPr>
          <w:trHeight w:val="244"/>
        </w:trPr>
        <w:tc>
          <w:tcPr>
            <w:tcW w:w="1414" w:type="dxa"/>
          </w:tcPr>
          <w:p w14:paraId="7545FDDF" w14:textId="77777777" w:rsidR="001B7187" w:rsidRDefault="001B7187" w:rsidP="0000532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9293A37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DAB2087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2549" w:type="dxa"/>
          </w:tcPr>
          <w:p w14:paraId="090BBF00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B7187" w14:paraId="0A4AA73F" w14:textId="77777777" w:rsidTr="002613B6">
        <w:trPr>
          <w:trHeight w:val="242"/>
        </w:trPr>
        <w:tc>
          <w:tcPr>
            <w:tcW w:w="1414" w:type="dxa"/>
          </w:tcPr>
          <w:p w14:paraId="1A504390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43C9F64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4BB7C04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</w:p>
        </w:tc>
        <w:tc>
          <w:tcPr>
            <w:tcW w:w="2549" w:type="dxa"/>
          </w:tcPr>
          <w:p w14:paraId="5791AA99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1B7187" w14:paraId="71F2ECA4" w14:textId="77777777" w:rsidTr="002613B6">
        <w:trPr>
          <w:trHeight w:val="244"/>
        </w:trPr>
        <w:tc>
          <w:tcPr>
            <w:tcW w:w="1414" w:type="dxa"/>
          </w:tcPr>
          <w:p w14:paraId="6CFED26F" w14:textId="77777777" w:rsidR="001B7187" w:rsidRDefault="001B7187" w:rsidP="0000532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6DBCF29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9A6FB7C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arrendatario</w:t>
            </w:r>
          </w:p>
        </w:tc>
        <w:tc>
          <w:tcPr>
            <w:tcW w:w="2549" w:type="dxa"/>
          </w:tcPr>
          <w:p w14:paraId="560AA89A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1B7187" w14:paraId="5EB0F93E" w14:textId="77777777" w:rsidTr="002613B6">
        <w:trPr>
          <w:trHeight w:val="241"/>
        </w:trPr>
        <w:tc>
          <w:tcPr>
            <w:tcW w:w="1414" w:type="dxa"/>
          </w:tcPr>
          <w:p w14:paraId="0F6D4179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D757607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E3DD7CA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Provisión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método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estándar</w:t>
            </w:r>
          </w:p>
        </w:tc>
        <w:tc>
          <w:tcPr>
            <w:tcW w:w="2549" w:type="dxa"/>
          </w:tcPr>
          <w:p w14:paraId="358C33EE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B7187" w14:paraId="1EA0FAD7" w14:textId="77777777" w:rsidTr="002613B6">
        <w:trPr>
          <w:trHeight w:val="242"/>
        </w:trPr>
        <w:tc>
          <w:tcPr>
            <w:tcW w:w="1414" w:type="dxa"/>
          </w:tcPr>
          <w:p w14:paraId="465699D0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35795AF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2161B3D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Provisión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método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interno</w:t>
            </w:r>
          </w:p>
        </w:tc>
        <w:tc>
          <w:tcPr>
            <w:tcW w:w="2549" w:type="dxa"/>
          </w:tcPr>
          <w:p w14:paraId="351FC3A2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B7187" w14:paraId="1A5C39F1" w14:textId="77777777" w:rsidTr="002613B6">
        <w:trPr>
          <w:trHeight w:val="244"/>
        </w:trPr>
        <w:tc>
          <w:tcPr>
            <w:tcW w:w="1414" w:type="dxa"/>
          </w:tcPr>
          <w:p w14:paraId="20C3CD8B" w14:textId="77777777" w:rsidR="001B7187" w:rsidRDefault="001B7187" w:rsidP="0000532C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2B11342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E3C8293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bien</w:t>
            </w:r>
          </w:p>
        </w:tc>
        <w:tc>
          <w:tcPr>
            <w:tcW w:w="2549" w:type="dxa"/>
          </w:tcPr>
          <w:p w14:paraId="626A12B3" w14:textId="77777777" w:rsidR="001B7187" w:rsidRDefault="001B7187" w:rsidP="0000532C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B7187" w14:paraId="3E4A7FB1" w14:textId="77777777" w:rsidTr="002613B6">
        <w:trPr>
          <w:trHeight w:val="242"/>
        </w:trPr>
        <w:tc>
          <w:tcPr>
            <w:tcW w:w="1414" w:type="dxa"/>
          </w:tcPr>
          <w:p w14:paraId="5F278F04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0BA67CB3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D0A9641" w14:textId="77777777" w:rsidR="001B7187" w:rsidRPr="001B7187" w:rsidRDefault="001B7187" w:rsidP="0000532C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B7187">
              <w:rPr>
                <w:sz w:val="20"/>
                <w:lang w:val="es-CL"/>
              </w:rPr>
              <w:t>Relación entre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el</w:t>
            </w:r>
            <w:r w:rsidRPr="001B7187">
              <w:rPr>
                <w:spacing w:val="-2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valor</w:t>
            </w:r>
            <w:r w:rsidRPr="001B7187">
              <w:rPr>
                <w:spacing w:val="-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actual y</w:t>
            </w:r>
            <w:r w:rsidRPr="001B7187">
              <w:rPr>
                <w:spacing w:val="-3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el valor</w:t>
            </w:r>
            <w:r w:rsidRPr="001B7187">
              <w:rPr>
                <w:spacing w:val="-4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del</w:t>
            </w:r>
            <w:r w:rsidRPr="001B7187">
              <w:rPr>
                <w:spacing w:val="-1"/>
                <w:sz w:val="20"/>
                <w:lang w:val="es-CL"/>
              </w:rPr>
              <w:t xml:space="preserve"> </w:t>
            </w:r>
            <w:r w:rsidRPr="001B7187">
              <w:rPr>
                <w:sz w:val="20"/>
                <w:lang w:val="es-CL"/>
              </w:rPr>
              <w:t>bien</w:t>
            </w:r>
          </w:p>
        </w:tc>
        <w:tc>
          <w:tcPr>
            <w:tcW w:w="2549" w:type="dxa"/>
          </w:tcPr>
          <w:p w14:paraId="6A32EA11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9(01)V9(05)</w:t>
            </w:r>
          </w:p>
        </w:tc>
      </w:tr>
      <w:tr w:rsidR="001B7187" w14:paraId="4193C725" w14:textId="77777777" w:rsidTr="002613B6">
        <w:trPr>
          <w:trHeight w:val="245"/>
        </w:trPr>
        <w:tc>
          <w:tcPr>
            <w:tcW w:w="1414" w:type="dxa"/>
          </w:tcPr>
          <w:p w14:paraId="4B118A42" w14:textId="77777777" w:rsidR="001B7187" w:rsidRDefault="001B7187" w:rsidP="0000532C">
            <w:pPr>
              <w:pStyle w:val="TableParagraph"/>
              <w:spacing w:before="3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7AF1E176" w14:textId="77777777" w:rsidR="001B7187" w:rsidRDefault="001B7187" w:rsidP="0000532C">
            <w:pPr>
              <w:pStyle w:val="TableParagraph"/>
              <w:spacing w:before="3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C6363C1" w14:textId="77777777" w:rsidR="001B7187" w:rsidRDefault="001B7187" w:rsidP="0000532C">
            <w:pPr>
              <w:pStyle w:val="TableParagraph"/>
              <w:spacing w:before="3" w:line="222" w:lineRule="exact"/>
              <w:rPr>
                <w:sz w:val="20"/>
              </w:rPr>
            </w:pPr>
            <w:r>
              <w:rPr>
                <w:sz w:val="20"/>
              </w:rPr>
              <w:t>Probabilidad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incumplimiento</w:t>
            </w:r>
          </w:p>
        </w:tc>
        <w:tc>
          <w:tcPr>
            <w:tcW w:w="2549" w:type="dxa"/>
          </w:tcPr>
          <w:p w14:paraId="7BF6AE90" w14:textId="77777777" w:rsidR="001B7187" w:rsidRDefault="001B7187" w:rsidP="0000532C">
            <w:pPr>
              <w:pStyle w:val="TableParagraph"/>
              <w:spacing w:before="3" w:line="222" w:lineRule="exact"/>
              <w:rPr>
                <w:sz w:val="20"/>
              </w:rPr>
            </w:pPr>
            <w:r>
              <w:rPr>
                <w:sz w:val="20"/>
              </w:rPr>
              <w:t>9(01)V9(05)</w:t>
            </w:r>
          </w:p>
        </w:tc>
      </w:tr>
      <w:tr w:rsidR="001B7187" w14:paraId="18E74D29" w14:textId="77777777" w:rsidTr="002613B6">
        <w:trPr>
          <w:trHeight w:val="241"/>
        </w:trPr>
        <w:tc>
          <w:tcPr>
            <w:tcW w:w="1414" w:type="dxa"/>
          </w:tcPr>
          <w:p w14:paraId="5D4BA198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3983252D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7360AD5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Pérdida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incumplimiento</w:t>
            </w:r>
          </w:p>
        </w:tc>
        <w:tc>
          <w:tcPr>
            <w:tcW w:w="2549" w:type="dxa"/>
          </w:tcPr>
          <w:p w14:paraId="6F4A8543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9(01)V9(05)</w:t>
            </w:r>
          </w:p>
        </w:tc>
      </w:tr>
      <w:tr w:rsidR="001B7187" w14:paraId="6CBB5157" w14:textId="77777777" w:rsidTr="002613B6">
        <w:trPr>
          <w:trHeight w:val="244"/>
        </w:trPr>
        <w:tc>
          <w:tcPr>
            <w:tcW w:w="1414" w:type="dxa"/>
          </w:tcPr>
          <w:p w14:paraId="7C87CE12" w14:textId="77777777" w:rsidR="001B7187" w:rsidRDefault="001B7187" w:rsidP="0000532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00F980E1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ED1E06C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Pérdida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esperada</w:t>
            </w:r>
          </w:p>
        </w:tc>
        <w:tc>
          <w:tcPr>
            <w:tcW w:w="2549" w:type="dxa"/>
          </w:tcPr>
          <w:p w14:paraId="549B8147" w14:textId="77777777" w:rsidR="001B7187" w:rsidRDefault="001B7187" w:rsidP="0000532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9(01)V9(05)</w:t>
            </w:r>
          </w:p>
        </w:tc>
      </w:tr>
      <w:tr w:rsidR="001B7187" w14:paraId="4E8A0CFD" w14:textId="77777777" w:rsidTr="002613B6">
        <w:trPr>
          <w:trHeight w:val="242"/>
        </w:trPr>
        <w:tc>
          <w:tcPr>
            <w:tcW w:w="1414" w:type="dxa"/>
          </w:tcPr>
          <w:p w14:paraId="692C5A8F" w14:textId="77777777" w:rsidR="001B7187" w:rsidRDefault="001B7187" w:rsidP="0000532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659B05C6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739775E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549" w:type="dxa"/>
          </w:tcPr>
          <w:p w14:paraId="42A4FCFB" w14:textId="77777777" w:rsidR="001B7187" w:rsidRDefault="001B7187" w:rsidP="0000532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X(193)</w:t>
            </w:r>
          </w:p>
        </w:tc>
      </w:tr>
    </w:tbl>
    <w:p w14:paraId="21211DA7" w14:textId="77777777" w:rsidR="001B7187" w:rsidRDefault="001B7187" w:rsidP="001B7187">
      <w:pPr>
        <w:pStyle w:val="Textoindependiente"/>
        <w:ind w:left="212"/>
        <w:jc w:val="both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300 Bytes</w:t>
      </w:r>
    </w:p>
    <w:p w14:paraId="5CBF26A8" w14:textId="59BDAA3F" w:rsidR="00DD29FD" w:rsidRPr="00230F5A" w:rsidRDefault="00DD29FD" w:rsidP="00DD29FD">
      <w:pPr>
        <w:pStyle w:val="Textoindependiente"/>
        <w:rPr>
          <w:rFonts w:ascii="Times New Roman" w:hAnsi="Times New Roman" w:cs="Times New Roman"/>
          <w:sz w:val="24"/>
        </w:rPr>
      </w:pPr>
    </w:p>
    <w:p w14:paraId="6E96BD83" w14:textId="354D381B" w:rsidR="000F012A" w:rsidRPr="00230F5A" w:rsidRDefault="00DD29FD" w:rsidP="001B7187">
      <w:pPr>
        <w:tabs>
          <w:tab w:val="left" w:pos="1349"/>
        </w:tabs>
        <w:spacing w:before="192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i/>
          <w:sz w:val="20"/>
        </w:rPr>
        <w:t xml:space="preserve">   </w:t>
      </w:r>
    </w:p>
    <w:p w14:paraId="7D2B0C26" w14:textId="77777777" w:rsidR="000F012A" w:rsidRPr="00230F5A" w:rsidRDefault="000F012A" w:rsidP="004C450B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</w:p>
    <w:p w14:paraId="110FEECD" w14:textId="77777777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1406053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7DAFCC6A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NormalTable0"/>
        <w:tblpPr w:leftFromText="142" w:rightFromText="142" w:vertAnchor="text" w:horzAnchor="page" w:tblpX="1838" w:tblpY="169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474"/>
        <w:gridCol w:w="982"/>
      </w:tblGrid>
      <w:tr w:rsidR="00F34170" w:rsidRPr="00230F5A" w14:paraId="535AFF00" w14:textId="132BE28A" w:rsidTr="00AF1750">
        <w:trPr>
          <w:trHeight w:val="268"/>
        </w:trPr>
        <w:tc>
          <w:tcPr>
            <w:tcW w:w="1129" w:type="dxa"/>
          </w:tcPr>
          <w:p w14:paraId="76D17F4F" w14:textId="77777777" w:rsidR="00F34170" w:rsidRPr="00230F5A" w:rsidRDefault="00F34170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5E0DF9E6" w14:textId="77777777" w:rsidR="00F34170" w:rsidRPr="00230F5A" w:rsidRDefault="00F34170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5938E4AA" w14:textId="77777777" w:rsidR="00F34170" w:rsidRPr="00230F5A" w:rsidRDefault="00F34170" w:rsidP="00E862A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74" w:type="dxa"/>
          </w:tcPr>
          <w:p w14:paraId="76A92E1D" w14:textId="77777777" w:rsidR="00F34170" w:rsidRPr="00230F5A" w:rsidRDefault="00F34170" w:rsidP="00E862A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982" w:type="dxa"/>
          </w:tcPr>
          <w:p w14:paraId="159E7877" w14:textId="67B3B482" w:rsidR="00F34170" w:rsidRPr="00230F5A" w:rsidRDefault="00F34170" w:rsidP="00F34170">
            <w:pPr>
              <w:pStyle w:val="TableParagraph"/>
              <w:tabs>
                <w:tab w:val="left" w:pos="1353"/>
              </w:tabs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13C0C" w:rsidRPr="00230F5A" w14:paraId="0BAF5AFF" w14:textId="7B8026C6" w:rsidTr="00AF1750">
        <w:trPr>
          <w:trHeight w:val="268"/>
        </w:trPr>
        <w:tc>
          <w:tcPr>
            <w:tcW w:w="1129" w:type="dxa"/>
          </w:tcPr>
          <w:p w14:paraId="64F59590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3C77AB1A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5EBCC9A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74" w:type="dxa"/>
          </w:tcPr>
          <w:p w14:paraId="521506B6" w14:textId="79E9AE84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                 </w:t>
            </w:r>
          </w:p>
        </w:tc>
        <w:tc>
          <w:tcPr>
            <w:tcW w:w="982" w:type="dxa"/>
          </w:tcPr>
          <w:p w14:paraId="7E5C66F2" w14:textId="57CB7726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113C0C" w:rsidRPr="00230F5A" w14:paraId="52EE868B" w14:textId="39E65D35" w:rsidTr="00AF1750">
        <w:trPr>
          <w:trHeight w:val="268"/>
        </w:trPr>
        <w:tc>
          <w:tcPr>
            <w:tcW w:w="1129" w:type="dxa"/>
          </w:tcPr>
          <w:p w14:paraId="6142AB2C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55AD9C36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04EACAC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74" w:type="dxa"/>
          </w:tcPr>
          <w:p w14:paraId="6542E8EC" w14:textId="2E817531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                  </w:t>
            </w:r>
          </w:p>
        </w:tc>
        <w:tc>
          <w:tcPr>
            <w:tcW w:w="982" w:type="dxa"/>
          </w:tcPr>
          <w:p w14:paraId="55928781" w14:textId="33A6E0A5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113C0C" w:rsidRPr="00230F5A" w14:paraId="1889D93E" w14:textId="7165441D" w:rsidTr="00AF1750">
        <w:trPr>
          <w:trHeight w:val="268"/>
        </w:trPr>
        <w:tc>
          <w:tcPr>
            <w:tcW w:w="1129" w:type="dxa"/>
          </w:tcPr>
          <w:p w14:paraId="23AC5E6F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26AF9D4B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A321F56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74" w:type="dxa"/>
          </w:tcPr>
          <w:p w14:paraId="2FE8FEF5" w14:textId="2E9CF26B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                  </w:t>
            </w:r>
          </w:p>
        </w:tc>
        <w:tc>
          <w:tcPr>
            <w:tcW w:w="982" w:type="dxa"/>
          </w:tcPr>
          <w:p w14:paraId="54F30E16" w14:textId="6BFADD7B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113C0C" w:rsidRPr="00230F5A" w14:paraId="289D41DF" w14:textId="0B703E15" w:rsidTr="00AF1750">
        <w:trPr>
          <w:trHeight w:val="268"/>
        </w:trPr>
        <w:tc>
          <w:tcPr>
            <w:tcW w:w="1129" w:type="dxa"/>
          </w:tcPr>
          <w:p w14:paraId="7B5FEA00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29A0F0F8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E493462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74" w:type="dxa"/>
          </w:tcPr>
          <w:p w14:paraId="796B68B8" w14:textId="27A60C1D" w:rsidR="00113C0C" w:rsidRPr="00230F5A" w:rsidRDefault="00113C0C" w:rsidP="00113C0C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Pams (dd/mm/aa)                   </w:t>
            </w:r>
          </w:p>
        </w:tc>
        <w:tc>
          <w:tcPr>
            <w:tcW w:w="982" w:type="dxa"/>
          </w:tcPr>
          <w:p w14:paraId="6C0A682B" w14:textId="008CCB87" w:rsidR="00113C0C" w:rsidRPr="3C628704" w:rsidRDefault="00113C0C" w:rsidP="00113C0C">
            <w:pPr>
              <w:pStyle w:val="TableParagraph"/>
              <w:tabs>
                <w:tab w:val="left" w:pos="1220"/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113C0C" w:rsidRPr="00230F5A" w14:paraId="747715EB" w14:textId="664B30D4" w:rsidTr="00AF1750">
        <w:trPr>
          <w:trHeight w:val="268"/>
        </w:trPr>
        <w:tc>
          <w:tcPr>
            <w:tcW w:w="1129" w:type="dxa"/>
          </w:tcPr>
          <w:p w14:paraId="33F4D890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5324C9E7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5628898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74" w:type="dxa"/>
          </w:tcPr>
          <w:p w14:paraId="701F1BB6" w14:textId="626840BE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Pams (hh/mm/ss)                  </w:t>
            </w:r>
          </w:p>
        </w:tc>
        <w:tc>
          <w:tcPr>
            <w:tcW w:w="982" w:type="dxa"/>
          </w:tcPr>
          <w:p w14:paraId="6D9D34EA" w14:textId="2BA25DD9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113C0C" w14:paraId="161452D7" w14:textId="4303F788" w:rsidTr="00AF1750">
        <w:trPr>
          <w:trHeight w:val="268"/>
        </w:trPr>
        <w:tc>
          <w:tcPr>
            <w:tcW w:w="1129" w:type="dxa"/>
          </w:tcPr>
          <w:p w14:paraId="265DDC63" w14:textId="3C91E890" w:rsidR="00113C0C" w:rsidRDefault="00113C0C" w:rsidP="00113C0C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</w:tcPr>
          <w:p w14:paraId="38967C52" w14:textId="3DC9F52A" w:rsidR="00113C0C" w:rsidRDefault="00113C0C" w:rsidP="00113C0C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935" w:type="dxa"/>
          </w:tcPr>
          <w:p w14:paraId="13F64AEA" w14:textId="4CA56011" w:rsidR="00113C0C" w:rsidRDefault="00113C0C" w:rsidP="00113C0C">
            <w:pPr>
              <w:pStyle w:val="TableParagraph"/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74" w:type="dxa"/>
          </w:tcPr>
          <w:p w14:paraId="75095670" w14:textId="596BD5AA" w:rsidR="00113C0C" w:rsidRDefault="00113C0C" w:rsidP="00113C0C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6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Asociado al tipo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</w:p>
        </w:tc>
        <w:tc>
          <w:tcPr>
            <w:tcW w:w="982" w:type="dxa"/>
          </w:tcPr>
          <w:p w14:paraId="0A3C066F" w14:textId="3A2B798F" w:rsidR="00113C0C" w:rsidRPr="00EC6BAB" w:rsidRDefault="00113C0C" w:rsidP="00113C0C">
            <w:pPr>
              <w:pStyle w:val="TableParagraph"/>
              <w:tabs>
                <w:tab w:val="left" w:pos="1353"/>
              </w:tabs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113C0C" w:rsidRPr="00230F5A" w14:paraId="401E28BE" w14:textId="3BCF84A0" w:rsidTr="00AF1750">
        <w:trPr>
          <w:trHeight w:val="268"/>
        </w:trPr>
        <w:tc>
          <w:tcPr>
            <w:tcW w:w="1129" w:type="dxa"/>
          </w:tcPr>
          <w:p w14:paraId="1790BB81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</w:tcPr>
          <w:p w14:paraId="26760354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86A8197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74" w:type="dxa"/>
          </w:tcPr>
          <w:p w14:paraId="48FA29B0" w14:textId="7187AD57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                  </w:t>
            </w:r>
          </w:p>
        </w:tc>
        <w:tc>
          <w:tcPr>
            <w:tcW w:w="982" w:type="dxa"/>
          </w:tcPr>
          <w:p w14:paraId="231FBFB9" w14:textId="1781DFE3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113C0C" w:rsidRPr="00230F5A" w14:paraId="673B59CA" w14:textId="140AEEA2" w:rsidTr="00AF1750">
        <w:trPr>
          <w:trHeight w:val="268"/>
        </w:trPr>
        <w:tc>
          <w:tcPr>
            <w:tcW w:w="1129" w:type="dxa"/>
          </w:tcPr>
          <w:p w14:paraId="600DD8C3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</w:tcPr>
          <w:p w14:paraId="0E41A595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779F875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74" w:type="dxa"/>
          </w:tcPr>
          <w:p w14:paraId="6D3D643D" w14:textId="2D8C6CC4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Tid de Destino Ej.: 11 = Bancos + Financieras + Banco Central                   </w:t>
            </w:r>
          </w:p>
        </w:tc>
        <w:tc>
          <w:tcPr>
            <w:tcW w:w="982" w:type="dxa"/>
          </w:tcPr>
          <w:p w14:paraId="027168D7" w14:textId="254CDA6D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113C0C" w:rsidRPr="00230F5A" w14:paraId="0837B86E" w14:textId="53CFA51F" w:rsidTr="00AF1750">
        <w:trPr>
          <w:trHeight w:val="268"/>
        </w:trPr>
        <w:tc>
          <w:tcPr>
            <w:tcW w:w="1129" w:type="dxa"/>
          </w:tcPr>
          <w:p w14:paraId="6AF08E4B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</w:tcPr>
          <w:p w14:paraId="298FD360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DACD4BB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74" w:type="dxa"/>
          </w:tcPr>
          <w:p w14:paraId="3A69CF05" w14:textId="18E9D42D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Tid]                 </w:t>
            </w:r>
          </w:p>
        </w:tc>
        <w:tc>
          <w:tcPr>
            <w:tcW w:w="982" w:type="dxa"/>
          </w:tcPr>
          <w:p w14:paraId="5FFE65C3" w14:textId="74A1E6E0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113C0C" w:rsidRPr="00230F5A" w14:paraId="59A53BCC" w14:textId="3D92CFF8" w:rsidTr="00AF1750">
        <w:trPr>
          <w:trHeight w:val="268"/>
        </w:trPr>
        <w:tc>
          <w:tcPr>
            <w:tcW w:w="1129" w:type="dxa"/>
          </w:tcPr>
          <w:p w14:paraId="5CAAFD9F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</w:tcPr>
          <w:p w14:paraId="26D0964E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B22E423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74" w:type="dxa"/>
          </w:tcPr>
          <w:p w14:paraId="7496D639" w14:textId="6334DAB6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Tid]                   </w:t>
            </w:r>
          </w:p>
        </w:tc>
        <w:tc>
          <w:tcPr>
            <w:tcW w:w="982" w:type="dxa"/>
          </w:tcPr>
          <w:p w14:paraId="444126AC" w14:textId="17CD0A89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113C0C" w:rsidRPr="00230F5A" w14:paraId="7661D415" w14:textId="12757C90" w:rsidTr="00AF1750">
        <w:trPr>
          <w:trHeight w:val="268"/>
        </w:trPr>
        <w:tc>
          <w:tcPr>
            <w:tcW w:w="1129" w:type="dxa"/>
          </w:tcPr>
          <w:p w14:paraId="32F3DAF3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</w:tcPr>
          <w:p w14:paraId="50236DF3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A3DDCAA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74" w:type="dxa"/>
          </w:tcPr>
          <w:p w14:paraId="32475A59" w14:textId="5116610E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Tid]                  </w:t>
            </w:r>
          </w:p>
        </w:tc>
        <w:tc>
          <w:tcPr>
            <w:tcW w:w="982" w:type="dxa"/>
          </w:tcPr>
          <w:p w14:paraId="40385F41" w14:textId="6A4F8DD0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113C0C" w:rsidRPr="00230F5A" w14:paraId="14C5C498" w14:textId="4DAB0A44" w:rsidTr="00AF1750">
        <w:trPr>
          <w:trHeight w:val="268"/>
        </w:trPr>
        <w:tc>
          <w:tcPr>
            <w:tcW w:w="1129" w:type="dxa"/>
          </w:tcPr>
          <w:p w14:paraId="2D75148D" w14:textId="6E0D1A92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12</w:t>
            </w:r>
          </w:p>
        </w:tc>
        <w:tc>
          <w:tcPr>
            <w:tcW w:w="256" w:type="dxa"/>
          </w:tcPr>
          <w:p w14:paraId="7FA220A3" w14:textId="2572B28B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9CB0EFF" w14:textId="3C3856E9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G01</w:t>
            </w:r>
          </w:p>
        </w:tc>
        <w:tc>
          <w:tcPr>
            <w:tcW w:w="6474" w:type="dxa"/>
          </w:tcPr>
          <w:p w14:paraId="4E0AF0D4" w14:textId="694A2330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DATOS CONTROL TRANSFERENCIA</w:t>
            </w:r>
            <w:r>
              <w:rPr>
                <w:rFonts w:ascii="Times New Roman" w:hAnsi="Times New Roman" w:cs="Times New Roman"/>
                <w:color w:val="4472C4" w:themeColor="accent1"/>
              </w:rPr>
              <w:t xml:space="preserve">                 </w:t>
            </w:r>
          </w:p>
        </w:tc>
        <w:tc>
          <w:tcPr>
            <w:tcW w:w="982" w:type="dxa"/>
          </w:tcPr>
          <w:p w14:paraId="35B5C1BF" w14:textId="69F6809F" w:rsidR="00113C0C" w:rsidRPr="00230F5A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113C0C" w:rsidRPr="00230F5A" w14:paraId="54F7F3DD" w14:textId="18D69D92" w:rsidTr="00AF1750">
        <w:trPr>
          <w:trHeight w:val="268"/>
        </w:trPr>
        <w:tc>
          <w:tcPr>
            <w:tcW w:w="1129" w:type="dxa"/>
          </w:tcPr>
          <w:p w14:paraId="0213AAF4" w14:textId="7F993E7F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13</w:t>
            </w:r>
          </w:p>
        </w:tc>
        <w:tc>
          <w:tcPr>
            <w:tcW w:w="256" w:type="dxa"/>
          </w:tcPr>
          <w:p w14:paraId="4791FACD" w14:textId="2082316E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64F721A" w14:textId="2A861F9E" w:rsidR="00113C0C" w:rsidRPr="00230F5A" w:rsidRDefault="004F4C51" w:rsidP="00113C0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="00113C0C" w:rsidRPr="00230F5A">
              <w:rPr>
                <w:rFonts w:ascii="Times New Roman" w:hAnsi="Times New Roman" w:cs="Times New Roman"/>
                <w:color w:val="4472C4" w:themeColor="accent1"/>
              </w:rPr>
              <w:t>18</w:t>
            </w:r>
          </w:p>
        </w:tc>
        <w:tc>
          <w:tcPr>
            <w:tcW w:w="6474" w:type="dxa"/>
          </w:tcPr>
          <w:p w14:paraId="70D921F0" w14:textId="0509C6D3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lang w:val="es-CL"/>
              </w:rPr>
              <w:t>NOMBRE Y CARGO RESPONS INFORM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 xml:space="preserve">           </w:t>
            </w:r>
            <w:r w:rsidRPr="003E42CB">
              <w:rPr>
                <w:rFonts w:ascii="Times New Roman" w:hAnsi="Times New Roman" w:cs="Times New Roman"/>
                <w:color w:val="4472C4" w:themeColor="accent1"/>
                <w:lang w:val="es-CL"/>
              </w:rPr>
              <w:t xml:space="preserve"> </w:t>
            </w:r>
          </w:p>
        </w:tc>
        <w:tc>
          <w:tcPr>
            <w:tcW w:w="982" w:type="dxa"/>
          </w:tcPr>
          <w:p w14:paraId="7C67B411" w14:textId="1BBB95C1" w:rsidR="00113C0C" w:rsidRPr="00230F5A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113C0C" w:rsidRPr="00230F5A" w14:paraId="238ED13D" w14:textId="3173DBB3" w:rsidTr="00AF1750">
        <w:trPr>
          <w:trHeight w:val="268"/>
        </w:trPr>
        <w:tc>
          <w:tcPr>
            <w:tcW w:w="1129" w:type="dxa"/>
          </w:tcPr>
          <w:p w14:paraId="475352E8" w14:textId="73736299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14</w:t>
            </w:r>
          </w:p>
        </w:tc>
        <w:tc>
          <w:tcPr>
            <w:tcW w:w="256" w:type="dxa"/>
          </w:tcPr>
          <w:p w14:paraId="62A05E27" w14:textId="0CA82113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D48F022" w14:textId="2808851B" w:rsidR="00113C0C" w:rsidRPr="00230F5A" w:rsidRDefault="004F4C51" w:rsidP="00113C0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81815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113C0C" w:rsidRPr="00230F5A">
              <w:rPr>
                <w:rFonts w:ascii="Times New Roman" w:hAnsi="Times New Roman" w:cs="Times New Roman"/>
                <w:color w:val="4472C4" w:themeColor="accent1"/>
              </w:rPr>
              <w:t>20</w:t>
            </w:r>
          </w:p>
        </w:tc>
        <w:tc>
          <w:tcPr>
            <w:tcW w:w="6474" w:type="dxa"/>
          </w:tcPr>
          <w:p w14:paraId="32312CC2" w14:textId="3DC4B733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NUESTRA REFERENCIA</w:t>
            </w:r>
            <w:r>
              <w:rPr>
                <w:rFonts w:ascii="Times New Roman" w:hAnsi="Times New Roman" w:cs="Times New Roman"/>
                <w:color w:val="4472C4" w:themeColor="accent1"/>
              </w:rPr>
              <w:t xml:space="preserve">                                       </w:t>
            </w:r>
          </w:p>
        </w:tc>
        <w:tc>
          <w:tcPr>
            <w:tcW w:w="982" w:type="dxa"/>
          </w:tcPr>
          <w:p w14:paraId="44C02EAE" w14:textId="15646FAF" w:rsidR="00113C0C" w:rsidRPr="00230F5A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113C0C" w:rsidRPr="00230F5A" w14:paraId="184A04E3" w14:textId="1BCB9C16" w:rsidTr="00AF1750">
        <w:trPr>
          <w:trHeight w:val="268"/>
        </w:trPr>
        <w:tc>
          <w:tcPr>
            <w:tcW w:w="1129" w:type="dxa"/>
          </w:tcPr>
          <w:p w14:paraId="38FDE4EE" w14:textId="54BC4931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15</w:t>
            </w:r>
          </w:p>
        </w:tc>
        <w:tc>
          <w:tcPr>
            <w:tcW w:w="256" w:type="dxa"/>
          </w:tcPr>
          <w:p w14:paraId="7F445B25" w14:textId="35447F7E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C698EBA" w14:textId="2B47BC29" w:rsidR="00113C0C" w:rsidRPr="00230F5A" w:rsidRDefault="004F4C51" w:rsidP="00113C0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="00113C0C" w:rsidRPr="00230F5A">
              <w:rPr>
                <w:rFonts w:ascii="Times New Roman" w:hAnsi="Times New Roman" w:cs="Times New Roman"/>
                <w:color w:val="4472C4" w:themeColor="accent1"/>
              </w:rPr>
              <w:t>34</w:t>
            </w:r>
          </w:p>
        </w:tc>
        <w:tc>
          <w:tcPr>
            <w:tcW w:w="6474" w:type="dxa"/>
          </w:tcPr>
          <w:p w14:paraId="7895722C" w14:textId="1779C14C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FECHA VALIDEZ DATOS</w:t>
            </w:r>
            <w:r>
              <w:rPr>
                <w:rFonts w:ascii="Times New Roman" w:hAnsi="Times New Roman" w:cs="Times New Roman"/>
                <w:color w:val="4472C4" w:themeColor="accent1"/>
              </w:rPr>
              <w:t xml:space="preserve">                                      </w:t>
            </w:r>
          </w:p>
        </w:tc>
        <w:tc>
          <w:tcPr>
            <w:tcW w:w="982" w:type="dxa"/>
          </w:tcPr>
          <w:p w14:paraId="6D2FA76B" w14:textId="05C6DB04" w:rsidR="00113C0C" w:rsidRPr="00230F5A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1B7187" w:rsidRPr="00230F5A" w14:paraId="151D7B72" w14:textId="5836B33F" w:rsidTr="00AF1750">
        <w:trPr>
          <w:trHeight w:val="268"/>
        </w:trPr>
        <w:tc>
          <w:tcPr>
            <w:tcW w:w="1129" w:type="dxa"/>
          </w:tcPr>
          <w:p w14:paraId="6AAA3887" w14:textId="21E541F6" w:rsidR="001B7187" w:rsidRPr="00230F5A" w:rsidRDefault="001B7187" w:rsidP="001B718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16</w:t>
            </w:r>
          </w:p>
        </w:tc>
        <w:tc>
          <w:tcPr>
            <w:tcW w:w="256" w:type="dxa"/>
          </w:tcPr>
          <w:p w14:paraId="1F477880" w14:textId="505EF95E" w:rsidR="001B7187" w:rsidRPr="00230F5A" w:rsidRDefault="001B7187" w:rsidP="001B718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3E677BB" w14:textId="077F60D8" w:rsidR="001B7187" w:rsidRPr="00642FBD" w:rsidRDefault="001B7187" w:rsidP="00642FB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642FB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PA1</w:t>
            </w:r>
          </w:p>
        </w:tc>
        <w:tc>
          <w:tcPr>
            <w:tcW w:w="6474" w:type="dxa"/>
          </w:tcPr>
          <w:p w14:paraId="0B8C0160" w14:textId="3826A084" w:rsidR="001B7187" w:rsidRPr="00642FBD" w:rsidRDefault="001B7187" w:rsidP="00642FB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642FB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NUMERO DE REGISTROS INFORMADOS</w:t>
            </w:r>
          </w:p>
        </w:tc>
        <w:tc>
          <w:tcPr>
            <w:tcW w:w="982" w:type="dxa"/>
          </w:tcPr>
          <w:p w14:paraId="45876FFF" w14:textId="600E2A22" w:rsidR="001B7187" w:rsidRPr="003E42CB" w:rsidRDefault="00D1118F" w:rsidP="001B7187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</w:t>
            </w:r>
            <w:r w:rsidR="00191C75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  <w:tr w:rsidR="001B7187" w:rsidRPr="00230F5A" w14:paraId="56A6114B" w14:textId="77E069FE" w:rsidTr="00AF1750">
        <w:trPr>
          <w:trHeight w:val="268"/>
        </w:trPr>
        <w:tc>
          <w:tcPr>
            <w:tcW w:w="1129" w:type="dxa"/>
          </w:tcPr>
          <w:p w14:paraId="27158767" w14:textId="1221FCC4" w:rsidR="001B7187" w:rsidRPr="00230F5A" w:rsidRDefault="001B7187" w:rsidP="001B718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17</w:t>
            </w:r>
          </w:p>
        </w:tc>
        <w:tc>
          <w:tcPr>
            <w:tcW w:w="256" w:type="dxa"/>
          </w:tcPr>
          <w:p w14:paraId="7FF83CBA" w14:textId="15ADFDBE" w:rsidR="001B7187" w:rsidRPr="00230F5A" w:rsidRDefault="001B7187" w:rsidP="001B718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13EA241" w14:textId="49EC0892" w:rsidR="001B7187" w:rsidRPr="00642FBD" w:rsidRDefault="001B7187" w:rsidP="00642FB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642FB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AJB</w:t>
            </w:r>
          </w:p>
        </w:tc>
        <w:tc>
          <w:tcPr>
            <w:tcW w:w="6474" w:type="dxa"/>
          </w:tcPr>
          <w:p w14:paraId="0AE38D08" w14:textId="6393D88B" w:rsidR="001B7187" w:rsidRPr="00642FBD" w:rsidRDefault="001B7187" w:rsidP="00642FB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642FB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NUMERO DE REGISTROS CON EL CODIGO 01 EN EL CAMPO 1</w:t>
            </w:r>
          </w:p>
        </w:tc>
        <w:tc>
          <w:tcPr>
            <w:tcW w:w="982" w:type="dxa"/>
          </w:tcPr>
          <w:p w14:paraId="774F25BD" w14:textId="51C86069" w:rsidR="001B7187" w:rsidRPr="00230F5A" w:rsidRDefault="00D1118F" w:rsidP="001B7187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</w:t>
            </w:r>
            <w:r w:rsidR="00191C75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  <w:tr w:rsidR="001B7187" w:rsidRPr="00230F5A" w14:paraId="1FB5D853" w14:textId="3267B63A" w:rsidTr="00AF1750">
        <w:trPr>
          <w:trHeight w:val="268"/>
        </w:trPr>
        <w:tc>
          <w:tcPr>
            <w:tcW w:w="1129" w:type="dxa"/>
          </w:tcPr>
          <w:p w14:paraId="3BF25C96" w14:textId="55F29699" w:rsidR="001B7187" w:rsidRPr="00230F5A" w:rsidRDefault="001B7187" w:rsidP="001B718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18</w:t>
            </w:r>
          </w:p>
        </w:tc>
        <w:tc>
          <w:tcPr>
            <w:tcW w:w="256" w:type="dxa"/>
          </w:tcPr>
          <w:p w14:paraId="5BD6C760" w14:textId="3E0F39C6" w:rsidR="001B7187" w:rsidRPr="00230F5A" w:rsidRDefault="001B7187" w:rsidP="001B718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9AB8265" w14:textId="794842C4" w:rsidR="001B7187" w:rsidRPr="00642FBD" w:rsidRDefault="001B7187" w:rsidP="00642FB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642FB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AJC</w:t>
            </w:r>
          </w:p>
        </w:tc>
        <w:tc>
          <w:tcPr>
            <w:tcW w:w="6474" w:type="dxa"/>
          </w:tcPr>
          <w:p w14:paraId="23B63256" w14:textId="12618FEE" w:rsidR="001B7187" w:rsidRPr="00642FBD" w:rsidRDefault="001B7187" w:rsidP="00642FB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642FB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NUMERO DE REGISTROS CON EL CODIGO 02 EN EL CAMPO 1</w:t>
            </w:r>
          </w:p>
        </w:tc>
        <w:tc>
          <w:tcPr>
            <w:tcW w:w="982" w:type="dxa"/>
          </w:tcPr>
          <w:p w14:paraId="4FC69E92" w14:textId="78B22D09" w:rsidR="001B7187" w:rsidRPr="00230F5A" w:rsidRDefault="00D1118F" w:rsidP="001B7187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</w:t>
            </w:r>
            <w:r w:rsidR="00191C75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  <w:tr w:rsidR="001B7187" w:rsidRPr="00230F5A" w14:paraId="7D0DB2D2" w14:textId="11BE162B" w:rsidTr="00AF1750">
        <w:trPr>
          <w:trHeight w:val="268"/>
        </w:trPr>
        <w:tc>
          <w:tcPr>
            <w:tcW w:w="1129" w:type="dxa"/>
          </w:tcPr>
          <w:p w14:paraId="1E389BC8" w14:textId="354E3C19" w:rsidR="001B7187" w:rsidRPr="00230F5A" w:rsidRDefault="001B7187" w:rsidP="001B718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19</w:t>
            </w:r>
          </w:p>
        </w:tc>
        <w:tc>
          <w:tcPr>
            <w:tcW w:w="256" w:type="dxa"/>
          </w:tcPr>
          <w:p w14:paraId="7CBD00E6" w14:textId="1168F2C2" w:rsidR="001B7187" w:rsidRPr="00230F5A" w:rsidRDefault="001B7187" w:rsidP="001B718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9D86F10" w14:textId="515DA61B" w:rsidR="001B7187" w:rsidRPr="00642FBD" w:rsidRDefault="001B7187" w:rsidP="00642FB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642FB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AJD</w:t>
            </w:r>
          </w:p>
        </w:tc>
        <w:tc>
          <w:tcPr>
            <w:tcW w:w="6474" w:type="dxa"/>
          </w:tcPr>
          <w:p w14:paraId="7F29AE39" w14:textId="54BABDB0" w:rsidR="001B7187" w:rsidRPr="00642FBD" w:rsidRDefault="001B7187" w:rsidP="00642FB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642FB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NUMERO DE REGISTROS CON EL CODIGO 03 EN EL CAMPO 1</w:t>
            </w:r>
          </w:p>
        </w:tc>
        <w:tc>
          <w:tcPr>
            <w:tcW w:w="982" w:type="dxa"/>
          </w:tcPr>
          <w:p w14:paraId="44651BE7" w14:textId="6EFDA7EA" w:rsidR="001B7187" w:rsidRPr="00230F5A" w:rsidRDefault="00D1118F" w:rsidP="001B7187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</w:t>
            </w:r>
            <w:r w:rsidR="00191C75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  <w:tr w:rsidR="001B7187" w:rsidRPr="00230F5A" w14:paraId="09A62D6E" w14:textId="0C8F5FB4" w:rsidTr="00AF1750">
        <w:trPr>
          <w:trHeight w:val="268"/>
        </w:trPr>
        <w:tc>
          <w:tcPr>
            <w:tcW w:w="1129" w:type="dxa"/>
          </w:tcPr>
          <w:p w14:paraId="5FC20C1B" w14:textId="33E208A1" w:rsidR="001B7187" w:rsidRPr="00230F5A" w:rsidRDefault="001B7187" w:rsidP="001B718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2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0</w:t>
            </w:r>
          </w:p>
        </w:tc>
        <w:tc>
          <w:tcPr>
            <w:tcW w:w="256" w:type="dxa"/>
          </w:tcPr>
          <w:p w14:paraId="325756EE" w14:textId="0D031AD4" w:rsidR="001B7187" w:rsidRPr="00230F5A" w:rsidRDefault="001B7187" w:rsidP="001B718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lang w:val="es-CL"/>
              </w:rPr>
              <w:t>:</w:t>
            </w:r>
          </w:p>
        </w:tc>
        <w:tc>
          <w:tcPr>
            <w:tcW w:w="935" w:type="dxa"/>
          </w:tcPr>
          <w:p w14:paraId="5BAEAA3F" w14:textId="3E3626B9" w:rsidR="001B7187" w:rsidRPr="00230F5A" w:rsidRDefault="001B7187" w:rsidP="001B718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</w:rPr>
              <w:t>79</w:t>
            </w:r>
          </w:p>
        </w:tc>
        <w:tc>
          <w:tcPr>
            <w:tcW w:w="6474" w:type="dxa"/>
          </w:tcPr>
          <w:p w14:paraId="56C61F28" w14:textId="777D7205" w:rsidR="001B7187" w:rsidRPr="00230F5A" w:rsidRDefault="001B7187" w:rsidP="001B718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OBSERVACIONES</w:t>
            </w:r>
            <w:r>
              <w:rPr>
                <w:rFonts w:ascii="Times New Roman" w:hAnsi="Times New Roman" w:cs="Times New Roman"/>
                <w:color w:val="4472C4" w:themeColor="accent1"/>
              </w:rPr>
              <w:t xml:space="preserve">                          </w:t>
            </w:r>
          </w:p>
        </w:tc>
        <w:tc>
          <w:tcPr>
            <w:tcW w:w="982" w:type="dxa"/>
          </w:tcPr>
          <w:p w14:paraId="7357218D" w14:textId="63C28F67" w:rsidR="001B7187" w:rsidRPr="00230F5A" w:rsidRDefault="001B7187" w:rsidP="001B7187">
            <w:pPr>
              <w:pStyle w:val="TableParagraph"/>
              <w:tabs>
                <w:tab w:val="left" w:pos="1353"/>
              </w:tabs>
              <w:spacing w:before="18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48DEBFDF" w14:textId="77777777" w:rsidR="000465DB" w:rsidRPr="00230F5A" w:rsidRDefault="000465DB">
      <w:pPr>
        <w:rPr>
          <w:rFonts w:ascii="Times New Roman" w:hAnsi="Times New Roman" w:cs="Times New Roman"/>
          <w:color w:val="4472C4" w:themeColor="accent1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1406054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1406055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61406056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61406057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1406058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1406059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153D991" w14:textId="38F49AC2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¿Existen? (marque con X)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417"/>
      </w:tblGrid>
      <w:tr w:rsidR="00284E6A" w:rsidRPr="00230F5A" w14:paraId="5DFAA193" w14:textId="77777777" w:rsidTr="00E862A3">
        <w:tc>
          <w:tcPr>
            <w:tcW w:w="846" w:type="dxa"/>
          </w:tcPr>
          <w:p w14:paraId="675E5D50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Sí</w:t>
            </w:r>
          </w:p>
        </w:tc>
        <w:tc>
          <w:tcPr>
            <w:tcW w:w="1417" w:type="dxa"/>
          </w:tcPr>
          <w:p w14:paraId="2A2EBC4D" w14:textId="07443365" w:rsidR="00284E6A" w:rsidRPr="00230F5A" w:rsidRDefault="00BC7648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X</w:t>
            </w:r>
          </w:p>
        </w:tc>
      </w:tr>
      <w:tr w:rsidR="00284E6A" w:rsidRPr="00230F5A" w14:paraId="3B39A436" w14:textId="77777777" w:rsidTr="00E862A3">
        <w:tc>
          <w:tcPr>
            <w:tcW w:w="846" w:type="dxa"/>
          </w:tcPr>
          <w:p w14:paraId="731568CE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</w:t>
            </w:r>
          </w:p>
        </w:tc>
        <w:tc>
          <w:tcPr>
            <w:tcW w:w="1417" w:type="dxa"/>
          </w:tcPr>
          <w:p w14:paraId="17628FF7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</w:tr>
    </w:tbl>
    <w:p w14:paraId="2D5D8F46" w14:textId="77777777" w:rsidR="00284E6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2D394B26" w14:textId="77777777" w:rsidR="00D2594C" w:rsidRPr="00230F5A" w:rsidRDefault="00D2594C" w:rsidP="00284E6A">
      <w:pPr>
        <w:rPr>
          <w:rFonts w:ascii="Times New Roman" w:hAnsi="Times New Roman" w:cs="Times New Roman"/>
          <w:color w:val="4472C4" w:themeColor="accent1"/>
        </w:rPr>
      </w:pPr>
    </w:p>
    <w:p w14:paraId="04AD5FDA" w14:textId="60DA643B" w:rsidR="000465DB" w:rsidRPr="00230F5A" w:rsidRDefault="00284E6A" w:rsidP="00284E6A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  <w:r w:rsidR="00035F9D" w:rsidRPr="00230F5A">
        <w:rPr>
          <w:rFonts w:ascii="Times New Roman" w:hAnsi="Times New Roman" w:cs="Times New Roman"/>
          <w:b/>
          <w:bCs/>
          <w:color w:val="4472C4" w:themeColor="accent1"/>
        </w:rPr>
        <w:t>Si es s</w:t>
      </w:r>
      <w:r w:rsidR="000465DB"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í, </w:t>
      </w:r>
      <w:r w:rsidRPr="00230F5A">
        <w:rPr>
          <w:rFonts w:ascii="Times New Roman" w:hAnsi="Times New Roman" w:cs="Times New Roman"/>
          <w:b/>
          <w:bCs/>
          <w:color w:val="4472C4" w:themeColor="accent1"/>
        </w:rPr>
        <w:t>¿cuáles?</w:t>
      </w:r>
    </w:p>
    <w:p w14:paraId="672CC5CF" w14:textId="77777777" w:rsidR="00644807" w:rsidRPr="00B537DA" w:rsidRDefault="00644807" w:rsidP="00644807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1646749"/>
      <w:bookmarkStart w:id="11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644807" w:rsidRPr="00B537DA" w14:paraId="60993F75" w14:textId="77777777" w:rsidTr="00E862A3">
        <w:tc>
          <w:tcPr>
            <w:tcW w:w="562" w:type="dxa"/>
          </w:tcPr>
          <w:p w14:paraId="1B3AC73A" w14:textId="73CAFA07" w:rsidR="00644807" w:rsidRPr="002D0640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  <w:r w:rsidRPr="002D0640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lastRenderedPageBreak/>
              <w:t>V</w:t>
            </w:r>
            <w:r w:rsidR="00D2594C" w:rsidRPr="002D0640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1</w:t>
            </w:r>
          </w:p>
        </w:tc>
        <w:tc>
          <w:tcPr>
            <w:tcW w:w="7932" w:type="dxa"/>
          </w:tcPr>
          <w:p w14:paraId="38F9C221" w14:textId="77777777" w:rsidR="00644807" w:rsidRPr="002D0640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  <w:r w:rsidRPr="002D0640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Validar que el código del banco (largo 4) se coteja con el usuario conectado (definición de casilla), en caso de no coincidir se catalogará con error </w:t>
            </w:r>
            <w:r w:rsidRPr="002D0640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(Error 05)</w:t>
            </w:r>
            <w:r w:rsidRPr="002D0640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</w:t>
            </w:r>
          </w:p>
        </w:tc>
      </w:tr>
      <w:tr w:rsidR="00644807" w:rsidRPr="00B537DA" w14:paraId="54910BD5" w14:textId="77777777" w:rsidTr="00E862A3">
        <w:tc>
          <w:tcPr>
            <w:tcW w:w="562" w:type="dxa"/>
          </w:tcPr>
          <w:p w14:paraId="79A71A7C" w14:textId="77777777" w:rsidR="00644807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AAFF319" w14:textId="4BF7056F" w:rsidR="00644807" w:rsidRPr="00CC035F" w:rsidRDefault="00644807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</w:t>
            </w:r>
            <w:r w:rsidR="00D2594C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</w:p>
        </w:tc>
        <w:tc>
          <w:tcPr>
            <w:tcW w:w="7932" w:type="dxa"/>
          </w:tcPr>
          <w:p w14:paraId="6B0DB6DC" w14:textId="77777777" w:rsidR="00644807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82CF948" w14:textId="77777777" w:rsidR="00644807" w:rsidRPr="00DD1EE4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4063ED3D" w14:textId="77777777" w:rsidR="00644807" w:rsidRPr="00DD1EE4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44807" w:rsidRPr="00B537DA" w14:paraId="60900063" w14:textId="77777777" w:rsidTr="00E862A3">
        <w:tc>
          <w:tcPr>
            <w:tcW w:w="562" w:type="dxa"/>
          </w:tcPr>
          <w:p w14:paraId="5B7FDFF1" w14:textId="11B00EA2" w:rsidR="00644807" w:rsidRPr="00CC035F" w:rsidRDefault="00644807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</w:t>
            </w:r>
            <w:r w:rsidR="00D2594C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</w:p>
        </w:tc>
        <w:tc>
          <w:tcPr>
            <w:tcW w:w="7932" w:type="dxa"/>
          </w:tcPr>
          <w:p w14:paraId="53BEFA2A" w14:textId="77777777" w:rsidR="00644807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644807" w:rsidRPr="00B537DA" w14:paraId="7CB08CD6" w14:textId="77777777" w:rsidTr="00E862A3">
        <w:tc>
          <w:tcPr>
            <w:tcW w:w="562" w:type="dxa"/>
          </w:tcPr>
          <w:p w14:paraId="0F6BBBB9" w14:textId="77777777" w:rsidR="00644807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30D4EF2" w14:textId="471DB6B1" w:rsidR="00644807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D259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</w:tcPr>
          <w:p w14:paraId="209A703C" w14:textId="77777777" w:rsidR="00644807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FD06ADD" w14:textId="77777777" w:rsidR="00644807" w:rsidRPr="00DD1EE4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59A07B8C" w14:textId="77777777" w:rsidR="00644807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0"/>
    </w:tbl>
    <w:p w14:paraId="0A42EE43" w14:textId="77777777" w:rsidR="000465DB" w:rsidRDefault="000465DB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61406060"/>
      <w:bookmarkEnd w:id="1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1B5A26D6" w14:textId="5BCED306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¿Existen? (marque con X)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417"/>
      </w:tblGrid>
      <w:tr w:rsidR="00284E6A" w:rsidRPr="00230F5A" w14:paraId="17514D6F" w14:textId="77777777" w:rsidTr="00E862A3">
        <w:tc>
          <w:tcPr>
            <w:tcW w:w="846" w:type="dxa"/>
          </w:tcPr>
          <w:p w14:paraId="6C9097B6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Sí</w:t>
            </w:r>
          </w:p>
        </w:tc>
        <w:tc>
          <w:tcPr>
            <w:tcW w:w="1417" w:type="dxa"/>
          </w:tcPr>
          <w:p w14:paraId="02191543" w14:textId="5E74602A" w:rsidR="00284E6A" w:rsidRPr="00230F5A" w:rsidRDefault="00BC7648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X</w:t>
            </w:r>
          </w:p>
        </w:tc>
      </w:tr>
      <w:tr w:rsidR="00284E6A" w:rsidRPr="00230F5A" w14:paraId="556426F0" w14:textId="77777777" w:rsidTr="00E862A3">
        <w:tc>
          <w:tcPr>
            <w:tcW w:w="846" w:type="dxa"/>
          </w:tcPr>
          <w:p w14:paraId="2514679B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</w:t>
            </w:r>
          </w:p>
        </w:tc>
        <w:tc>
          <w:tcPr>
            <w:tcW w:w="1417" w:type="dxa"/>
          </w:tcPr>
          <w:p w14:paraId="1AD76C58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</w:tr>
    </w:tbl>
    <w:p w14:paraId="7E369D26" w14:textId="77777777" w:rsidR="00284E6A" w:rsidRPr="00230F5A" w:rsidRDefault="00284E6A" w:rsidP="00284E6A">
      <w:pPr>
        <w:pStyle w:val="Prrafodelista"/>
        <w:ind w:left="360" w:firstLine="0"/>
        <w:rPr>
          <w:rFonts w:ascii="Times New Roman" w:hAnsi="Times New Roman" w:cs="Times New Roman"/>
          <w:color w:val="4472C4" w:themeColor="accent1"/>
        </w:rPr>
      </w:pPr>
    </w:p>
    <w:p w14:paraId="1037C474" w14:textId="7BF298A7" w:rsidR="00284E6A" w:rsidRDefault="00284E6A" w:rsidP="00284E6A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Si es sí, ¿cuáles?</w:t>
      </w:r>
    </w:p>
    <w:p w14:paraId="12C01C0D" w14:textId="77777777" w:rsidR="00465EE6" w:rsidRDefault="00465EE6" w:rsidP="00284E6A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1635235"/>
      <w:bookmarkStart w:id="14" w:name="_Hlk151631342"/>
      <w:bookmarkStart w:id="15" w:name="_Hlk1508689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9248DE" w:rsidRPr="00B537DA" w14:paraId="6EA607B1" w14:textId="77777777" w:rsidTr="00E862A3">
        <w:tc>
          <w:tcPr>
            <w:tcW w:w="595" w:type="dxa"/>
          </w:tcPr>
          <w:p w14:paraId="33352EFC" w14:textId="77777777" w:rsidR="009248DE" w:rsidRPr="0070260B" w:rsidRDefault="009248DE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1A58490C" w14:textId="77777777" w:rsidR="009248DE" w:rsidRPr="004C50F4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47F7207C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9248DE" w:rsidRPr="00B537DA" w14:paraId="3C02BB53" w14:textId="77777777" w:rsidTr="00E862A3">
        <w:tc>
          <w:tcPr>
            <w:tcW w:w="595" w:type="dxa"/>
          </w:tcPr>
          <w:p w14:paraId="7281F88D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F291EBF" w14:textId="178BC9FB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 w:rsidR="007026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163D7A"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78D8A62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6D4F172D" w14:textId="77777777" w:rsidTr="00E862A3">
        <w:tc>
          <w:tcPr>
            <w:tcW w:w="595" w:type="dxa"/>
          </w:tcPr>
          <w:p w14:paraId="4FD9444E" w14:textId="77777777" w:rsidR="009248DE" w:rsidRPr="0070260B" w:rsidRDefault="009248DE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5D1E466A" w14:textId="77777777" w:rsidR="009248DE" w:rsidRPr="004C50F4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6D8047CB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5429F5B9" w14:textId="77777777" w:rsidTr="00E862A3">
        <w:tc>
          <w:tcPr>
            <w:tcW w:w="595" w:type="dxa"/>
          </w:tcPr>
          <w:p w14:paraId="0E3910DD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3E4896F9" w14:textId="7BF5CAA7" w:rsidR="009248DE" w:rsidRPr="004C50F4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</w:t>
            </w:r>
            <w:r w:rsidR="00356D0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valor para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código MSG en base de datos, en caso </w:t>
            </w:r>
            <w:r w:rsidR="007026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contrario, catalogar con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01D49A24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380388BA" w14:textId="77777777" w:rsidTr="00E862A3">
        <w:tc>
          <w:tcPr>
            <w:tcW w:w="595" w:type="dxa"/>
          </w:tcPr>
          <w:p w14:paraId="68C49F36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A1CC5C3" w14:textId="1F6C5F22" w:rsidR="009248DE" w:rsidRPr="003D3E86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 la totalidad de los campos variables del archivo</w:t>
            </w:r>
            <w:r w:rsidR="00356D0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1CDBC04E" w14:textId="3BC91FCA" w:rsidR="009248DE" w:rsidRPr="004C50F4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AJC:, AJ</w:t>
            </w:r>
            <w:r w:rsidR="007C624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 En caso de no existir algun</w:t>
            </w:r>
            <w:r w:rsidR="00356D0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356D2A7B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4CA2FF1C" w14:textId="77777777" w:rsidTr="00E862A3">
        <w:tc>
          <w:tcPr>
            <w:tcW w:w="595" w:type="dxa"/>
          </w:tcPr>
          <w:p w14:paraId="7AA10B74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0F4150B6" w14:textId="490970AE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 variable definida por IDSubcampo mayor a uno</w:t>
            </w:r>
            <w:r w:rsidR="004A679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4A679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debe representar los valores esperados en el separador (n-1)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</w:t>
            </w:r>
            <w:r w:rsidR="00356D0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contrario,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57C21B6D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3F53CE06" w14:textId="77777777" w:rsidTr="00E862A3">
        <w:tc>
          <w:tcPr>
            <w:tcW w:w="595" w:type="dxa"/>
          </w:tcPr>
          <w:p w14:paraId="2421BF33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B0BBD4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4022859D" w14:textId="304F2965" w:rsidR="009248DE" w:rsidRPr="004C50F4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"LargoCampo"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="007C6247"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PA1</w:t>
            </w:r>
            <w:r w:rsidR="007C624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="007C6247"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AJC:, AJ</w:t>
            </w:r>
            <w:r w:rsidR="007C624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076CAA76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ED41CD9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5A63A292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3B60B10D" w14:textId="061BA1FB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5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</w:t>
            </w:r>
            <w:r w:rsidR="00A6408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07751CCA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32DE156D" w14:textId="77777777" w:rsidR="009248DE" w:rsidRPr="002B1327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AJB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0CE8B83D" w14:textId="77777777" w:rsidR="009248DE" w:rsidRPr="002B1327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AJC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6B3B4A20" w14:textId="122B6F90" w:rsidR="009248DE" w:rsidRPr="002B1327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AJ</w:t>
            </w:r>
            <w:r w:rsidR="007C624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5C979C4B" w14:textId="72EF0E5B" w:rsidR="00E37BE6" w:rsidRDefault="00E37BE6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 Valor entero no debe ser superior a largo 35</w:t>
            </w:r>
          </w:p>
        </w:tc>
      </w:tr>
      <w:tr w:rsidR="009248DE" w:rsidRPr="00B537DA" w14:paraId="4CAF4188" w14:textId="77777777" w:rsidTr="00E862A3">
        <w:tc>
          <w:tcPr>
            <w:tcW w:w="595" w:type="dxa"/>
          </w:tcPr>
          <w:p w14:paraId="0D13A1C9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5325B2F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37E0F8A2" w14:textId="37F19AF1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 w:rsidRPr="00EF154A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:,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="007C6247"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PA1</w:t>
            </w:r>
            <w:r w:rsidR="007C624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="007C6247"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AJC:, AJ</w:t>
            </w:r>
            <w:r w:rsidR="007C624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9248DE" w:rsidRPr="00B537DA" w14:paraId="4FEF8D97" w14:textId="77777777" w:rsidTr="00E862A3">
        <w:tc>
          <w:tcPr>
            <w:tcW w:w="595" w:type="dxa"/>
          </w:tcPr>
          <w:p w14:paraId="7A71E0B5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DC68BF1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44F3970F" w14:textId="77777777" w:rsidR="009248DE" w:rsidRPr="00A07210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4FF6F3B0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2B39023D" w14:textId="77777777" w:rsidTr="00E862A3">
        <w:tc>
          <w:tcPr>
            <w:tcW w:w="595" w:type="dxa"/>
          </w:tcPr>
          <w:p w14:paraId="3417ADDA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754F6D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E74CA29" w14:textId="211050B8" w:rsidR="009248DE" w:rsidRPr="00A07210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</w:t>
            </w:r>
            <w:r w:rsidR="005C57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contrario definir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5C57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como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517C5E43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37FBB63D" w14:textId="77777777" w:rsidTr="00E862A3">
        <w:tc>
          <w:tcPr>
            <w:tcW w:w="595" w:type="dxa"/>
          </w:tcPr>
          <w:p w14:paraId="4517A617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74BA895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C8F2901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4B24F323" w14:textId="77777777" w:rsidR="009248DE" w:rsidRPr="004C50F4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Sub campos contenidos en las variables, contengan el valor esperado. Si existe que el IDsubcampo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63907595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592A6A86" w14:textId="77777777" w:rsidTr="00E862A3">
        <w:tc>
          <w:tcPr>
            <w:tcW w:w="595" w:type="dxa"/>
          </w:tcPr>
          <w:p w14:paraId="4E8B0538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65424FD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251BCA1D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362589F6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los Sub campos contenidos en las variables, contengan el valor esperado. Si existe que el IDsubcampo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248DE" w:rsidRPr="00B537DA" w14:paraId="3FA83027" w14:textId="77777777" w:rsidTr="00E862A3">
        <w:tc>
          <w:tcPr>
            <w:tcW w:w="595" w:type="dxa"/>
          </w:tcPr>
          <w:p w14:paraId="4B456D72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184954A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166020C9" w14:textId="56AB949C" w:rsidR="009248DE" w:rsidRPr="004C50F4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="007C6247"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PA1</w:t>
            </w:r>
            <w:r w:rsidR="007C624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="007C6247"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AJC:, AJ</w:t>
            </w:r>
            <w:r w:rsidR="007C624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00D67DE3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3AB46D27" w14:textId="77777777" w:rsidTr="00E862A3">
        <w:tc>
          <w:tcPr>
            <w:tcW w:w="595" w:type="dxa"/>
          </w:tcPr>
          <w:p w14:paraId="324C14F9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BCD5A5E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00108DB0" w14:textId="34BE1FFA" w:rsidR="009248DE" w:rsidRPr="004C50F4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="007C6247"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PA1</w:t>
            </w:r>
            <w:r w:rsidR="007C624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="007C6247"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AJC:, AJ</w:t>
            </w:r>
            <w:r w:rsidR="007C624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183BA2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580D0F30" w14:textId="77777777" w:rsidTr="00E862A3">
        <w:tc>
          <w:tcPr>
            <w:tcW w:w="595" w:type="dxa"/>
          </w:tcPr>
          <w:p w14:paraId="36CC3440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2FD3CA9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9248DE" w:rsidRPr="00B537DA" w14:paraId="33F0C52F" w14:textId="77777777" w:rsidTr="00E862A3">
        <w:tc>
          <w:tcPr>
            <w:tcW w:w="595" w:type="dxa"/>
          </w:tcPr>
          <w:p w14:paraId="080C7E94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6260BAF2" w14:textId="76BB6E10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</w:t>
            </w:r>
            <w:r w:rsidR="00163D7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163D7A"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248DE" w:rsidRPr="00B537DA" w14:paraId="36DB0DCC" w14:textId="77777777" w:rsidTr="00E862A3">
        <w:tc>
          <w:tcPr>
            <w:tcW w:w="595" w:type="dxa"/>
          </w:tcPr>
          <w:p w14:paraId="36C96BCC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68395523" w14:textId="5D5E4FBE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Las primeras cuatro posiciones representan la institución destino. Se debe validar la existencia de la institución destino</w:t>
            </w:r>
            <w:r w:rsidR="00163D7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163D7A">
              <w:rPr>
                <w:rFonts w:ascii="Times New Roman" w:hAnsi="Times New Roman" w:cs="Times New Roman"/>
                <w:b/>
                <w:bCs/>
                <w:color w:val="FF0000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A840C5C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7634C122" w14:textId="77777777" w:rsidTr="00E862A3">
        <w:tc>
          <w:tcPr>
            <w:tcW w:w="595" w:type="dxa"/>
          </w:tcPr>
          <w:p w14:paraId="0CAD2600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69978E23" w14:textId="3A423576" w:rsidR="009248DE" w:rsidRDefault="00C34426" w:rsidP="00C3442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="009248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Incluir código 54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3"/>
    </w:tbl>
    <w:p w14:paraId="73C071B7" w14:textId="77777777" w:rsidR="007D03A4" w:rsidRDefault="007D03A4" w:rsidP="00284E6A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4"/>
    <w:p w14:paraId="6BCA0361" w14:textId="77777777" w:rsidR="00186CB0" w:rsidDel="00CF708A" w:rsidRDefault="00186CB0" w:rsidP="00284E6A">
      <w:pPr>
        <w:rPr>
          <w:del w:id="16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7" w:name="_Toc161406061"/>
      <w:bookmarkEnd w:id="15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7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553B2568" w14:textId="1224FD38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¿Existen? (marque con X)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417"/>
      </w:tblGrid>
      <w:tr w:rsidR="00284E6A" w:rsidRPr="00230F5A" w14:paraId="795E3A08" w14:textId="77777777" w:rsidTr="00E862A3">
        <w:tc>
          <w:tcPr>
            <w:tcW w:w="846" w:type="dxa"/>
          </w:tcPr>
          <w:p w14:paraId="5916F2E7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Sí</w:t>
            </w:r>
          </w:p>
        </w:tc>
        <w:tc>
          <w:tcPr>
            <w:tcW w:w="1417" w:type="dxa"/>
          </w:tcPr>
          <w:p w14:paraId="607165E0" w14:textId="319A071F" w:rsidR="00284E6A" w:rsidRPr="00230F5A" w:rsidRDefault="00BC7648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X</w:t>
            </w:r>
          </w:p>
        </w:tc>
      </w:tr>
      <w:tr w:rsidR="00284E6A" w:rsidRPr="00230F5A" w14:paraId="31087160" w14:textId="77777777" w:rsidTr="00E862A3">
        <w:tc>
          <w:tcPr>
            <w:tcW w:w="846" w:type="dxa"/>
          </w:tcPr>
          <w:p w14:paraId="2EE5482F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</w:t>
            </w:r>
          </w:p>
        </w:tc>
        <w:tc>
          <w:tcPr>
            <w:tcW w:w="1417" w:type="dxa"/>
          </w:tcPr>
          <w:p w14:paraId="2D0EEF8B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</w:tr>
    </w:tbl>
    <w:p w14:paraId="2BF24D76" w14:textId="77777777" w:rsidR="00284E6A" w:rsidRPr="00230F5A" w:rsidRDefault="00284E6A" w:rsidP="00284E6A">
      <w:pPr>
        <w:pStyle w:val="Prrafodelista"/>
        <w:ind w:left="360" w:firstLine="0"/>
        <w:rPr>
          <w:rFonts w:ascii="Times New Roman" w:hAnsi="Times New Roman" w:cs="Times New Roman"/>
          <w:color w:val="4472C4" w:themeColor="accent1"/>
        </w:rPr>
      </w:pPr>
    </w:p>
    <w:p w14:paraId="09927CB1" w14:textId="77777777" w:rsidR="00284E6A" w:rsidRPr="00230F5A" w:rsidRDefault="00284E6A" w:rsidP="00284E6A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 Si es sí, ¿cuáles?</w:t>
      </w: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51628794"/>
      <w:bookmarkStart w:id="19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2D0640">
        <w:tc>
          <w:tcPr>
            <w:tcW w:w="595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2D0640">
        <w:tc>
          <w:tcPr>
            <w:tcW w:w="595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2D0640">
        <w:tc>
          <w:tcPr>
            <w:tcW w:w="595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2D0640">
        <w:tc>
          <w:tcPr>
            <w:tcW w:w="595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2D0640">
        <w:tc>
          <w:tcPr>
            <w:tcW w:w="595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“nombre_archivo”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2D0640">
        <w:tc>
          <w:tcPr>
            <w:tcW w:w="595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2D0640">
        <w:tc>
          <w:tcPr>
            <w:tcW w:w="595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2D0640">
        <w:tc>
          <w:tcPr>
            <w:tcW w:w="595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2D0640">
        <w:tc>
          <w:tcPr>
            <w:tcW w:w="595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“lf_lv” debe ser igual al valor “F” o ”V”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2D0640">
        <w:tc>
          <w:tcPr>
            <w:tcW w:w="595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2D0640">
        <w:tc>
          <w:tcPr>
            <w:tcW w:w="595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“Formato_Origen”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2D0640">
        <w:tc>
          <w:tcPr>
            <w:tcW w:w="595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2D0640">
        <w:tc>
          <w:tcPr>
            <w:tcW w:w="595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2D0640">
        <w:tc>
          <w:tcPr>
            <w:tcW w:w="595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,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2D0640">
        <w:tc>
          <w:tcPr>
            <w:tcW w:w="595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2D0640">
        <w:tc>
          <w:tcPr>
            <w:tcW w:w="595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2D0640" w:rsidRPr="00B537DA" w14:paraId="068D3062" w14:textId="77777777" w:rsidTr="002D0640">
        <w:tc>
          <w:tcPr>
            <w:tcW w:w="595" w:type="dxa"/>
          </w:tcPr>
          <w:p w14:paraId="0836769C" w14:textId="4695426E" w:rsidR="002D0640" w:rsidRDefault="002D0640" w:rsidP="002D064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F3036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V17</w:t>
            </w:r>
          </w:p>
        </w:tc>
        <w:tc>
          <w:tcPr>
            <w:tcW w:w="7932" w:type="dxa"/>
          </w:tcPr>
          <w:p w14:paraId="2C710302" w14:textId="67224B27" w:rsidR="002D0640" w:rsidRDefault="002D0640" w:rsidP="002D064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F3036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Validar que el usuario casilla conectado o que transmitió el archivo sea el mismo que el campo “Originador” del archivo de control, en caso de error </w:t>
            </w:r>
            <w:r w:rsidRPr="006F3036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 xml:space="preserve">(Error 05) 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8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0" w:name="_Toc161406062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0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1" w:name="_Toc161406063"/>
      <w:r w:rsidRPr="003F5278">
        <w:lastRenderedPageBreak/>
        <w:t>Formato de carátula de salida</w:t>
      </w:r>
      <w:bookmarkEnd w:id="21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 w:rsidRPr="00025716">
                    <w:rPr>
                      <w:rFonts w:ascii="Arial MT" w:hAnsi="Arial MT"/>
                      <w:sz w:val="20"/>
                      <w:highlight w:val="yellow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3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 w:rsidRPr="00025716">
                    <w:rPr>
                      <w:rFonts w:ascii="Arial MT" w:hAnsi="Arial MT"/>
                      <w:sz w:val="20"/>
                      <w:highlight w:val="yellow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EB1F50">
                    <w:rPr>
                      <w:rFonts w:ascii="Arial MT" w:hAnsi="Arial MT"/>
                      <w:sz w:val="20"/>
                    </w:rPr>
                    <w:t>0</w:t>
                  </w:r>
                  <w:r w:rsidR="00B77253" w:rsidRPr="00EB1F50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EB1F50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EB1F50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 w:rsidRPr="00025716">
                    <w:rPr>
                      <w:rFonts w:ascii="Arial MT" w:hAnsi="Arial MT"/>
                      <w:sz w:val="20"/>
                      <w:highlight w:val="yellow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3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22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W w:w="961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236"/>
        <w:gridCol w:w="1147"/>
        <w:gridCol w:w="6030"/>
        <w:gridCol w:w="1063"/>
      </w:tblGrid>
      <w:tr w:rsidR="00FD7847" w:rsidRPr="00230F5A" w14:paraId="5ABCD390" w14:textId="7A8CCB4E" w:rsidTr="00143B12">
        <w:trPr>
          <w:trHeight w:val="278"/>
        </w:trPr>
        <w:tc>
          <w:tcPr>
            <w:tcW w:w="1135" w:type="dxa"/>
          </w:tcPr>
          <w:p w14:paraId="13975A6F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36" w:type="dxa"/>
          </w:tcPr>
          <w:p w14:paraId="307516F0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1147" w:type="dxa"/>
          </w:tcPr>
          <w:p w14:paraId="16FDBB06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CODIGO</w:t>
            </w:r>
          </w:p>
        </w:tc>
        <w:tc>
          <w:tcPr>
            <w:tcW w:w="6030" w:type="dxa"/>
          </w:tcPr>
          <w:p w14:paraId="1EFC93BF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Descripción / Forma de cálculo.</w:t>
            </w:r>
          </w:p>
        </w:tc>
        <w:tc>
          <w:tcPr>
            <w:tcW w:w="1063" w:type="dxa"/>
          </w:tcPr>
          <w:p w14:paraId="06605E4F" w14:textId="68D4C36A" w:rsidR="00FD7847" w:rsidRPr="00230F5A" w:rsidRDefault="00386793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EB1F50"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Campos en la </w:t>
            </w:r>
            <w:r w:rsidR="00FD7847" w:rsidRPr="00EB1F50"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r w:rsidRPr="00EB1F50"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salida</w:t>
            </w:r>
          </w:p>
        </w:tc>
      </w:tr>
      <w:tr w:rsidR="00FD7847" w:rsidRPr="00230F5A" w14:paraId="68CBF782" w14:textId="3A0EB0A0" w:rsidTr="00143B12">
        <w:trPr>
          <w:trHeight w:val="278"/>
        </w:trPr>
        <w:tc>
          <w:tcPr>
            <w:tcW w:w="1135" w:type="dxa"/>
          </w:tcPr>
          <w:p w14:paraId="190D189A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Campo 1</w:t>
            </w:r>
          </w:p>
        </w:tc>
        <w:tc>
          <w:tcPr>
            <w:tcW w:w="236" w:type="dxa"/>
          </w:tcPr>
          <w:p w14:paraId="267584E5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0577FA78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G01</w:t>
            </w:r>
          </w:p>
        </w:tc>
        <w:tc>
          <w:tcPr>
            <w:tcW w:w="6030" w:type="dxa"/>
          </w:tcPr>
          <w:p w14:paraId="66D086B0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DATOS CONTROL TRANSFERENCIA</w:t>
            </w:r>
          </w:p>
        </w:tc>
        <w:tc>
          <w:tcPr>
            <w:tcW w:w="1063" w:type="dxa"/>
          </w:tcPr>
          <w:p w14:paraId="609ABF3E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FD7847" w:rsidRPr="00230F5A" w14:paraId="02C5D85A" w14:textId="2BA7948D" w:rsidTr="00143B12">
        <w:trPr>
          <w:trHeight w:val="278"/>
        </w:trPr>
        <w:tc>
          <w:tcPr>
            <w:tcW w:w="1135" w:type="dxa"/>
          </w:tcPr>
          <w:p w14:paraId="73E333CE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Campo 2</w:t>
            </w:r>
          </w:p>
        </w:tc>
        <w:tc>
          <w:tcPr>
            <w:tcW w:w="236" w:type="dxa"/>
          </w:tcPr>
          <w:p w14:paraId="6E475028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40DB0525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18</w:t>
            </w:r>
          </w:p>
        </w:tc>
        <w:tc>
          <w:tcPr>
            <w:tcW w:w="6030" w:type="dxa"/>
          </w:tcPr>
          <w:p w14:paraId="2D612499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NOMBRE Y CARGO RESPONS INFORM</w:t>
            </w:r>
          </w:p>
        </w:tc>
        <w:tc>
          <w:tcPr>
            <w:tcW w:w="1063" w:type="dxa"/>
          </w:tcPr>
          <w:p w14:paraId="56FAB5B2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FD7847" w:rsidRPr="00230F5A" w14:paraId="5F6A1726" w14:textId="6B194AA6" w:rsidTr="00143B12">
        <w:trPr>
          <w:trHeight w:val="278"/>
        </w:trPr>
        <w:tc>
          <w:tcPr>
            <w:tcW w:w="1135" w:type="dxa"/>
          </w:tcPr>
          <w:p w14:paraId="7B09B535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Campo 3</w:t>
            </w:r>
          </w:p>
        </w:tc>
        <w:tc>
          <w:tcPr>
            <w:tcW w:w="236" w:type="dxa"/>
          </w:tcPr>
          <w:p w14:paraId="3E799B28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5A422379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20</w:t>
            </w:r>
          </w:p>
        </w:tc>
        <w:tc>
          <w:tcPr>
            <w:tcW w:w="6030" w:type="dxa"/>
          </w:tcPr>
          <w:p w14:paraId="3657BFE9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NUESTRA REFERENCIA</w:t>
            </w:r>
          </w:p>
        </w:tc>
        <w:tc>
          <w:tcPr>
            <w:tcW w:w="1063" w:type="dxa"/>
          </w:tcPr>
          <w:p w14:paraId="4451AC1A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FD7847" w:rsidRPr="00230F5A" w14:paraId="52D49932" w14:textId="0C444D92" w:rsidTr="00143B12">
        <w:trPr>
          <w:trHeight w:val="278"/>
        </w:trPr>
        <w:tc>
          <w:tcPr>
            <w:tcW w:w="1135" w:type="dxa"/>
          </w:tcPr>
          <w:p w14:paraId="0406EDEA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Campo 4</w:t>
            </w:r>
          </w:p>
        </w:tc>
        <w:tc>
          <w:tcPr>
            <w:tcW w:w="236" w:type="dxa"/>
          </w:tcPr>
          <w:p w14:paraId="18E1ED12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2E5094D2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34</w:t>
            </w:r>
          </w:p>
        </w:tc>
        <w:tc>
          <w:tcPr>
            <w:tcW w:w="6030" w:type="dxa"/>
          </w:tcPr>
          <w:p w14:paraId="646A087D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FECHA VALIDEZ DATOS</w:t>
            </w:r>
          </w:p>
        </w:tc>
        <w:tc>
          <w:tcPr>
            <w:tcW w:w="1063" w:type="dxa"/>
          </w:tcPr>
          <w:p w14:paraId="336091A3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FD7847" w:rsidRPr="00230F5A" w14:paraId="768E655B" w14:textId="1ABFEB84" w:rsidTr="00143B12">
        <w:trPr>
          <w:trHeight w:val="278"/>
        </w:trPr>
        <w:tc>
          <w:tcPr>
            <w:tcW w:w="1135" w:type="dxa"/>
          </w:tcPr>
          <w:p w14:paraId="410601AF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Campo 5</w:t>
            </w:r>
          </w:p>
        </w:tc>
        <w:tc>
          <w:tcPr>
            <w:tcW w:w="236" w:type="dxa"/>
          </w:tcPr>
          <w:p w14:paraId="1E7B6D58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001E897C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PA1</w:t>
            </w:r>
          </w:p>
        </w:tc>
        <w:tc>
          <w:tcPr>
            <w:tcW w:w="6030" w:type="dxa"/>
          </w:tcPr>
          <w:p w14:paraId="06438194" w14:textId="77777777" w:rsidR="00FD7847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NUMERO DE REGISTROS INFORMADOS</w:t>
            </w:r>
          </w:p>
          <w:p w14:paraId="5CF4F239" w14:textId="77777777" w:rsidR="00751AC3" w:rsidRDefault="00751AC3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Cálculo:</w:t>
            </w:r>
          </w:p>
          <w:p w14:paraId="2E8D1C96" w14:textId="1B081854" w:rsidR="00751AC3" w:rsidRPr="00230F5A" w:rsidRDefault="00751AC3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Cantidad de registros informados en el archivo de datos, sin considerar la línea </w:t>
            </w:r>
            <w:r w:rsidRPr="00751AC3"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</w:rPr>
              <w:t>header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</w:rPr>
              <w:t>.</w:t>
            </w:r>
          </w:p>
        </w:tc>
        <w:tc>
          <w:tcPr>
            <w:tcW w:w="1063" w:type="dxa"/>
          </w:tcPr>
          <w:p w14:paraId="4FBADD80" w14:textId="5368522B" w:rsidR="00FD7847" w:rsidRPr="00230F5A" w:rsidRDefault="001A2A39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Si</w:t>
            </w:r>
          </w:p>
        </w:tc>
      </w:tr>
      <w:tr w:rsidR="00FD7847" w:rsidRPr="00230F5A" w14:paraId="43BF005F" w14:textId="4ED05A54" w:rsidTr="00143B12">
        <w:trPr>
          <w:trHeight w:val="278"/>
        </w:trPr>
        <w:tc>
          <w:tcPr>
            <w:tcW w:w="1135" w:type="dxa"/>
          </w:tcPr>
          <w:p w14:paraId="4FD34B7E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Campo 6</w:t>
            </w:r>
          </w:p>
        </w:tc>
        <w:tc>
          <w:tcPr>
            <w:tcW w:w="236" w:type="dxa"/>
          </w:tcPr>
          <w:p w14:paraId="78040F4A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4ECB8703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AJB</w:t>
            </w:r>
          </w:p>
        </w:tc>
        <w:tc>
          <w:tcPr>
            <w:tcW w:w="6030" w:type="dxa"/>
          </w:tcPr>
          <w:p w14:paraId="20021AF3" w14:textId="77777777" w:rsidR="00C35C77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NUMERO DE REGISTROS CON EL CODIGO 01 EN EL CAMPO 1</w:t>
            </w:r>
          </w:p>
          <w:p w14:paraId="2758BF0F" w14:textId="77777777" w:rsidR="00641BC5" w:rsidRDefault="00641BC5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Cálculo:</w:t>
            </w:r>
          </w:p>
          <w:p w14:paraId="7107651D" w14:textId="36E1EE67" w:rsidR="00641BC5" w:rsidRPr="00230F5A" w:rsidRDefault="00641BC5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 de registros en el archivo de datos bajo el campo 1 (Tipo de registro) =”1”</w:t>
            </w:r>
          </w:p>
        </w:tc>
        <w:tc>
          <w:tcPr>
            <w:tcW w:w="1063" w:type="dxa"/>
          </w:tcPr>
          <w:p w14:paraId="2A2638C3" w14:textId="7F085246" w:rsidR="00FD7847" w:rsidRPr="00230F5A" w:rsidRDefault="001A2A39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Si</w:t>
            </w:r>
          </w:p>
        </w:tc>
      </w:tr>
      <w:tr w:rsidR="00FD7847" w:rsidRPr="00230F5A" w14:paraId="2F27C869" w14:textId="175C4811" w:rsidTr="00143B12">
        <w:trPr>
          <w:trHeight w:val="278"/>
        </w:trPr>
        <w:tc>
          <w:tcPr>
            <w:tcW w:w="1135" w:type="dxa"/>
          </w:tcPr>
          <w:p w14:paraId="117E19A7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lastRenderedPageBreak/>
              <w:t>Campo 7</w:t>
            </w:r>
          </w:p>
        </w:tc>
        <w:tc>
          <w:tcPr>
            <w:tcW w:w="236" w:type="dxa"/>
          </w:tcPr>
          <w:p w14:paraId="2DAAC6AE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0B94BEBB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AJC</w:t>
            </w:r>
          </w:p>
        </w:tc>
        <w:tc>
          <w:tcPr>
            <w:tcW w:w="6030" w:type="dxa"/>
          </w:tcPr>
          <w:p w14:paraId="0C6CF222" w14:textId="77777777" w:rsidR="00FD7847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NUMERO DE REGISTROS CON EL CODIGO 02 EN EL CAMPO 1</w:t>
            </w:r>
          </w:p>
          <w:p w14:paraId="4A91B753" w14:textId="77777777" w:rsidR="00641BC5" w:rsidRDefault="00641BC5" w:rsidP="00641BC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Cálculo:</w:t>
            </w:r>
          </w:p>
          <w:p w14:paraId="6465C447" w14:textId="1483B0CC" w:rsidR="00641BC5" w:rsidRPr="00230F5A" w:rsidRDefault="00641BC5" w:rsidP="00641BC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 de registros en el archivo de datos bajo el campo 1 (Tipo de registro) =”2”</w:t>
            </w:r>
          </w:p>
        </w:tc>
        <w:tc>
          <w:tcPr>
            <w:tcW w:w="1063" w:type="dxa"/>
          </w:tcPr>
          <w:p w14:paraId="4A4562A2" w14:textId="0119CEE9" w:rsidR="00FD7847" w:rsidRPr="00230F5A" w:rsidRDefault="001A2A39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Si</w:t>
            </w:r>
          </w:p>
        </w:tc>
      </w:tr>
      <w:tr w:rsidR="00FD7847" w:rsidRPr="00230F5A" w14:paraId="0319D38B" w14:textId="62E5AC01" w:rsidTr="00143B12">
        <w:trPr>
          <w:trHeight w:val="278"/>
        </w:trPr>
        <w:tc>
          <w:tcPr>
            <w:tcW w:w="1135" w:type="dxa"/>
          </w:tcPr>
          <w:p w14:paraId="24403E36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Campo 8</w:t>
            </w:r>
          </w:p>
        </w:tc>
        <w:tc>
          <w:tcPr>
            <w:tcW w:w="236" w:type="dxa"/>
          </w:tcPr>
          <w:p w14:paraId="4F9F5DD5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2FDF8168" w14:textId="63E2FCFB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AJ</w:t>
            </w:r>
            <w:r w:rsidR="000D5CEE">
              <w:rPr>
                <w:rFonts w:ascii="Times New Roman" w:hAnsi="Times New Roman" w:cs="Times New Roman"/>
                <w:color w:val="4472C4" w:themeColor="accent1"/>
                <w:sz w:val="19"/>
              </w:rPr>
              <w:t>D</w:t>
            </w:r>
          </w:p>
        </w:tc>
        <w:tc>
          <w:tcPr>
            <w:tcW w:w="6030" w:type="dxa"/>
          </w:tcPr>
          <w:p w14:paraId="79DE3465" w14:textId="77777777" w:rsidR="00FD7847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NUMERO DE REGISTROS CON EL CODIGO 04 EN EL CAMPO 1</w:t>
            </w:r>
          </w:p>
          <w:p w14:paraId="5C8D0D09" w14:textId="77777777" w:rsidR="00641BC5" w:rsidRDefault="00641BC5" w:rsidP="00641BC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Cálculo:</w:t>
            </w:r>
          </w:p>
          <w:p w14:paraId="2C744222" w14:textId="682EC0B5" w:rsidR="00641BC5" w:rsidRPr="00230F5A" w:rsidRDefault="00641BC5" w:rsidP="00641BC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 de registros en el archivo de datos bajo el campo 1 (Tipo de registro) =”</w:t>
            </w:r>
            <w:r w:rsidR="00F92286">
              <w:rPr>
                <w:rFonts w:ascii="Times New Roman" w:hAnsi="Times New Roman" w:cs="Times New Roman"/>
                <w:color w:val="4472C4" w:themeColor="accent1"/>
                <w:sz w:val="19"/>
              </w:rPr>
              <w:t>3</w:t>
            </w: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”</w:t>
            </w:r>
          </w:p>
        </w:tc>
        <w:tc>
          <w:tcPr>
            <w:tcW w:w="1063" w:type="dxa"/>
          </w:tcPr>
          <w:p w14:paraId="20048353" w14:textId="29139BF9" w:rsidR="00FD7847" w:rsidRPr="00230F5A" w:rsidRDefault="001A2A39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Si</w:t>
            </w:r>
          </w:p>
        </w:tc>
      </w:tr>
      <w:tr w:rsidR="00FD7847" w:rsidRPr="00230F5A" w14:paraId="27AAFA83" w14:textId="7F7A0BE0" w:rsidTr="00143B12">
        <w:trPr>
          <w:trHeight w:val="280"/>
        </w:trPr>
        <w:tc>
          <w:tcPr>
            <w:tcW w:w="1135" w:type="dxa"/>
          </w:tcPr>
          <w:p w14:paraId="11912477" w14:textId="2E9129AF" w:rsidR="00FD7847" w:rsidRPr="00230F5A" w:rsidRDefault="001A2A39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Campo </w:t>
            </w:r>
            <w:r w:rsidR="000D5CEE">
              <w:rPr>
                <w:rFonts w:ascii="Times New Roman" w:hAnsi="Times New Roman" w:cs="Times New Roman"/>
                <w:color w:val="4472C4" w:themeColor="accent1"/>
                <w:sz w:val="19"/>
              </w:rPr>
              <w:t>9</w:t>
            </w:r>
          </w:p>
        </w:tc>
        <w:tc>
          <w:tcPr>
            <w:tcW w:w="236" w:type="dxa"/>
          </w:tcPr>
          <w:p w14:paraId="0830B716" w14:textId="6D2C65C2" w:rsidR="00FD7847" w:rsidRPr="00230F5A" w:rsidRDefault="001A2A39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4FEC6FE7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79</w:t>
            </w:r>
          </w:p>
        </w:tc>
        <w:tc>
          <w:tcPr>
            <w:tcW w:w="6030" w:type="dxa"/>
          </w:tcPr>
          <w:p w14:paraId="3C8DD180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OBSERVACIONES</w:t>
            </w:r>
          </w:p>
        </w:tc>
        <w:tc>
          <w:tcPr>
            <w:tcW w:w="1063" w:type="dxa"/>
          </w:tcPr>
          <w:p w14:paraId="08268D36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6C7EC306" w14:textId="77777777" w:rsidR="00A829A4" w:rsidRPr="00230F5A" w:rsidRDefault="00A829A4" w:rsidP="00A829A4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60CB058" w14:textId="77777777" w:rsidR="00A829A4" w:rsidRPr="00230F5A" w:rsidRDefault="00A829A4" w:rsidP="00A829A4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1A2A39" w:rsidRPr="00230F5A" w14:paraId="57E74FDE" w14:textId="77777777" w:rsidTr="001A2A39">
        <w:trPr>
          <w:trHeight w:val="241"/>
        </w:trPr>
        <w:tc>
          <w:tcPr>
            <w:tcW w:w="4815" w:type="dxa"/>
          </w:tcPr>
          <w:p w14:paraId="05789513" w14:textId="77777777" w:rsidR="001A2A39" w:rsidRPr="00230F5A" w:rsidRDefault="001A2A39" w:rsidP="001A2A3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</w:tcPr>
          <w:p w14:paraId="7DFBA4AF" w14:textId="77777777" w:rsidR="001A2A39" w:rsidRPr="00230F5A" w:rsidRDefault="001A2A39" w:rsidP="001A2A3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</w:tcPr>
          <w:p w14:paraId="39E9C2EA" w14:textId="77777777" w:rsidR="001A2A39" w:rsidRPr="00230F5A" w:rsidRDefault="001A2A39" w:rsidP="001A2A3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F3(nf)</w:t>
            </w:r>
          </w:p>
        </w:tc>
      </w:tr>
      <w:tr w:rsidR="001A2A39" w:rsidRPr="00230F5A" w14:paraId="1D85638B" w14:textId="77777777" w:rsidTr="001A2A39">
        <w:trPr>
          <w:trHeight w:val="244"/>
        </w:trPr>
        <w:tc>
          <w:tcPr>
            <w:tcW w:w="4815" w:type="dxa"/>
          </w:tcPr>
          <w:p w14:paraId="5FEFCEB7" w14:textId="77777777" w:rsidR="001A2A39" w:rsidRPr="00230F5A" w:rsidRDefault="001A2A39" w:rsidP="001A2A3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</w:tcPr>
          <w:p w14:paraId="0DDA1EDF" w14:textId="77777777" w:rsidR="001A2A39" w:rsidRPr="00230F5A" w:rsidRDefault="001A2A39" w:rsidP="001A2A3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</w:tcPr>
          <w:p w14:paraId="03DF0311" w14:textId="168181A4" w:rsidR="001A2A39" w:rsidRPr="00230F5A" w:rsidRDefault="001A2A39" w:rsidP="001A2A3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5,6,7,8</w:t>
            </w:r>
          </w:p>
        </w:tc>
      </w:tr>
    </w:tbl>
    <w:p w14:paraId="7A76E89A" w14:textId="77777777" w:rsidR="00A829A4" w:rsidRPr="00230F5A" w:rsidRDefault="00A829A4" w:rsidP="00A829A4">
      <w:pPr>
        <w:rPr>
          <w:rFonts w:ascii="Times New Roman" w:hAnsi="Times New Roman" w:cs="Times New Roman"/>
          <w:color w:val="4472C4" w:themeColor="accent1"/>
        </w:rPr>
      </w:pPr>
    </w:p>
    <w:p w14:paraId="4C25FB94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AF7461" w14:textId="2A165D53" w:rsidR="002F7BDD" w:rsidRPr="00230F5A" w:rsidRDefault="002F7BDD" w:rsidP="000465DB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C3B8740" w14:textId="77777777" w:rsidR="002F7BDD" w:rsidRPr="00230F5A" w:rsidRDefault="002F7BDD" w:rsidP="002F7BD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2C08682" w14:textId="77777777" w:rsidR="002F7BDD" w:rsidRPr="00230F5A" w:rsidRDefault="002F7BDD" w:rsidP="002F7BD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EF4F520" w14:textId="77777777" w:rsidR="002F7BDD" w:rsidRPr="00230F5A" w:rsidRDefault="002F7BDD" w:rsidP="002F7BD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66CCCE7" w14:textId="77777777" w:rsidR="002F7BDD" w:rsidRPr="00230F5A" w:rsidRDefault="002F7BDD" w:rsidP="002F7BD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4" w:name="_Toc161406064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4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5" w:name="_Toc161406065"/>
      <w:r w:rsidRPr="00230F5A">
        <w:t>Archivos de entrada a SINACOFI</w:t>
      </w:r>
      <w:bookmarkEnd w:id="25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6" w:name="_Toc161406066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7" w:name="_Hlk150869626"/>
            <w:bookmarkStart w:id="28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EB1F50" w14:paraId="756ECE04" w14:textId="77777777" w:rsidTr="009A2A10">
        <w:tc>
          <w:tcPr>
            <w:tcW w:w="1129" w:type="dxa"/>
          </w:tcPr>
          <w:p w14:paraId="40F20FFF" w14:textId="7A72163C" w:rsidR="009A2A10" w:rsidRPr="00EB1F50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7890073D" w:rsidR="009A2A10" w:rsidRPr="00EB1F50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FTC1</w:t>
            </w:r>
            <w:r w:rsidR="00BE043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EB1F50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6D08B621" w14:textId="77777777" w:rsidR="00312989" w:rsidRPr="00EB1F50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EB1F50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EB1F50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66F8BEB8" w:rsidR="00312989" w:rsidRPr="00EB1F50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FTC1</w:t>
            </w:r>
            <w:r w:rsidR="00BE043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EB1F5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EB1F5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EB1F5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EB1F5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EB1F5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EB1F5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EB1F50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EB1F5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EB1F50" w14:paraId="4A7514C9" w14:textId="77777777" w:rsidTr="009A2A10">
        <w:tc>
          <w:tcPr>
            <w:tcW w:w="1129" w:type="dxa"/>
          </w:tcPr>
          <w:p w14:paraId="36E25D26" w14:textId="7F55894F" w:rsidR="009A2A10" w:rsidRPr="00EB1F50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EB1F50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4CE64141" w14:textId="77777777" w:rsidTr="009A2A10">
        <w:tc>
          <w:tcPr>
            <w:tcW w:w="1129" w:type="dxa"/>
          </w:tcPr>
          <w:p w14:paraId="0B80E08E" w14:textId="7B691186" w:rsidR="00B1738F" w:rsidRPr="00EB1F5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EB1F50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  o xxxEEEyyyymmdd##.DAT</w:t>
            </w: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EB1F50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EB1F50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4CE833DB" w:rsidR="00B1738F" w:rsidRPr="00EB1F50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BE043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0012023042501 o C1</w:t>
            </w:r>
            <w:r w:rsidR="00BE043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EB1F50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EB1F50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9427D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230F5A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7"/>
    <w:p w14:paraId="795FFF56" w14:textId="2A7A7EAE" w:rsidR="000465DB" w:rsidRPr="00230F5A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A5A1D" w:rsidRDefault="000465DB" w:rsidP="00BB7237">
      <w:pPr>
        <w:pStyle w:val="Ttulo2"/>
        <w:numPr>
          <w:ilvl w:val="2"/>
          <w:numId w:val="7"/>
        </w:numPr>
      </w:pPr>
      <w:bookmarkStart w:id="29" w:name="_Toc161406067"/>
      <w:bookmarkEnd w:id="28"/>
      <w:r w:rsidRPr="00DA5A1D">
        <w:t>Archivo Carátula</w:t>
      </w:r>
      <w:r w:rsidR="001169CF" w:rsidRPr="00DA5A1D">
        <w:fldChar w:fldCharType="begin"/>
      </w:r>
      <w:r w:rsidR="001169CF" w:rsidRPr="00DA5A1D">
        <w:instrText xml:space="preserve"> XE "Archivo Carátula" </w:instrText>
      </w:r>
      <w:r w:rsidR="001169CF" w:rsidRPr="00DA5A1D">
        <w:fldChar w:fldCharType="end"/>
      </w:r>
      <w:r w:rsidR="009A2A10" w:rsidRPr="00DA5A1D">
        <w:t>: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34398A03" w14:textId="77777777" w:rsidTr="00E862A3">
        <w:tc>
          <w:tcPr>
            <w:tcW w:w="1129" w:type="dxa"/>
          </w:tcPr>
          <w:p w14:paraId="2225B9A4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0" w:name="_Hlk150869673"/>
            <w:bookmarkStart w:id="31" w:name="_Hlk150874467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6454DCE" w14:textId="77777777" w:rsidTr="00E862A3">
        <w:tc>
          <w:tcPr>
            <w:tcW w:w="1129" w:type="dxa"/>
          </w:tcPr>
          <w:p w14:paraId="1E70680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B1F50" w14:paraId="6BED63F2" w14:textId="77777777" w:rsidTr="00E862A3">
        <w:tc>
          <w:tcPr>
            <w:tcW w:w="1129" w:type="dxa"/>
          </w:tcPr>
          <w:p w14:paraId="2BC6839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1F7C5FAF" w:rsidR="004F39F4" w:rsidRPr="00EB1F50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FTC1</w:t>
            </w:r>
            <w:r w:rsidR="00BE043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EB1F50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4D9FAAD7" w14:textId="77777777" w:rsidR="003F025E" w:rsidRPr="00EB1F50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EB1F50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2FC23681" w:rsidR="000B1A73" w:rsidRPr="00EB1F50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FTC1</w:t>
            </w:r>
            <w:r w:rsidR="00BE043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EB1F5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EB1F5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EB1F5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EB1F5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EB1F5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EB1F50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EB1F50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EB1F50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EB1F50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B1F50" w14:paraId="6E44765A" w14:textId="77777777" w:rsidTr="00E862A3">
        <w:tc>
          <w:tcPr>
            <w:tcW w:w="1129" w:type="dxa"/>
          </w:tcPr>
          <w:p w14:paraId="0D202F6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EB1F5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B1F50" w14:paraId="6453A99C" w14:textId="77777777" w:rsidTr="00E862A3">
        <w:tc>
          <w:tcPr>
            <w:tcW w:w="1129" w:type="dxa"/>
          </w:tcPr>
          <w:p w14:paraId="537D5D72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EB1F50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  o xxxEEEyyyymmdd##.DAT.CAR</w:t>
            </w: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EB1F50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yyyy:Año</w:t>
            </w:r>
          </w:p>
          <w:p w14:paraId="36DB1F4D" w14:textId="77777777" w:rsidR="003F025E" w:rsidRPr="00EB1F50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mm:mes; dd: día; ##: Correlativo:00-99</w:t>
            </w:r>
          </w:p>
          <w:p w14:paraId="0B76B6E8" w14:textId="34E3F15A" w:rsidR="00B1738F" w:rsidRPr="00EB1F50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BE043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0012023042501.CAR o C1</w:t>
            </w:r>
            <w:r w:rsidR="00BE043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30"/>
    </w:tbl>
    <w:p w14:paraId="038F489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230F5A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2" w:name="_Toc161406068"/>
      <w:bookmarkEnd w:id="31"/>
      <w:r w:rsidRPr="00230F5A">
        <w:t>Archivo de control</w:t>
      </w:r>
      <w:r w:rsidR="00513350" w:rsidRPr="00230F5A">
        <w:t xml:space="preserve"> de datos</w:t>
      </w:r>
      <w:r w:rsidR="001169CF" w:rsidRPr="00230F5A">
        <w:fldChar w:fldCharType="begin"/>
      </w:r>
      <w:r w:rsidR="001169CF" w:rsidRPr="00230F5A">
        <w:instrText xml:space="preserve"> XE "Archivo de control" </w:instrText>
      </w:r>
      <w:r w:rsidR="001169CF" w:rsidRPr="00230F5A">
        <w:fldChar w:fldCharType="end"/>
      </w:r>
      <w:r w:rsidR="009A2A10" w:rsidRPr="00230F5A">
        <w:t>: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09B3BE47" w14:textId="77777777" w:rsidTr="00E862A3">
        <w:tc>
          <w:tcPr>
            <w:tcW w:w="1129" w:type="dxa"/>
          </w:tcPr>
          <w:p w14:paraId="789EC2E0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3" w:name="_Hlk150874508"/>
            <w:bookmarkStart w:id="34" w:name="_Hlk150869745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24CE3B6C" w14:textId="77777777" w:rsidTr="00E862A3">
        <w:tc>
          <w:tcPr>
            <w:tcW w:w="1129" w:type="dxa"/>
          </w:tcPr>
          <w:p w14:paraId="4F9750A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A0C7B7F" w14:textId="77777777" w:rsidTr="00E862A3">
        <w:tc>
          <w:tcPr>
            <w:tcW w:w="1129" w:type="dxa"/>
          </w:tcPr>
          <w:p w14:paraId="16CA53F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78FA6BDB" w:rsidR="004D0C43" w:rsidRPr="00EB1F50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FTC1</w:t>
            </w:r>
            <w:r w:rsidR="00BE043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; mm:Mes; dd:Día ;##: Correlativo:00-99</w:t>
            </w:r>
          </w:p>
          <w:p w14:paraId="3FD3589B" w14:textId="77777777" w:rsidR="000B1A73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79134A5C" w:rsidR="000B1A73" w:rsidRPr="004F39F4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254B9F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BE043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9427D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230F5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34A18395" w14:textId="77777777" w:rsidTr="00E862A3">
        <w:tc>
          <w:tcPr>
            <w:tcW w:w="1129" w:type="dxa"/>
          </w:tcPr>
          <w:p w14:paraId="1BEA6A51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DC8E8BB" w14:textId="77777777" w:rsidTr="00E862A3">
        <w:tc>
          <w:tcPr>
            <w:tcW w:w="1129" w:type="dxa"/>
          </w:tcPr>
          <w:p w14:paraId="3341B7D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xxxEEEyyyymmdd##.CTR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xxxEEEyyyymmdd##.CAR.CTR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7312388F" w:rsidR="00E547E8" w:rsidRPr="00290F03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BE043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26A8A243" w:rsidR="00B1738F" w:rsidRPr="00230F5A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BE043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3"/>
    </w:tbl>
    <w:p w14:paraId="76F1F5C0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4"/>
    <w:p w14:paraId="7B42E9BB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230F5A" w:rsidRDefault="000465DB" w:rsidP="00B67156">
      <w:pPr>
        <w:pStyle w:val="Ttulo2"/>
        <w:numPr>
          <w:ilvl w:val="1"/>
          <w:numId w:val="7"/>
        </w:numPr>
      </w:pPr>
      <w:bookmarkStart w:id="35" w:name="_Toc161406069"/>
      <w:r w:rsidRPr="00230F5A">
        <w:t xml:space="preserve">Archivo de salida </w:t>
      </w:r>
      <w:r w:rsidR="00B1738F" w:rsidRPr="00230F5A">
        <w:t>a dest</w:t>
      </w:r>
      <w:ins w:id="36" w:author="Roberto Carrasco Venegas" w:date="2023-11-27T13:21:00Z">
        <w:r w:rsidR="00095C24">
          <w:t>i</w:t>
        </w:r>
      </w:ins>
      <w:r w:rsidR="00B1738F" w:rsidRPr="00230F5A">
        <w:t>no</w:t>
      </w:r>
      <w:bookmarkEnd w:id="35"/>
      <w:r w:rsidR="001169CF" w:rsidRPr="00230F5A">
        <w:fldChar w:fldCharType="begin"/>
      </w:r>
      <w:r w:rsidR="001169CF" w:rsidRPr="00230F5A">
        <w:instrText xml:space="preserve"> XE "Archivo de salida a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25DFA216" w14:textId="1A009ADA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7" w:name="_Toc161406070"/>
      <w:r w:rsidRPr="00230F5A">
        <w:t>Archivo de da</w:t>
      </w:r>
      <w:ins w:id="38" w:author="Roberto Carrasco Venegas" w:date="2023-11-27T13:24:00Z">
        <w:r w:rsidR="009A28CD">
          <w:t>t</w:t>
        </w:r>
      </w:ins>
      <w:r w:rsidRPr="00230F5A">
        <w:t>os</w:t>
      </w:r>
      <w:bookmarkEnd w:id="37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e datos" </w:instrText>
      </w:r>
      <w:r w:rsidR="001169CF" w:rsidRPr="00230F5A">
        <w:fldChar w:fldCharType="end"/>
      </w:r>
      <w:r w:rsidRPr="00230F5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0EE1EC09" w:rsidR="00B1738F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BE043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FT#####A.XXXX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30F5A">
              <w:rPr>
                <w:rFonts w:ascii="Times New Roman" w:hAnsi="Times New Roman" w:cs="Times New Roman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</w:t>
            </w:r>
            <w:r w:rsidR="00DC42E7" w:rsidRPr="0098181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9" w:name="_Toc161406071"/>
      <w:r w:rsidRPr="00230F5A">
        <w:t>Archivo Carát</w:t>
      </w:r>
      <w:r w:rsidR="00601681">
        <w:t>u</w:t>
      </w:r>
      <w:r w:rsidRPr="00230F5A">
        <w:t>la</w:t>
      </w:r>
      <w:bookmarkEnd w:id="39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1395F9F8" w:rsidR="00284E6A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BE043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FT#####C.XXXX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40" w:name="_Hlk151646289"/>
      <w:bookmarkStart w:id="41" w:name="_Hlk150869805"/>
      <w:bookmarkStart w:id="42" w:name="_Hlk151631830"/>
      <w:bookmarkStart w:id="43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4" w:name="_Toc161406072"/>
      <w:r>
        <w:t>Definición de correlativo</w:t>
      </w:r>
      <w:bookmarkEnd w:id="44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(BCCH)  2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(ETV)   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40"/>
    <w:bookmarkEnd w:id="41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2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5" w:name="_Toc161406073"/>
      <w:bookmarkEnd w:id="43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5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55803F29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61406074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7" w:name="_Hlk151634009"/>
      <w:bookmarkStart w:id="48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9" w:name="_Toc161406075"/>
      <w:r w:rsidRPr="00230F5A">
        <w:t>Av</w:t>
      </w:r>
      <w:r w:rsidR="006F65AF">
        <w:t>i</w:t>
      </w:r>
      <w:r w:rsidRPr="00230F5A">
        <w:t>so</w:t>
      </w:r>
      <w:bookmarkEnd w:id="49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50" w:name="_Toc161406076"/>
      <w:r w:rsidRPr="00B537DA">
        <w:t>Resultado</w:t>
      </w:r>
      <w:bookmarkEnd w:id="50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51" w:name="_Toc161406077"/>
      <w:bookmarkStart w:id="52" w:name="_Hlk150867245"/>
      <w:r w:rsidRPr="00E173FD">
        <w:t>Notificación</w:t>
      </w:r>
      <w:bookmarkEnd w:id="51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3" w:name="_Toc161406078"/>
      <w:r w:rsidRPr="00276FA5">
        <w:t>Resultado RES.DET</w:t>
      </w:r>
      <w:bookmarkEnd w:id="53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2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7"/>
    <w:bookmarkEnd w:id="48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4" w:name="_Toc161406079"/>
      <w:r w:rsidRPr="00230F5A">
        <w:rPr>
          <w:rFonts w:cs="Times New Roman"/>
        </w:rPr>
        <w:lastRenderedPageBreak/>
        <w:t>Definir el estructura y nombre para cada archivo de mensajería</w:t>
      </w:r>
      <w:bookmarkEnd w:id="5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5" w:name="_Toc161406080"/>
      <w:r w:rsidRPr="00DC1D90">
        <w:t>Estructura</w:t>
      </w:r>
      <w:bookmarkEnd w:id="55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6" w:name="_Toc161406081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6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7" w:name="_Hlk150869887"/>
      <w:bookmarkStart w:id="58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7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8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9" w:name="_Toc161406082"/>
      <w:r w:rsidRPr="00230F5A">
        <w:t>Archivo aviso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60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60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61" w:name="_Toc161406083"/>
      <w:r w:rsidRPr="00230F5A">
        <w:t>Archivo resultado (SINACOFI)</w:t>
      </w:r>
      <w:bookmarkEnd w:id="61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2" w:name="_Toc161406084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2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3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4" w:name="_Hlk151628243"/>
      <w:bookmarkStart w:id="65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63"/>
      <w:bookmarkEnd w:id="64"/>
      <w:bookmarkEnd w:id="65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6" w:name="_Toc16140608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6"/>
    </w:p>
    <w:p w14:paraId="6ED8C821" w14:textId="77777777" w:rsidR="009947CD" w:rsidRPr="009947CD" w:rsidRDefault="009947CD" w:rsidP="009947CD"/>
    <w:p w14:paraId="42252DE9" w14:textId="77777777" w:rsidR="00BE043D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</w:p>
    <w:p w14:paraId="2E9B8CC1" w14:textId="7BA3489A" w:rsidR="001D2934" w:rsidRPr="009947CD" w:rsidRDefault="001D2934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C22CB7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8999" w14:textId="77777777" w:rsidR="00C22CB7" w:rsidRDefault="00C22CB7" w:rsidP="00F10206">
      <w:pPr>
        <w:spacing w:after="0" w:line="240" w:lineRule="auto"/>
      </w:pPr>
      <w:r>
        <w:separator/>
      </w:r>
    </w:p>
  </w:endnote>
  <w:endnote w:type="continuationSeparator" w:id="0">
    <w:p w14:paraId="2F68722C" w14:textId="77777777" w:rsidR="00C22CB7" w:rsidRDefault="00C22CB7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EC886" w14:textId="77777777" w:rsidR="00C22CB7" w:rsidRDefault="00C22CB7" w:rsidP="00F10206">
      <w:pPr>
        <w:spacing w:after="0" w:line="240" w:lineRule="auto"/>
      </w:pPr>
      <w:r>
        <w:separator/>
      </w:r>
    </w:p>
  </w:footnote>
  <w:footnote w:type="continuationSeparator" w:id="0">
    <w:p w14:paraId="3CEF835D" w14:textId="77777777" w:rsidR="00C22CB7" w:rsidRDefault="00C22CB7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36154FC"/>
    <w:multiLevelType w:val="multilevel"/>
    <w:tmpl w:val="22CE900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6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F233A34"/>
    <w:multiLevelType w:val="hybridMultilevel"/>
    <w:tmpl w:val="56A69562"/>
    <w:lvl w:ilvl="0" w:tplc="4C6A066E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2A2C3446">
      <w:numFmt w:val="bullet"/>
      <w:lvlText w:val="•"/>
      <w:lvlJc w:val="left"/>
      <w:pPr>
        <w:ind w:left="1246" w:hanging="207"/>
      </w:pPr>
      <w:rPr>
        <w:rFonts w:hint="default"/>
        <w:lang w:val="es-ES" w:eastAsia="en-US" w:bidi="ar-SA"/>
      </w:rPr>
    </w:lvl>
    <w:lvl w:ilvl="2" w:tplc="E4CAD7FC">
      <w:numFmt w:val="bullet"/>
      <w:lvlText w:val="•"/>
      <w:lvlJc w:val="left"/>
      <w:pPr>
        <w:ind w:left="2272" w:hanging="207"/>
      </w:pPr>
      <w:rPr>
        <w:rFonts w:hint="default"/>
        <w:lang w:val="es-ES" w:eastAsia="en-US" w:bidi="ar-SA"/>
      </w:rPr>
    </w:lvl>
    <w:lvl w:ilvl="3" w:tplc="8B84BE2E">
      <w:numFmt w:val="bullet"/>
      <w:lvlText w:val="•"/>
      <w:lvlJc w:val="left"/>
      <w:pPr>
        <w:ind w:left="3298" w:hanging="207"/>
      </w:pPr>
      <w:rPr>
        <w:rFonts w:hint="default"/>
        <w:lang w:val="es-ES" w:eastAsia="en-US" w:bidi="ar-SA"/>
      </w:rPr>
    </w:lvl>
    <w:lvl w:ilvl="4" w:tplc="7772E7B6">
      <w:numFmt w:val="bullet"/>
      <w:lvlText w:val="•"/>
      <w:lvlJc w:val="left"/>
      <w:pPr>
        <w:ind w:left="4324" w:hanging="207"/>
      </w:pPr>
      <w:rPr>
        <w:rFonts w:hint="default"/>
        <w:lang w:val="es-ES" w:eastAsia="en-US" w:bidi="ar-SA"/>
      </w:rPr>
    </w:lvl>
    <w:lvl w:ilvl="5" w:tplc="B31CBFA8">
      <w:numFmt w:val="bullet"/>
      <w:lvlText w:val="•"/>
      <w:lvlJc w:val="left"/>
      <w:pPr>
        <w:ind w:left="5351" w:hanging="207"/>
      </w:pPr>
      <w:rPr>
        <w:rFonts w:hint="default"/>
        <w:lang w:val="es-ES" w:eastAsia="en-US" w:bidi="ar-SA"/>
      </w:rPr>
    </w:lvl>
    <w:lvl w:ilvl="6" w:tplc="2E8C0D2E">
      <w:numFmt w:val="bullet"/>
      <w:lvlText w:val="•"/>
      <w:lvlJc w:val="left"/>
      <w:pPr>
        <w:ind w:left="6377" w:hanging="207"/>
      </w:pPr>
      <w:rPr>
        <w:rFonts w:hint="default"/>
        <w:lang w:val="es-ES" w:eastAsia="en-US" w:bidi="ar-SA"/>
      </w:rPr>
    </w:lvl>
    <w:lvl w:ilvl="7" w:tplc="F66291A6">
      <w:numFmt w:val="bullet"/>
      <w:lvlText w:val="•"/>
      <w:lvlJc w:val="left"/>
      <w:pPr>
        <w:ind w:left="7403" w:hanging="207"/>
      </w:pPr>
      <w:rPr>
        <w:rFonts w:hint="default"/>
        <w:lang w:val="es-ES" w:eastAsia="en-US" w:bidi="ar-SA"/>
      </w:rPr>
    </w:lvl>
    <w:lvl w:ilvl="8" w:tplc="F97E0AC6">
      <w:numFmt w:val="bullet"/>
      <w:lvlText w:val="•"/>
      <w:lvlJc w:val="left"/>
      <w:pPr>
        <w:ind w:left="8429" w:hanging="207"/>
      </w:pPr>
      <w:rPr>
        <w:rFonts w:hint="default"/>
        <w:lang w:val="es-ES" w:eastAsia="en-US" w:bidi="ar-SA"/>
      </w:rPr>
    </w:lvl>
  </w:abstractNum>
  <w:num w:numId="1" w16cid:durableId="1040013738">
    <w:abstractNumId w:val="23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7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2"/>
  </w:num>
  <w:num w:numId="12" w16cid:durableId="1838303578">
    <w:abstractNumId w:val="29"/>
  </w:num>
  <w:num w:numId="13" w16cid:durableId="256329085">
    <w:abstractNumId w:val="19"/>
  </w:num>
  <w:num w:numId="14" w16cid:durableId="1078750577">
    <w:abstractNumId w:val="24"/>
  </w:num>
  <w:num w:numId="15" w16cid:durableId="716322791">
    <w:abstractNumId w:val="30"/>
  </w:num>
  <w:num w:numId="16" w16cid:durableId="1397778044">
    <w:abstractNumId w:val="7"/>
  </w:num>
  <w:num w:numId="17" w16cid:durableId="114759016">
    <w:abstractNumId w:val="26"/>
  </w:num>
  <w:num w:numId="18" w16cid:durableId="1632982083">
    <w:abstractNumId w:val="1"/>
  </w:num>
  <w:num w:numId="19" w16cid:durableId="2139444563">
    <w:abstractNumId w:val="28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5"/>
  </w:num>
  <w:num w:numId="37" w16cid:durableId="1487824298">
    <w:abstractNumId w:val="31"/>
  </w:num>
  <w:num w:numId="38" w16cid:durableId="23679386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5716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95C24"/>
    <w:rsid w:val="000B1A73"/>
    <w:rsid w:val="000B75EE"/>
    <w:rsid w:val="000C5641"/>
    <w:rsid w:val="000C5DF3"/>
    <w:rsid w:val="000C7ACD"/>
    <w:rsid w:val="000C7D4A"/>
    <w:rsid w:val="000D5CEE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3B12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C75"/>
    <w:rsid w:val="00191E60"/>
    <w:rsid w:val="0019366D"/>
    <w:rsid w:val="001943F6"/>
    <w:rsid w:val="001A2A39"/>
    <w:rsid w:val="001A5519"/>
    <w:rsid w:val="001B7187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13B6"/>
    <w:rsid w:val="00266AD3"/>
    <w:rsid w:val="002702CE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D0640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5DD1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0B55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4BF9"/>
    <w:rsid w:val="005B5D60"/>
    <w:rsid w:val="005B65DC"/>
    <w:rsid w:val="005C5769"/>
    <w:rsid w:val="00601681"/>
    <w:rsid w:val="00603543"/>
    <w:rsid w:val="00611BAA"/>
    <w:rsid w:val="00613074"/>
    <w:rsid w:val="006166FA"/>
    <w:rsid w:val="00620059"/>
    <w:rsid w:val="00621843"/>
    <w:rsid w:val="00627EDB"/>
    <w:rsid w:val="00634EE3"/>
    <w:rsid w:val="00641BC5"/>
    <w:rsid w:val="00642FBD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37B0"/>
    <w:rsid w:val="00785F5D"/>
    <w:rsid w:val="00787AE9"/>
    <w:rsid w:val="007B56DB"/>
    <w:rsid w:val="007B6066"/>
    <w:rsid w:val="007C18B3"/>
    <w:rsid w:val="007C2A8E"/>
    <w:rsid w:val="007C6247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080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E043D"/>
    <w:rsid w:val="00BF210F"/>
    <w:rsid w:val="00BF7B27"/>
    <w:rsid w:val="00C036AC"/>
    <w:rsid w:val="00C145A9"/>
    <w:rsid w:val="00C15D58"/>
    <w:rsid w:val="00C17CA2"/>
    <w:rsid w:val="00C22CB7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1118F"/>
    <w:rsid w:val="00D1538A"/>
    <w:rsid w:val="00D234A1"/>
    <w:rsid w:val="00D23639"/>
    <w:rsid w:val="00D2594C"/>
    <w:rsid w:val="00D3155F"/>
    <w:rsid w:val="00D31E6D"/>
    <w:rsid w:val="00D34E89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1F50"/>
    <w:rsid w:val="00EB42EB"/>
    <w:rsid w:val="00EC1139"/>
    <w:rsid w:val="00EC5056"/>
    <w:rsid w:val="00ED4238"/>
    <w:rsid w:val="00EE5443"/>
    <w:rsid w:val="00EF154A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2286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1B7187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23</Pages>
  <Words>3916</Words>
  <Characters>21543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42</cp:revision>
  <dcterms:created xsi:type="dcterms:W3CDTF">2023-11-30T12:02:00Z</dcterms:created>
  <dcterms:modified xsi:type="dcterms:W3CDTF">2024-03-18T18:44:00Z</dcterms:modified>
</cp:coreProperties>
</file>