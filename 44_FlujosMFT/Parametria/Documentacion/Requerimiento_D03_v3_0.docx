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61F6DB15" w:rsidR="00694B3C" w:rsidRPr="00857076" w:rsidRDefault="00B01B02" w:rsidP="00694B3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694B3C" w:rsidRPr="00475C81">
        <w:rPr>
          <w:rFonts w:ascii="Times New Roman" w:hAnsi="Times New Roman" w:cs="Times New Roman"/>
          <w:b/>
          <w:sz w:val="72"/>
          <w:szCs w:val="72"/>
        </w:rPr>
        <w:t>D03</w:t>
      </w:r>
      <w:r w:rsidR="00694B3C">
        <w:rPr>
          <w:rFonts w:ascii="Times New Roman" w:hAnsi="Times New Roman" w:cs="Times New Roman"/>
          <w:b/>
          <w:sz w:val="72"/>
          <w:szCs w:val="72"/>
        </w:rPr>
        <w:t>(893)-</w:t>
      </w:r>
      <w:r w:rsidR="00694B3C" w:rsidRPr="00844742">
        <w:t xml:space="preserve"> </w:t>
      </w:r>
      <w:proofErr w:type="spellStart"/>
      <w:r w:rsidR="00694B3C" w:rsidRPr="00844742">
        <w:rPr>
          <w:rFonts w:ascii="Times New Roman" w:hAnsi="Times New Roman" w:cs="Times New Roman"/>
          <w:b/>
          <w:sz w:val="72"/>
          <w:szCs w:val="72"/>
        </w:rPr>
        <w:t>Caracteristicas</w:t>
      </w:r>
      <w:proofErr w:type="spellEnd"/>
      <w:r w:rsidR="00694B3C" w:rsidRPr="00844742">
        <w:rPr>
          <w:rFonts w:ascii="Times New Roman" w:hAnsi="Times New Roman" w:cs="Times New Roman"/>
          <w:b/>
          <w:sz w:val="72"/>
          <w:szCs w:val="72"/>
        </w:rPr>
        <w:t xml:space="preserve"> de los deudores</w:t>
      </w:r>
    </w:p>
    <w:p w14:paraId="207EDD71" w14:textId="18BDE37C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21F51C50" w14:textId="4D4471DC" w:rsidR="00E752E4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3483" w:history="1">
            <w:r w:rsidR="00E752E4" w:rsidRPr="001B077A">
              <w:rPr>
                <w:rStyle w:val="Hipervnculo"/>
                <w:noProof/>
              </w:rPr>
              <w:t>1.</w:t>
            </w:r>
            <w:r w:rsidR="00E752E4">
              <w:rPr>
                <w:rFonts w:cstheme="minorBidi"/>
                <w:noProof/>
                <w:kern w:val="2"/>
              </w:rPr>
              <w:tab/>
            </w:r>
            <w:r w:rsidR="00E752E4" w:rsidRPr="001B077A">
              <w:rPr>
                <w:rStyle w:val="Hipervnculo"/>
                <w:noProof/>
              </w:rPr>
              <w:t>Definición de estructuras</w:t>
            </w:r>
            <w:r w:rsidR="00E752E4">
              <w:rPr>
                <w:noProof/>
                <w:webHidden/>
              </w:rPr>
              <w:tab/>
            </w:r>
            <w:r w:rsidR="00E752E4">
              <w:rPr>
                <w:noProof/>
                <w:webHidden/>
              </w:rPr>
              <w:fldChar w:fldCharType="begin"/>
            </w:r>
            <w:r w:rsidR="00E752E4">
              <w:rPr>
                <w:noProof/>
                <w:webHidden/>
              </w:rPr>
              <w:instrText xml:space="preserve"> PAGEREF _Toc152343483 \h </w:instrText>
            </w:r>
            <w:r w:rsidR="00E752E4">
              <w:rPr>
                <w:noProof/>
                <w:webHidden/>
              </w:rPr>
            </w:r>
            <w:r w:rsidR="00E752E4">
              <w:rPr>
                <w:noProof/>
                <w:webHidden/>
              </w:rPr>
              <w:fldChar w:fldCharType="separate"/>
            </w:r>
            <w:r w:rsidR="00E752E4">
              <w:rPr>
                <w:noProof/>
                <w:webHidden/>
              </w:rPr>
              <w:t>5</w:t>
            </w:r>
            <w:r w:rsidR="00E752E4">
              <w:rPr>
                <w:noProof/>
                <w:webHidden/>
              </w:rPr>
              <w:fldChar w:fldCharType="end"/>
            </w:r>
          </w:hyperlink>
        </w:p>
        <w:p w14:paraId="534BFC62" w14:textId="51B094CD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84" w:history="1">
            <w:r w:rsidRPr="001B077A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bCs/>
                <w:noProof/>
              </w:rPr>
              <w:t xml:space="preserve">Archivo de datos del emisor  </w:t>
            </w:r>
            <w:r w:rsidRPr="001B077A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14D8" w14:textId="2D1B85C9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85" w:history="1">
            <w:r w:rsidRPr="001B077A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62C3" w14:textId="789A7576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86" w:history="1">
            <w:r w:rsidRPr="001B077A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8078" w14:textId="08D59A21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87" w:history="1">
            <w:r w:rsidRPr="001B077A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6D2F" w14:textId="142AF988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88" w:history="1">
            <w:r w:rsidRPr="001B077A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8C00" w14:textId="04D7C660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89" w:history="1">
            <w:r w:rsidRPr="001B077A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B371" w14:textId="6F5B15BA" w:rsidR="00E752E4" w:rsidRDefault="00E752E4">
          <w:pPr>
            <w:pStyle w:val="TDC1"/>
            <w:rPr>
              <w:rFonts w:cstheme="minorBidi"/>
              <w:noProof/>
              <w:kern w:val="2"/>
            </w:rPr>
          </w:pPr>
          <w:hyperlink w:anchor="_Toc152343490" w:history="1">
            <w:r w:rsidRPr="001B077A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CEEB" w14:textId="181C4E39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91" w:history="1">
            <w:r w:rsidRPr="001B077A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D12F" w14:textId="44566331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92" w:history="1">
            <w:r w:rsidRPr="001B077A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BA50" w14:textId="4A3FD0A0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93" w:history="1">
            <w:r w:rsidRPr="001B077A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586B" w14:textId="6541AAAC" w:rsidR="00E752E4" w:rsidRDefault="00E752E4">
          <w:pPr>
            <w:pStyle w:val="TDC1"/>
            <w:rPr>
              <w:rFonts w:cstheme="minorBidi"/>
              <w:noProof/>
              <w:kern w:val="2"/>
            </w:rPr>
          </w:pPr>
          <w:hyperlink w:anchor="_Toc152343494" w:history="1">
            <w:r w:rsidRPr="001B077A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D40B" w14:textId="6C569F62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95" w:history="1">
            <w:r w:rsidRPr="001B077A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754D" w14:textId="39036312" w:rsidR="00E752E4" w:rsidRDefault="00E752E4">
          <w:pPr>
            <w:pStyle w:val="TDC1"/>
            <w:rPr>
              <w:rFonts w:cstheme="minorBidi"/>
              <w:noProof/>
              <w:kern w:val="2"/>
            </w:rPr>
          </w:pPr>
          <w:hyperlink w:anchor="_Toc152343496" w:history="1">
            <w:r w:rsidRPr="001B077A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D381" w14:textId="67597AF7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97" w:history="1">
            <w:r w:rsidRPr="001B077A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CF1C" w14:textId="4007F539" w:rsidR="00E752E4" w:rsidRDefault="00E752E4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98" w:history="1">
            <w:r w:rsidRPr="001B077A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3771" w14:textId="603555C9" w:rsidR="00E752E4" w:rsidRDefault="00E752E4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499" w:history="1">
            <w:r w:rsidRPr="001B077A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D4D3" w14:textId="4B199BA4" w:rsidR="00E752E4" w:rsidRDefault="00E752E4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00" w:history="1">
            <w:r w:rsidRPr="001B077A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765A" w14:textId="215CA6E2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01" w:history="1">
            <w:r w:rsidRPr="001B077A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0A0C" w14:textId="0A31861C" w:rsidR="00E752E4" w:rsidRDefault="00E752E4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02" w:history="1">
            <w:r w:rsidRPr="001B077A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66C6" w14:textId="64DCE42F" w:rsidR="00E752E4" w:rsidRDefault="00E752E4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03" w:history="1">
            <w:r w:rsidRPr="001B077A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696F" w14:textId="12E6057E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04" w:history="1">
            <w:r w:rsidRPr="001B077A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A750" w14:textId="28F34276" w:rsidR="00E752E4" w:rsidRDefault="00E752E4">
          <w:pPr>
            <w:pStyle w:val="TDC1"/>
            <w:rPr>
              <w:rFonts w:cstheme="minorBidi"/>
              <w:noProof/>
              <w:kern w:val="2"/>
            </w:rPr>
          </w:pPr>
          <w:hyperlink w:anchor="_Toc152343505" w:history="1">
            <w:r w:rsidRPr="001B077A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4F53" w14:textId="25BA0393" w:rsidR="00E752E4" w:rsidRDefault="00E752E4">
          <w:pPr>
            <w:pStyle w:val="TDC1"/>
            <w:rPr>
              <w:rFonts w:cstheme="minorBidi"/>
              <w:noProof/>
              <w:kern w:val="2"/>
            </w:rPr>
          </w:pPr>
          <w:hyperlink w:anchor="_Toc152343506" w:history="1">
            <w:r w:rsidRPr="001B077A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803E2" w14:textId="753A2480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07" w:history="1">
            <w:r w:rsidRPr="001B077A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E220" w14:textId="7F96469D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08" w:history="1">
            <w:r w:rsidRPr="001B077A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A41D" w14:textId="72C0F6FC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09" w:history="1">
            <w:r w:rsidRPr="001B077A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D91C" w14:textId="791ACD3D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10" w:history="1">
            <w:r w:rsidRPr="001B077A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C238" w14:textId="3FADE1DF" w:rsidR="00E752E4" w:rsidRDefault="00E752E4">
          <w:pPr>
            <w:pStyle w:val="TDC1"/>
            <w:rPr>
              <w:rFonts w:cstheme="minorBidi"/>
              <w:noProof/>
              <w:kern w:val="2"/>
            </w:rPr>
          </w:pPr>
          <w:hyperlink w:anchor="_Toc152343511" w:history="1">
            <w:r w:rsidRPr="001B077A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96EA" w14:textId="44922D33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12" w:history="1">
            <w:r w:rsidRPr="001B077A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6E2A" w14:textId="7FAC4967" w:rsidR="00E752E4" w:rsidRDefault="00E752E4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13" w:history="1">
            <w:r w:rsidRPr="001B077A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3553" w14:textId="37308834" w:rsidR="00E752E4" w:rsidRDefault="00E752E4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14" w:history="1">
            <w:r w:rsidRPr="001B077A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727E" w14:textId="663593C8" w:rsidR="00E752E4" w:rsidRDefault="00E752E4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15" w:history="1">
            <w:r w:rsidRPr="001B077A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0E3D" w14:textId="4A878D03" w:rsidR="00E752E4" w:rsidRDefault="00E752E4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343516" w:history="1">
            <w:r w:rsidRPr="001B077A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F20F" w14:textId="15F2C7CF" w:rsidR="00E752E4" w:rsidRDefault="00E752E4">
          <w:pPr>
            <w:pStyle w:val="TDC1"/>
            <w:rPr>
              <w:rFonts w:cstheme="minorBidi"/>
              <w:noProof/>
              <w:kern w:val="2"/>
            </w:rPr>
          </w:pPr>
          <w:hyperlink w:anchor="_Toc152343517" w:history="1">
            <w:r w:rsidRPr="001B077A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1B077A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3518F04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6E116621" w:rsidR="00C36169" w:rsidRPr="00230F5A" w:rsidRDefault="002F146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D03</w:t>
            </w:r>
          </w:p>
        </w:tc>
        <w:tc>
          <w:tcPr>
            <w:tcW w:w="1342" w:type="dxa"/>
          </w:tcPr>
          <w:p w14:paraId="22F848E4" w14:textId="56A66F2F" w:rsidR="00C36169" w:rsidRPr="00230F5A" w:rsidRDefault="002F146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51D9751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269C363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49719CE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0F65A4D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4541FBC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330FBC9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10AC0A3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5596AE5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151B5B9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E6EA0C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13253E8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5B66D5C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5B2FFF6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0B26665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7DC1B41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43483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43484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3639D107" w14:textId="6D452D1C" w:rsidR="000F012A" w:rsidRPr="00230F5A" w:rsidRDefault="000F012A" w:rsidP="000F012A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7D429A9C" w14:textId="77777777" w:rsidR="00FA2D94" w:rsidRPr="00475C81" w:rsidRDefault="00FA2D94" w:rsidP="00FA2D94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FA2D94" w:rsidRPr="00475C81" w14:paraId="1316A052" w14:textId="77777777" w:rsidTr="00D255A8">
        <w:trPr>
          <w:trHeight w:val="241"/>
        </w:trPr>
        <w:tc>
          <w:tcPr>
            <w:tcW w:w="1414" w:type="dxa"/>
          </w:tcPr>
          <w:p w14:paraId="7F3247A2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</w:tcPr>
          <w:p w14:paraId="46F30085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</w:tcPr>
          <w:p w14:paraId="7367D318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Código del banco</w:t>
            </w:r>
          </w:p>
        </w:tc>
        <w:tc>
          <w:tcPr>
            <w:tcW w:w="2977" w:type="dxa"/>
          </w:tcPr>
          <w:p w14:paraId="711A2552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9(04)</w:t>
            </w:r>
          </w:p>
        </w:tc>
      </w:tr>
      <w:tr w:rsidR="00FA2D94" w:rsidRPr="00475C81" w14:paraId="29C966D5" w14:textId="77777777" w:rsidTr="00D255A8">
        <w:trPr>
          <w:trHeight w:val="244"/>
        </w:trPr>
        <w:tc>
          <w:tcPr>
            <w:tcW w:w="1414" w:type="dxa"/>
          </w:tcPr>
          <w:p w14:paraId="6611220F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</w:tcPr>
          <w:p w14:paraId="3A548319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</w:tcPr>
          <w:p w14:paraId="57363444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475C81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475C81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475C81"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557FFAE8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475C81">
              <w:rPr>
                <w:rFonts w:ascii="Times New Roman" w:hAnsi="Times New Roman" w:cs="Times New Roman"/>
              </w:rPr>
              <w:t>X(</w:t>
            </w:r>
            <w:proofErr w:type="gramEnd"/>
            <w:r w:rsidRPr="00475C81">
              <w:rPr>
                <w:rFonts w:ascii="Times New Roman" w:hAnsi="Times New Roman" w:cs="Times New Roman"/>
              </w:rPr>
              <w:t>03)</w:t>
            </w:r>
          </w:p>
        </w:tc>
      </w:tr>
      <w:tr w:rsidR="00FA2D94" w:rsidRPr="00475C81" w14:paraId="7DB91D4D" w14:textId="77777777" w:rsidTr="00D255A8">
        <w:trPr>
          <w:trHeight w:val="241"/>
        </w:trPr>
        <w:tc>
          <w:tcPr>
            <w:tcW w:w="1414" w:type="dxa"/>
          </w:tcPr>
          <w:p w14:paraId="2E7AB6F9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</w:tcPr>
          <w:p w14:paraId="34CA2DC6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</w:tcPr>
          <w:p w14:paraId="4B4ACB10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475C81"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0F5CFF41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475C81">
              <w:rPr>
                <w:rFonts w:ascii="Times New Roman" w:hAnsi="Times New Roman" w:cs="Times New Roman"/>
              </w:rPr>
              <w:t>P(</w:t>
            </w:r>
            <w:proofErr w:type="gramEnd"/>
            <w:r w:rsidRPr="00475C81">
              <w:rPr>
                <w:rFonts w:ascii="Times New Roman" w:hAnsi="Times New Roman" w:cs="Times New Roman"/>
              </w:rPr>
              <w:t>06)</w:t>
            </w:r>
            <w:r>
              <w:rPr>
                <w:rFonts w:ascii="Times New Roman" w:hAnsi="Times New Roman" w:cs="Times New Roman"/>
              </w:rPr>
              <w:t xml:space="preserve">     AAAAMM</w:t>
            </w:r>
          </w:p>
        </w:tc>
      </w:tr>
      <w:tr w:rsidR="00FA2D94" w:rsidRPr="00475C81" w14:paraId="7784E7FD" w14:textId="77777777" w:rsidTr="00D255A8">
        <w:trPr>
          <w:trHeight w:val="242"/>
        </w:trPr>
        <w:tc>
          <w:tcPr>
            <w:tcW w:w="1414" w:type="dxa"/>
            <w:tcBorders>
              <w:bottom w:val="single" w:sz="6" w:space="0" w:color="000000"/>
            </w:tcBorders>
          </w:tcPr>
          <w:p w14:paraId="41A6181F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 w14:paraId="1BF82E90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bottom w:val="single" w:sz="6" w:space="0" w:color="000000"/>
            </w:tcBorders>
          </w:tcPr>
          <w:p w14:paraId="1B1F00DD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475C81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0F70DAC1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475C81">
              <w:rPr>
                <w:rFonts w:ascii="Times New Roman" w:hAnsi="Times New Roman" w:cs="Times New Roman"/>
              </w:rPr>
              <w:t>X(</w:t>
            </w:r>
            <w:proofErr w:type="gramEnd"/>
            <w:r w:rsidRPr="00475C81">
              <w:rPr>
                <w:rFonts w:ascii="Times New Roman" w:hAnsi="Times New Roman" w:cs="Times New Roman"/>
              </w:rPr>
              <w:t>189)</w:t>
            </w:r>
          </w:p>
        </w:tc>
      </w:tr>
    </w:tbl>
    <w:p w14:paraId="40C4D8DC" w14:textId="77777777" w:rsidR="00FA2D94" w:rsidRPr="00475C81" w:rsidRDefault="00FA2D94" w:rsidP="00FA2D94">
      <w:pPr>
        <w:pStyle w:val="Textoindependiente"/>
        <w:ind w:left="212"/>
        <w:jc w:val="both"/>
        <w:rPr>
          <w:rFonts w:ascii="Times New Roman" w:hAnsi="Times New Roman" w:cs="Times New Roman"/>
        </w:rPr>
      </w:pPr>
      <w:r w:rsidRPr="00475C81">
        <w:rPr>
          <w:rFonts w:ascii="Times New Roman" w:hAnsi="Times New Roman" w:cs="Times New Roman"/>
        </w:rPr>
        <w:t>Longitud</w:t>
      </w:r>
      <w:r w:rsidRPr="00475C81">
        <w:rPr>
          <w:rFonts w:ascii="Times New Roman" w:hAnsi="Times New Roman" w:cs="Times New Roman"/>
          <w:spacing w:val="-3"/>
        </w:rPr>
        <w:t xml:space="preserve"> </w:t>
      </w:r>
      <w:r w:rsidRPr="00475C81">
        <w:rPr>
          <w:rFonts w:ascii="Times New Roman" w:hAnsi="Times New Roman" w:cs="Times New Roman"/>
        </w:rPr>
        <w:t>Total</w:t>
      </w:r>
      <w:r w:rsidRPr="00475C81">
        <w:rPr>
          <w:rFonts w:ascii="Times New Roman" w:hAnsi="Times New Roman" w:cs="Times New Roman"/>
          <w:spacing w:val="-1"/>
        </w:rPr>
        <w:t xml:space="preserve"> </w:t>
      </w:r>
      <w:r w:rsidRPr="00475C81">
        <w:rPr>
          <w:rFonts w:ascii="Times New Roman" w:hAnsi="Times New Roman" w:cs="Times New Roman"/>
        </w:rPr>
        <w:t>del</w:t>
      </w:r>
      <w:r w:rsidRPr="00475C81">
        <w:rPr>
          <w:rFonts w:ascii="Times New Roman" w:hAnsi="Times New Roman" w:cs="Times New Roman"/>
          <w:spacing w:val="-2"/>
        </w:rPr>
        <w:t xml:space="preserve"> </w:t>
      </w:r>
      <w:r w:rsidRPr="00475C81">
        <w:rPr>
          <w:rFonts w:ascii="Times New Roman" w:hAnsi="Times New Roman" w:cs="Times New Roman"/>
        </w:rPr>
        <w:t>registro: 202</w:t>
      </w:r>
      <w:r w:rsidRPr="00475C81">
        <w:rPr>
          <w:rFonts w:ascii="Times New Roman" w:hAnsi="Times New Roman" w:cs="Times New Roman"/>
          <w:spacing w:val="-1"/>
        </w:rPr>
        <w:t xml:space="preserve"> </w:t>
      </w:r>
      <w:r w:rsidRPr="00475C81">
        <w:rPr>
          <w:rFonts w:ascii="Times New Roman" w:hAnsi="Times New Roman" w:cs="Times New Roman"/>
        </w:rPr>
        <w:t>Bytes</w:t>
      </w:r>
    </w:p>
    <w:p w14:paraId="5AC044D0" w14:textId="77777777" w:rsidR="00FA2D94" w:rsidRPr="00475C81" w:rsidRDefault="00FA2D94" w:rsidP="00FA2D94">
      <w:pPr>
        <w:spacing w:before="1"/>
        <w:ind w:left="212" w:firstLine="496"/>
        <w:rPr>
          <w:rFonts w:ascii="Times New Roman" w:hAnsi="Times New Roman" w:cs="Times New Roman"/>
          <w:i/>
          <w:sz w:val="20"/>
        </w:rPr>
      </w:pPr>
    </w:p>
    <w:p w14:paraId="1D1CD80D" w14:textId="77777777" w:rsidR="00FA2D94" w:rsidRPr="00475C81" w:rsidRDefault="00FA2D94" w:rsidP="00FA2D94">
      <w:pPr>
        <w:tabs>
          <w:tab w:val="left" w:pos="1349"/>
        </w:tabs>
        <w:spacing w:after="58"/>
        <w:rPr>
          <w:rFonts w:ascii="Times New Roman" w:hAnsi="Times New Roman" w:cs="Times New Roman"/>
          <w:i/>
          <w:sz w:val="20"/>
        </w:rPr>
      </w:pPr>
      <w:r w:rsidRPr="00475C81">
        <w:rPr>
          <w:rFonts w:ascii="Times New Roman" w:hAnsi="Times New Roman" w:cs="Times New Roman"/>
          <w:i/>
          <w:sz w:val="20"/>
        </w:rPr>
        <w:t>Registros</w:t>
      </w:r>
      <w:r w:rsidRPr="00475C81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475C81">
        <w:rPr>
          <w:rFonts w:ascii="Times New Roman" w:hAnsi="Times New Roman" w:cs="Times New Roman"/>
          <w:i/>
          <w:sz w:val="20"/>
        </w:rPr>
        <w:t>de</w:t>
      </w:r>
      <w:r w:rsidRPr="00475C81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475C81">
        <w:rPr>
          <w:rFonts w:ascii="Times New Roman" w:hAnsi="Times New Roman" w:cs="Times New Roman"/>
          <w:i/>
          <w:sz w:val="20"/>
        </w:rPr>
        <w:t>datos</w:t>
      </w:r>
    </w:p>
    <w:tbl>
      <w:tblPr>
        <w:tblStyle w:val="TableNormal"/>
        <w:tblW w:w="97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A2D94" w:rsidRPr="00475C81" w14:paraId="1C0DD5C0" w14:textId="77777777" w:rsidTr="00D255A8">
        <w:trPr>
          <w:trHeight w:val="244"/>
        </w:trPr>
        <w:tc>
          <w:tcPr>
            <w:tcW w:w="1414" w:type="dxa"/>
          </w:tcPr>
          <w:p w14:paraId="76992131" w14:textId="77777777" w:rsidR="00FA2D94" w:rsidRPr="00475C81" w:rsidRDefault="00FA2D94" w:rsidP="00D255A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6B9B5706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6675B2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RUT</w:t>
            </w:r>
            <w:r w:rsidRPr="00475C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del</w:t>
            </w:r>
            <w:r w:rsidRPr="00475C8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12BDF287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475C81">
              <w:rPr>
                <w:rFonts w:ascii="Times New Roman" w:hAnsi="Times New Roman" w:cs="Times New Roman"/>
                <w:sz w:val="20"/>
              </w:rPr>
              <w:t>09)VX</w:t>
            </w:r>
            <w:proofErr w:type="gramEnd"/>
            <w:r w:rsidRPr="00475C81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FA2D94" w:rsidRPr="00475C81" w14:paraId="79CD68BE" w14:textId="77777777" w:rsidTr="00D255A8">
        <w:trPr>
          <w:trHeight w:val="241"/>
        </w:trPr>
        <w:tc>
          <w:tcPr>
            <w:tcW w:w="1414" w:type="dxa"/>
          </w:tcPr>
          <w:p w14:paraId="59CDDCC6" w14:textId="77777777" w:rsidR="00FA2D94" w:rsidRPr="00475C81" w:rsidRDefault="00FA2D94" w:rsidP="00D255A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99B7058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31C6B1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Nombre</w:t>
            </w:r>
          </w:p>
        </w:tc>
        <w:tc>
          <w:tcPr>
            <w:tcW w:w="2549" w:type="dxa"/>
          </w:tcPr>
          <w:p w14:paraId="6FA075A0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475C81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475C81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FA2D94" w:rsidRPr="00475C81" w14:paraId="1522E84A" w14:textId="77777777" w:rsidTr="00D255A8">
        <w:trPr>
          <w:trHeight w:val="241"/>
        </w:trPr>
        <w:tc>
          <w:tcPr>
            <w:tcW w:w="1414" w:type="dxa"/>
          </w:tcPr>
          <w:p w14:paraId="58383756" w14:textId="77777777" w:rsidR="00FA2D94" w:rsidRPr="00475C81" w:rsidRDefault="00FA2D94" w:rsidP="00D255A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FAFB0E2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221DBB8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Categoría</w:t>
            </w:r>
            <w:proofErr w:type="spellEnd"/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del</w:t>
            </w:r>
            <w:r w:rsidRPr="00475C8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37F6E102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FA2D94" w:rsidRPr="00475C81" w14:paraId="5C827538" w14:textId="77777777" w:rsidTr="00D255A8">
        <w:trPr>
          <w:trHeight w:val="244"/>
        </w:trPr>
        <w:tc>
          <w:tcPr>
            <w:tcW w:w="1414" w:type="dxa"/>
          </w:tcPr>
          <w:p w14:paraId="77361B32" w14:textId="77777777" w:rsidR="00FA2D94" w:rsidRPr="00475C81" w:rsidRDefault="00FA2D94" w:rsidP="00D255A8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1BE55D5" w14:textId="77777777" w:rsidR="00FA2D94" w:rsidRPr="00475C81" w:rsidRDefault="00FA2D94" w:rsidP="00D255A8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EFB235" w14:textId="77777777" w:rsidR="00FA2D94" w:rsidRPr="00475C81" w:rsidRDefault="00FA2D94" w:rsidP="00D255A8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Fecha</w:t>
            </w:r>
            <w:proofErr w:type="spellEnd"/>
            <w:r w:rsidRPr="00475C8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de</w:t>
            </w:r>
            <w:r w:rsidRPr="00475C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constitución</w:t>
            </w:r>
            <w:proofErr w:type="spellEnd"/>
          </w:p>
        </w:tc>
        <w:tc>
          <w:tcPr>
            <w:tcW w:w="2549" w:type="dxa"/>
          </w:tcPr>
          <w:p w14:paraId="5F946F66" w14:textId="77777777" w:rsidR="00FA2D94" w:rsidRPr="00475C81" w:rsidRDefault="00FA2D94" w:rsidP="00D255A8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475C81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475C81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FA2D94" w:rsidRPr="00475C81" w14:paraId="0BC4EBDB" w14:textId="77777777" w:rsidTr="00D255A8">
        <w:trPr>
          <w:trHeight w:val="242"/>
        </w:trPr>
        <w:tc>
          <w:tcPr>
            <w:tcW w:w="1414" w:type="dxa"/>
          </w:tcPr>
          <w:p w14:paraId="13D7C508" w14:textId="77777777" w:rsidR="00FA2D94" w:rsidRPr="00475C81" w:rsidRDefault="00FA2D94" w:rsidP="00D255A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7AE75A8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E49F3F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Comuna</w:t>
            </w:r>
            <w:proofErr w:type="spellEnd"/>
            <w:r w:rsidRPr="00475C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o</w:t>
            </w:r>
            <w:r w:rsidRPr="00475C8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país</w:t>
            </w:r>
            <w:proofErr w:type="spellEnd"/>
          </w:p>
        </w:tc>
        <w:tc>
          <w:tcPr>
            <w:tcW w:w="2549" w:type="dxa"/>
          </w:tcPr>
          <w:p w14:paraId="0FBE1F56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9(06)</w:t>
            </w:r>
          </w:p>
        </w:tc>
      </w:tr>
      <w:tr w:rsidR="00FA2D94" w:rsidRPr="00475C81" w14:paraId="7637E3B4" w14:textId="77777777" w:rsidTr="00D255A8">
        <w:trPr>
          <w:trHeight w:val="244"/>
        </w:trPr>
        <w:tc>
          <w:tcPr>
            <w:tcW w:w="1414" w:type="dxa"/>
          </w:tcPr>
          <w:p w14:paraId="1C98DA39" w14:textId="77777777" w:rsidR="00FA2D94" w:rsidRPr="00475C81" w:rsidRDefault="00FA2D94" w:rsidP="00D255A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2EF86FE2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BE90D44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Actividad</w:t>
            </w:r>
            <w:proofErr w:type="spellEnd"/>
            <w:r w:rsidRPr="00475C8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económica</w:t>
            </w:r>
            <w:proofErr w:type="spellEnd"/>
          </w:p>
        </w:tc>
        <w:tc>
          <w:tcPr>
            <w:tcW w:w="2549" w:type="dxa"/>
          </w:tcPr>
          <w:p w14:paraId="06AEAD38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FA2D94" w:rsidRPr="00475C81" w14:paraId="6A20B311" w14:textId="77777777" w:rsidTr="00D255A8">
        <w:trPr>
          <w:trHeight w:val="242"/>
        </w:trPr>
        <w:tc>
          <w:tcPr>
            <w:tcW w:w="1414" w:type="dxa"/>
          </w:tcPr>
          <w:p w14:paraId="59277097" w14:textId="77777777" w:rsidR="00FA2D94" w:rsidRPr="00475C81" w:rsidRDefault="00FA2D94" w:rsidP="00D255A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591748F7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570C16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Composición</w:t>
            </w:r>
            <w:proofErr w:type="spellEnd"/>
            <w:r w:rsidRPr="00475C8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institucional</w:t>
            </w:r>
            <w:proofErr w:type="spellEnd"/>
          </w:p>
        </w:tc>
        <w:tc>
          <w:tcPr>
            <w:tcW w:w="2549" w:type="dxa"/>
          </w:tcPr>
          <w:p w14:paraId="3F779876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FA2D94" w:rsidRPr="00475C81" w14:paraId="2285B7AD" w14:textId="77777777" w:rsidTr="00D255A8">
        <w:trPr>
          <w:trHeight w:val="244"/>
        </w:trPr>
        <w:tc>
          <w:tcPr>
            <w:tcW w:w="1414" w:type="dxa"/>
          </w:tcPr>
          <w:p w14:paraId="038288F8" w14:textId="77777777" w:rsidR="00FA2D94" w:rsidRPr="00475C81" w:rsidRDefault="00FA2D94" w:rsidP="00D255A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41CD33E3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4C623B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Fecha</w:t>
            </w:r>
            <w:proofErr w:type="spellEnd"/>
            <w:r w:rsidRPr="00475C8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de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antecedentes</w:t>
            </w:r>
            <w:proofErr w:type="spellEnd"/>
            <w:r w:rsidRPr="00475C8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financieros</w:t>
            </w:r>
            <w:proofErr w:type="spellEnd"/>
          </w:p>
        </w:tc>
        <w:tc>
          <w:tcPr>
            <w:tcW w:w="2549" w:type="dxa"/>
          </w:tcPr>
          <w:p w14:paraId="25615850" w14:textId="77777777" w:rsidR="00FA2D94" w:rsidRPr="00475C81" w:rsidRDefault="00FA2D94" w:rsidP="00D255A8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475C81">
              <w:rPr>
                <w:rFonts w:ascii="Times New Roman" w:hAnsi="Times New Roman" w:cs="Times New Roman"/>
                <w:sz w:val="18"/>
              </w:rPr>
              <w:t>F(</w:t>
            </w:r>
            <w:proofErr w:type="gramEnd"/>
            <w:r w:rsidRPr="00475C81">
              <w:rPr>
                <w:rFonts w:ascii="Times New Roman" w:hAnsi="Times New Roman" w:cs="Times New Roman"/>
                <w:sz w:val="18"/>
              </w:rPr>
              <w:t>08)</w:t>
            </w:r>
          </w:p>
        </w:tc>
      </w:tr>
      <w:tr w:rsidR="00FA2D94" w:rsidRPr="00475C81" w14:paraId="21A189C2" w14:textId="77777777" w:rsidTr="00D255A8">
        <w:trPr>
          <w:trHeight w:val="242"/>
        </w:trPr>
        <w:tc>
          <w:tcPr>
            <w:tcW w:w="1414" w:type="dxa"/>
          </w:tcPr>
          <w:p w14:paraId="7EE42DAD" w14:textId="77777777" w:rsidR="00FA2D94" w:rsidRPr="00475C81" w:rsidRDefault="00FA2D94" w:rsidP="00D255A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12B95124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6A9F54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Total</w:t>
            </w:r>
            <w:r w:rsidRPr="00475C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activos</w:t>
            </w:r>
            <w:proofErr w:type="spellEnd"/>
          </w:p>
        </w:tc>
        <w:tc>
          <w:tcPr>
            <w:tcW w:w="2549" w:type="dxa"/>
          </w:tcPr>
          <w:p w14:paraId="176F3DC6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9(20)</w:t>
            </w:r>
          </w:p>
        </w:tc>
      </w:tr>
      <w:tr w:rsidR="00FA2D94" w:rsidRPr="00475C81" w14:paraId="55F4519A" w14:textId="77777777" w:rsidTr="00D255A8">
        <w:trPr>
          <w:trHeight w:val="244"/>
        </w:trPr>
        <w:tc>
          <w:tcPr>
            <w:tcW w:w="1414" w:type="dxa"/>
          </w:tcPr>
          <w:p w14:paraId="4D2E8D20" w14:textId="77777777" w:rsidR="00FA2D94" w:rsidRPr="00475C81" w:rsidRDefault="00FA2D94" w:rsidP="00D255A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0DE8E091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FBC948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Total</w:t>
            </w:r>
            <w:r w:rsidRPr="00475C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pasivos</w:t>
            </w:r>
            <w:proofErr w:type="spellEnd"/>
            <w:r w:rsidRPr="00475C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20"/>
              </w:rPr>
              <w:t>exigibles</w:t>
            </w:r>
            <w:proofErr w:type="spellEnd"/>
          </w:p>
        </w:tc>
        <w:tc>
          <w:tcPr>
            <w:tcW w:w="2549" w:type="dxa"/>
          </w:tcPr>
          <w:p w14:paraId="0B65A840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9(20)</w:t>
            </w:r>
          </w:p>
        </w:tc>
      </w:tr>
      <w:tr w:rsidR="00FA2D94" w:rsidRPr="00475C81" w14:paraId="13BB379B" w14:textId="77777777" w:rsidTr="00D255A8">
        <w:trPr>
          <w:trHeight w:val="242"/>
        </w:trPr>
        <w:tc>
          <w:tcPr>
            <w:tcW w:w="1414" w:type="dxa"/>
          </w:tcPr>
          <w:p w14:paraId="18EB5D2F" w14:textId="77777777" w:rsidR="00FA2D94" w:rsidRPr="00475C81" w:rsidRDefault="00FA2D94" w:rsidP="00D255A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18629E8E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A697632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Patrimonio</w:t>
            </w:r>
          </w:p>
        </w:tc>
        <w:tc>
          <w:tcPr>
            <w:tcW w:w="2549" w:type="dxa"/>
          </w:tcPr>
          <w:p w14:paraId="5AE81003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S9(20)</w:t>
            </w:r>
          </w:p>
        </w:tc>
      </w:tr>
      <w:tr w:rsidR="00FA2D94" w:rsidRPr="00475C81" w14:paraId="50CD901C" w14:textId="77777777" w:rsidTr="00D255A8">
        <w:trPr>
          <w:trHeight w:val="242"/>
        </w:trPr>
        <w:tc>
          <w:tcPr>
            <w:tcW w:w="1414" w:type="dxa"/>
          </w:tcPr>
          <w:p w14:paraId="1050FA19" w14:textId="77777777" w:rsidR="00FA2D94" w:rsidRPr="00475C81" w:rsidRDefault="00FA2D94" w:rsidP="00D255A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0D973AD2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DB8446E" w14:textId="77777777" w:rsidR="00FA2D94" w:rsidRPr="00475C81" w:rsidRDefault="00FA2D94" w:rsidP="00D255A8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475C81">
              <w:rPr>
                <w:rFonts w:ascii="Times New Roman" w:hAnsi="Times New Roman" w:cs="Times New Roman"/>
                <w:sz w:val="18"/>
              </w:rPr>
              <w:t>Resultado</w:t>
            </w:r>
            <w:proofErr w:type="spellEnd"/>
            <w:r w:rsidRPr="00475C81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</w:rPr>
              <w:t>del</w:t>
            </w:r>
            <w:r w:rsidRPr="00475C81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sz w:val="18"/>
              </w:rPr>
              <w:t>ejercicio</w:t>
            </w:r>
            <w:proofErr w:type="spellEnd"/>
          </w:p>
        </w:tc>
        <w:tc>
          <w:tcPr>
            <w:tcW w:w="2549" w:type="dxa"/>
          </w:tcPr>
          <w:p w14:paraId="21262E5E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S9(20)</w:t>
            </w:r>
          </w:p>
        </w:tc>
      </w:tr>
      <w:tr w:rsidR="00FA2D94" w:rsidRPr="00475C81" w14:paraId="1A3C8571" w14:textId="77777777" w:rsidTr="00D255A8">
        <w:trPr>
          <w:trHeight w:val="244"/>
        </w:trPr>
        <w:tc>
          <w:tcPr>
            <w:tcW w:w="1414" w:type="dxa"/>
          </w:tcPr>
          <w:p w14:paraId="791E5258" w14:textId="77777777" w:rsidR="00FA2D94" w:rsidRPr="00475C81" w:rsidRDefault="00FA2D94" w:rsidP="00D255A8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1B49E173" w14:textId="77777777" w:rsidR="00FA2D94" w:rsidRPr="00475C81" w:rsidRDefault="00FA2D94" w:rsidP="00D255A8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C5AA668" w14:textId="77777777" w:rsidR="00FA2D94" w:rsidRPr="00475C81" w:rsidRDefault="00FA2D94" w:rsidP="00D255A8">
            <w:pPr>
              <w:pStyle w:val="TableParagraph"/>
              <w:spacing w:before="1"/>
              <w:rPr>
                <w:rFonts w:ascii="Times New Roman" w:hAnsi="Times New Roman" w:cs="Times New Roman"/>
                <w:sz w:val="18"/>
                <w:lang w:val="es-CL"/>
              </w:rPr>
            </w:pP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Fecha</w:t>
            </w:r>
            <w:r w:rsidRPr="00475C81">
              <w:rPr>
                <w:rFonts w:ascii="Times New Roman" w:hAnsi="Times New Roman" w:cs="Times New Roman"/>
                <w:spacing w:val="-1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de ingreso</w:t>
            </w:r>
            <w:r w:rsidRPr="00475C81">
              <w:rPr>
                <w:rFonts w:ascii="Times New Roman" w:hAnsi="Times New Roman" w:cs="Times New Roman"/>
                <w:spacing w:val="-3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o renta</w:t>
            </w:r>
          </w:p>
        </w:tc>
        <w:tc>
          <w:tcPr>
            <w:tcW w:w="2549" w:type="dxa"/>
          </w:tcPr>
          <w:p w14:paraId="3CAED560" w14:textId="77777777" w:rsidR="00FA2D94" w:rsidRPr="00475C81" w:rsidRDefault="00FA2D94" w:rsidP="00D255A8">
            <w:pPr>
              <w:pStyle w:val="TableParagraph"/>
              <w:spacing w:before="1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475C81">
              <w:rPr>
                <w:rFonts w:ascii="Times New Roman" w:hAnsi="Times New Roman" w:cs="Times New Roman"/>
                <w:sz w:val="18"/>
              </w:rPr>
              <w:t>F(</w:t>
            </w:r>
            <w:proofErr w:type="gramEnd"/>
            <w:r w:rsidRPr="00475C81">
              <w:rPr>
                <w:rFonts w:ascii="Times New Roman" w:hAnsi="Times New Roman" w:cs="Times New Roman"/>
                <w:sz w:val="18"/>
              </w:rPr>
              <w:t>08)</w:t>
            </w:r>
          </w:p>
        </w:tc>
      </w:tr>
      <w:tr w:rsidR="00FA2D94" w:rsidRPr="00475C81" w14:paraId="3341ADBD" w14:textId="77777777" w:rsidTr="00D255A8">
        <w:trPr>
          <w:trHeight w:val="241"/>
        </w:trPr>
        <w:tc>
          <w:tcPr>
            <w:tcW w:w="1414" w:type="dxa"/>
          </w:tcPr>
          <w:p w14:paraId="1ED7F10E" w14:textId="77777777" w:rsidR="00FA2D94" w:rsidRPr="00475C81" w:rsidRDefault="00FA2D94" w:rsidP="00D255A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</w:tcPr>
          <w:p w14:paraId="5D4777FB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D2C67B" w14:textId="77777777" w:rsidR="00FA2D94" w:rsidRPr="00475C81" w:rsidRDefault="00FA2D94" w:rsidP="00D255A8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8"/>
                <w:lang w:val="es-CL"/>
              </w:rPr>
            </w:pP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Base</w:t>
            </w:r>
            <w:r w:rsidRPr="00475C81">
              <w:rPr>
                <w:rFonts w:ascii="Times New Roman" w:hAnsi="Times New Roman" w:cs="Times New Roman"/>
                <w:spacing w:val="-2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de</w:t>
            </w:r>
            <w:r w:rsidRPr="00475C81">
              <w:rPr>
                <w:rFonts w:ascii="Times New Roman" w:hAnsi="Times New Roman" w:cs="Times New Roman"/>
                <w:spacing w:val="-2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determinación</w:t>
            </w:r>
            <w:r w:rsidRPr="00475C81">
              <w:rPr>
                <w:rFonts w:ascii="Times New Roman" w:hAnsi="Times New Roman" w:cs="Times New Roman"/>
                <w:spacing w:val="-2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del</w:t>
            </w:r>
            <w:r w:rsidRPr="00475C81">
              <w:rPr>
                <w:rFonts w:ascii="Times New Roman" w:hAnsi="Times New Roman" w:cs="Times New Roman"/>
                <w:spacing w:val="-3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ingreso</w:t>
            </w:r>
            <w:r w:rsidRPr="00475C81">
              <w:rPr>
                <w:rFonts w:ascii="Times New Roman" w:hAnsi="Times New Roman" w:cs="Times New Roman"/>
                <w:spacing w:val="-2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o</w:t>
            </w:r>
            <w:r w:rsidRPr="00475C81">
              <w:rPr>
                <w:rFonts w:ascii="Times New Roman" w:hAnsi="Times New Roman" w:cs="Times New Roman"/>
                <w:spacing w:val="-1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renta</w:t>
            </w:r>
          </w:p>
        </w:tc>
        <w:tc>
          <w:tcPr>
            <w:tcW w:w="2549" w:type="dxa"/>
          </w:tcPr>
          <w:p w14:paraId="46151E8C" w14:textId="77777777" w:rsidR="00FA2D94" w:rsidRPr="00475C81" w:rsidRDefault="00FA2D94" w:rsidP="00D255A8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8"/>
              </w:rPr>
            </w:pPr>
            <w:r w:rsidRPr="00475C81">
              <w:rPr>
                <w:rFonts w:ascii="Times New Roman" w:hAnsi="Times New Roman" w:cs="Times New Roman"/>
                <w:sz w:val="18"/>
              </w:rPr>
              <w:t>9(01)</w:t>
            </w:r>
          </w:p>
        </w:tc>
      </w:tr>
      <w:tr w:rsidR="00FA2D94" w:rsidRPr="00475C81" w14:paraId="01E009E9" w14:textId="77777777" w:rsidTr="00D255A8">
        <w:trPr>
          <w:trHeight w:val="244"/>
        </w:trPr>
        <w:tc>
          <w:tcPr>
            <w:tcW w:w="1414" w:type="dxa"/>
          </w:tcPr>
          <w:p w14:paraId="79B2ED12" w14:textId="77777777" w:rsidR="00FA2D94" w:rsidRPr="00475C81" w:rsidRDefault="00FA2D94" w:rsidP="00D255A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</w:tcPr>
          <w:p w14:paraId="603DBB55" w14:textId="77777777" w:rsidR="00FA2D94" w:rsidRPr="00475C81" w:rsidRDefault="00FA2D94" w:rsidP="00D255A8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B488605" w14:textId="77777777" w:rsidR="00FA2D94" w:rsidRPr="00475C81" w:rsidRDefault="00FA2D94" w:rsidP="00D255A8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8"/>
                <w:lang w:val="es-CL"/>
              </w:rPr>
            </w:pP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Monto</w:t>
            </w:r>
            <w:r w:rsidRPr="00475C81">
              <w:rPr>
                <w:rFonts w:ascii="Times New Roman" w:hAnsi="Times New Roman" w:cs="Times New Roman"/>
                <w:spacing w:val="-2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de</w:t>
            </w:r>
            <w:r w:rsidRPr="00475C81">
              <w:rPr>
                <w:rFonts w:ascii="Times New Roman" w:hAnsi="Times New Roman" w:cs="Times New Roman"/>
                <w:spacing w:val="-2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ingreso</w:t>
            </w:r>
            <w:r w:rsidRPr="00475C81">
              <w:rPr>
                <w:rFonts w:ascii="Times New Roman" w:hAnsi="Times New Roman" w:cs="Times New Roman"/>
                <w:spacing w:val="-3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o</w:t>
            </w:r>
            <w:r w:rsidRPr="00475C81">
              <w:rPr>
                <w:rFonts w:ascii="Times New Roman" w:hAnsi="Times New Roman" w:cs="Times New Roman"/>
                <w:spacing w:val="-2"/>
                <w:sz w:val="18"/>
                <w:lang w:val="es-CL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18"/>
                <w:lang w:val="es-CL"/>
              </w:rPr>
              <w:t>renta</w:t>
            </w:r>
          </w:p>
        </w:tc>
        <w:tc>
          <w:tcPr>
            <w:tcW w:w="2549" w:type="dxa"/>
          </w:tcPr>
          <w:p w14:paraId="684A34FF" w14:textId="77777777" w:rsidR="00FA2D94" w:rsidRPr="00475C81" w:rsidRDefault="00FA2D94" w:rsidP="00D255A8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8"/>
              </w:rPr>
            </w:pPr>
            <w:r w:rsidRPr="00475C81">
              <w:rPr>
                <w:rFonts w:ascii="Times New Roman" w:hAnsi="Times New Roman" w:cs="Times New Roman"/>
                <w:sz w:val="18"/>
              </w:rPr>
              <w:t>9(20)</w:t>
            </w:r>
          </w:p>
        </w:tc>
      </w:tr>
      <w:tr w:rsidR="00FA2D94" w:rsidRPr="00475C81" w14:paraId="490E2C69" w14:textId="77777777" w:rsidTr="00D255A8">
        <w:trPr>
          <w:trHeight w:val="241"/>
        </w:trPr>
        <w:tc>
          <w:tcPr>
            <w:tcW w:w="1414" w:type="dxa"/>
          </w:tcPr>
          <w:p w14:paraId="0AE8D902" w14:textId="77777777" w:rsidR="00FA2D94" w:rsidRPr="00475C81" w:rsidRDefault="00FA2D94" w:rsidP="00D255A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sz w:val="20"/>
              </w:rPr>
              <w:t>Campo</w:t>
            </w:r>
            <w:r w:rsidRPr="00475C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</w:tcPr>
          <w:p w14:paraId="21D9DF66" w14:textId="77777777" w:rsidR="00FA2D94" w:rsidRPr="00475C81" w:rsidRDefault="00FA2D94" w:rsidP="00D255A8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475C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5C02F8" w14:textId="77777777" w:rsidR="00FA2D94" w:rsidRPr="00475C81" w:rsidRDefault="00FA2D94" w:rsidP="00D255A8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8"/>
              </w:rPr>
            </w:pPr>
            <w:r w:rsidRPr="00475C81">
              <w:rPr>
                <w:rFonts w:ascii="Times New Roman" w:hAnsi="Times New Roman" w:cs="Times New Roman"/>
                <w:sz w:val="18"/>
              </w:rPr>
              <w:t>Filler</w:t>
            </w:r>
          </w:p>
        </w:tc>
        <w:tc>
          <w:tcPr>
            <w:tcW w:w="2549" w:type="dxa"/>
          </w:tcPr>
          <w:p w14:paraId="6AEAB427" w14:textId="77777777" w:rsidR="00FA2D94" w:rsidRPr="00475C81" w:rsidRDefault="00FA2D94" w:rsidP="00D255A8">
            <w:pPr>
              <w:pStyle w:val="TableParagraph"/>
              <w:spacing w:line="218" w:lineRule="exact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475C81">
              <w:rPr>
                <w:rFonts w:ascii="Times New Roman" w:hAnsi="Times New Roman" w:cs="Times New Roman"/>
                <w:sz w:val="18"/>
              </w:rPr>
              <w:t>X(</w:t>
            </w:r>
            <w:proofErr w:type="gramEnd"/>
            <w:r w:rsidRPr="00475C81">
              <w:rPr>
                <w:rFonts w:ascii="Times New Roman" w:hAnsi="Times New Roman" w:cs="Times New Roman"/>
                <w:sz w:val="18"/>
              </w:rPr>
              <w:t>01)</w:t>
            </w:r>
          </w:p>
        </w:tc>
      </w:tr>
    </w:tbl>
    <w:p w14:paraId="6E96BD83" w14:textId="3FCA95E1" w:rsidR="000F012A" w:rsidRPr="00230F5A" w:rsidRDefault="00FA2D94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  <w:r w:rsidRPr="00475C81">
        <w:rPr>
          <w:rFonts w:ascii="Times New Roman" w:hAnsi="Times New Roman" w:cs="Times New Roman"/>
        </w:rPr>
        <w:t>Longitud Total del registro: 202</w:t>
      </w:r>
      <w:r w:rsidRPr="00475C81">
        <w:rPr>
          <w:rFonts w:ascii="Times New Roman" w:hAnsi="Times New Roman" w:cs="Times New Roman"/>
          <w:spacing w:val="-1"/>
        </w:rPr>
        <w:t xml:space="preserve"> </w:t>
      </w:r>
      <w:r w:rsidRPr="00475C81">
        <w:rPr>
          <w:rFonts w:ascii="Times New Roman" w:hAnsi="Times New Roman" w:cs="Times New Roman"/>
        </w:rPr>
        <w:t>Bytes</w:t>
      </w: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43485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09770F7B" w14:textId="77777777" w:rsidR="00FA2D94" w:rsidRPr="00475C81" w:rsidRDefault="00FA2D94" w:rsidP="00FA2D94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pPr w:leftFromText="142" w:rightFromText="142" w:vertAnchor="text" w:horzAnchor="page" w:tblpX="1838" w:tblpY="169"/>
        <w:tblW w:w="16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7031"/>
        <w:gridCol w:w="7031"/>
      </w:tblGrid>
      <w:tr w:rsidR="00FA2D94" w:rsidRPr="00475C81" w14:paraId="31B547C2" w14:textId="77777777" w:rsidTr="00D255A8">
        <w:trPr>
          <w:trHeight w:val="268"/>
        </w:trPr>
        <w:tc>
          <w:tcPr>
            <w:tcW w:w="1129" w:type="dxa"/>
          </w:tcPr>
          <w:p w14:paraId="37999AEE" w14:textId="77777777" w:rsidR="00FA2D94" w:rsidRPr="00475C81" w:rsidRDefault="00FA2D94" w:rsidP="00D255A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1AD96D9C" w14:textId="77777777" w:rsidR="00FA2D94" w:rsidRPr="00475C81" w:rsidRDefault="00FA2D94" w:rsidP="00D255A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224EC8A6" w14:textId="77777777" w:rsidR="00FA2D94" w:rsidRPr="00475C81" w:rsidRDefault="00FA2D94" w:rsidP="00D255A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7031" w:type="dxa"/>
          </w:tcPr>
          <w:p w14:paraId="43744D04" w14:textId="77777777" w:rsidR="00FA2D94" w:rsidRPr="00475C81" w:rsidRDefault="00FA2D94" w:rsidP="00D255A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475C81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475C8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475C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475C8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475C8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475C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475C81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475C81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031" w:type="dxa"/>
          </w:tcPr>
          <w:p w14:paraId="5FBB5B95" w14:textId="77777777" w:rsidR="00FA2D94" w:rsidRPr="00475C81" w:rsidRDefault="00FA2D94" w:rsidP="00D255A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FA2D94" w:rsidRPr="00475C81" w14:paraId="509392B5" w14:textId="77777777" w:rsidTr="00D255A8">
        <w:trPr>
          <w:trHeight w:val="268"/>
        </w:trPr>
        <w:tc>
          <w:tcPr>
            <w:tcW w:w="1129" w:type="dxa"/>
          </w:tcPr>
          <w:p w14:paraId="128EB525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7C813DA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1AE49A5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7031" w:type="dxa"/>
          </w:tcPr>
          <w:p w14:paraId="364C024E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7031" w:type="dxa"/>
          </w:tcPr>
          <w:p w14:paraId="1D012921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FA2D94" w:rsidRPr="00475C81" w14:paraId="1179CEDC" w14:textId="77777777" w:rsidTr="00D255A8">
        <w:trPr>
          <w:trHeight w:val="268"/>
        </w:trPr>
        <w:tc>
          <w:tcPr>
            <w:tcW w:w="1129" w:type="dxa"/>
          </w:tcPr>
          <w:p w14:paraId="486FFAAD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0AF09F49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C1B5E3A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7031" w:type="dxa"/>
          </w:tcPr>
          <w:p w14:paraId="50FAC570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7031" w:type="dxa"/>
          </w:tcPr>
          <w:p w14:paraId="3F7548E2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FA2D94" w:rsidRPr="00475C81" w14:paraId="2C679391" w14:textId="77777777" w:rsidTr="00D255A8">
        <w:trPr>
          <w:trHeight w:val="268"/>
        </w:trPr>
        <w:tc>
          <w:tcPr>
            <w:tcW w:w="1129" w:type="dxa"/>
          </w:tcPr>
          <w:p w14:paraId="09018FB6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1BF2FF07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42E7513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7031" w:type="dxa"/>
          </w:tcPr>
          <w:p w14:paraId="154E4953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7031" w:type="dxa"/>
          </w:tcPr>
          <w:p w14:paraId="775FAC72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FA2D94" w:rsidRPr="00475C81" w14:paraId="7FD86798" w14:textId="77777777" w:rsidTr="00D255A8">
        <w:trPr>
          <w:trHeight w:val="268"/>
        </w:trPr>
        <w:tc>
          <w:tcPr>
            <w:tcW w:w="1129" w:type="dxa"/>
          </w:tcPr>
          <w:p w14:paraId="1C94E8C9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7B328F6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F3712D9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7031" w:type="dxa"/>
          </w:tcPr>
          <w:p w14:paraId="0EDAF27D" w14:textId="77777777" w:rsidR="00FA2D94" w:rsidRPr="00475C81" w:rsidRDefault="00FA2D94" w:rsidP="00D255A8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7031" w:type="dxa"/>
          </w:tcPr>
          <w:p w14:paraId="00956F38" w14:textId="77777777" w:rsidR="00FA2D94" w:rsidRPr="00475C81" w:rsidRDefault="00FA2D94" w:rsidP="00D255A8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FA2D94" w:rsidRPr="00475C81" w14:paraId="2CC0364F" w14:textId="77777777" w:rsidTr="00D255A8">
        <w:trPr>
          <w:trHeight w:val="268"/>
        </w:trPr>
        <w:tc>
          <w:tcPr>
            <w:tcW w:w="1129" w:type="dxa"/>
          </w:tcPr>
          <w:p w14:paraId="2C0B3186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4477B812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FDD74F0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7031" w:type="dxa"/>
          </w:tcPr>
          <w:p w14:paraId="2DDBF255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7031" w:type="dxa"/>
          </w:tcPr>
          <w:p w14:paraId="69EC63DE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FA2D94" w:rsidRPr="00475C81" w14:paraId="540C28D5" w14:textId="77777777" w:rsidTr="00D255A8">
        <w:trPr>
          <w:trHeight w:val="268"/>
        </w:trPr>
        <w:tc>
          <w:tcPr>
            <w:tcW w:w="1129" w:type="dxa"/>
          </w:tcPr>
          <w:p w14:paraId="64F0356F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6E3EE120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D4F87DA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7031" w:type="dxa"/>
          </w:tcPr>
          <w:p w14:paraId="6F1BA084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7031" w:type="dxa"/>
          </w:tcPr>
          <w:p w14:paraId="11E9DE91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FA2D94" w:rsidRPr="00475C81" w14:paraId="619594C7" w14:textId="77777777" w:rsidTr="00D255A8">
        <w:trPr>
          <w:trHeight w:val="268"/>
        </w:trPr>
        <w:tc>
          <w:tcPr>
            <w:tcW w:w="1129" w:type="dxa"/>
          </w:tcPr>
          <w:p w14:paraId="71874A25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6E345451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8939066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7031" w:type="dxa"/>
          </w:tcPr>
          <w:p w14:paraId="00178555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7031" w:type="dxa"/>
          </w:tcPr>
          <w:p w14:paraId="2162AD0D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FA2D94" w:rsidRPr="00475C81" w14:paraId="5450A1AE" w14:textId="77777777" w:rsidTr="00D255A8">
        <w:trPr>
          <w:trHeight w:val="268"/>
        </w:trPr>
        <w:tc>
          <w:tcPr>
            <w:tcW w:w="1129" w:type="dxa"/>
          </w:tcPr>
          <w:p w14:paraId="42798197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4A6D5BE4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06B1218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7031" w:type="dxa"/>
          </w:tcPr>
          <w:p w14:paraId="06A1FB83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7031" w:type="dxa"/>
          </w:tcPr>
          <w:p w14:paraId="0F3A8D6F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FA2D94" w:rsidRPr="00475C81" w14:paraId="10A89110" w14:textId="77777777" w:rsidTr="00D255A8">
        <w:trPr>
          <w:trHeight w:val="268"/>
        </w:trPr>
        <w:tc>
          <w:tcPr>
            <w:tcW w:w="1129" w:type="dxa"/>
          </w:tcPr>
          <w:p w14:paraId="34577F8E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1BC54148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96620B3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7031" w:type="dxa"/>
          </w:tcPr>
          <w:p w14:paraId="5E01600C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7031" w:type="dxa"/>
          </w:tcPr>
          <w:p w14:paraId="75CE9149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FA2D94" w:rsidRPr="00475C81" w14:paraId="79A76B05" w14:textId="77777777" w:rsidTr="00D255A8">
        <w:trPr>
          <w:trHeight w:val="268"/>
        </w:trPr>
        <w:tc>
          <w:tcPr>
            <w:tcW w:w="1129" w:type="dxa"/>
          </w:tcPr>
          <w:p w14:paraId="2DD1C9E3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643AD058" w14:textId="77777777" w:rsidR="00FA2D94" w:rsidRPr="00475C81" w:rsidRDefault="00FA2D94" w:rsidP="00D255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F57B9BA" w14:textId="77777777" w:rsidR="00FA2D94" w:rsidRPr="00475C81" w:rsidRDefault="00FA2D94" w:rsidP="00D255A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7031" w:type="dxa"/>
          </w:tcPr>
          <w:p w14:paraId="237CF4C8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475C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7031" w:type="dxa"/>
          </w:tcPr>
          <w:p w14:paraId="0BC758D4" w14:textId="77777777" w:rsidR="00FA2D94" w:rsidRPr="00475C81" w:rsidRDefault="00FA2D94" w:rsidP="00D255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FA2D94" w:rsidRPr="00475C81" w14:paraId="5FBF70CB" w14:textId="77777777" w:rsidTr="00D255A8">
        <w:trPr>
          <w:trHeight w:val="268"/>
        </w:trPr>
        <w:tc>
          <w:tcPr>
            <w:tcW w:w="1129" w:type="dxa"/>
          </w:tcPr>
          <w:p w14:paraId="26C18CE3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11</w:t>
            </w:r>
          </w:p>
        </w:tc>
        <w:tc>
          <w:tcPr>
            <w:tcW w:w="256" w:type="dxa"/>
          </w:tcPr>
          <w:p w14:paraId="6A46B3DC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</w:tcPr>
          <w:p w14:paraId="356EDF21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7031" w:type="dxa"/>
          </w:tcPr>
          <w:p w14:paraId="7972D784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DATOS CONTROL TRANSFERENCIA</w:t>
            </w: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    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Largo:35</w:t>
            </w:r>
          </w:p>
        </w:tc>
        <w:tc>
          <w:tcPr>
            <w:tcW w:w="7031" w:type="dxa"/>
          </w:tcPr>
          <w:p w14:paraId="45C2DDB0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FA2D94" w:rsidRPr="00475C81" w14:paraId="41B7589C" w14:textId="77777777" w:rsidTr="00D255A8">
        <w:trPr>
          <w:trHeight w:val="268"/>
        </w:trPr>
        <w:tc>
          <w:tcPr>
            <w:tcW w:w="1129" w:type="dxa"/>
          </w:tcPr>
          <w:p w14:paraId="4E56FD01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</w:tcPr>
          <w:p w14:paraId="7A34E05C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</w:tcPr>
          <w:p w14:paraId="599010D2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7031" w:type="dxa"/>
          </w:tcPr>
          <w:p w14:paraId="06E23B9C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NOMBRE Y CARGO RESPONS INFORM</w:t>
            </w: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  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Largo:35</w:t>
            </w:r>
          </w:p>
        </w:tc>
        <w:tc>
          <w:tcPr>
            <w:tcW w:w="7031" w:type="dxa"/>
          </w:tcPr>
          <w:p w14:paraId="301571B1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FA2D94" w:rsidRPr="00475C81" w14:paraId="23751A39" w14:textId="77777777" w:rsidTr="00D255A8">
        <w:trPr>
          <w:trHeight w:val="268"/>
        </w:trPr>
        <w:tc>
          <w:tcPr>
            <w:tcW w:w="1129" w:type="dxa"/>
          </w:tcPr>
          <w:p w14:paraId="31CF3330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</w:tcPr>
          <w:p w14:paraId="74EB7C18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</w:tcPr>
          <w:p w14:paraId="0904A5C0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7031" w:type="dxa"/>
          </w:tcPr>
          <w:p w14:paraId="12576223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NUESTRA REFERENCIA</w:t>
            </w: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    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Largo:35</w:t>
            </w:r>
          </w:p>
        </w:tc>
        <w:tc>
          <w:tcPr>
            <w:tcW w:w="7031" w:type="dxa"/>
          </w:tcPr>
          <w:p w14:paraId="3D5C92B6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FA2D94" w:rsidRPr="00475C81" w14:paraId="65A170AE" w14:textId="77777777" w:rsidTr="00D255A8">
        <w:trPr>
          <w:trHeight w:val="268"/>
        </w:trPr>
        <w:tc>
          <w:tcPr>
            <w:tcW w:w="1129" w:type="dxa"/>
          </w:tcPr>
          <w:p w14:paraId="5E7BC8D5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</w:tcPr>
          <w:p w14:paraId="4DD48233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</w:tcPr>
          <w:p w14:paraId="6C93AACD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7031" w:type="dxa"/>
          </w:tcPr>
          <w:p w14:paraId="780C773A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FECHA VALIDEZ DATOS</w:t>
            </w: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  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Largo:8</w:t>
            </w:r>
          </w:p>
        </w:tc>
        <w:tc>
          <w:tcPr>
            <w:tcW w:w="7031" w:type="dxa"/>
          </w:tcPr>
          <w:p w14:paraId="1146D68C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FA2D94" w:rsidRPr="00475C81" w14:paraId="774A6144" w14:textId="77777777" w:rsidTr="00D255A8">
        <w:trPr>
          <w:trHeight w:val="268"/>
        </w:trPr>
        <w:tc>
          <w:tcPr>
            <w:tcW w:w="1129" w:type="dxa"/>
          </w:tcPr>
          <w:p w14:paraId="7D6CA969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</w:tcPr>
          <w:p w14:paraId="4CAC180E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</w:tcPr>
          <w:p w14:paraId="0123B51F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7031" w:type="dxa"/>
          </w:tcPr>
          <w:p w14:paraId="51E8062E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  </w:t>
            </w:r>
          </w:p>
        </w:tc>
        <w:tc>
          <w:tcPr>
            <w:tcW w:w="7031" w:type="dxa"/>
          </w:tcPr>
          <w:p w14:paraId="4D41FB16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FA2D94" w:rsidRPr="00475C81" w14:paraId="586C4AE3" w14:textId="77777777" w:rsidTr="00D255A8">
        <w:trPr>
          <w:trHeight w:val="268"/>
        </w:trPr>
        <w:tc>
          <w:tcPr>
            <w:tcW w:w="1129" w:type="dxa"/>
          </w:tcPr>
          <w:p w14:paraId="7B826B94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</w:tcPr>
          <w:p w14:paraId="556612F6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</w:tcPr>
          <w:p w14:paraId="47F24D7F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AKA</w:t>
            </w:r>
          </w:p>
        </w:tc>
        <w:tc>
          <w:tcPr>
            <w:tcW w:w="7031" w:type="dxa"/>
          </w:tcPr>
          <w:p w14:paraId="3593CAB8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EL CODIGO 1 EN EL CAMPO 3</w:t>
            </w: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</w:t>
            </w:r>
          </w:p>
        </w:tc>
        <w:tc>
          <w:tcPr>
            <w:tcW w:w="7031" w:type="dxa"/>
          </w:tcPr>
          <w:p w14:paraId="01D4B68F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A2D94" w:rsidRPr="00475C81" w14:paraId="13D7F358" w14:textId="77777777" w:rsidTr="00D255A8">
        <w:trPr>
          <w:trHeight w:val="268"/>
        </w:trPr>
        <w:tc>
          <w:tcPr>
            <w:tcW w:w="1129" w:type="dxa"/>
          </w:tcPr>
          <w:p w14:paraId="4D81D67C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</w:tcPr>
          <w:p w14:paraId="090E32BC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</w:tcPr>
          <w:p w14:paraId="00BD080E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AKB</w:t>
            </w:r>
          </w:p>
        </w:tc>
        <w:tc>
          <w:tcPr>
            <w:tcW w:w="7031" w:type="dxa"/>
          </w:tcPr>
          <w:p w14:paraId="6EEAA593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EL CODIGO 2 EN EL CAMPO 3</w:t>
            </w: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 </w:t>
            </w:r>
          </w:p>
        </w:tc>
        <w:tc>
          <w:tcPr>
            <w:tcW w:w="7031" w:type="dxa"/>
          </w:tcPr>
          <w:p w14:paraId="3ADEE3DA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A2D94" w:rsidRPr="00475C81" w14:paraId="6FF7E334" w14:textId="77777777" w:rsidTr="00D255A8">
        <w:trPr>
          <w:trHeight w:val="268"/>
        </w:trPr>
        <w:tc>
          <w:tcPr>
            <w:tcW w:w="1129" w:type="dxa"/>
          </w:tcPr>
          <w:p w14:paraId="5E9F45F1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</w:rPr>
              <w:t>Campo 18</w:t>
            </w:r>
          </w:p>
        </w:tc>
        <w:tc>
          <w:tcPr>
            <w:tcW w:w="256" w:type="dxa"/>
          </w:tcPr>
          <w:p w14:paraId="1F4B19A0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F22D842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AKC</w:t>
            </w:r>
          </w:p>
        </w:tc>
        <w:tc>
          <w:tcPr>
            <w:tcW w:w="7031" w:type="dxa"/>
          </w:tcPr>
          <w:p w14:paraId="16CF1A3F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EL CODIGO 3 EN EL CAMPO 3</w:t>
            </w: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 </w:t>
            </w:r>
          </w:p>
        </w:tc>
        <w:tc>
          <w:tcPr>
            <w:tcW w:w="7031" w:type="dxa"/>
          </w:tcPr>
          <w:p w14:paraId="222E9431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A2D94" w:rsidRPr="00475C81" w14:paraId="1AE29F44" w14:textId="77777777" w:rsidTr="00D255A8">
        <w:trPr>
          <w:trHeight w:val="268"/>
        </w:trPr>
        <w:tc>
          <w:tcPr>
            <w:tcW w:w="1129" w:type="dxa"/>
          </w:tcPr>
          <w:p w14:paraId="13D44611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19</w:t>
            </w:r>
          </w:p>
        </w:tc>
        <w:tc>
          <w:tcPr>
            <w:tcW w:w="256" w:type="dxa"/>
          </w:tcPr>
          <w:p w14:paraId="5190BD89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38C415EC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AKD</w:t>
            </w:r>
          </w:p>
        </w:tc>
        <w:tc>
          <w:tcPr>
            <w:tcW w:w="7031" w:type="dxa"/>
          </w:tcPr>
          <w:p w14:paraId="5589E0D1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EL CODIGO 4 EN EL CAMPO 3</w:t>
            </w: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</w:t>
            </w:r>
          </w:p>
        </w:tc>
        <w:tc>
          <w:tcPr>
            <w:tcW w:w="7031" w:type="dxa"/>
          </w:tcPr>
          <w:p w14:paraId="258282DA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A2D94" w:rsidRPr="00475C81" w14:paraId="56F47ACF" w14:textId="77777777" w:rsidTr="00D255A8">
        <w:trPr>
          <w:trHeight w:val="268"/>
        </w:trPr>
        <w:tc>
          <w:tcPr>
            <w:tcW w:w="1129" w:type="dxa"/>
          </w:tcPr>
          <w:p w14:paraId="0304C4C8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20</w:t>
            </w:r>
          </w:p>
        </w:tc>
        <w:tc>
          <w:tcPr>
            <w:tcW w:w="256" w:type="dxa"/>
          </w:tcPr>
          <w:p w14:paraId="68FDCE4C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6BE028CE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7031" w:type="dxa"/>
          </w:tcPr>
          <w:p w14:paraId="118A4699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7031" w:type="dxa"/>
          </w:tcPr>
          <w:p w14:paraId="00C31475" w14:textId="77777777" w:rsidR="00FA2D94" w:rsidRPr="00475C81" w:rsidRDefault="00FA2D94" w:rsidP="00D255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</w:tbl>
    <w:p w14:paraId="7C183AC7" w14:textId="77777777" w:rsidR="00FA2D94" w:rsidRPr="00475C81" w:rsidRDefault="00FA2D94" w:rsidP="00FA2D94">
      <w:pPr>
        <w:rPr>
          <w:rFonts w:ascii="Times New Roman" w:hAnsi="Times New Roman" w:cs="Times New Roman"/>
          <w:color w:val="4472C4" w:themeColor="accent1"/>
        </w:rPr>
      </w:pPr>
    </w:p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43486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43487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43488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43489"/>
      <w:r>
        <w:lastRenderedPageBreak/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43490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43491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5D32E4B8" w14:textId="77777777" w:rsidR="00FA2D94" w:rsidRPr="00B537DA" w:rsidRDefault="00FA2D94" w:rsidP="00FA2D94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0871863"/>
      <w:bookmarkStart w:id="11" w:name="_Hlk151461327"/>
      <w:bookmarkStart w:id="12" w:name="_Hlk15146280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FA2D94" w:rsidRPr="00B537DA" w14:paraId="7BE740D2" w14:textId="77777777" w:rsidTr="00D255A8">
        <w:tc>
          <w:tcPr>
            <w:tcW w:w="562" w:type="dxa"/>
          </w:tcPr>
          <w:p w14:paraId="047D5BF6" w14:textId="77777777" w:rsidR="00FA2D94" w:rsidRPr="00B537DA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13" w:name="_Hlk151462681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583D9C2C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E9D197A" w14:textId="77777777" w:rsidR="00FA2D94" w:rsidRPr="00B537DA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FA2D94" w:rsidRPr="00B537DA" w14:paraId="710BA180" w14:textId="77777777" w:rsidTr="00D255A8">
        <w:tc>
          <w:tcPr>
            <w:tcW w:w="562" w:type="dxa"/>
          </w:tcPr>
          <w:p w14:paraId="71AEC0E1" w14:textId="77777777" w:rsidR="00FA2D94" w:rsidRPr="00B537DA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2A7D09" w14:textId="77777777" w:rsidR="00FA2D94" w:rsidRPr="00B537DA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A2D94" w:rsidRPr="00B537DA" w14:paraId="05ED767E" w14:textId="77777777" w:rsidTr="00D255A8">
        <w:tc>
          <w:tcPr>
            <w:tcW w:w="562" w:type="dxa"/>
          </w:tcPr>
          <w:p w14:paraId="663FA688" w14:textId="77777777" w:rsidR="00FA2D94" w:rsidRPr="00B537DA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2E49323" w14:textId="77777777" w:rsidR="00FA2D94" w:rsidRPr="00B537DA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A2D94" w:rsidRPr="00B537DA" w14:paraId="361006DC" w14:textId="77777777" w:rsidTr="00D255A8">
        <w:tc>
          <w:tcPr>
            <w:tcW w:w="562" w:type="dxa"/>
          </w:tcPr>
          <w:p w14:paraId="01E76BE9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6237C99" w14:textId="77777777" w:rsidR="00FA2D94" w:rsidRPr="00CC035F" w:rsidRDefault="00FA2D94" w:rsidP="00D255A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3A6FC0D8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C45DEFB" w14:textId="77777777" w:rsidR="00FA2D94" w:rsidRPr="00DD1EE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F882C15" w14:textId="77777777" w:rsidR="00FA2D94" w:rsidRPr="00DD1EE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2D94" w:rsidRPr="00B537DA" w14:paraId="3A2A83C4" w14:textId="77777777" w:rsidTr="00D255A8">
        <w:tc>
          <w:tcPr>
            <w:tcW w:w="562" w:type="dxa"/>
          </w:tcPr>
          <w:p w14:paraId="1FE3E89C" w14:textId="77777777" w:rsidR="00FA2D94" w:rsidRPr="00CC035F" w:rsidRDefault="00FA2D94" w:rsidP="00D255A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055F757A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FA2D94" w:rsidRPr="00B537DA" w14:paraId="7BE4C687" w14:textId="77777777" w:rsidTr="00D255A8">
        <w:tc>
          <w:tcPr>
            <w:tcW w:w="562" w:type="dxa"/>
          </w:tcPr>
          <w:p w14:paraId="0C0DC3C2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1B9CE2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495E2E71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288290" w14:textId="77777777" w:rsidR="00FA2D94" w:rsidRPr="00DD1EE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56259C29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A2D94" w:rsidRPr="00B537DA" w14:paraId="2593DDF9" w14:textId="77777777" w:rsidTr="00D255A8">
        <w:tc>
          <w:tcPr>
            <w:tcW w:w="562" w:type="dxa"/>
          </w:tcPr>
          <w:p w14:paraId="12A12FFE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14" w:name="_Hlk151456329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CBADBFE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7968C5F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bookmarkEnd w:id="11"/>
      <w:bookmarkEnd w:id="13"/>
      <w:tr w:rsidR="00FA2D94" w:rsidRPr="00B537DA" w14:paraId="1E801035" w14:textId="77777777" w:rsidTr="00D255A8">
        <w:tc>
          <w:tcPr>
            <w:tcW w:w="562" w:type="dxa"/>
          </w:tcPr>
          <w:p w14:paraId="34B75B8B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3FC546" w14:textId="77777777" w:rsidR="00FA2D94" w:rsidRDefault="00FA2D94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va a validar que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deudor” contenga sólo los valores esperados (1,2,3,4),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2"/>
      <w:bookmarkEnd w:id="14"/>
    </w:tbl>
    <w:p w14:paraId="31FA8BCF" w14:textId="77777777" w:rsidR="00FA2D94" w:rsidRPr="00230F5A" w:rsidRDefault="00FA2D94" w:rsidP="00FA2D94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5" w:name="_Toc152343492"/>
      <w:bookmarkEnd w:id="10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5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021B7CA0" w14:textId="77777777" w:rsidR="001D5A5E" w:rsidRDefault="001D5A5E" w:rsidP="001D5A5E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50868916"/>
      <w:bookmarkStart w:id="17" w:name="_Hlk1514613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D5A5E" w:rsidRPr="00B537DA" w14:paraId="0A72A290" w14:textId="77777777" w:rsidTr="00D255A8">
        <w:tc>
          <w:tcPr>
            <w:tcW w:w="595" w:type="dxa"/>
          </w:tcPr>
          <w:p w14:paraId="7388B926" w14:textId="77777777" w:rsidR="001D5A5E" w:rsidRPr="0070260B" w:rsidRDefault="001D5A5E" w:rsidP="00D255A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5F33DB65" w14:textId="77777777" w:rsidR="001D5A5E" w:rsidRPr="004C50F4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63749485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D5A5E" w:rsidRPr="00B537DA" w14:paraId="55185EAF" w14:textId="77777777" w:rsidTr="00D255A8">
        <w:tc>
          <w:tcPr>
            <w:tcW w:w="595" w:type="dxa"/>
          </w:tcPr>
          <w:p w14:paraId="6AD32588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4153CD97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702E502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2CBF0F22" w14:textId="77777777" w:rsidTr="00D255A8">
        <w:tc>
          <w:tcPr>
            <w:tcW w:w="595" w:type="dxa"/>
          </w:tcPr>
          <w:p w14:paraId="22F53B10" w14:textId="77777777" w:rsidR="001D5A5E" w:rsidRPr="0070260B" w:rsidRDefault="001D5A5E" w:rsidP="00D255A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34E7A656" w14:textId="77777777" w:rsidR="001D5A5E" w:rsidRPr="004C50F4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35E4FCB2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071E757D" w14:textId="77777777" w:rsidTr="00D255A8">
        <w:tc>
          <w:tcPr>
            <w:tcW w:w="595" w:type="dxa"/>
          </w:tcPr>
          <w:p w14:paraId="38B4565B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7961B413" w14:textId="77777777" w:rsidR="001D5A5E" w:rsidRPr="004C50F4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344646FF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5A75472D" w14:textId="77777777" w:rsidTr="00D255A8">
        <w:tc>
          <w:tcPr>
            <w:tcW w:w="595" w:type="dxa"/>
          </w:tcPr>
          <w:p w14:paraId="368DEF83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7E2A49C8" w14:textId="77777777" w:rsidR="001D5A5E" w:rsidRPr="003D3E86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375D6BA7" w14:textId="77777777" w:rsidR="001D5A5E" w:rsidRPr="004C50F4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KA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KB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15F7B206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68D0AD45" w14:textId="77777777" w:rsidTr="00D255A8">
        <w:tc>
          <w:tcPr>
            <w:tcW w:w="595" w:type="dxa"/>
          </w:tcPr>
          <w:p w14:paraId="60386FA0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V6</w:t>
            </w:r>
          </w:p>
        </w:tc>
        <w:tc>
          <w:tcPr>
            <w:tcW w:w="7932" w:type="dxa"/>
          </w:tcPr>
          <w:p w14:paraId="701F24A3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5CD8769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505F77A4" w14:textId="77777777" w:rsidTr="00D255A8">
        <w:tc>
          <w:tcPr>
            <w:tcW w:w="595" w:type="dxa"/>
          </w:tcPr>
          <w:p w14:paraId="28942016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59FB4AC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AE30BAA" w14:textId="77777777" w:rsidR="001D5A5E" w:rsidRPr="004C50F4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KA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KB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AKD 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23436927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C25C253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7F9CDD17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3FDAADC5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4349467E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6D222723" w14:textId="77777777" w:rsidR="001D5A5E" w:rsidRPr="002B1327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KA: Valor entero no debe ser superior a largo 15</w:t>
            </w:r>
          </w:p>
          <w:p w14:paraId="524461F9" w14:textId="77777777" w:rsidR="001D5A5E" w:rsidRPr="002B1327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KB: Valor entero no debe ser superior a largo 15</w:t>
            </w:r>
          </w:p>
          <w:p w14:paraId="246F7BD4" w14:textId="77777777" w:rsidR="001D5A5E" w:rsidRPr="002B1327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KC: Valor entero no debe ser superior a largo 15</w:t>
            </w:r>
          </w:p>
          <w:p w14:paraId="63EE3CD8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KD: Valor entero no debe ser superior a largo 15</w:t>
            </w:r>
          </w:p>
          <w:p w14:paraId="45A11996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1D5A5E" w:rsidRPr="00B537DA" w14:paraId="60BB2F92" w14:textId="77777777" w:rsidTr="00D255A8">
        <w:tc>
          <w:tcPr>
            <w:tcW w:w="595" w:type="dxa"/>
          </w:tcPr>
          <w:p w14:paraId="797DBAD9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77602BA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55388FD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KA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KB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1D5A5E" w:rsidRPr="00B537DA" w14:paraId="47A3C9FC" w14:textId="77777777" w:rsidTr="00D255A8">
        <w:tc>
          <w:tcPr>
            <w:tcW w:w="595" w:type="dxa"/>
          </w:tcPr>
          <w:p w14:paraId="081CCFD4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45DBF0C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B7710B1" w14:textId="77777777" w:rsidR="001D5A5E" w:rsidRPr="00A07210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1C82E45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2B70A1CB" w14:textId="77777777" w:rsidTr="00D255A8">
        <w:tc>
          <w:tcPr>
            <w:tcW w:w="595" w:type="dxa"/>
          </w:tcPr>
          <w:p w14:paraId="718895DF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FEA773D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00ED0FF1" w14:textId="77777777" w:rsidR="001D5A5E" w:rsidRPr="00A07210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21894D8B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07A59D69" w14:textId="77777777" w:rsidTr="00D255A8">
        <w:tc>
          <w:tcPr>
            <w:tcW w:w="595" w:type="dxa"/>
          </w:tcPr>
          <w:p w14:paraId="1AFBB4FD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5B0DA3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126FF7E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0245BB0" w14:textId="77777777" w:rsidR="001D5A5E" w:rsidRPr="004C50F4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DDE63C0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64098DCD" w14:textId="77777777" w:rsidTr="00D255A8">
        <w:tc>
          <w:tcPr>
            <w:tcW w:w="595" w:type="dxa"/>
          </w:tcPr>
          <w:p w14:paraId="779484E8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7BBA83A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15317AEF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2645EFB4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D5A5E" w:rsidRPr="00B537DA" w14:paraId="553EFA20" w14:textId="77777777" w:rsidTr="00D255A8">
        <w:tc>
          <w:tcPr>
            <w:tcW w:w="595" w:type="dxa"/>
          </w:tcPr>
          <w:p w14:paraId="5D91E144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07BC7D8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67AE70A6" w14:textId="77777777" w:rsidR="001D5A5E" w:rsidRPr="004C50F4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KA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KB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AKD,79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2A247F93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5E93F5D0" w14:textId="77777777" w:rsidTr="00D255A8">
        <w:tc>
          <w:tcPr>
            <w:tcW w:w="595" w:type="dxa"/>
          </w:tcPr>
          <w:p w14:paraId="6C0E81A7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90D051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65947596" w14:textId="77777777" w:rsidR="001D5A5E" w:rsidRPr="004C50F4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KA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KB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KC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AKD,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0B6FE43F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699E1698" w14:textId="77777777" w:rsidTr="00D255A8">
        <w:tc>
          <w:tcPr>
            <w:tcW w:w="595" w:type="dxa"/>
          </w:tcPr>
          <w:p w14:paraId="6D4A1DDA" w14:textId="77777777" w:rsidR="001D5A5E" w:rsidRPr="00B537DA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4F68269C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1D5A5E" w:rsidRPr="00B537DA" w14:paraId="70EDA45A" w14:textId="77777777" w:rsidTr="00D255A8">
        <w:tc>
          <w:tcPr>
            <w:tcW w:w="595" w:type="dxa"/>
          </w:tcPr>
          <w:p w14:paraId="70D5C2F2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53A4B62C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D5A5E" w:rsidRPr="00B537DA" w14:paraId="2B2B2211" w14:textId="77777777" w:rsidTr="00D255A8">
        <w:tc>
          <w:tcPr>
            <w:tcW w:w="595" w:type="dxa"/>
          </w:tcPr>
          <w:p w14:paraId="67C6FFE3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58539695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19C4BA48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D5A5E" w:rsidRPr="00B537DA" w14:paraId="78162BA4" w14:textId="77777777" w:rsidTr="00D255A8">
        <w:tc>
          <w:tcPr>
            <w:tcW w:w="595" w:type="dxa"/>
          </w:tcPr>
          <w:p w14:paraId="30C6ABB6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V18</w:t>
            </w:r>
          </w:p>
        </w:tc>
        <w:tc>
          <w:tcPr>
            <w:tcW w:w="7932" w:type="dxa"/>
          </w:tcPr>
          <w:p w14:paraId="50B62E2C" w14:textId="77777777" w:rsidR="001D5A5E" w:rsidRDefault="001D5A5E" w:rsidP="00D255A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</w:tbl>
    <w:p w14:paraId="059534BC" w14:textId="77777777" w:rsidR="001D5A5E" w:rsidRDefault="001D5A5E" w:rsidP="001D5A5E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7"/>
    <w:p w14:paraId="6BCA0361" w14:textId="77777777" w:rsidR="00186CB0" w:rsidDel="00CF708A" w:rsidRDefault="00186CB0" w:rsidP="00284E6A">
      <w:pPr>
        <w:rPr>
          <w:del w:id="18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9" w:name="_Toc152343493"/>
      <w:bookmarkEnd w:id="16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9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20" w:name="_Hlk151628794"/>
      <w:bookmarkStart w:id="21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20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1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2" w:name="_Toc152343494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2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3" w:name="_Toc152343495"/>
      <w:r w:rsidRPr="003F5278">
        <w:lastRenderedPageBreak/>
        <w:t>Formato de carátula de salida</w:t>
      </w:r>
      <w:bookmarkEnd w:id="23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4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5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E748D1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E748D1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5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4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84"/>
        <w:gridCol w:w="992"/>
        <w:gridCol w:w="5954"/>
        <w:gridCol w:w="1704"/>
      </w:tblGrid>
      <w:tr w:rsidR="00E748D1" w:rsidRPr="00475C81" w14:paraId="68FA643B" w14:textId="77777777" w:rsidTr="00D255A8">
        <w:trPr>
          <w:trHeight w:val="244"/>
        </w:trPr>
        <w:tc>
          <w:tcPr>
            <w:tcW w:w="993" w:type="dxa"/>
          </w:tcPr>
          <w:p w14:paraId="1FE6B445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ITEM</w:t>
            </w:r>
          </w:p>
        </w:tc>
        <w:tc>
          <w:tcPr>
            <w:tcW w:w="284" w:type="dxa"/>
          </w:tcPr>
          <w:p w14:paraId="709E89F7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992" w:type="dxa"/>
          </w:tcPr>
          <w:p w14:paraId="0D1FACD7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5954" w:type="dxa"/>
          </w:tcPr>
          <w:p w14:paraId="13365AFF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704" w:type="dxa"/>
          </w:tcPr>
          <w:p w14:paraId="274DA688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Carátula</w:t>
            </w:r>
          </w:p>
        </w:tc>
      </w:tr>
      <w:tr w:rsidR="00E748D1" w:rsidRPr="00475C81" w14:paraId="7B7DD318" w14:textId="77777777" w:rsidTr="00D255A8">
        <w:trPr>
          <w:trHeight w:val="241"/>
        </w:trPr>
        <w:tc>
          <w:tcPr>
            <w:tcW w:w="993" w:type="dxa"/>
          </w:tcPr>
          <w:p w14:paraId="68E40772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84" w:type="dxa"/>
          </w:tcPr>
          <w:p w14:paraId="0EFE7C5B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992" w:type="dxa"/>
          </w:tcPr>
          <w:p w14:paraId="53F55DAA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5954" w:type="dxa"/>
          </w:tcPr>
          <w:p w14:paraId="07171BDA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704" w:type="dxa"/>
          </w:tcPr>
          <w:p w14:paraId="1C942C8D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748D1" w:rsidRPr="00475C81" w14:paraId="75868D67" w14:textId="77777777" w:rsidTr="00D255A8">
        <w:trPr>
          <w:trHeight w:val="244"/>
        </w:trPr>
        <w:tc>
          <w:tcPr>
            <w:tcW w:w="993" w:type="dxa"/>
          </w:tcPr>
          <w:p w14:paraId="25183090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84" w:type="dxa"/>
          </w:tcPr>
          <w:p w14:paraId="2C0BCD12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992" w:type="dxa"/>
          </w:tcPr>
          <w:p w14:paraId="5BC6ED53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5954" w:type="dxa"/>
          </w:tcPr>
          <w:p w14:paraId="798B756C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CARGO RESPONS INFORM</w:t>
            </w:r>
          </w:p>
        </w:tc>
        <w:tc>
          <w:tcPr>
            <w:tcW w:w="1704" w:type="dxa"/>
          </w:tcPr>
          <w:p w14:paraId="76249C21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E748D1" w:rsidRPr="00475C81" w14:paraId="3B61167D" w14:textId="77777777" w:rsidTr="00D255A8">
        <w:trPr>
          <w:trHeight w:val="241"/>
        </w:trPr>
        <w:tc>
          <w:tcPr>
            <w:tcW w:w="993" w:type="dxa"/>
          </w:tcPr>
          <w:p w14:paraId="45EBAC84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84" w:type="dxa"/>
          </w:tcPr>
          <w:p w14:paraId="7D4626C8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992" w:type="dxa"/>
          </w:tcPr>
          <w:p w14:paraId="074AB6E7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5954" w:type="dxa"/>
          </w:tcPr>
          <w:p w14:paraId="5857734A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704" w:type="dxa"/>
          </w:tcPr>
          <w:p w14:paraId="2DEEC0A4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748D1" w:rsidRPr="00475C81" w14:paraId="2B03984E" w14:textId="77777777" w:rsidTr="00D255A8">
        <w:trPr>
          <w:trHeight w:val="244"/>
        </w:trPr>
        <w:tc>
          <w:tcPr>
            <w:tcW w:w="993" w:type="dxa"/>
          </w:tcPr>
          <w:p w14:paraId="16A89B1F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84" w:type="dxa"/>
          </w:tcPr>
          <w:p w14:paraId="5D53A257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992" w:type="dxa"/>
          </w:tcPr>
          <w:p w14:paraId="6C87D8A4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5954" w:type="dxa"/>
          </w:tcPr>
          <w:p w14:paraId="328F0124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704" w:type="dxa"/>
          </w:tcPr>
          <w:p w14:paraId="332B9BC5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748D1" w:rsidRPr="00475C81" w14:paraId="3D9E6579" w14:textId="77777777" w:rsidTr="00D255A8">
        <w:trPr>
          <w:trHeight w:val="241"/>
        </w:trPr>
        <w:tc>
          <w:tcPr>
            <w:tcW w:w="993" w:type="dxa"/>
          </w:tcPr>
          <w:p w14:paraId="43F6A39B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84" w:type="dxa"/>
          </w:tcPr>
          <w:p w14:paraId="67EF3EC8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992" w:type="dxa"/>
          </w:tcPr>
          <w:p w14:paraId="604877D0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5954" w:type="dxa"/>
          </w:tcPr>
          <w:p w14:paraId="57295BC0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  <w:p w14:paraId="68B1B1E2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040222D7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informados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, sin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considerar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línea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r w:rsidRPr="00751AC3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header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.</w:t>
            </w:r>
          </w:p>
        </w:tc>
        <w:tc>
          <w:tcPr>
            <w:tcW w:w="1704" w:type="dxa"/>
          </w:tcPr>
          <w:p w14:paraId="60FF4F9F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E748D1" w:rsidRPr="00475C81" w14:paraId="34B4D5DF" w14:textId="77777777" w:rsidTr="00D255A8">
        <w:trPr>
          <w:trHeight w:val="241"/>
        </w:trPr>
        <w:tc>
          <w:tcPr>
            <w:tcW w:w="993" w:type="dxa"/>
          </w:tcPr>
          <w:p w14:paraId="00A79D37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84" w:type="dxa"/>
          </w:tcPr>
          <w:p w14:paraId="3946FAAF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992" w:type="dxa"/>
          </w:tcPr>
          <w:p w14:paraId="730BCBC9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AKA</w:t>
            </w:r>
          </w:p>
        </w:tc>
        <w:tc>
          <w:tcPr>
            <w:tcW w:w="5954" w:type="dxa"/>
          </w:tcPr>
          <w:p w14:paraId="2695DCE0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EL CODIGO 1 EN EL CAMPO 3</w:t>
            </w: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 (</w:t>
            </w:r>
            <w:r w:rsidRPr="0003094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Categoría del deudor</w:t>
            </w: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)</w:t>
            </w:r>
          </w:p>
          <w:p w14:paraId="5E4744C8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calculo</w:t>
            </w:r>
          </w:p>
          <w:p w14:paraId="6F268A77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Cantidad de registros informados bajo el campo 3 (categoría del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deudor)=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</w:t>
            </w:r>
          </w:p>
        </w:tc>
        <w:tc>
          <w:tcPr>
            <w:tcW w:w="1704" w:type="dxa"/>
          </w:tcPr>
          <w:p w14:paraId="349AE0F5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E748D1" w:rsidRPr="00475C81" w14:paraId="7FA8B174" w14:textId="77777777" w:rsidTr="00D255A8">
        <w:trPr>
          <w:trHeight w:val="244"/>
        </w:trPr>
        <w:tc>
          <w:tcPr>
            <w:tcW w:w="993" w:type="dxa"/>
          </w:tcPr>
          <w:p w14:paraId="187D8EB3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84" w:type="dxa"/>
          </w:tcPr>
          <w:p w14:paraId="23D835D5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992" w:type="dxa"/>
          </w:tcPr>
          <w:p w14:paraId="3895E6D3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AKB</w:t>
            </w:r>
          </w:p>
        </w:tc>
        <w:tc>
          <w:tcPr>
            <w:tcW w:w="5954" w:type="dxa"/>
          </w:tcPr>
          <w:p w14:paraId="69C4FA33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EL CODIGO 2 EN EL CAMPO 3</w:t>
            </w:r>
          </w:p>
          <w:p w14:paraId="44BF76A8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(</w:t>
            </w:r>
            <w:r w:rsidRPr="0003094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Categoría del deudor</w:t>
            </w: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)</w:t>
            </w:r>
          </w:p>
          <w:p w14:paraId="0037D5BD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calculo</w:t>
            </w:r>
          </w:p>
          <w:p w14:paraId="790F6ACE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lastRenderedPageBreak/>
              <w:t xml:space="preserve">Cantidad de registros informados bajo el campo 3 (categoría del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deudor)=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</w:t>
            </w:r>
          </w:p>
        </w:tc>
        <w:tc>
          <w:tcPr>
            <w:tcW w:w="1704" w:type="dxa"/>
          </w:tcPr>
          <w:p w14:paraId="5F81550D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</w:rPr>
              <w:lastRenderedPageBreak/>
              <w:t>Si</w:t>
            </w:r>
          </w:p>
        </w:tc>
      </w:tr>
      <w:tr w:rsidR="00E748D1" w:rsidRPr="00475C81" w14:paraId="3A7D768E" w14:textId="77777777" w:rsidTr="00D255A8">
        <w:trPr>
          <w:trHeight w:val="241"/>
        </w:trPr>
        <w:tc>
          <w:tcPr>
            <w:tcW w:w="993" w:type="dxa"/>
          </w:tcPr>
          <w:p w14:paraId="05ACB843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84" w:type="dxa"/>
          </w:tcPr>
          <w:p w14:paraId="4E25A566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992" w:type="dxa"/>
          </w:tcPr>
          <w:p w14:paraId="154729B3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AKC</w:t>
            </w:r>
          </w:p>
        </w:tc>
        <w:tc>
          <w:tcPr>
            <w:tcW w:w="5954" w:type="dxa"/>
          </w:tcPr>
          <w:p w14:paraId="6617843A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EL CODIGO 3 EN EL CAMPO 3</w:t>
            </w:r>
          </w:p>
          <w:p w14:paraId="2F389ADC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(</w:t>
            </w:r>
            <w:r w:rsidRPr="0003094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Categoría del deudor</w:t>
            </w: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)</w:t>
            </w:r>
          </w:p>
          <w:p w14:paraId="2999B214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calculo</w:t>
            </w:r>
          </w:p>
          <w:p w14:paraId="08518009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Cantidad de registros informados bajo el campo 3 (categoría del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deudor)=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</w:t>
            </w:r>
          </w:p>
        </w:tc>
        <w:tc>
          <w:tcPr>
            <w:tcW w:w="1704" w:type="dxa"/>
          </w:tcPr>
          <w:p w14:paraId="39A999C9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E748D1" w:rsidRPr="00475C81" w14:paraId="293F51B5" w14:textId="77777777" w:rsidTr="00D255A8">
        <w:trPr>
          <w:trHeight w:val="244"/>
        </w:trPr>
        <w:tc>
          <w:tcPr>
            <w:tcW w:w="993" w:type="dxa"/>
          </w:tcPr>
          <w:p w14:paraId="7A3A0AD0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9</w:t>
            </w:r>
          </w:p>
        </w:tc>
        <w:tc>
          <w:tcPr>
            <w:tcW w:w="284" w:type="dxa"/>
          </w:tcPr>
          <w:p w14:paraId="1FBDB69D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992" w:type="dxa"/>
          </w:tcPr>
          <w:p w14:paraId="4C1371FC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AKD</w:t>
            </w:r>
          </w:p>
        </w:tc>
        <w:tc>
          <w:tcPr>
            <w:tcW w:w="5954" w:type="dxa"/>
          </w:tcPr>
          <w:p w14:paraId="2108BF4B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EL CODIGO 4 EN EL CAMPO 3</w:t>
            </w:r>
          </w:p>
          <w:p w14:paraId="679F658D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(</w:t>
            </w:r>
            <w:r w:rsidRPr="00030949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Categoría del deudor</w:t>
            </w: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)</w:t>
            </w:r>
          </w:p>
          <w:p w14:paraId="6907D319" w14:textId="77777777" w:rsidR="00E748D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calculo</w:t>
            </w:r>
          </w:p>
          <w:p w14:paraId="6C3A501A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Cantidad de registros informados bajo el campo 3 (categoría del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deudor)=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4</w:t>
            </w:r>
          </w:p>
        </w:tc>
        <w:tc>
          <w:tcPr>
            <w:tcW w:w="1704" w:type="dxa"/>
          </w:tcPr>
          <w:p w14:paraId="141FF67A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E748D1" w:rsidRPr="00475C81" w14:paraId="67C63694" w14:textId="77777777" w:rsidTr="00D255A8">
        <w:trPr>
          <w:trHeight w:val="244"/>
        </w:trPr>
        <w:tc>
          <w:tcPr>
            <w:tcW w:w="993" w:type="dxa"/>
          </w:tcPr>
          <w:p w14:paraId="7D2E46BF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</w:rPr>
              <w:t>Campo 10</w:t>
            </w:r>
          </w:p>
        </w:tc>
        <w:tc>
          <w:tcPr>
            <w:tcW w:w="284" w:type="dxa"/>
          </w:tcPr>
          <w:p w14:paraId="735CFDDA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992" w:type="dxa"/>
          </w:tcPr>
          <w:p w14:paraId="518386C3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</w:rPr>
              <w:t>79</w:t>
            </w:r>
          </w:p>
        </w:tc>
        <w:tc>
          <w:tcPr>
            <w:tcW w:w="5954" w:type="dxa"/>
          </w:tcPr>
          <w:p w14:paraId="3DD5B657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  <w:sz w:val="19"/>
              </w:rPr>
              <w:t>OBSERVACIONES</w:t>
            </w:r>
          </w:p>
        </w:tc>
        <w:tc>
          <w:tcPr>
            <w:tcW w:w="1704" w:type="dxa"/>
          </w:tcPr>
          <w:p w14:paraId="4AC0F6BB" w14:textId="77777777" w:rsidR="00E748D1" w:rsidRPr="00475C81" w:rsidRDefault="00E748D1" w:rsidP="00D255A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3A28B304" w14:textId="77777777" w:rsidR="00E748D1" w:rsidRPr="00475C81" w:rsidRDefault="00E748D1" w:rsidP="00E748D1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466885D5" w14:textId="77777777" w:rsidR="00E748D1" w:rsidRPr="00475C81" w:rsidRDefault="00E748D1" w:rsidP="00E748D1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E748D1" w:rsidRPr="00475C81" w14:paraId="1875E1C2" w14:textId="77777777" w:rsidTr="00D255A8">
        <w:trPr>
          <w:trHeight w:val="241"/>
        </w:trPr>
        <w:tc>
          <w:tcPr>
            <w:tcW w:w="4815" w:type="dxa"/>
          </w:tcPr>
          <w:p w14:paraId="32E30D01" w14:textId="77777777" w:rsidR="00E748D1" w:rsidRPr="00475C81" w:rsidRDefault="00E748D1" w:rsidP="00D255A8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</w:tcPr>
          <w:p w14:paraId="4B76A3EC" w14:textId="77777777" w:rsidR="00E748D1" w:rsidRPr="00475C81" w:rsidRDefault="00E748D1" w:rsidP="00D255A8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</w:tcPr>
          <w:p w14:paraId="217B764B" w14:textId="77777777" w:rsidR="00E748D1" w:rsidRPr="00475C81" w:rsidRDefault="00E748D1" w:rsidP="00D255A8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475C81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475C81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E748D1" w:rsidRPr="00475C81" w14:paraId="1DE71255" w14:textId="77777777" w:rsidTr="00D255A8">
        <w:trPr>
          <w:trHeight w:val="244"/>
        </w:trPr>
        <w:tc>
          <w:tcPr>
            <w:tcW w:w="4815" w:type="dxa"/>
          </w:tcPr>
          <w:p w14:paraId="7D628007" w14:textId="77777777" w:rsidR="00E748D1" w:rsidRPr="00475C81" w:rsidRDefault="00E748D1" w:rsidP="00D255A8">
            <w:pPr>
              <w:rPr>
                <w:rFonts w:ascii="Times New Roman" w:hAnsi="Times New Roman" w:cs="Times New Roman"/>
                <w:color w:val="4472C4" w:themeColor="accent1"/>
              </w:rPr>
            </w:pPr>
            <w:proofErr w:type="gramStart"/>
            <w:r w:rsidRPr="00475C81">
              <w:rPr>
                <w:rFonts w:ascii="Times New Roman" w:hAnsi="Times New Roman" w:cs="Times New Roman"/>
                <w:color w:val="4472C4" w:themeColor="accent1"/>
              </w:rPr>
              <w:t>Campos a incluir</w:t>
            </w:r>
            <w:proofErr w:type="gramEnd"/>
            <w:r w:rsidRPr="00475C81">
              <w:rPr>
                <w:rFonts w:ascii="Times New Roman" w:hAnsi="Times New Roman" w:cs="Times New Roman"/>
                <w:color w:val="4472C4" w:themeColor="accent1"/>
              </w:rPr>
              <w:t xml:space="preserve"> en la Carátula de salida</w:t>
            </w:r>
          </w:p>
        </w:tc>
        <w:tc>
          <w:tcPr>
            <w:tcW w:w="569" w:type="dxa"/>
          </w:tcPr>
          <w:p w14:paraId="46D6815B" w14:textId="77777777" w:rsidR="00E748D1" w:rsidRPr="00475C81" w:rsidRDefault="00E748D1" w:rsidP="00D255A8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</w:tcPr>
          <w:p w14:paraId="2E2D60CB" w14:textId="77777777" w:rsidR="00E748D1" w:rsidRPr="00475C81" w:rsidRDefault="00E748D1" w:rsidP="00D255A8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475C81">
              <w:rPr>
                <w:rFonts w:ascii="Times New Roman" w:hAnsi="Times New Roman" w:cs="Times New Roman"/>
                <w:color w:val="4472C4" w:themeColor="accent1"/>
              </w:rPr>
              <w:t>5,6,7,8,9</w:t>
            </w:r>
          </w:p>
        </w:tc>
      </w:tr>
    </w:tbl>
    <w:p w14:paraId="44B6FE67" w14:textId="77777777" w:rsidR="00E748D1" w:rsidRPr="00475C81" w:rsidRDefault="00E748D1" w:rsidP="00E748D1">
      <w:pPr>
        <w:rPr>
          <w:rFonts w:ascii="Times New Roman" w:hAnsi="Times New Roman" w:cs="Times New Roman"/>
          <w:color w:val="4472C4" w:themeColor="accent1"/>
        </w:rPr>
      </w:pPr>
    </w:p>
    <w:p w14:paraId="2938241E" w14:textId="77777777" w:rsidR="00FC2FB5" w:rsidRPr="00475C81" w:rsidRDefault="00FC2FB5" w:rsidP="00FC2FB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475C8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9CE4912" w14:textId="77777777" w:rsidR="00FC2FB5" w:rsidRPr="00475C81" w:rsidRDefault="00FC2FB5" w:rsidP="00FC2FB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475C8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475C8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475C8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475C8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9D61DE5" w14:textId="77777777" w:rsidR="00FC2FB5" w:rsidRPr="00475C81" w:rsidRDefault="00FC2FB5" w:rsidP="00FC2FB5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475C8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475C8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475C8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475C8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6459251" w14:textId="77777777" w:rsidR="00FC2FB5" w:rsidRPr="00475C81" w:rsidRDefault="00FC2FB5" w:rsidP="00FC2FB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475C8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475C8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475C8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475C8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60AE2C7" w14:textId="77777777" w:rsidR="00FC2FB5" w:rsidRPr="00475C81" w:rsidRDefault="00FC2FB5" w:rsidP="00FC2FB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475C8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475C8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475C8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475C8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AAAAC5B" w14:textId="77777777" w:rsidR="00FC2FB5" w:rsidRPr="00475C81" w:rsidRDefault="00FC2FB5" w:rsidP="00FC2FB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475C8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 w:rsidRPr="00475C8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475C8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475C8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6" w:name="_Toc152343496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6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7" w:name="_Toc152343497"/>
      <w:r w:rsidRPr="00230F5A">
        <w:t>Archivos de entrada a SINACOFI</w:t>
      </w:r>
      <w:bookmarkEnd w:id="27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8" w:name="_Toc152343498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0638C6" w14:paraId="64CC22C2" w14:textId="77777777" w:rsidTr="009A2A10">
        <w:tc>
          <w:tcPr>
            <w:tcW w:w="1129" w:type="dxa"/>
          </w:tcPr>
          <w:p w14:paraId="06245E7B" w14:textId="0AC9D649" w:rsidR="009A2A10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9" w:name="_Hlk150869626"/>
            <w:bookmarkStart w:id="30" w:name="_Hlk150874408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0638C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0638C6" w14:paraId="56E59781" w14:textId="77777777" w:rsidTr="009A2A10">
        <w:tc>
          <w:tcPr>
            <w:tcW w:w="1129" w:type="dxa"/>
          </w:tcPr>
          <w:p w14:paraId="065E6890" w14:textId="19419E85" w:rsidR="009A2A10" w:rsidRPr="000638C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0638C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0638C6" w14:paraId="756ECE04" w14:textId="77777777" w:rsidTr="009A2A10">
        <w:tc>
          <w:tcPr>
            <w:tcW w:w="1129" w:type="dxa"/>
          </w:tcPr>
          <w:p w14:paraId="40F20FFF" w14:textId="7A72163C" w:rsidR="009A2A10" w:rsidRPr="000638C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32CF89F7" w:rsidR="009A2A10" w:rsidRPr="000638C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38C6"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0638C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0638C6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0638C6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0638C6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14EBBFF" w:rsidR="00312989" w:rsidRPr="000638C6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38C6"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0638C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0638C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0638C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0638C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0638C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0638C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0638C6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0638C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0638C6" w14:paraId="4A7514C9" w14:textId="77777777" w:rsidTr="009A2A10">
        <w:tc>
          <w:tcPr>
            <w:tcW w:w="1129" w:type="dxa"/>
          </w:tcPr>
          <w:p w14:paraId="36E25D26" w14:textId="7F55894F" w:rsidR="009A2A10" w:rsidRPr="000638C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0638C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38C6" w14:paraId="4CE64141" w14:textId="77777777" w:rsidTr="009A2A10">
        <w:tc>
          <w:tcPr>
            <w:tcW w:w="1129" w:type="dxa"/>
          </w:tcPr>
          <w:p w14:paraId="0B80E08E" w14:textId="7B691186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0638C6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0638C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0638C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2F617240" w:rsidR="00B1738F" w:rsidRPr="000638C6" w:rsidRDefault="000638C6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="00F91655" w:rsidRPr="000638C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="00F91655"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0638C6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0638C6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0638C6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0638C6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9"/>
    <w:p w14:paraId="795FFF56" w14:textId="2A7A7EAE" w:rsidR="000465DB" w:rsidRPr="000638C6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0638C6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0638C6" w:rsidRDefault="000465DB" w:rsidP="00BB7237">
      <w:pPr>
        <w:pStyle w:val="Ttulo2"/>
        <w:numPr>
          <w:ilvl w:val="2"/>
          <w:numId w:val="7"/>
        </w:numPr>
      </w:pPr>
      <w:bookmarkStart w:id="31" w:name="_Toc152343499"/>
      <w:bookmarkEnd w:id="30"/>
      <w:r w:rsidRPr="000638C6">
        <w:t>Archivo Carátula</w:t>
      </w:r>
      <w:r w:rsidR="001169CF" w:rsidRPr="000638C6">
        <w:fldChar w:fldCharType="begin"/>
      </w:r>
      <w:r w:rsidR="001169CF" w:rsidRPr="000638C6">
        <w:instrText xml:space="preserve"> XE "Archivo Carátula" </w:instrText>
      </w:r>
      <w:r w:rsidR="001169CF" w:rsidRPr="000638C6">
        <w:fldChar w:fldCharType="end"/>
      </w:r>
      <w:r w:rsidR="009A2A10" w:rsidRPr="000638C6">
        <w:t>: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0638C6" w14:paraId="34398A03" w14:textId="77777777" w:rsidTr="00E862A3">
        <w:tc>
          <w:tcPr>
            <w:tcW w:w="1129" w:type="dxa"/>
          </w:tcPr>
          <w:p w14:paraId="2225B9A4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2" w:name="_Hlk150869673"/>
            <w:bookmarkStart w:id="33" w:name="_Hlk150874467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38C6" w14:paraId="06454DCE" w14:textId="77777777" w:rsidTr="00E862A3">
        <w:tc>
          <w:tcPr>
            <w:tcW w:w="1129" w:type="dxa"/>
          </w:tcPr>
          <w:p w14:paraId="1E70680A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38C6" w14:paraId="6BED63F2" w14:textId="77777777" w:rsidTr="00E862A3">
        <w:tc>
          <w:tcPr>
            <w:tcW w:w="1129" w:type="dxa"/>
          </w:tcPr>
          <w:p w14:paraId="2BC68398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4E76527C" w:rsidR="004F39F4" w:rsidRPr="000638C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38C6"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0638C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0638C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0638C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6E0C3F38" w:rsidR="000B1A73" w:rsidRPr="000638C6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38C6"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0638C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0638C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0638C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0638C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38C6" w14:paraId="6E44765A" w14:textId="77777777" w:rsidTr="00E862A3">
        <w:tc>
          <w:tcPr>
            <w:tcW w:w="1129" w:type="dxa"/>
          </w:tcPr>
          <w:p w14:paraId="0D202F6E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38C6" w14:paraId="6453A99C" w14:textId="77777777" w:rsidTr="00E862A3">
        <w:tc>
          <w:tcPr>
            <w:tcW w:w="1129" w:type="dxa"/>
          </w:tcPr>
          <w:p w14:paraId="537D5D72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0638C6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0638C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0638C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1254DB94" w:rsidR="00B1738F" w:rsidRPr="000638C6" w:rsidRDefault="000638C6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="003F025E" w:rsidRPr="000638C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="003F025E"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2"/>
    </w:tbl>
    <w:p w14:paraId="038F4895" w14:textId="77777777" w:rsidR="00B1738F" w:rsidRPr="000638C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0638C6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4" w:name="_Toc152343500"/>
      <w:bookmarkEnd w:id="33"/>
      <w:r w:rsidRPr="000638C6">
        <w:t>Archivo de control</w:t>
      </w:r>
      <w:r w:rsidR="00513350" w:rsidRPr="000638C6">
        <w:t xml:space="preserve"> de datos</w:t>
      </w:r>
      <w:r w:rsidR="001169CF" w:rsidRPr="000638C6">
        <w:fldChar w:fldCharType="begin"/>
      </w:r>
      <w:r w:rsidR="001169CF" w:rsidRPr="000638C6">
        <w:instrText xml:space="preserve"> XE "Archivo de control" </w:instrText>
      </w:r>
      <w:r w:rsidR="001169CF" w:rsidRPr="000638C6">
        <w:fldChar w:fldCharType="end"/>
      </w:r>
      <w:r w:rsidR="009A2A10" w:rsidRPr="000638C6">
        <w:t>: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0638C6" w14:paraId="09B3BE47" w14:textId="77777777" w:rsidTr="00E862A3">
        <w:tc>
          <w:tcPr>
            <w:tcW w:w="1129" w:type="dxa"/>
          </w:tcPr>
          <w:p w14:paraId="789EC2E0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5" w:name="_Hlk150874508"/>
            <w:bookmarkStart w:id="36" w:name="_Hlk150869745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38C6" w14:paraId="24CE3B6C" w14:textId="77777777" w:rsidTr="00E862A3">
        <w:tc>
          <w:tcPr>
            <w:tcW w:w="1129" w:type="dxa"/>
          </w:tcPr>
          <w:p w14:paraId="4F9750AE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38C6" w14:paraId="0A0C7B7F" w14:textId="77777777" w:rsidTr="00E862A3">
        <w:tc>
          <w:tcPr>
            <w:tcW w:w="1129" w:type="dxa"/>
          </w:tcPr>
          <w:p w14:paraId="16CA53F6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5E39B12" w:rsidR="004D0C43" w:rsidRPr="000638C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38C6"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0638C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0638C6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313DB08D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638C6"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0638C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0638C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0638C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0638C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38C6" w14:paraId="34A18395" w14:textId="77777777" w:rsidTr="00E862A3">
        <w:tc>
          <w:tcPr>
            <w:tcW w:w="1129" w:type="dxa"/>
          </w:tcPr>
          <w:p w14:paraId="1BEA6A51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638C6" w14:paraId="0DC8E8BB" w14:textId="77777777" w:rsidTr="00E862A3">
        <w:tc>
          <w:tcPr>
            <w:tcW w:w="1129" w:type="dxa"/>
          </w:tcPr>
          <w:p w14:paraId="3341B7DB" w14:textId="77777777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0638C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0638C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0638C6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0638C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5A4CD7B5" w:rsidR="00E547E8" w:rsidRPr="000638C6" w:rsidRDefault="000638C6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="00E547E8"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3322566C" w:rsidR="00B1738F" w:rsidRPr="000638C6" w:rsidRDefault="000638C6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D03</w:t>
            </w:r>
            <w:r w:rsidR="00E547E8"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5"/>
    </w:tbl>
    <w:p w14:paraId="76F1F5C0" w14:textId="77777777" w:rsidR="00E547E8" w:rsidRPr="000638C6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6"/>
    <w:p w14:paraId="7B42E9BB" w14:textId="77777777" w:rsidR="00E547E8" w:rsidRPr="000638C6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0638C6" w:rsidRDefault="000465DB" w:rsidP="00B67156">
      <w:pPr>
        <w:pStyle w:val="Ttulo2"/>
        <w:numPr>
          <w:ilvl w:val="1"/>
          <w:numId w:val="7"/>
        </w:numPr>
      </w:pPr>
      <w:bookmarkStart w:id="37" w:name="_Toc152343501"/>
      <w:r w:rsidRPr="000638C6">
        <w:t xml:space="preserve">Archivo de salida </w:t>
      </w:r>
      <w:r w:rsidR="00B1738F" w:rsidRPr="000638C6">
        <w:t>a dest</w:t>
      </w:r>
      <w:r w:rsidR="00095C24" w:rsidRPr="000638C6">
        <w:t>i</w:t>
      </w:r>
      <w:r w:rsidR="00B1738F" w:rsidRPr="000638C6">
        <w:t>no</w:t>
      </w:r>
      <w:bookmarkEnd w:id="37"/>
      <w:r w:rsidR="001169CF" w:rsidRPr="000638C6">
        <w:fldChar w:fldCharType="begin"/>
      </w:r>
      <w:r w:rsidR="001169CF" w:rsidRPr="000638C6">
        <w:instrText xml:space="preserve"> XE "Archivo de salida a</w:instrText>
      </w:r>
      <w:r w:rsidR="007B6066" w:rsidRPr="000638C6">
        <w:instrText>”</w:instrText>
      </w:r>
      <w:r w:rsidR="001169CF" w:rsidRPr="000638C6">
        <w:instrText xml:space="preserve">destino" </w:instrText>
      </w:r>
      <w:r w:rsidR="001169CF" w:rsidRPr="000638C6">
        <w:fldChar w:fldCharType="end"/>
      </w:r>
    </w:p>
    <w:p w14:paraId="25DFA216" w14:textId="1A009ADA" w:rsidR="000465DB" w:rsidRPr="000638C6" w:rsidRDefault="000465DB" w:rsidP="00B67156">
      <w:pPr>
        <w:pStyle w:val="Ttulo2"/>
        <w:numPr>
          <w:ilvl w:val="2"/>
          <w:numId w:val="7"/>
        </w:numPr>
      </w:pPr>
      <w:bookmarkStart w:id="38" w:name="_Toc152343502"/>
      <w:r w:rsidRPr="000638C6">
        <w:t>Archivo de da</w:t>
      </w:r>
      <w:r w:rsidR="009A28CD" w:rsidRPr="000638C6">
        <w:t>t</w:t>
      </w:r>
      <w:r w:rsidRPr="000638C6">
        <w:t>os</w:t>
      </w:r>
      <w:bookmarkEnd w:id="38"/>
      <w:r w:rsidR="001169CF" w:rsidRPr="000638C6">
        <w:fldChar w:fldCharType="begin"/>
      </w:r>
      <w:r w:rsidR="001169CF" w:rsidRPr="000638C6">
        <w:instrText xml:space="preserve"> XE "Archivo </w:instrText>
      </w:r>
      <w:r w:rsidR="007B6066" w:rsidRPr="000638C6">
        <w:instrText>”</w:instrText>
      </w:r>
      <w:r w:rsidR="001169CF" w:rsidRPr="000638C6">
        <w:instrText xml:space="preserve">e datos" </w:instrText>
      </w:r>
      <w:r w:rsidR="001169CF" w:rsidRPr="000638C6">
        <w:fldChar w:fldCharType="end"/>
      </w:r>
      <w:r w:rsidRPr="000638C6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0638C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4B14C8CC" w:rsidR="00B1738F" w:rsidRPr="000638C6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1A2A39"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Pr="000638C6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0C153087" w:rsidR="00A167D3" w:rsidRPr="000638C6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0638C6">
              <w:rPr>
                <w:rFonts w:ascii="Times New Roman" w:hAnsi="Times New Roman" w:cs="Times New Roman"/>
              </w:rPr>
              <w:t xml:space="preserve"> </w:t>
            </w:r>
            <w:r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0638C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9" w:name="_Toc152343503"/>
      <w:r w:rsidRPr="00230F5A">
        <w:t>Archivo Carát</w:t>
      </w:r>
      <w:r w:rsidR="00601681">
        <w:t>u</w:t>
      </w:r>
      <w:r w:rsidRPr="00230F5A">
        <w:t>la</w:t>
      </w:r>
      <w:bookmarkEnd w:id="3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037D70AB" w:rsidR="00284E6A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1A2A39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52343504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343505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218ED142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343506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343507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343508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Hlk150867245"/>
      <w:bookmarkStart w:id="52" w:name="_Toc152343509"/>
      <w:r w:rsidRPr="00E173FD">
        <w:t>Notificación</w:t>
      </w:r>
      <w:bookmarkEnd w:id="5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343510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1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343511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343512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343513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343514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343515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343516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343517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0B5AF617" w14:textId="77777777" w:rsidR="0093668B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93668B">
        <w:rPr>
          <w:rFonts w:ascii="Times New Roman" w:hAnsi="Times New Roman" w:cs="Times New Roman"/>
          <w:color w:val="4472C4" w:themeColor="accent1"/>
        </w:rPr>
        <w:t xml:space="preserve"> deudor</w:t>
      </w:r>
    </w:p>
    <w:p w14:paraId="389BA1E3" w14:textId="77777777" w:rsidR="0093668B" w:rsidRDefault="0093668B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 deudor</w:t>
      </w:r>
    </w:p>
    <w:p w14:paraId="48C2ACFD" w14:textId="77777777" w:rsidR="0093668B" w:rsidRDefault="0093668B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-Comuna</w:t>
      </w:r>
    </w:p>
    <w:p w14:paraId="2E9B8CC1" w14:textId="457586D7" w:rsidR="001D2934" w:rsidRPr="009947CD" w:rsidRDefault="001D293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C996" w14:textId="77777777" w:rsidR="0020759C" w:rsidRDefault="0020759C" w:rsidP="00F10206">
      <w:pPr>
        <w:spacing w:after="0" w:line="240" w:lineRule="auto"/>
      </w:pPr>
      <w:r>
        <w:separator/>
      </w:r>
    </w:p>
  </w:endnote>
  <w:endnote w:type="continuationSeparator" w:id="0">
    <w:p w14:paraId="5FCDFF6D" w14:textId="77777777" w:rsidR="0020759C" w:rsidRDefault="0020759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6A7B" w14:textId="77777777" w:rsidR="0020759C" w:rsidRDefault="0020759C" w:rsidP="00F10206">
      <w:pPr>
        <w:spacing w:after="0" w:line="240" w:lineRule="auto"/>
      </w:pPr>
      <w:r>
        <w:separator/>
      </w:r>
    </w:p>
  </w:footnote>
  <w:footnote w:type="continuationSeparator" w:id="0">
    <w:p w14:paraId="775356D5" w14:textId="77777777" w:rsidR="0020759C" w:rsidRDefault="0020759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38C6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D5A5E"/>
    <w:rsid w:val="001E7E45"/>
    <w:rsid w:val="0020586B"/>
    <w:rsid w:val="0020759C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1467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4B3C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3668B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8D1"/>
    <w:rsid w:val="00E7495F"/>
    <w:rsid w:val="00E74C7D"/>
    <w:rsid w:val="00E752E4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2D94"/>
    <w:rsid w:val="00FA7CB9"/>
    <w:rsid w:val="00FB402C"/>
    <w:rsid w:val="00FC2FB5"/>
    <w:rsid w:val="00FD1A65"/>
    <w:rsid w:val="00FD253A"/>
    <w:rsid w:val="00FD530F"/>
    <w:rsid w:val="00FD7847"/>
    <w:rsid w:val="00FF4933"/>
    <w:rsid w:val="00FF534A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A2D94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21</Pages>
  <Words>3548</Words>
  <Characters>19517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30</cp:revision>
  <dcterms:created xsi:type="dcterms:W3CDTF">2023-11-30T12:02:00Z</dcterms:created>
  <dcterms:modified xsi:type="dcterms:W3CDTF">2023-12-01T20:17:00Z</dcterms:modified>
</cp:coreProperties>
</file>