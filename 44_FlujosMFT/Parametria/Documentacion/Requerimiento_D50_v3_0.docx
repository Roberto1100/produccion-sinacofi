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74328364" w14:textId="4E34B7E0" w:rsidR="007F3097" w:rsidRDefault="007F3097" w:rsidP="007F309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CA1063">
        <w:rPr>
          <w:rFonts w:ascii="Times New Roman" w:hAnsi="Times New Roman" w:cs="Times New Roman"/>
          <w:b/>
          <w:sz w:val="72"/>
          <w:szCs w:val="72"/>
        </w:rPr>
        <w:t>Definición documento D50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>
        <w:rPr>
          <w:rFonts w:ascii="Times New Roman" w:hAnsi="Times New Roman" w:cs="Times New Roman"/>
          <w:b/>
          <w:sz w:val="72"/>
          <w:szCs w:val="72"/>
        </w:rPr>
        <w:t>798</w:t>
      </w:r>
      <w:r>
        <w:rPr>
          <w:rFonts w:ascii="Times New Roman" w:hAnsi="Times New Roman" w:cs="Times New Roman"/>
          <w:b/>
          <w:sz w:val="72"/>
          <w:szCs w:val="72"/>
        </w:rPr>
        <w:t>)-</w:t>
      </w:r>
    </w:p>
    <w:p w14:paraId="50E797CD" w14:textId="77777777" w:rsidR="007F3097" w:rsidRPr="00CA1063" w:rsidRDefault="007F3097" w:rsidP="007F309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21418">
        <w:rPr>
          <w:rFonts w:ascii="Times New Roman" w:hAnsi="Times New Roman" w:cs="Times New Roman"/>
          <w:b/>
          <w:sz w:val="72"/>
          <w:szCs w:val="72"/>
        </w:rPr>
        <w:t>Acreedores Financieros</w:t>
      </w:r>
    </w:p>
    <w:p w14:paraId="207EDD71" w14:textId="316B15DD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44B97B9" w:rsidR="00C4642F" w:rsidRPr="00230F5A" w:rsidRDefault="00000000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  <w:r>
        <w:rPr>
          <w:rFonts w:asciiTheme="minorHAnsi" w:eastAsiaTheme="minorHAnsi" w:hAnsiTheme="minorHAnsi" w:cstheme="minorBidi"/>
          <w:noProof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left:0;text-align:left;margin-left:253.45pt;margin-top:2.9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7EA42882" w14:textId="66DFE5D0" w:rsidR="00124EF1" w:rsidRDefault="00522424">
          <w:pPr>
            <w:pStyle w:val="TDC1"/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53794" w:history="1">
            <w:r w:rsidR="00124EF1" w:rsidRPr="00C63B8C">
              <w:rPr>
                <w:rStyle w:val="Hipervnculo"/>
                <w:noProof/>
              </w:rPr>
              <w:t>1.</w:t>
            </w:r>
            <w:r w:rsidR="00124EF1">
              <w:rPr>
                <w:rFonts w:cstheme="minorBidi"/>
                <w:noProof/>
                <w:kern w:val="2"/>
              </w:rPr>
              <w:tab/>
            </w:r>
            <w:r w:rsidR="00124EF1" w:rsidRPr="00C63B8C">
              <w:rPr>
                <w:rStyle w:val="Hipervnculo"/>
                <w:noProof/>
              </w:rPr>
              <w:t>Definición de estructuras</w:t>
            </w:r>
            <w:r w:rsidR="00124EF1">
              <w:rPr>
                <w:noProof/>
                <w:webHidden/>
              </w:rPr>
              <w:tab/>
            </w:r>
            <w:r w:rsidR="00124EF1">
              <w:rPr>
                <w:noProof/>
                <w:webHidden/>
              </w:rPr>
              <w:fldChar w:fldCharType="begin"/>
            </w:r>
            <w:r w:rsidR="00124EF1">
              <w:rPr>
                <w:noProof/>
                <w:webHidden/>
              </w:rPr>
              <w:instrText xml:space="preserve"> PAGEREF _Toc152253794 \h </w:instrText>
            </w:r>
            <w:r w:rsidR="00124EF1">
              <w:rPr>
                <w:noProof/>
                <w:webHidden/>
              </w:rPr>
            </w:r>
            <w:r w:rsidR="00124EF1">
              <w:rPr>
                <w:noProof/>
                <w:webHidden/>
              </w:rPr>
              <w:fldChar w:fldCharType="separate"/>
            </w:r>
            <w:r w:rsidR="00124EF1">
              <w:rPr>
                <w:noProof/>
                <w:webHidden/>
              </w:rPr>
              <w:t>5</w:t>
            </w:r>
            <w:r w:rsidR="00124EF1">
              <w:rPr>
                <w:noProof/>
                <w:webHidden/>
              </w:rPr>
              <w:fldChar w:fldCharType="end"/>
            </w:r>
          </w:hyperlink>
        </w:p>
        <w:p w14:paraId="7AB30021" w14:textId="286FBE54" w:rsidR="00124EF1" w:rsidRDefault="00124E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795" w:history="1">
            <w:r w:rsidRPr="00C63B8C">
              <w:rPr>
                <w:rStyle w:val="Hipervnculo"/>
                <w:bCs/>
                <w:noProof/>
              </w:rPr>
              <w:t>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bCs/>
                <w:noProof/>
              </w:rPr>
              <w:t xml:space="preserve">Archivo de datos del emisor  </w:t>
            </w:r>
            <w:r w:rsidRPr="00C63B8C">
              <w:rPr>
                <w:rStyle w:val="Hipervnculo"/>
                <w:noProof/>
              </w:rPr>
              <w:t>Manual Sistema de Información Bancos - Sistema Contable (cmfchile.cl)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EA66" w14:textId="77693BF9" w:rsidR="00124EF1" w:rsidRDefault="00124E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796" w:history="1">
            <w:r w:rsidRPr="00C63B8C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Archivo Carátula/s del origen (Carátula de entrada)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52100" w14:textId="290E1588" w:rsidR="00124EF1" w:rsidRDefault="00124E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797" w:history="1">
            <w:r w:rsidRPr="00C63B8C">
              <w:rPr>
                <w:rStyle w:val="Hipervnculo"/>
                <w:bCs/>
                <w:noProof/>
              </w:rPr>
              <w:t>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bCs/>
                <w:noProof/>
              </w:rPr>
              <w:t>Archivo/s de control de datos del origen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BD96" w14:textId="127B617D" w:rsidR="00124EF1" w:rsidRDefault="00124E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798" w:history="1">
            <w:r w:rsidRPr="00C63B8C">
              <w:rPr>
                <w:rStyle w:val="Hipervnculo"/>
                <w:noProof/>
              </w:rPr>
              <w:t>1.4.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Archivo/s de datos del Receptor: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9135D" w14:textId="5D7348D5" w:rsidR="00124EF1" w:rsidRDefault="00124E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799" w:history="1">
            <w:r w:rsidRPr="00C63B8C">
              <w:rPr>
                <w:rStyle w:val="Hipervnculo"/>
                <w:noProof/>
              </w:rPr>
              <w:t>1.5.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Archivo de carátula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919B" w14:textId="567D877C" w:rsidR="00124EF1" w:rsidRDefault="00124E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800" w:history="1">
            <w:r w:rsidRPr="00C63B8C">
              <w:rPr>
                <w:rStyle w:val="Hipervnculo"/>
                <w:noProof/>
              </w:rPr>
              <w:t>1.6.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Archivo de Control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6B157" w14:textId="46D4822E" w:rsidR="00124EF1" w:rsidRDefault="00124EF1">
          <w:pPr>
            <w:pStyle w:val="TDC1"/>
            <w:rPr>
              <w:rFonts w:cstheme="minorBidi"/>
              <w:noProof/>
              <w:kern w:val="2"/>
            </w:rPr>
          </w:pPr>
          <w:hyperlink w:anchor="_Toc152253801" w:history="1">
            <w:r w:rsidRPr="00C63B8C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Validaciones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1BC4" w14:textId="0685A2B5" w:rsidR="00124EF1" w:rsidRDefault="00124E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802" w:history="1">
            <w:r w:rsidRPr="00C63B8C">
              <w:rPr>
                <w:rStyle w:val="Hipervnculo"/>
                <w:noProof/>
              </w:rPr>
              <w:t>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FAC8" w14:textId="076AF8C8" w:rsidR="00124EF1" w:rsidRDefault="00124E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803" w:history="1">
            <w:r w:rsidRPr="00C63B8C">
              <w:rPr>
                <w:rStyle w:val="Hipervnculo"/>
                <w:noProof/>
              </w:rPr>
              <w:t>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0968F" w14:textId="74E2C86B" w:rsidR="00124EF1" w:rsidRDefault="00124E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804" w:history="1">
            <w:r w:rsidRPr="00C63B8C">
              <w:rPr>
                <w:rStyle w:val="Hipervnculo"/>
                <w:noProof/>
              </w:rPr>
              <w:t>2.3.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CC5DE" w14:textId="023A5CB5" w:rsidR="00124EF1" w:rsidRDefault="00124EF1">
          <w:pPr>
            <w:pStyle w:val="TDC1"/>
            <w:rPr>
              <w:rFonts w:cstheme="minorBidi"/>
              <w:noProof/>
              <w:kern w:val="2"/>
            </w:rPr>
          </w:pPr>
          <w:hyperlink w:anchor="_Toc152253805" w:history="1">
            <w:r w:rsidRPr="00C63B8C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Construyendo la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87ED" w14:textId="3623090D" w:rsidR="00124EF1" w:rsidRDefault="00124E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806" w:history="1">
            <w:r w:rsidRPr="00C63B8C">
              <w:rPr>
                <w:rStyle w:val="Hipervnculo"/>
                <w:noProof/>
              </w:rPr>
              <w:t>3.1.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Formato de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E645E" w14:textId="0929A956" w:rsidR="00124EF1" w:rsidRDefault="00124EF1">
          <w:pPr>
            <w:pStyle w:val="TDC1"/>
            <w:rPr>
              <w:rFonts w:cstheme="minorBidi"/>
              <w:noProof/>
              <w:kern w:val="2"/>
            </w:rPr>
          </w:pPr>
          <w:hyperlink w:anchor="_Toc152253807" w:history="1">
            <w:r w:rsidRPr="00C63B8C">
              <w:rPr>
                <w:rStyle w:val="Hipervnculo"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Definición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D38C0" w14:textId="30D84F54" w:rsidR="00124EF1" w:rsidRDefault="00124E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808" w:history="1">
            <w:r w:rsidRPr="00C63B8C">
              <w:rPr>
                <w:rStyle w:val="Hipervnculo"/>
                <w:noProof/>
              </w:rPr>
              <w:t>4.1.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Archivos de entrada a SINACOFI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6E5FC" w14:textId="6794C457" w:rsidR="00124EF1" w:rsidRDefault="00124EF1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809" w:history="1">
            <w:r w:rsidRPr="00C63B8C">
              <w:rPr>
                <w:rStyle w:val="Hipervnculo"/>
                <w:noProof/>
              </w:rPr>
              <w:t>4.1.1.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Archivo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1ABEC" w14:textId="2249DF5F" w:rsidR="00124EF1" w:rsidRDefault="00124EF1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810" w:history="1">
            <w:r w:rsidRPr="00C63B8C">
              <w:rPr>
                <w:rStyle w:val="Hipervnculo"/>
                <w:noProof/>
              </w:rPr>
              <w:t>4.1.2.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3920" w14:textId="5F96C165" w:rsidR="00124EF1" w:rsidRDefault="00124EF1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811" w:history="1">
            <w:r w:rsidRPr="00C63B8C">
              <w:rPr>
                <w:rStyle w:val="Hipervnculo"/>
                <w:noProof/>
              </w:rPr>
              <w:t>4.1.3.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569E6" w14:textId="41D61200" w:rsidR="00124EF1" w:rsidRDefault="00124E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812" w:history="1">
            <w:r w:rsidRPr="00C63B8C">
              <w:rPr>
                <w:rStyle w:val="Hipervnculo"/>
                <w:noProof/>
              </w:rPr>
              <w:t>4.2.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Archivo de salida a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7E43" w14:textId="7E00990E" w:rsidR="00124EF1" w:rsidRDefault="00124EF1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813" w:history="1">
            <w:r w:rsidRPr="00C63B8C">
              <w:rPr>
                <w:rStyle w:val="Hipervnculo"/>
                <w:noProof/>
              </w:rPr>
              <w:t>4.2.1.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A4C9" w14:textId="02F0E50C" w:rsidR="00124EF1" w:rsidRDefault="00124EF1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814" w:history="1">
            <w:r w:rsidRPr="00C63B8C">
              <w:rPr>
                <w:rStyle w:val="Hipervnculo"/>
                <w:noProof/>
              </w:rPr>
              <w:t>4.2.2.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Archivo Carátula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281B1" w14:textId="596806A4" w:rsidR="00124EF1" w:rsidRDefault="00124E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815" w:history="1">
            <w:r w:rsidRPr="00C63B8C">
              <w:rPr>
                <w:rStyle w:val="Hipervnculo"/>
                <w:noProof/>
              </w:rPr>
              <w:t>4.3.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Definición de correlativo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658DD" w14:textId="0E7E60C3" w:rsidR="00124EF1" w:rsidRDefault="00124EF1">
          <w:pPr>
            <w:pStyle w:val="TDC1"/>
            <w:rPr>
              <w:rFonts w:cstheme="minorBidi"/>
              <w:noProof/>
              <w:kern w:val="2"/>
            </w:rPr>
          </w:pPr>
          <w:hyperlink w:anchor="_Toc152253816" w:history="1">
            <w:r w:rsidRPr="00C63B8C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Definición del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BEFFA" w14:textId="312BCE06" w:rsidR="00124EF1" w:rsidRDefault="00124EF1">
          <w:pPr>
            <w:pStyle w:val="TDC1"/>
            <w:rPr>
              <w:rFonts w:cstheme="minorBidi"/>
              <w:noProof/>
              <w:kern w:val="2"/>
            </w:rPr>
          </w:pPr>
          <w:hyperlink w:anchor="_Toc152253817" w:history="1">
            <w:r w:rsidRPr="00C63B8C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20D8D" w14:textId="24F6F92D" w:rsidR="00124EF1" w:rsidRDefault="00124E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818" w:history="1">
            <w:r w:rsidRPr="00C63B8C">
              <w:rPr>
                <w:rStyle w:val="Hipervnculo"/>
                <w:noProof/>
              </w:rPr>
              <w:t>6.1.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Aviso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E237" w14:textId="44E6D421" w:rsidR="00124EF1" w:rsidRDefault="00124E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819" w:history="1">
            <w:r w:rsidRPr="00C63B8C">
              <w:rPr>
                <w:rStyle w:val="Hipervnculo"/>
                <w:noProof/>
              </w:rPr>
              <w:t>6.2.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94BE5" w14:textId="39CCBBF6" w:rsidR="00124EF1" w:rsidRDefault="00124E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820" w:history="1">
            <w:r w:rsidRPr="00C63B8C">
              <w:rPr>
                <w:rStyle w:val="Hipervnculo"/>
                <w:noProof/>
              </w:rPr>
              <w:t>6.3.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69F5" w14:textId="4A83F4A0" w:rsidR="00124EF1" w:rsidRDefault="00124E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821" w:history="1">
            <w:r w:rsidRPr="00C63B8C">
              <w:rPr>
                <w:rStyle w:val="Hipervnculo"/>
                <w:noProof/>
              </w:rPr>
              <w:t>6.4.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Resultado RES.DET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AA6B6" w14:textId="4FC376FD" w:rsidR="00124EF1" w:rsidRDefault="00124EF1">
          <w:pPr>
            <w:pStyle w:val="TDC1"/>
            <w:rPr>
              <w:rFonts w:cstheme="minorBidi"/>
              <w:noProof/>
              <w:kern w:val="2"/>
            </w:rPr>
          </w:pPr>
          <w:hyperlink w:anchor="_Toc152253822" w:history="1">
            <w:r w:rsidRPr="00C63B8C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Definir el estructura y nombre para cada archivo de 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A4B44" w14:textId="60607672" w:rsidR="00124EF1" w:rsidRDefault="00124E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823" w:history="1">
            <w:r w:rsidRPr="00C63B8C">
              <w:rPr>
                <w:rStyle w:val="Hipervnculo"/>
                <w:noProof/>
              </w:rPr>
              <w:t>7.1.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63D8E" w14:textId="178AA226" w:rsidR="00124EF1" w:rsidRDefault="00124EF1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824" w:history="1">
            <w:r w:rsidRPr="00C63B8C">
              <w:rPr>
                <w:rStyle w:val="Hipervnculo"/>
                <w:noProof/>
              </w:rPr>
              <w:t>7.1.1.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Archivo notificado (CMF):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3FDC" w14:textId="78AAF5D4" w:rsidR="00124EF1" w:rsidRDefault="00124EF1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825" w:history="1">
            <w:r w:rsidRPr="00C63B8C">
              <w:rPr>
                <w:rStyle w:val="Hipervnculo"/>
                <w:noProof/>
              </w:rPr>
              <w:t>7.1.2.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Archivo aviso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2BB81" w14:textId="2ED158C6" w:rsidR="00124EF1" w:rsidRDefault="00124EF1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826" w:history="1">
            <w:r w:rsidRPr="00C63B8C">
              <w:rPr>
                <w:rStyle w:val="Hipervnculo"/>
                <w:noProof/>
              </w:rPr>
              <w:t>7.1.3.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Archivo resultado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22DF" w14:textId="255662D4" w:rsidR="00124EF1" w:rsidRDefault="00124EF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253827" w:history="1">
            <w:r w:rsidRPr="00C63B8C">
              <w:rPr>
                <w:rStyle w:val="Hipervnculo"/>
                <w:noProof/>
              </w:rPr>
              <w:t>7.2.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Definición de nombres: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6AB24" w14:textId="61B0C53D" w:rsidR="00124EF1" w:rsidRDefault="00124EF1">
          <w:pPr>
            <w:pStyle w:val="TDC1"/>
            <w:rPr>
              <w:rFonts w:cstheme="minorBidi"/>
              <w:noProof/>
              <w:kern w:val="2"/>
            </w:rPr>
          </w:pPr>
          <w:hyperlink w:anchor="_Toc152253828" w:history="1">
            <w:r w:rsidRPr="00C63B8C">
              <w:rPr>
                <w:rStyle w:val="Hipervnculo"/>
                <w:noProof/>
              </w:rPr>
              <w:t>8.</w:t>
            </w:r>
            <w:r>
              <w:rPr>
                <w:rFonts w:cstheme="minorBidi"/>
                <w:noProof/>
                <w:kern w:val="2"/>
              </w:rPr>
              <w:tab/>
            </w:r>
            <w:r w:rsidRPr="00C63B8C">
              <w:rPr>
                <w:rStyle w:val="Hipervnculo"/>
                <w:noProof/>
              </w:rPr>
              <w:t>Datos sensibles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E1CD" w14:textId="75504DA8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DE6FAE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775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DE6FAE">
        <w:tc>
          <w:tcPr>
            <w:tcW w:w="1256" w:type="dxa"/>
          </w:tcPr>
          <w:p w14:paraId="2E76E9E9" w14:textId="2066BAC4" w:rsidR="00C36169" w:rsidRPr="00230F5A" w:rsidRDefault="007F3097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D50</w:t>
            </w:r>
          </w:p>
        </w:tc>
        <w:tc>
          <w:tcPr>
            <w:tcW w:w="1342" w:type="dxa"/>
          </w:tcPr>
          <w:p w14:paraId="22F848E4" w14:textId="3D0E0239" w:rsidR="00C36169" w:rsidRPr="00230F5A" w:rsidRDefault="007F3097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C36169" w:rsidRPr="00230F5A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1</w:t>
            </w:r>
            <w:r w:rsidR="00C36169"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2A1123FA" w14:textId="49C06F93" w:rsidR="00C36169" w:rsidRPr="00230F5A" w:rsidRDefault="004C450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775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46EF8" w:rsidRPr="00230F5A" w14:paraId="5339FC0E" w14:textId="7AB2D237" w:rsidTr="00DE6FAE">
        <w:tc>
          <w:tcPr>
            <w:tcW w:w="1256" w:type="dxa"/>
          </w:tcPr>
          <w:p w14:paraId="3DF7E2D2" w14:textId="2283D3C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69C55B7E" w14:textId="1346E9C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353DC5F" w14:textId="07D8627C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4436A160" w14:textId="63A3394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9378B08" w14:textId="5D781AA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51EA50D" w14:textId="22DD7FE9" w:rsidTr="00DE6FAE">
        <w:tc>
          <w:tcPr>
            <w:tcW w:w="1256" w:type="dxa"/>
          </w:tcPr>
          <w:p w14:paraId="7287933A" w14:textId="4046D650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30296CFC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0908C2E4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03E710F1" w14:textId="53E4BBE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661757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38B70AFE" w14:textId="34FEEE1D" w:rsidTr="00DE6FAE">
        <w:tc>
          <w:tcPr>
            <w:tcW w:w="1256" w:type="dxa"/>
          </w:tcPr>
          <w:p w14:paraId="23AEB014" w14:textId="3281327E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31C01F65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3AC4FA39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0EBE826" w14:textId="12895D1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7898A1F0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B606B6E" w14:textId="62885254" w:rsidTr="00DE6FAE">
        <w:tc>
          <w:tcPr>
            <w:tcW w:w="1256" w:type="dxa"/>
          </w:tcPr>
          <w:p w14:paraId="612D72B6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7B78847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EA7A1DB" w14:textId="6C6D457E" w:rsidTr="00DE6FAE">
        <w:tc>
          <w:tcPr>
            <w:tcW w:w="1256" w:type="dxa"/>
          </w:tcPr>
          <w:p w14:paraId="4D062B49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636F09EA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EBD62EB" w14:textId="7659FBA3" w:rsidTr="00DE6FAE">
        <w:tc>
          <w:tcPr>
            <w:tcW w:w="1256" w:type="dxa"/>
          </w:tcPr>
          <w:p w14:paraId="6FF918B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DEA698F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253794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253795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p w14:paraId="7D2B0C26" w14:textId="77777777" w:rsidR="000F012A" w:rsidRPr="00230F5A" w:rsidRDefault="000F012A" w:rsidP="004C450B">
      <w:pPr>
        <w:pStyle w:val="Textoindependiente"/>
        <w:spacing w:before="1"/>
        <w:ind w:left="212"/>
        <w:jc w:val="both"/>
        <w:rPr>
          <w:rFonts w:ascii="Times New Roman" w:hAnsi="Times New Roman" w:cs="Times New Roman"/>
        </w:rPr>
      </w:pPr>
    </w:p>
    <w:p w14:paraId="7E81A51A" w14:textId="54EFAA11" w:rsidR="007F3097" w:rsidRPr="00CA1063" w:rsidRDefault="007F3097" w:rsidP="007F3097">
      <w:pPr>
        <w:rPr>
          <w:rFonts w:ascii="Times New Roman" w:hAnsi="Times New Roman" w:cs="Times New Roman"/>
        </w:rPr>
      </w:pPr>
      <w:r>
        <w:rPr>
          <w:noProof/>
        </w:rPr>
        <w:pict w14:anchorId="746C6E6D">
          <v:shape id="Cuadro de texto 1" o:spid="_x0000_s2053" type="#_x0000_t202" style="position:absolute;margin-left:0;margin-top:.45pt;width:489.6pt;height:51.1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14"/>
                    <w:gridCol w:w="425"/>
                    <w:gridCol w:w="4962"/>
                    <w:gridCol w:w="2977"/>
                  </w:tblGrid>
                  <w:tr w:rsidR="007F3097" w14:paraId="7E29DE33" w14:textId="77777777">
                    <w:trPr>
                      <w:trHeight w:val="241"/>
                    </w:trPr>
                    <w:tc>
                      <w:tcPr>
                        <w:tcW w:w="1414" w:type="dxa"/>
                      </w:tcPr>
                      <w:p w14:paraId="449FBA0E" w14:textId="77777777" w:rsidR="007F3097" w:rsidRDefault="007F3097">
                        <w:pPr>
                          <w:pStyle w:val="TableParagraph"/>
                          <w:spacing w:line="222" w:lineRule="exact"/>
                          <w:ind w:left="110"/>
                          <w:rPr>
                            <w:sz w:val="20"/>
                          </w:rPr>
                        </w:pPr>
                        <w:bookmarkStart w:id="2" w:name="_Hlk148622595"/>
                        <w:r>
                          <w:rPr>
                            <w:sz w:val="20"/>
                          </w:rPr>
                          <w:t>Campo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3EB173EB" w14:textId="77777777" w:rsidR="007F3097" w:rsidRDefault="007F3097">
                        <w:pPr>
                          <w:pStyle w:val="TableParagraph"/>
                          <w:spacing w:line="222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4962" w:type="dxa"/>
                      </w:tcPr>
                      <w:p w14:paraId="38B8C721" w14:textId="77777777" w:rsidR="007F3097" w:rsidRDefault="007F3097">
                        <w:pPr>
                          <w:pStyle w:val="TableParagraph"/>
                          <w:spacing w:line="22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Código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banco</w:t>
                        </w:r>
                      </w:p>
                    </w:tc>
                    <w:tc>
                      <w:tcPr>
                        <w:tcW w:w="2977" w:type="dxa"/>
                      </w:tcPr>
                      <w:p w14:paraId="23BBFEC7" w14:textId="77777777" w:rsidR="007F3097" w:rsidRDefault="007F3097">
                        <w:pPr>
                          <w:pStyle w:val="TableParagraph"/>
                          <w:spacing w:line="22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9(04)</w:t>
                        </w:r>
                      </w:p>
                    </w:tc>
                  </w:tr>
                  <w:tr w:rsidR="007F3097" w14:paraId="72DC915D" w14:textId="77777777">
                    <w:trPr>
                      <w:trHeight w:val="244"/>
                    </w:trPr>
                    <w:tc>
                      <w:tcPr>
                        <w:tcW w:w="1414" w:type="dxa"/>
                      </w:tcPr>
                      <w:p w14:paraId="273E366D" w14:textId="77777777" w:rsidR="007F3097" w:rsidRDefault="007F3097">
                        <w:pPr>
                          <w:pStyle w:val="TableParagraph"/>
                          <w:spacing w:line="224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Campo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18BABCA8" w14:textId="77777777" w:rsidR="007F3097" w:rsidRDefault="007F3097"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4962" w:type="dxa"/>
                      </w:tcPr>
                      <w:p w14:paraId="4EE43054" w14:textId="77777777" w:rsidR="007F3097" w:rsidRDefault="007F3097"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Identificación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archivo</w:t>
                        </w:r>
                        <w:proofErr w:type="spellEnd"/>
                      </w:p>
                    </w:tc>
                    <w:tc>
                      <w:tcPr>
                        <w:tcW w:w="2977" w:type="dxa"/>
                      </w:tcPr>
                      <w:p w14:paraId="231EE24E" w14:textId="77777777" w:rsidR="007F3097" w:rsidRDefault="007F3097"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X(</w:t>
                        </w:r>
                        <w:proofErr w:type="gramEnd"/>
                        <w:r>
                          <w:rPr>
                            <w:sz w:val="20"/>
                          </w:rPr>
                          <w:t>03)</w:t>
                        </w:r>
                      </w:p>
                    </w:tc>
                  </w:tr>
                  <w:tr w:rsidR="007F3097" w14:paraId="46CFB55A" w14:textId="77777777">
                    <w:trPr>
                      <w:trHeight w:val="242"/>
                    </w:trPr>
                    <w:tc>
                      <w:tcPr>
                        <w:tcW w:w="1414" w:type="dxa"/>
                      </w:tcPr>
                      <w:p w14:paraId="12C1A47C" w14:textId="77777777" w:rsidR="007F3097" w:rsidRDefault="007F3097">
                        <w:pPr>
                          <w:pStyle w:val="TableParagraph"/>
                          <w:spacing w:line="222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Campo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29CFDABA" w14:textId="77777777" w:rsidR="007F3097" w:rsidRDefault="007F3097">
                        <w:pPr>
                          <w:pStyle w:val="TableParagraph"/>
                          <w:spacing w:line="222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4962" w:type="dxa"/>
                      </w:tcPr>
                      <w:p w14:paraId="2606D575" w14:textId="77777777" w:rsidR="007F3097" w:rsidRDefault="007F3097">
                        <w:pPr>
                          <w:pStyle w:val="TableParagraph"/>
                          <w:spacing w:line="222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2977" w:type="dxa"/>
                      </w:tcPr>
                      <w:p w14:paraId="6F37B2B5" w14:textId="77777777" w:rsidR="007F3097" w:rsidRDefault="007F3097">
                        <w:pPr>
                          <w:pStyle w:val="TableParagraph"/>
                          <w:spacing w:line="222" w:lineRule="exact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P(</w:t>
                        </w:r>
                        <w:proofErr w:type="gramEnd"/>
                        <w:r>
                          <w:rPr>
                            <w:sz w:val="20"/>
                          </w:rPr>
                          <w:t>06)     AAAAMM</w:t>
                        </w:r>
                      </w:p>
                    </w:tc>
                  </w:tr>
                  <w:tr w:rsidR="007F3097" w14:paraId="37B5F98D" w14:textId="77777777">
                    <w:trPr>
                      <w:trHeight w:val="244"/>
                    </w:trPr>
                    <w:tc>
                      <w:tcPr>
                        <w:tcW w:w="1414" w:type="dxa"/>
                      </w:tcPr>
                      <w:p w14:paraId="296D113E" w14:textId="77777777" w:rsidR="007F3097" w:rsidRDefault="007F3097">
                        <w:pPr>
                          <w:pStyle w:val="TableParagraph"/>
                          <w:spacing w:line="224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Campo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583B3F4E" w14:textId="77777777" w:rsidR="007F3097" w:rsidRDefault="007F3097"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4962" w:type="dxa"/>
                      </w:tcPr>
                      <w:p w14:paraId="73F86D9F" w14:textId="77777777" w:rsidR="007F3097" w:rsidRDefault="007F3097"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Filler</w:t>
                        </w:r>
                      </w:p>
                    </w:tc>
                    <w:tc>
                      <w:tcPr>
                        <w:tcW w:w="2977" w:type="dxa"/>
                      </w:tcPr>
                      <w:p w14:paraId="1C92683F" w14:textId="77777777" w:rsidR="007F3097" w:rsidRDefault="007F3097"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X(</w:t>
                        </w:r>
                        <w:proofErr w:type="gramEnd"/>
                        <w:r>
                          <w:rPr>
                            <w:sz w:val="20"/>
                          </w:rPr>
                          <w:t>151)</w:t>
                        </w:r>
                      </w:p>
                    </w:tc>
                  </w:tr>
                  <w:bookmarkEnd w:id="2"/>
                </w:tbl>
                <w:p w14:paraId="5B3366B2" w14:textId="77777777" w:rsidR="007F3097" w:rsidRDefault="007F3097" w:rsidP="007F3097">
                  <w:pPr>
                    <w:pStyle w:val="Textoindependiente"/>
                  </w:pPr>
                </w:p>
              </w:txbxContent>
            </v:textbox>
            <w10:wrap anchorx="margin"/>
          </v:shape>
        </w:pict>
      </w:r>
    </w:p>
    <w:p w14:paraId="4EA7C291" w14:textId="77777777" w:rsidR="007F3097" w:rsidRPr="00CA1063" w:rsidRDefault="007F3097" w:rsidP="007F3097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14E012B7" w14:textId="77777777" w:rsidR="007F3097" w:rsidRPr="00CA1063" w:rsidRDefault="007F3097" w:rsidP="007F3097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733AA861" w14:textId="77777777" w:rsidR="007F3097" w:rsidRPr="00CA1063" w:rsidRDefault="007F3097" w:rsidP="007F3097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2C5A9065" w14:textId="77777777" w:rsidR="007F3097" w:rsidRPr="00CA1063" w:rsidRDefault="007F3097" w:rsidP="007F3097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29622F9C" w14:textId="77777777" w:rsidR="007F3097" w:rsidRPr="00CA1063" w:rsidRDefault="007F3097" w:rsidP="007F3097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36C94100" w14:textId="77777777" w:rsidR="007F3097" w:rsidRPr="00CA1063" w:rsidRDefault="007F3097" w:rsidP="007F3097">
      <w:pPr>
        <w:ind w:left="212"/>
        <w:rPr>
          <w:rFonts w:ascii="Times New Roman" w:hAnsi="Times New Roman" w:cs="Times New Roman"/>
          <w:i/>
          <w:sz w:val="20"/>
        </w:rPr>
      </w:pPr>
    </w:p>
    <w:p w14:paraId="61CF61DB" w14:textId="77777777" w:rsidR="007F3097" w:rsidRPr="00CA1063" w:rsidRDefault="007F3097" w:rsidP="007F3097">
      <w:pPr>
        <w:pStyle w:val="Textoindependiente"/>
        <w:spacing w:before="2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7F3097" w:rsidRPr="00CA1063" w14:paraId="61421A22" w14:textId="77777777" w:rsidTr="0025735C">
        <w:trPr>
          <w:trHeight w:val="268"/>
        </w:trPr>
        <w:tc>
          <w:tcPr>
            <w:tcW w:w="1414" w:type="dxa"/>
          </w:tcPr>
          <w:p w14:paraId="6BEA0BFC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Campo</w:t>
            </w:r>
            <w:r w:rsidRPr="00CA106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A106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14:paraId="0CDAC54D" w14:textId="77777777" w:rsidR="007F3097" w:rsidRPr="00CA1063" w:rsidRDefault="007F3097" w:rsidP="0025735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3FCFCD1A" w14:textId="77777777" w:rsidR="007F3097" w:rsidRPr="00CA1063" w:rsidRDefault="007F3097" w:rsidP="0025735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Rut</w:t>
            </w:r>
            <w:r w:rsidRPr="00CA106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A1063">
              <w:rPr>
                <w:rFonts w:ascii="Times New Roman" w:hAnsi="Times New Roman" w:cs="Times New Roman"/>
              </w:rPr>
              <w:t xml:space="preserve">del </w:t>
            </w:r>
            <w:proofErr w:type="spellStart"/>
            <w:r w:rsidRPr="00CA1063">
              <w:rPr>
                <w:rFonts w:ascii="Times New Roman" w:hAnsi="Times New Roman" w:cs="Times New Roman"/>
              </w:rPr>
              <w:t>cliente</w:t>
            </w:r>
            <w:proofErr w:type="spellEnd"/>
          </w:p>
        </w:tc>
        <w:tc>
          <w:tcPr>
            <w:tcW w:w="2549" w:type="dxa"/>
          </w:tcPr>
          <w:p w14:paraId="21FC25C7" w14:textId="77777777" w:rsidR="007F3097" w:rsidRPr="00CA1063" w:rsidRDefault="007F3097" w:rsidP="0025735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R(</w:t>
            </w:r>
            <w:proofErr w:type="gramStart"/>
            <w:r w:rsidRPr="00CA1063">
              <w:rPr>
                <w:rFonts w:ascii="Times New Roman" w:hAnsi="Times New Roman" w:cs="Times New Roman"/>
              </w:rPr>
              <w:t>09)VX</w:t>
            </w:r>
            <w:proofErr w:type="gramEnd"/>
            <w:r w:rsidRPr="00CA1063">
              <w:rPr>
                <w:rFonts w:ascii="Times New Roman" w:hAnsi="Times New Roman" w:cs="Times New Roman"/>
              </w:rPr>
              <w:t>(01)</w:t>
            </w:r>
          </w:p>
        </w:tc>
      </w:tr>
      <w:tr w:rsidR="007F3097" w:rsidRPr="00CA1063" w14:paraId="1417714D" w14:textId="77777777" w:rsidTr="0025735C">
        <w:trPr>
          <w:trHeight w:val="268"/>
        </w:trPr>
        <w:tc>
          <w:tcPr>
            <w:tcW w:w="1414" w:type="dxa"/>
          </w:tcPr>
          <w:p w14:paraId="3FF17832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Campo</w:t>
            </w:r>
            <w:r w:rsidRPr="00CA106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A106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</w:tcPr>
          <w:p w14:paraId="2D9CFAF2" w14:textId="77777777" w:rsidR="007F3097" w:rsidRPr="00CA1063" w:rsidRDefault="007F3097" w:rsidP="0025735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7A53D526" w14:textId="77777777" w:rsidR="007F3097" w:rsidRPr="00CA1063" w:rsidRDefault="007F3097" w:rsidP="0025735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Nombre</w:t>
            </w:r>
            <w:r w:rsidRPr="00CA106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A1063">
              <w:rPr>
                <w:rFonts w:ascii="Times New Roman" w:hAnsi="Times New Roman" w:cs="Times New Roman"/>
              </w:rPr>
              <w:t>o</w:t>
            </w:r>
            <w:r w:rsidRPr="00CA1063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CA1063">
              <w:rPr>
                <w:rFonts w:ascii="Times New Roman" w:hAnsi="Times New Roman" w:cs="Times New Roman"/>
              </w:rPr>
              <w:t>razón</w:t>
            </w:r>
            <w:proofErr w:type="spellEnd"/>
            <w:r w:rsidRPr="00CA106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A1063">
              <w:rPr>
                <w:rFonts w:ascii="Times New Roman" w:hAnsi="Times New Roman" w:cs="Times New Roman"/>
              </w:rPr>
              <w:t>social</w:t>
            </w:r>
            <w:r w:rsidRPr="00CA106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A1063">
              <w:rPr>
                <w:rFonts w:ascii="Times New Roman" w:hAnsi="Times New Roman" w:cs="Times New Roman"/>
              </w:rPr>
              <w:t>del</w:t>
            </w:r>
            <w:r w:rsidRPr="00CA1063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CA1063">
              <w:rPr>
                <w:rFonts w:ascii="Times New Roman" w:hAnsi="Times New Roman" w:cs="Times New Roman"/>
              </w:rPr>
              <w:t>cliente</w:t>
            </w:r>
            <w:proofErr w:type="spellEnd"/>
          </w:p>
        </w:tc>
        <w:tc>
          <w:tcPr>
            <w:tcW w:w="2549" w:type="dxa"/>
          </w:tcPr>
          <w:p w14:paraId="7D251EB1" w14:textId="77777777" w:rsidR="007F3097" w:rsidRPr="00CA1063" w:rsidRDefault="007F3097" w:rsidP="0025735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gramStart"/>
            <w:r w:rsidRPr="00CA1063">
              <w:rPr>
                <w:rFonts w:ascii="Times New Roman" w:hAnsi="Times New Roman" w:cs="Times New Roman"/>
              </w:rPr>
              <w:t>X(</w:t>
            </w:r>
            <w:proofErr w:type="gramEnd"/>
            <w:r w:rsidRPr="00CA1063">
              <w:rPr>
                <w:rFonts w:ascii="Times New Roman" w:hAnsi="Times New Roman" w:cs="Times New Roman"/>
              </w:rPr>
              <w:t>50)</w:t>
            </w:r>
          </w:p>
        </w:tc>
      </w:tr>
      <w:tr w:rsidR="007F3097" w:rsidRPr="00CA1063" w14:paraId="4B9C95AF" w14:textId="77777777" w:rsidTr="0025735C">
        <w:trPr>
          <w:trHeight w:val="268"/>
        </w:trPr>
        <w:tc>
          <w:tcPr>
            <w:tcW w:w="1414" w:type="dxa"/>
          </w:tcPr>
          <w:p w14:paraId="62625A55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Campo</w:t>
            </w:r>
            <w:r w:rsidRPr="00CA106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A106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</w:tcPr>
          <w:p w14:paraId="72305408" w14:textId="77777777" w:rsidR="007F3097" w:rsidRPr="00CA1063" w:rsidRDefault="007F3097" w:rsidP="0025735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431498FD" w14:textId="77777777" w:rsidR="007F3097" w:rsidRPr="00CA1063" w:rsidRDefault="007F3097" w:rsidP="0025735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spellStart"/>
            <w:r w:rsidRPr="00CA1063">
              <w:rPr>
                <w:rFonts w:ascii="Times New Roman" w:hAnsi="Times New Roman" w:cs="Times New Roman"/>
              </w:rPr>
              <w:t>Número</w:t>
            </w:r>
            <w:proofErr w:type="spellEnd"/>
            <w:r w:rsidRPr="00CA10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1063">
              <w:rPr>
                <w:rFonts w:ascii="Times New Roman" w:hAnsi="Times New Roman" w:cs="Times New Roman"/>
              </w:rPr>
              <w:t>interno</w:t>
            </w:r>
            <w:proofErr w:type="spellEnd"/>
            <w:r w:rsidRPr="00CA106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A1063">
              <w:rPr>
                <w:rFonts w:ascii="Times New Roman" w:hAnsi="Times New Roman" w:cs="Times New Roman"/>
              </w:rPr>
              <w:t>de</w:t>
            </w:r>
            <w:r w:rsidRPr="00CA1063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CA1063">
              <w:rPr>
                <w:rFonts w:ascii="Times New Roman" w:hAnsi="Times New Roman" w:cs="Times New Roman"/>
              </w:rPr>
              <w:t>identificación</w:t>
            </w:r>
            <w:proofErr w:type="spellEnd"/>
            <w:r w:rsidRPr="00CA106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A1063">
              <w:rPr>
                <w:rFonts w:ascii="Times New Roman" w:hAnsi="Times New Roman" w:cs="Times New Roman"/>
              </w:rPr>
              <w:t>de la</w:t>
            </w:r>
            <w:r w:rsidRPr="00CA1063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CA1063">
              <w:rPr>
                <w:rFonts w:ascii="Times New Roman" w:hAnsi="Times New Roman" w:cs="Times New Roman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083DF2E9" w14:textId="77777777" w:rsidR="007F3097" w:rsidRPr="00CA1063" w:rsidRDefault="007F3097" w:rsidP="0025735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gramStart"/>
            <w:r w:rsidRPr="00CA1063">
              <w:rPr>
                <w:rFonts w:ascii="Times New Roman" w:hAnsi="Times New Roman" w:cs="Times New Roman"/>
              </w:rPr>
              <w:t>X(</w:t>
            </w:r>
            <w:proofErr w:type="gramEnd"/>
            <w:r w:rsidRPr="00CA1063">
              <w:rPr>
                <w:rFonts w:ascii="Times New Roman" w:hAnsi="Times New Roman" w:cs="Times New Roman"/>
              </w:rPr>
              <w:t>30)</w:t>
            </w:r>
          </w:p>
        </w:tc>
      </w:tr>
      <w:tr w:rsidR="007F3097" w:rsidRPr="00CA1063" w14:paraId="659C0BC5" w14:textId="77777777" w:rsidTr="0025735C">
        <w:trPr>
          <w:trHeight w:val="268"/>
        </w:trPr>
        <w:tc>
          <w:tcPr>
            <w:tcW w:w="1414" w:type="dxa"/>
          </w:tcPr>
          <w:p w14:paraId="51272786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Campo</w:t>
            </w:r>
            <w:r w:rsidRPr="00CA106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A106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</w:tcPr>
          <w:p w14:paraId="66242E6C" w14:textId="77777777" w:rsidR="007F3097" w:rsidRPr="00CA1063" w:rsidRDefault="007F3097" w:rsidP="0025735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1515D0E9" w14:textId="77777777" w:rsidR="007F3097" w:rsidRPr="00CA1063" w:rsidRDefault="007F3097" w:rsidP="0025735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Tipo</w:t>
            </w:r>
            <w:r w:rsidRPr="00CA106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A1063">
              <w:rPr>
                <w:rFonts w:ascii="Times New Roman" w:hAnsi="Times New Roman" w:cs="Times New Roman"/>
              </w:rPr>
              <w:t>de</w:t>
            </w:r>
            <w:r w:rsidRPr="00CA1063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CA1063">
              <w:rPr>
                <w:rFonts w:ascii="Times New Roman" w:hAnsi="Times New Roman" w:cs="Times New Roman"/>
              </w:rPr>
              <w:t>acreencia</w:t>
            </w:r>
            <w:proofErr w:type="spellEnd"/>
          </w:p>
        </w:tc>
        <w:tc>
          <w:tcPr>
            <w:tcW w:w="2549" w:type="dxa"/>
          </w:tcPr>
          <w:p w14:paraId="00FC2ECC" w14:textId="77777777" w:rsidR="007F3097" w:rsidRPr="00CA1063" w:rsidRDefault="007F3097" w:rsidP="0025735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9(02)</w:t>
            </w:r>
          </w:p>
        </w:tc>
      </w:tr>
      <w:tr w:rsidR="007F3097" w:rsidRPr="00CA1063" w14:paraId="2061498F" w14:textId="77777777" w:rsidTr="0025735C">
        <w:trPr>
          <w:trHeight w:val="268"/>
        </w:trPr>
        <w:tc>
          <w:tcPr>
            <w:tcW w:w="1414" w:type="dxa"/>
          </w:tcPr>
          <w:p w14:paraId="2E7C5F3B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Campo</w:t>
            </w:r>
            <w:r w:rsidRPr="00CA106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A106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745E377E" w14:textId="77777777" w:rsidR="007F3097" w:rsidRPr="00CA1063" w:rsidRDefault="007F3097" w:rsidP="0025735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5D83CD8A" w14:textId="77777777" w:rsidR="007F3097" w:rsidRPr="00CA1063" w:rsidRDefault="007F3097" w:rsidP="0025735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Tipo</w:t>
            </w:r>
            <w:r w:rsidRPr="00CA106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A1063">
              <w:rPr>
                <w:rFonts w:ascii="Times New Roman" w:hAnsi="Times New Roman" w:cs="Times New Roman"/>
              </w:rPr>
              <w:t>de</w:t>
            </w:r>
            <w:r w:rsidRPr="00CA1063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CA1063">
              <w:rPr>
                <w:rFonts w:ascii="Times New Roman" w:hAnsi="Times New Roman" w:cs="Times New Roman"/>
              </w:rPr>
              <w:t>cliente</w:t>
            </w:r>
            <w:proofErr w:type="spellEnd"/>
          </w:p>
        </w:tc>
        <w:tc>
          <w:tcPr>
            <w:tcW w:w="2549" w:type="dxa"/>
          </w:tcPr>
          <w:p w14:paraId="24710F36" w14:textId="77777777" w:rsidR="007F3097" w:rsidRPr="00CA1063" w:rsidRDefault="007F3097" w:rsidP="0025735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9(02)</w:t>
            </w:r>
          </w:p>
        </w:tc>
      </w:tr>
      <w:tr w:rsidR="007F3097" w:rsidRPr="00CA1063" w14:paraId="526A0DE8" w14:textId="77777777" w:rsidTr="0025735C">
        <w:trPr>
          <w:trHeight w:val="269"/>
        </w:trPr>
        <w:tc>
          <w:tcPr>
            <w:tcW w:w="1414" w:type="dxa"/>
          </w:tcPr>
          <w:p w14:paraId="4F4FBC9A" w14:textId="77777777" w:rsidR="007F3097" w:rsidRPr="00CA1063" w:rsidRDefault="007F3097" w:rsidP="0025735C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Campo</w:t>
            </w:r>
            <w:r w:rsidRPr="00CA106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A106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" w:type="dxa"/>
          </w:tcPr>
          <w:p w14:paraId="41034EFD" w14:textId="77777777" w:rsidR="007F3097" w:rsidRPr="00CA1063" w:rsidRDefault="007F3097" w:rsidP="0025735C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36FA2118" w14:textId="77777777" w:rsidR="007F3097" w:rsidRPr="00CA1063" w:rsidRDefault="007F3097" w:rsidP="0025735C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proofErr w:type="spellStart"/>
            <w:r w:rsidRPr="00CA1063">
              <w:rPr>
                <w:rFonts w:ascii="Times New Roman" w:hAnsi="Times New Roman" w:cs="Times New Roman"/>
              </w:rPr>
              <w:t>Número</w:t>
            </w:r>
            <w:proofErr w:type="spellEnd"/>
            <w:r w:rsidRPr="00CA1063">
              <w:rPr>
                <w:rFonts w:ascii="Times New Roman" w:hAnsi="Times New Roman" w:cs="Times New Roman"/>
              </w:rPr>
              <w:t xml:space="preserve"> de</w:t>
            </w:r>
            <w:r w:rsidRPr="00CA1063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CA1063">
              <w:rPr>
                <w:rFonts w:ascii="Times New Roman" w:hAnsi="Times New Roman" w:cs="Times New Roman"/>
              </w:rPr>
              <w:t>abonos</w:t>
            </w:r>
            <w:proofErr w:type="spellEnd"/>
          </w:p>
        </w:tc>
        <w:tc>
          <w:tcPr>
            <w:tcW w:w="2549" w:type="dxa"/>
          </w:tcPr>
          <w:p w14:paraId="34D45FC0" w14:textId="77777777" w:rsidR="007F3097" w:rsidRPr="00CA1063" w:rsidRDefault="007F3097" w:rsidP="0025735C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9(14)</w:t>
            </w:r>
          </w:p>
        </w:tc>
      </w:tr>
      <w:tr w:rsidR="007F3097" w:rsidRPr="00CA1063" w14:paraId="6666BC9E" w14:textId="77777777" w:rsidTr="0025735C">
        <w:trPr>
          <w:trHeight w:val="268"/>
        </w:trPr>
        <w:tc>
          <w:tcPr>
            <w:tcW w:w="1414" w:type="dxa"/>
          </w:tcPr>
          <w:p w14:paraId="49A47039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Campo</w:t>
            </w:r>
            <w:r w:rsidRPr="00CA106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A106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5" w:type="dxa"/>
          </w:tcPr>
          <w:p w14:paraId="4472069C" w14:textId="77777777" w:rsidR="007F3097" w:rsidRPr="00CA1063" w:rsidRDefault="007F3097" w:rsidP="0025735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65746895" w14:textId="77777777" w:rsidR="007F3097" w:rsidRPr="00CA1063" w:rsidRDefault="007F3097" w:rsidP="0025735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 xml:space="preserve">Monto de </w:t>
            </w:r>
            <w:proofErr w:type="spellStart"/>
            <w:r w:rsidRPr="00CA1063">
              <w:rPr>
                <w:rFonts w:ascii="Times New Roman" w:hAnsi="Times New Roman" w:cs="Times New Roman"/>
              </w:rPr>
              <w:t>abonos</w:t>
            </w:r>
            <w:proofErr w:type="spellEnd"/>
          </w:p>
        </w:tc>
        <w:tc>
          <w:tcPr>
            <w:tcW w:w="2549" w:type="dxa"/>
          </w:tcPr>
          <w:p w14:paraId="3DDD1B22" w14:textId="77777777" w:rsidR="007F3097" w:rsidRPr="00CA1063" w:rsidRDefault="007F3097" w:rsidP="0025735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9(14)</w:t>
            </w:r>
          </w:p>
        </w:tc>
      </w:tr>
      <w:tr w:rsidR="007F3097" w:rsidRPr="00CA1063" w14:paraId="204FB9F3" w14:textId="77777777" w:rsidTr="0025735C">
        <w:trPr>
          <w:trHeight w:val="268"/>
        </w:trPr>
        <w:tc>
          <w:tcPr>
            <w:tcW w:w="1414" w:type="dxa"/>
          </w:tcPr>
          <w:p w14:paraId="0E5EEE5D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Campo</w:t>
            </w:r>
            <w:r w:rsidRPr="00CA106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A106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5" w:type="dxa"/>
          </w:tcPr>
          <w:p w14:paraId="6AEB2E04" w14:textId="77777777" w:rsidR="007F3097" w:rsidRPr="00CA1063" w:rsidRDefault="007F3097" w:rsidP="0025735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5B512D30" w14:textId="77777777" w:rsidR="007F3097" w:rsidRPr="00CA1063" w:rsidRDefault="007F3097" w:rsidP="0025735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spellStart"/>
            <w:r w:rsidRPr="00CA1063">
              <w:rPr>
                <w:rFonts w:ascii="Times New Roman" w:hAnsi="Times New Roman" w:cs="Times New Roman"/>
              </w:rPr>
              <w:t>Número</w:t>
            </w:r>
            <w:proofErr w:type="spellEnd"/>
            <w:r w:rsidRPr="00CA1063">
              <w:rPr>
                <w:rFonts w:ascii="Times New Roman" w:hAnsi="Times New Roman" w:cs="Times New Roman"/>
              </w:rPr>
              <w:t xml:space="preserve"> de</w:t>
            </w:r>
            <w:r w:rsidRPr="00CA106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A1063">
              <w:rPr>
                <w:rFonts w:ascii="Times New Roman" w:hAnsi="Times New Roman" w:cs="Times New Roman"/>
              </w:rPr>
              <w:t>cargos</w:t>
            </w:r>
          </w:p>
        </w:tc>
        <w:tc>
          <w:tcPr>
            <w:tcW w:w="2549" w:type="dxa"/>
          </w:tcPr>
          <w:p w14:paraId="543F6D44" w14:textId="77777777" w:rsidR="007F3097" w:rsidRPr="00CA1063" w:rsidRDefault="007F3097" w:rsidP="0025735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9(14)</w:t>
            </w:r>
          </w:p>
        </w:tc>
      </w:tr>
      <w:tr w:rsidR="007F3097" w:rsidRPr="00CA1063" w14:paraId="461A95B7" w14:textId="77777777" w:rsidTr="0025735C">
        <w:trPr>
          <w:trHeight w:val="268"/>
        </w:trPr>
        <w:tc>
          <w:tcPr>
            <w:tcW w:w="1414" w:type="dxa"/>
          </w:tcPr>
          <w:p w14:paraId="2D9D5680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Campo</w:t>
            </w:r>
            <w:r w:rsidRPr="00CA106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A106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25" w:type="dxa"/>
          </w:tcPr>
          <w:p w14:paraId="080C4153" w14:textId="77777777" w:rsidR="007F3097" w:rsidRPr="00CA1063" w:rsidRDefault="007F3097" w:rsidP="0025735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5932B1F1" w14:textId="77777777" w:rsidR="007F3097" w:rsidRPr="00CA1063" w:rsidRDefault="007F3097" w:rsidP="0025735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Monto de cargos</w:t>
            </w:r>
          </w:p>
        </w:tc>
        <w:tc>
          <w:tcPr>
            <w:tcW w:w="2549" w:type="dxa"/>
          </w:tcPr>
          <w:p w14:paraId="08E14B83" w14:textId="77777777" w:rsidR="007F3097" w:rsidRPr="00CA1063" w:rsidRDefault="007F3097" w:rsidP="0025735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9(14)</w:t>
            </w:r>
          </w:p>
        </w:tc>
      </w:tr>
      <w:tr w:rsidR="007F3097" w:rsidRPr="00CA1063" w14:paraId="760B44AE" w14:textId="77777777" w:rsidTr="0025735C">
        <w:trPr>
          <w:trHeight w:val="270"/>
        </w:trPr>
        <w:tc>
          <w:tcPr>
            <w:tcW w:w="1414" w:type="dxa"/>
          </w:tcPr>
          <w:p w14:paraId="04EE5F02" w14:textId="77777777" w:rsidR="007F3097" w:rsidRPr="00CA1063" w:rsidRDefault="007F3097" w:rsidP="0025735C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Campo</w:t>
            </w:r>
            <w:r w:rsidRPr="00CA106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A106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5" w:type="dxa"/>
          </w:tcPr>
          <w:p w14:paraId="47BF74D1" w14:textId="77777777" w:rsidR="007F3097" w:rsidRPr="00CA1063" w:rsidRDefault="007F3097" w:rsidP="0025735C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16F14C65" w14:textId="77777777" w:rsidR="007F3097" w:rsidRPr="00CA1063" w:rsidRDefault="007F3097" w:rsidP="0025735C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Saldo a fin</w:t>
            </w:r>
            <w:r w:rsidRPr="00CA106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A1063">
              <w:rPr>
                <w:rFonts w:ascii="Times New Roman" w:hAnsi="Times New Roman" w:cs="Times New Roman"/>
              </w:rPr>
              <w:t>de</w:t>
            </w:r>
            <w:r w:rsidRPr="00CA1063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CA1063">
              <w:rPr>
                <w:rFonts w:ascii="Times New Roman" w:hAnsi="Times New Roman" w:cs="Times New Roman"/>
              </w:rPr>
              <w:t>mes</w:t>
            </w:r>
            <w:proofErr w:type="spellEnd"/>
          </w:p>
        </w:tc>
        <w:tc>
          <w:tcPr>
            <w:tcW w:w="2549" w:type="dxa"/>
          </w:tcPr>
          <w:p w14:paraId="420C89B2" w14:textId="77777777" w:rsidR="007F3097" w:rsidRPr="00CA1063" w:rsidRDefault="007F3097" w:rsidP="0025735C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</w:rPr>
            </w:pPr>
            <w:r w:rsidRPr="00CA1063">
              <w:rPr>
                <w:rFonts w:ascii="Times New Roman" w:hAnsi="Times New Roman" w:cs="Times New Roman"/>
              </w:rPr>
              <w:t>9(14)</w:t>
            </w:r>
          </w:p>
        </w:tc>
      </w:tr>
    </w:tbl>
    <w:p w14:paraId="2956D14E" w14:textId="77777777" w:rsidR="007F3097" w:rsidRPr="00CA1063" w:rsidRDefault="007F3097" w:rsidP="007F3097">
      <w:pPr>
        <w:pStyle w:val="Textoindependiente"/>
        <w:spacing w:before="1"/>
        <w:ind w:left="212"/>
        <w:rPr>
          <w:rFonts w:ascii="Times New Roman" w:hAnsi="Times New Roman" w:cs="Times New Roman"/>
        </w:rPr>
      </w:pPr>
      <w:r w:rsidRPr="00CA1063">
        <w:rPr>
          <w:rFonts w:ascii="Times New Roman" w:hAnsi="Times New Roman" w:cs="Times New Roman"/>
        </w:rPr>
        <w:t>Longitud</w:t>
      </w:r>
      <w:r w:rsidRPr="00CA1063">
        <w:rPr>
          <w:rFonts w:ascii="Times New Roman" w:hAnsi="Times New Roman" w:cs="Times New Roman"/>
          <w:spacing w:val="-4"/>
        </w:rPr>
        <w:t xml:space="preserve"> </w:t>
      </w:r>
      <w:r w:rsidRPr="00CA1063">
        <w:rPr>
          <w:rFonts w:ascii="Times New Roman" w:hAnsi="Times New Roman" w:cs="Times New Roman"/>
        </w:rPr>
        <w:t>Total</w:t>
      </w:r>
      <w:r w:rsidRPr="00CA1063">
        <w:rPr>
          <w:rFonts w:ascii="Times New Roman" w:hAnsi="Times New Roman" w:cs="Times New Roman"/>
          <w:spacing w:val="-2"/>
        </w:rPr>
        <w:t xml:space="preserve"> </w:t>
      </w:r>
      <w:r w:rsidRPr="00CA1063">
        <w:rPr>
          <w:rFonts w:ascii="Times New Roman" w:hAnsi="Times New Roman" w:cs="Times New Roman"/>
        </w:rPr>
        <w:t>del</w:t>
      </w:r>
      <w:r w:rsidRPr="00CA1063">
        <w:rPr>
          <w:rFonts w:ascii="Times New Roman" w:hAnsi="Times New Roman" w:cs="Times New Roman"/>
          <w:spacing w:val="-2"/>
        </w:rPr>
        <w:t xml:space="preserve"> </w:t>
      </w:r>
      <w:r w:rsidRPr="00CA1063">
        <w:rPr>
          <w:rFonts w:ascii="Times New Roman" w:hAnsi="Times New Roman" w:cs="Times New Roman"/>
        </w:rPr>
        <w:t>registro:</w:t>
      </w:r>
      <w:r w:rsidRPr="00CA1063">
        <w:rPr>
          <w:rFonts w:ascii="Times New Roman" w:hAnsi="Times New Roman" w:cs="Times New Roman"/>
          <w:spacing w:val="-1"/>
        </w:rPr>
        <w:t xml:space="preserve"> </w:t>
      </w:r>
      <w:r w:rsidRPr="00CA1063">
        <w:rPr>
          <w:rFonts w:ascii="Times New Roman" w:hAnsi="Times New Roman" w:cs="Times New Roman"/>
        </w:rPr>
        <w:t>164</w:t>
      </w:r>
      <w:r w:rsidRPr="00CA1063">
        <w:rPr>
          <w:rFonts w:ascii="Times New Roman" w:hAnsi="Times New Roman" w:cs="Times New Roman"/>
          <w:spacing w:val="-1"/>
        </w:rPr>
        <w:t xml:space="preserve"> </w:t>
      </w:r>
      <w:r w:rsidRPr="00CA1063">
        <w:rPr>
          <w:rFonts w:ascii="Times New Roman" w:hAnsi="Times New Roman" w:cs="Times New Roman"/>
        </w:rPr>
        <w:t>Bytes</w:t>
      </w:r>
    </w:p>
    <w:p w14:paraId="02A86E30" w14:textId="77777777" w:rsidR="007F3097" w:rsidRPr="00CA1063" w:rsidRDefault="007F3097" w:rsidP="007F3097">
      <w:pPr>
        <w:pStyle w:val="Textoindependiente"/>
        <w:spacing w:before="8"/>
        <w:rPr>
          <w:rFonts w:ascii="Times New Roman" w:hAnsi="Times New Roman" w:cs="Times New Roman"/>
          <w:sz w:val="19"/>
        </w:rPr>
      </w:pPr>
    </w:p>
    <w:p w14:paraId="110FEECD" w14:textId="77777777" w:rsidR="000F012A" w:rsidRPr="00230F5A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3" w:name="_Toc152253796"/>
      <w:r w:rsidRPr="00230F5A">
        <w:lastRenderedPageBreak/>
        <w:t>Archivo Carátula/s del origen (Carátula de entrada)</w:t>
      </w:r>
      <w:bookmarkEnd w:id="3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22F0D169" w14:textId="77777777" w:rsidR="00035F9D" w:rsidRDefault="00035F9D" w:rsidP="009A6FF8">
      <w:pPr>
        <w:pStyle w:val="Ttulo2"/>
        <w:numPr>
          <w:ilvl w:val="0"/>
          <w:numId w:val="0"/>
        </w:numPr>
        <w:ind w:left="792"/>
      </w:pPr>
    </w:p>
    <w:p w14:paraId="541C2930" w14:textId="77777777" w:rsidR="007F3097" w:rsidRPr="00CA1063" w:rsidRDefault="007F3097" w:rsidP="007F3097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tbl>
      <w:tblPr>
        <w:tblStyle w:val="TableNormal"/>
        <w:tblpPr w:leftFromText="142" w:rightFromText="142" w:vertAnchor="text" w:horzAnchor="page" w:tblpX="1838" w:tblpY="169"/>
        <w:tblW w:w="16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946"/>
        <w:gridCol w:w="6946"/>
      </w:tblGrid>
      <w:tr w:rsidR="007F3097" w:rsidRPr="00CA1063" w14:paraId="68CA0B15" w14:textId="77777777" w:rsidTr="0025735C">
        <w:trPr>
          <w:trHeight w:val="268"/>
        </w:trPr>
        <w:tc>
          <w:tcPr>
            <w:tcW w:w="1129" w:type="dxa"/>
          </w:tcPr>
          <w:p w14:paraId="5764E663" w14:textId="77777777" w:rsidR="007F3097" w:rsidRPr="00CA1063" w:rsidRDefault="007F3097" w:rsidP="0025735C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</w:tcPr>
          <w:p w14:paraId="54E73689" w14:textId="77777777" w:rsidR="007F3097" w:rsidRPr="00CA1063" w:rsidRDefault="007F3097" w:rsidP="0025735C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4524060D" w14:textId="77777777" w:rsidR="007F3097" w:rsidRPr="00CA1063" w:rsidRDefault="007F3097" w:rsidP="0025735C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946" w:type="dxa"/>
          </w:tcPr>
          <w:p w14:paraId="12090A3A" w14:textId="77777777" w:rsidR="007F3097" w:rsidRPr="00CA1063" w:rsidRDefault="007F3097" w:rsidP="0025735C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CA106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6946" w:type="dxa"/>
          </w:tcPr>
          <w:p w14:paraId="7FD9FCF4" w14:textId="77777777" w:rsidR="007F3097" w:rsidRPr="00CA1063" w:rsidRDefault="007F3097" w:rsidP="0025735C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F3097" w:rsidRPr="00CA1063" w14:paraId="4817444F" w14:textId="77777777" w:rsidTr="0025735C">
        <w:trPr>
          <w:trHeight w:val="268"/>
        </w:trPr>
        <w:tc>
          <w:tcPr>
            <w:tcW w:w="1129" w:type="dxa"/>
          </w:tcPr>
          <w:p w14:paraId="2A181AF1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79CE621E" w14:textId="77777777" w:rsidR="007F3097" w:rsidRPr="00CA1063" w:rsidRDefault="007F3097" w:rsidP="0025735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D971F8B" w14:textId="77777777" w:rsidR="007F3097" w:rsidRPr="00CA1063" w:rsidRDefault="007F3097" w:rsidP="0025735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946" w:type="dxa"/>
          </w:tcPr>
          <w:p w14:paraId="29A20112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Unidad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Originadora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Mensaje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(s)</w:t>
            </w:r>
          </w:p>
        </w:tc>
        <w:tc>
          <w:tcPr>
            <w:tcW w:w="6946" w:type="dxa"/>
          </w:tcPr>
          <w:p w14:paraId="470FE6D5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F3097" w:rsidRPr="00CA1063" w14:paraId="58AE4A0D" w14:textId="77777777" w:rsidTr="0025735C">
        <w:trPr>
          <w:trHeight w:val="268"/>
        </w:trPr>
        <w:tc>
          <w:tcPr>
            <w:tcW w:w="1129" w:type="dxa"/>
          </w:tcPr>
          <w:p w14:paraId="3FA456C0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1EA0EB9A" w14:textId="77777777" w:rsidR="007F3097" w:rsidRPr="00CA1063" w:rsidRDefault="007F3097" w:rsidP="0025735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E7B4359" w14:textId="77777777" w:rsidR="007F3097" w:rsidRPr="00CA1063" w:rsidRDefault="007F3097" w:rsidP="0025735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946" w:type="dxa"/>
          </w:tcPr>
          <w:p w14:paraId="79D35CFC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Número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Mensajes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a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Transmitir</w:t>
            </w:r>
            <w:proofErr w:type="spellEnd"/>
          </w:p>
        </w:tc>
        <w:tc>
          <w:tcPr>
            <w:tcW w:w="6946" w:type="dxa"/>
          </w:tcPr>
          <w:p w14:paraId="3CA31D78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F3097" w:rsidRPr="00CA1063" w14:paraId="3F334713" w14:textId="77777777" w:rsidTr="0025735C">
        <w:trPr>
          <w:trHeight w:val="268"/>
        </w:trPr>
        <w:tc>
          <w:tcPr>
            <w:tcW w:w="1129" w:type="dxa"/>
          </w:tcPr>
          <w:p w14:paraId="315BBD2D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277522C5" w14:textId="77777777" w:rsidR="007F3097" w:rsidRPr="00CA1063" w:rsidRDefault="007F3097" w:rsidP="0025735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3C3949D" w14:textId="77777777" w:rsidR="007F3097" w:rsidRPr="00CA1063" w:rsidRDefault="007F3097" w:rsidP="0025735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946" w:type="dxa"/>
          </w:tcPr>
          <w:p w14:paraId="11293BF5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Identificación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Usuario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o Unidad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Originadora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la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Comunicación</w:t>
            </w:r>
            <w:proofErr w:type="spellEnd"/>
          </w:p>
        </w:tc>
        <w:tc>
          <w:tcPr>
            <w:tcW w:w="6946" w:type="dxa"/>
          </w:tcPr>
          <w:p w14:paraId="75EDCF36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F3097" w:rsidRPr="00CA1063" w14:paraId="7A1871AD" w14:textId="77777777" w:rsidTr="0025735C">
        <w:trPr>
          <w:trHeight w:val="268"/>
        </w:trPr>
        <w:tc>
          <w:tcPr>
            <w:tcW w:w="1129" w:type="dxa"/>
          </w:tcPr>
          <w:p w14:paraId="2D3A7281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36478718" w14:textId="77777777" w:rsidR="007F3097" w:rsidRPr="00CA1063" w:rsidRDefault="007F3097" w:rsidP="0025735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1168174" w14:textId="77777777" w:rsidR="007F3097" w:rsidRPr="00CA1063" w:rsidRDefault="007F3097" w:rsidP="0025735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946" w:type="dxa"/>
          </w:tcPr>
          <w:p w14:paraId="077121E6" w14:textId="77777777" w:rsidR="007F3097" w:rsidRPr="00CA1063" w:rsidRDefault="007F3097" w:rsidP="0025735C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Generación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Pams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(dd/mm/aa)</w:t>
            </w:r>
          </w:p>
        </w:tc>
        <w:tc>
          <w:tcPr>
            <w:tcW w:w="6946" w:type="dxa"/>
          </w:tcPr>
          <w:p w14:paraId="1A2E379E" w14:textId="77777777" w:rsidR="007F3097" w:rsidRPr="00CA1063" w:rsidRDefault="007F3097" w:rsidP="0025735C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F3097" w:rsidRPr="00CA1063" w14:paraId="0D714597" w14:textId="77777777" w:rsidTr="0025735C">
        <w:trPr>
          <w:trHeight w:val="268"/>
        </w:trPr>
        <w:tc>
          <w:tcPr>
            <w:tcW w:w="1129" w:type="dxa"/>
          </w:tcPr>
          <w:p w14:paraId="16CDEC6A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74F36E01" w14:textId="77777777" w:rsidR="007F3097" w:rsidRPr="00CA1063" w:rsidRDefault="007F3097" w:rsidP="0025735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9D011DA" w14:textId="77777777" w:rsidR="007F3097" w:rsidRPr="00CA1063" w:rsidRDefault="007F3097" w:rsidP="0025735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946" w:type="dxa"/>
          </w:tcPr>
          <w:p w14:paraId="7E49AAD6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Hora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Generación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Pams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(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hh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/mm/ss)</w:t>
            </w:r>
          </w:p>
        </w:tc>
        <w:tc>
          <w:tcPr>
            <w:tcW w:w="6946" w:type="dxa"/>
          </w:tcPr>
          <w:p w14:paraId="6B2BE15B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F3097" w:rsidRPr="00CA1063" w14:paraId="2075EAC9" w14:textId="77777777" w:rsidTr="0025735C">
        <w:trPr>
          <w:trHeight w:val="268"/>
        </w:trPr>
        <w:tc>
          <w:tcPr>
            <w:tcW w:w="1129" w:type="dxa"/>
          </w:tcPr>
          <w:p w14:paraId="4D876A20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5EFF3746" w14:textId="77777777" w:rsidR="007F3097" w:rsidRPr="00CA1063" w:rsidRDefault="007F3097" w:rsidP="0025735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FF8569C" w14:textId="77777777" w:rsidR="007F3097" w:rsidRPr="00CA1063" w:rsidRDefault="007F3097" w:rsidP="0025735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MSG</w:t>
            </w:r>
          </w:p>
        </w:tc>
        <w:tc>
          <w:tcPr>
            <w:tcW w:w="6946" w:type="dxa"/>
          </w:tcPr>
          <w:p w14:paraId="751FAB3C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Asociado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documento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(894)   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largo(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3)</w:t>
            </w:r>
          </w:p>
        </w:tc>
        <w:tc>
          <w:tcPr>
            <w:tcW w:w="6946" w:type="dxa"/>
          </w:tcPr>
          <w:p w14:paraId="5AF913B5" w14:textId="77777777" w:rsidR="007F3097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F3097" w:rsidRPr="00CA1063" w14:paraId="4FCF8C18" w14:textId="77777777" w:rsidTr="0025735C">
        <w:trPr>
          <w:trHeight w:val="268"/>
        </w:trPr>
        <w:tc>
          <w:tcPr>
            <w:tcW w:w="1129" w:type="dxa"/>
          </w:tcPr>
          <w:p w14:paraId="66BCE74D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78025D58" w14:textId="77777777" w:rsidR="007F3097" w:rsidRPr="00CA1063" w:rsidRDefault="007F3097" w:rsidP="0025735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DC3FA26" w14:textId="77777777" w:rsidR="007F3097" w:rsidRPr="00CA1063" w:rsidRDefault="007F3097" w:rsidP="0025735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946" w:type="dxa"/>
          </w:tcPr>
          <w:p w14:paraId="32603CFA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Prioridad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Transmisión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del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Mensaje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(28)</w:t>
            </w:r>
          </w:p>
        </w:tc>
        <w:tc>
          <w:tcPr>
            <w:tcW w:w="6946" w:type="dxa"/>
          </w:tcPr>
          <w:p w14:paraId="31100D00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F3097" w:rsidRPr="00CA1063" w14:paraId="76CE9857" w14:textId="77777777" w:rsidTr="0025735C">
        <w:trPr>
          <w:trHeight w:val="268"/>
        </w:trPr>
        <w:tc>
          <w:tcPr>
            <w:tcW w:w="1129" w:type="dxa"/>
          </w:tcPr>
          <w:p w14:paraId="683E5F6A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3BDF5886" w14:textId="77777777" w:rsidR="007F3097" w:rsidRPr="00CA1063" w:rsidRDefault="007F3097" w:rsidP="0025735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253DF8E" w14:textId="77777777" w:rsidR="007F3097" w:rsidRPr="00CA1063" w:rsidRDefault="007F3097" w:rsidP="0025735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946" w:type="dxa"/>
          </w:tcPr>
          <w:p w14:paraId="66B3FA03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Grupo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Destino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Ej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.: 11 =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Bancos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+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Financieras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+ Banco Central</w:t>
            </w:r>
          </w:p>
        </w:tc>
        <w:tc>
          <w:tcPr>
            <w:tcW w:w="6946" w:type="dxa"/>
          </w:tcPr>
          <w:p w14:paraId="218B4479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F3097" w:rsidRPr="00CA1063" w14:paraId="27622A65" w14:textId="77777777" w:rsidTr="0025735C">
        <w:trPr>
          <w:trHeight w:val="268"/>
        </w:trPr>
        <w:tc>
          <w:tcPr>
            <w:tcW w:w="1129" w:type="dxa"/>
          </w:tcPr>
          <w:p w14:paraId="6EB73F42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0702B859" w14:textId="77777777" w:rsidR="007F3097" w:rsidRPr="00CA1063" w:rsidRDefault="007F3097" w:rsidP="0025735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E66DB11" w14:textId="77777777" w:rsidR="007F3097" w:rsidRPr="00CA1063" w:rsidRDefault="007F3097" w:rsidP="0025735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946" w:type="dxa"/>
          </w:tcPr>
          <w:p w14:paraId="1AEEDF83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Número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NSE, Debe ser 00000 [Lo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actualiza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]</w:t>
            </w:r>
          </w:p>
        </w:tc>
        <w:tc>
          <w:tcPr>
            <w:tcW w:w="6946" w:type="dxa"/>
          </w:tcPr>
          <w:p w14:paraId="5901713E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F3097" w:rsidRPr="00CA1063" w14:paraId="574C9C09" w14:textId="77777777" w:rsidTr="0025735C">
        <w:trPr>
          <w:trHeight w:val="268"/>
        </w:trPr>
        <w:tc>
          <w:tcPr>
            <w:tcW w:w="1129" w:type="dxa"/>
          </w:tcPr>
          <w:p w14:paraId="7C013A7B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10</w:t>
            </w:r>
          </w:p>
        </w:tc>
        <w:tc>
          <w:tcPr>
            <w:tcW w:w="256" w:type="dxa"/>
          </w:tcPr>
          <w:p w14:paraId="562D8010" w14:textId="77777777" w:rsidR="007F3097" w:rsidRPr="00CA1063" w:rsidRDefault="007F3097" w:rsidP="0025735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A96B790" w14:textId="77777777" w:rsidR="007F3097" w:rsidRPr="00CA1063" w:rsidRDefault="007F3097" w:rsidP="0025735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946" w:type="dxa"/>
          </w:tcPr>
          <w:p w14:paraId="730CC94E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NSE Debe ser 00/00/00 [Lo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actualiza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]</w:t>
            </w:r>
          </w:p>
        </w:tc>
        <w:tc>
          <w:tcPr>
            <w:tcW w:w="6946" w:type="dxa"/>
          </w:tcPr>
          <w:p w14:paraId="4C93A5CE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F3097" w:rsidRPr="00CA1063" w14:paraId="7E4C8E07" w14:textId="77777777" w:rsidTr="0025735C">
        <w:trPr>
          <w:trHeight w:val="268"/>
        </w:trPr>
        <w:tc>
          <w:tcPr>
            <w:tcW w:w="1129" w:type="dxa"/>
          </w:tcPr>
          <w:p w14:paraId="310AFB0F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0D4E369C" w14:textId="77777777" w:rsidR="007F3097" w:rsidRPr="00CA1063" w:rsidRDefault="007F3097" w:rsidP="0025735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C91AF14" w14:textId="77777777" w:rsidR="007F3097" w:rsidRPr="00CA1063" w:rsidRDefault="007F3097" w:rsidP="0025735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946" w:type="dxa"/>
          </w:tcPr>
          <w:p w14:paraId="4BF652C7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Hora NSE &gt; Debe ser 00:00:00 [Lo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actualiza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]</w:t>
            </w:r>
          </w:p>
        </w:tc>
        <w:tc>
          <w:tcPr>
            <w:tcW w:w="6946" w:type="dxa"/>
          </w:tcPr>
          <w:p w14:paraId="43D28531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F3097" w:rsidRPr="00CA1063" w14:paraId="5C38D07A" w14:textId="77777777" w:rsidTr="0025735C">
        <w:trPr>
          <w:trHeight w:val="268"/>
        </w:trPr>
        <w:tc>
          <w:tcPr>
            <w:tcW w:w="1129" w:type="dxa"/>
          </w:tcPr>
          <w:p w14:paraId="59F18B97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2285132C" w14:textId="77777777" w:rsidR="007F3097" w:rsidRPr="00CA1063" w:rsidRDefault="007F3097" w:rsidP="0025735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63D475D" w14:textId="77777777" w:rsidR="007F3097" w:rsidRPr="00CA1063" w:rsidRDefault="007F3097" w:rsidP="0025735C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946" w:type="dxa"/>
          </w:tcPr>
          <w:p w14:paraId="57E7A675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6946" w:type="dxa"/>
          </w:tcPr>
          <w:p w14:paraId="6CE9B104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F3097" w:rsidRPr="00CA1063" w14:paraId="167A23D8" w14:textId="77777777" w:rsidTr="0025735C">
        <w:trPr>
          <w:trHeight w:val="268"/>
        </w:trPr>
        <w:tc>
          <w:tcPr>
            <w:tcW w:w="1129" w:type="dxa"/>
          </w:tcPr>
          <w:p w14:paraId="0AA2B310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1EBC1F04" w14:textId="77777777" w:rsidR="007F3097" w:rsidRPr="00CA1063" w:rsidRDefault="007F3097" w:rsidP="0025735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1FEAAC1" w14:textId="77777777" w:rsidR="007F3097" w:rsidRPr="00CA1063" w:rsidRDefault="007F3097" w:rsidP="0025735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6946" w:type="dxa"/>
          </w:tcPr>
          <w:p w14:paraId="11E980D6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INFORM,</w:t>
            </w:r>
          </w:p>
        </w:tc>
        <w:tc>
          <w:tcPr>
            <w:tcW w:w="6946" w:type="dxa"/>
          </w:tcPr>
          <w:p w14:paraId="46005999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F3097" w:rsidRPr="00CA1063" w14:paraId="01FF9DD4" w14:textId="77777777" w:rsidTr="0025735C">
        <w:trPr>
          <w:trHeight w:val="268"/>
        </w:trPr>
        <w:tc>
          <w:tcPr>
            <w:tcW w:w="1129" w:type="dxa"/>
          </w:tcPr>
          <w:p w14:paraId="66BDC01A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187F8CD9" w14:textId="77777777" w:rsidR="007F3097" w:rsidRPr="00CA1063" w:rsidRDefault="007F3097" w:rsidP="0025735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04B2DC8" w14:textId="77777777" w:rsidR="007F3097" w:rsidRPr="00CA1063" w:rsidRDefault="007F3097" w:rsidP="0025735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946" w:type="dxa"/>
          </w:tcPr>
          <w:p w14:paraId="0F284067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6946" w:type="dxa"/>
          </w:tcPr>
          <w:p w14:paraId="163B74E1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F3097" w:rsidRPr="00CA1063" w14:paraId="74C37D18" w14:textId="77777777" w:rsidTr="0025735C">
        <w:trPr>
          <w:trHeight w:val="268"/>
        </w:trPr>
        <w:tc>
          <w:tcPr>
            <w:tcW w:w="1129" w:type="dxa"/>
          </w:tcPr>
          <w:p w14:paraId="4656896F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00E342BE" w14:textId="77777777" w:rsidR="007F3097" w:rsidRPr="00CA1063" w:rsidRDefault="007F3097" w:rsidP="0025735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9842E38" w14:textId="77777777" w:rsidR="007F3097" w:rsidRPr="00CA1063" w:rsidRDefault="007F3097" w:rsidP="0025735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946" w:type="dxa"/>
          </w:tcPr>
          <w:p w14:paraId="4EEDE0DA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6946" w:type="dxa"/>
          </w:tcPr>
          <w:p w14:paraId="16D7ED9E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7F3097" w:rsidRPr="00CA1063" w14:paraId="6A6D0D21" w14:textId="77777777" w:rsidTr="0025735C">
        <w:trPr>
          <w:trHeight w:val="268"/>
        </w:trPr>
        <w:tc>
          <w:tcPr>
            <w:tcW w:w="1129" w:type="dxa"/>
          </w:tcPr>
          <w:p w14:paraId="0AA2F27D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283D6720" w14:textId="77777777" w:rsidR="007F3097" w:rsidRPr="00CA1063" w:rsidRDefault="007F3097" w:rsidP="0025735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6A9F590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PA6</w:t>
            </w:r>
          </w:p>
        </w:tc>
        <w:tc>
          <w:tcPr>
            <w:tcW w:w="6946" w:type="dxa"/>
          </w:tcPr>
          <w:p w14:paraId="513E8554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CLIENTES (RUT) INFORMADOS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6946" w:type="dxa"/>
          </w:tcPr>
          <w:p w14:paraId="668DD68F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7F3097" w:rsidRPr="00CA1063" w14:paraId="405C9863" w14:textId="77777777" w:rsidTr="0025735C">
        <w:trPr>
          <w:trHeight w:val="268"/>
        </w:trPr>
        <w:tc>
          <w:tcPr>
            <w:tcW w:w="1129" w:type="dxa"/>
          </w:tcPr>
          <w:p w14:paraId="749D9B61" w14:textId="77777777" w:rsidR="007F3097" w:rsidRPr="00CA1063" w:rsidRDefault="007F3097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7</w:t>
            </w:r>
          </w:p>
        </w:tc>
        <w:tc>
          <w:tcPr>
            <w:tcW w:w="256" w:type="dxa"/>
          </w:tcPr>
          <w:p w14:paraId="5D5EC3C2" w14:textId="77777777" w:rsidR="007F3097" w:rsidRPr="00CA1063" w:rsidRDefault="007F3097" w:rsidP="0025735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788DC7F" w14:textId="77777777" w:rsidR="007F3097" w:rsidRPr="00CA1063" w:rsidRDefault="007F3097" w:rsidP="0025735C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946" w:type="dxa"/>
          </w:tcPr>
          <w:p w14:paraId="787FA0A4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6946" w:type="dxa"/>
          </w:tcPr>
          <w:p w14:paraId="5342AFBC" w14:textId="77777777" w:rsidR="007F3097" w:rsidRPr="00CA1063" w:rsidRDefault="007F3097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</w:t>
            </w:r>
            <w:r w:rsidRPr="006364FA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</w:tr>
    </w:tbl>
    <w:p w14:paraId="3B4EE6AE" w14:textId="77777777" w:rsidR="007F3097" w:rsidRPr="00CA1063" w:rsidRDefault="007F3097" w:rsidP="007F3097">
      <w:pPr>
        <w:spacing w:line="218" w:lineRule="exact"/>
        <w:rPr>
          <w:rFonts w:ascii="Times New Roman" w:hAnsi="Times New Roman" w:cs="Times New Roman"/>
          <w:sz w:val="20"/>
        </w:rPr>
        <w:sectPr w:rsidR="007F3097" w:rsidRPr="00CA1063" w:rsidSect="00EA1ADF">
          <w:headerReference w:type="default" r:id="rId10"/>
          <w:footerReference w:type="default" r:id="rId11"/>
          <w:pgSz w:w="12250" w:h="15850"/>
          <w:pgMar w:top="1380" w:right="840" w:bottom="880" w:left="920" w:header="567" w:footer="685" w:gutter="0"/>
          <w:cols w:space="720"/>
          <w:titlePg/>
          <w:docGrid w:linePitch="299"/>
        </w:sectPr>
      </w:pPr>
    </w:p>
    <w:p w14:paraId="5CF47D72" w14:textId="77777777" w:rsidR="007F3097" w:rsidRPr="00CA1063" w:rsidRDefault="007F3097" w:rsidP="007F3097">
      <w:pPr>
        <w:pStyle w:val="Textoindependiente"/>
        <w:spacing w:before="5"/>
        <w:rPr>
          <w:rFonts w:ascii="Times New Roman" w:hAnsi="Times New Roman" w:cs="Times New Roman"/>
          <w:sz w:val="7"/>
        </w:rPr>
      </w:pPr>
    </w:p>
    <w:p w14:paraId="01BB8DE4" w14:textId="77777777" w:rsidR="007F3097" w:rsidRPr="007F3097" w:rsidDel="00620059" w:rsidRDefault="007F3097" w:rsidP="007F3097">
      <w:pPr>
        <w:rPr>
          <w:del w:id="4" w:author="Roberto Carrasco Venegas" w:date="2023-11-27T13:34:00Z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5" w:name="_Toc152253797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5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6" w:name="_Toc152253798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6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</w:t>
      </w:r>
      <w:proofErr w:type="gramStart"/>
      <w:r w:rsidRPr="00981815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7" w:name="_Toc152253799"/>
      <w:r>
        <w:lastRenderedPageBreak/>
        <w:t>Archivo de carátula del Receptor</w:t>
      </w:r>
      <w:bookmarkEnd w:id="7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1.2. y 4.2.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8" w:name="_Toc152253800"/>
      <w:r>
        <w:t>Archivo de Control del Receptor</w:t>
      </w:r>
      <w:bookmarkEnd w:id="8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1.3. y 4.3.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9" w:name="_Toc152253801"/>
      <w:r w:rsidRPr="00230F5A">
        <w:rPr>
          <w:rFonts w:cs="Times New Roman"/>
        </w:rPr>
        <w:t>Validaciones</w:t>
      </w:r>
      <w:bookmarkEnd w:id="9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0" w:name="_Toc152253802"/>
      <w:r w:rsidRPr="00230F5A">
        <w:t>Archivo de datos</w:t>
      </w:r>
      <w:bookmarkEnd w:id="10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3B7C0207" w14:textId="77777777" w:rsidR="009B1747" w:rsidRPr="00B537DA" w:rsidRDefault="009B1747" w:rsidP="009B1747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1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9B1747" w:rsidRPr="00B537DA" w14:paraId="0E53D052" w14:textId="77777777" w:rsidTr="0025735C">
        <w:tc>
          <w:tcPr>
            <w:tcW w:w="562" w:type="dxa"/>
          </w:tcPr>
          <w:p w14:paraId="1F669598" w14:textId="77777777" w:rsidR="009B1747" w:rsidRPr="00B537DA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D85B3E6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D534390" w14:textId="77777777" w:rsidR="009B1747" w:rsidRPr="00B537DA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9B1747" w:rsidRPr="00B537DA" w14:paraId="4E663B93" w14:textId="77777777" w:rsidTr="0025735C">
        <w:tc>
          <w:tcPr>
            <w:tcW w:w="562" w:type="dxa"/>
          </w:tcPr>
          <w:p w14:paraId="406B8792" w14:textId="77777777" w:rsidR="009B1747" w:rsidRPr="00B537DA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83CC533" w14:textId="77777777" w:rsidR="009B1747" w:rsidRPr="00B537DA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9B1747" w:rsidRPr="00B537DA" w14:paraId="34CE39F6" w14:textId="77777777" w:rsidTr="0025735C">
        <w:tc>
          <w:tcPr>
            <w:tcW w:w="562" w:type="dxa"/>
          </w:tcPr>
          <w:p w14:paraId="43084E98" w14:textId="77777777" w:rsidR="009B1747" w:rsidRPr="00B537DA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30BBEF0B" w14:textId="77777777" w:rsidR="009B1747" w:rsidRPr="00B537DA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es igual en el nombre del archivo y en la definición del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66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B1747" w:rsidRPr="00B537DA" w14:paraId="698BCC03" w14:textId="77777777" w:rsidTr="0025735C">
        <w:tc>
          <w:tcPr>
            <w:tcW w:w="562" w:type="dxa"/>
          </w:tcPr>
          <w:p w14:paraId="66925859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7544133" w14:textId="77777777" w:rsidR="009B1747" w:rsidRPr="00CC035F" w:rsidRDefault="009B1747" w:rsidP="0025735C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16560677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D42BAE6" w14:textId="77777777" w:rsidR="009B1747" w:rsidRPr="00DD1EE4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04090830" w14:textId="77777777" w:rsidR="009B1747" w:rsidRPr="00DD1EE4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B1747" w:rsidRPr="00B537DA" w14:paraId="534949BD" w14:textId="77777777" w:rsidTr="0025735C">
        <w:tc>
          <w:tcPr>
            <w:tcW w:w="562" w:type="dxa"/>
          </w:tcPr>
          <w:p w14:paraId="331E803C" w14:textId="77777777" w:rsidR="009B1747" w:rsidRPr="00CC035F" w:rsidRDefault="009B1747" w:rsidP="0025735C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V5</w:t>
            </w:r>
          </w:p>
        </w:tc>
        <w:tc>
          <w:tcPr>
            <w:tcW w:w="7932" w:type="dxa"/>
          </w:tcPr>
          <w:p w14:paraId="342A3BEA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9B1747" w:rsidRPr="00B537DA" w14:paraId="224CBD3B" w14:textId="77777777" w:rsidTr="0025735C">
        <w:tc>
          <w:tcPr>
            <w:tcW w:w="562" w:type="dxa"/>
          </w:tcPr>
          <w:p w14:paraId="3D9EA74F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A855EC4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3991293F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E81787" w14:textId="77777777" w:rsidR="009B1747" w:rsidRPr="00DD1EE4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32DB4E04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B1747" w:rsidRPr="00B537DA" w14:paraId="31BA5F85" w14:textId="77777777" w:rsidTr="0025735C">
        <w:tc>
          <w:tcPr>
            <w:tcW w:w="562" w:type="dxa"/>
          </w:tcPr>
          <w:p w14:paraId="750448BD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40675F5D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58C2516B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</w:tbl>
    <w:p w14:paraId="55EF4F80" w14:textId="77777777" w:rsidR="009B1747" w:rsidRPr="00230F5A" w:rsidRDefault="009B1747" w:rsidP="009B174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A7BCA1" w14:textId="77777777" w:rsidR="00A64CF0" w:rsidRPr="00230F5A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2" w:name="_Toc152253803"/>
      <w:bookmarkEnd w:id="1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2"/>
    </w:p>
    <w:p w14:paraId="2340BB45" w14:textId="77777777" w:rsidR="009B1747" w:rsidRPr="009B1747" w:rsidRDefault="009B1747" w:rsidP="009B1747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9B1747" w:rsidRPr="00B537DA" w14:paraId="1B43D897" w14:textId="77777777" w:rsidTr="0025735C">
        <w:tc>
          <w:tcPr>
            <w:tcW w:w="595" w:type="dxa"/>
          </w:tcPr>
          <w:p w14:paraId="055CFB7F" w14:textId="77777777" w:rsidR="009B1747" w:rsidRPr="0070260B" w:rsidRDefault="009B1747" w:rsidP="0025735C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5B28D7CE" w14:textId="77777777" w:rsidR="009B1747" w:rsidRPr="004C50F4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48EBDB2B" w14:textId="77777777" w:rsidR="009B1747" w:rsidRPr="00B537DA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9B1747" w:rsidRPr="00B537DA" w14:paraId="23AA1AD0" w14:textId="77777777" w:rsidTr="0025735C">
        <w:tc>
          <w:tcPr>
            <w:tcW w:w="595" w:type="dxa"/>
          </w:tcPr>
          <w:p w14:paraId="14D8D5C6" w14:textId="77777777" w:rsidR="009B1747" w:rsidRPr="00B537DA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D8DDA41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25FADAD6" w14:textId="77777777" w:rsidR="009B1747" w:rsidRPr="00B537DA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B1747" w:rsidRPr="00B537DA" w14:paraId="2FFE47C4" w14:textId="77777777" w:rsidTr="0025735C">
        <w:tc>
          <w:tcPr>
            <w:tcW w:w="595" w:type="dxa"/>
          </w:tcPr>
          <w:p w14:paraId="4FD35396" w14:textId="77777777" w:rsidR="009B1747" w:rsidRPr="0070260B" w:rsidRDefault="009B1747" w:rsidP="0025735C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793A79E8" w14:textId="77777777" w:rsidR="009B1747" w:rsidRPr="004C50F4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5363A002" w14:textId="77777777" w:rsidR="009B1747" w:rsidRPr="00B537DA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B1747" w:rsidRPr="00B537DA" w14:paraId="39FDB7FB" w14:textId="77777777" w:rsidTr="0025735C">
        <w:tc>
          <w:tcPr>
            <w:tcW w:w="595" w:type="dxa"/>
          </w:tcPr>
          <w:p w14:paraId="4913F847" w14:textId="77777777" w:rsidR="009B1747" w:rsidRPr="00B537DA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1E289FF9" w14:textId="77777777" w:rsidR="009B1747" w:rsidRPr="004C50F4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en el archivo de caratula existe el valor para el código MSG en base de datos, en caso contrario, catalogar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178DE7AE" w14:textId="77777777" w:rsidR="009B1747" w:rsidRPr="00B537DA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B1747" w:rsidRPr="00B537DA" w14:paraId="12E4A929" w14:textId="77777777" w:rsidTr="0025735C">
        <w:tc>
          <w:tcPr>
            <w:tcW w:w="595" w:type="dxa"/>
          </w:tcPr>
          <w:p w14:paraId="5587F3BF" w14:textId="77777777" w:rsidR="009B1747" w:rsidRPr="00B537DA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B9EBEE0" w14:textId="77777777" w:rsidR="009B1747" w:rsidRPr="003D3E86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archivo: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740D8511" w14:textId="77777777" w:rsidR="009B1747" w:rsidRPr="004C50F4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 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En caso de no existir alguno de ellos, catalogar el 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45B6DA62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B1747" w:rsidRPr="00B537DA" w14:paraId="01CE86EC" w14:textId="77777777" w:rsidTr="0025735C">
        <w:tc>
          <w:tcPr>
            <w:tcW w:w="595" w:type="dxa"/>
          </w:tcPr>
          <w:p w14:paraId="693A4F47" w14:textId="77777777" w:rsidR="009B1747" w:rsidRPr="00B537DA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V6</w:t>
            </w:r>
          </w:p>
        </w:tc>
        <w:tc>
          <w:tcPr>
            <w:tcW w:w="7932" w:type="dxa"/>
          </w:tcPr>
          <w:p w14:paraId="7D003845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mayor a uno. El valor debe representar los valores esperados en el separador (n-1), en caso contrario,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C7BBB56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B1747" w:rsidRPr="00B537DA" w14:paraId="0FDE29B1" w14:textId="77777777" w:rsidTr="0025735C">
        <w:tc>
          <w:tcPr>
            <w:tcW w:w="595" w:type="dxa"/>
          </w:tcPr>
          <w:p w14:paraId="6B1AB372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A630098" w14:textId="77777777" w:rsidR="009B1747" w:rsidRPr="00B537DA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431AB271" w14:textId="77777777" w:rsidR="009B1747" w:rsidRPr="004C50F4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723C7031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13A8EB29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525231FA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3654127F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52566156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PA6: Valor entero no debe ser superior a largo 15</w:t>
            </w:r>
          </w:p>
          <w:p w14:paraId="56E0F9DB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9B1747" w:rsidRPr="00B537DA" w14:paraId="795E1DB9" w14:textId="77777777" w:rsidTr="0025735C">
        <w:tc>
          <w:tcPr>
            <w:tcW w:w="595" w:type="dxa"/>
          </w:tcPr>
          <w:p w14:paraId="58F22AB0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D5C9567" w14:textId="77777777" w:rsidR="009B1747" w:rsidRPr="00B537DA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43DC66BC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proofErr w:type="gramStart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</w:t>
            </w:r>
            <w:proofErr w:type="gramEnd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9B1747" w:rsidRPr="00B537DA" w14:paraId="1CC82195" w14:textId="77777777" w:rsidTr="0025735C">
        <w:tc>
          <w:tcPr>
            <w:tcW w:w="595" w:type="dxa"/>
          </w:tcPr>
          <w:p w14:paraId="2AA743D6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DE22582" w14:textId="77777777" w:rsidR="009B1747" w:rsidRPr="00B537DA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17C5D1FB" w14:textId="77777777" w:rsidR="009B1747" w:rsidRPr="00A07210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B155770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B1747" w:rsidRPr="00B537DA" w14:paraId="2BAE92E2" w14:textId="77777777" w:rsidTr="0025735C">
        <w:tc>
          <w:tcPr>
            <w:tcW w:w="595" w:type="dxa"/>
          </w:tcPr>
          <w:p w14:paraId="44BD05F4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29A3DA8" w14:textId="77777777" w:rsidR="009B1747" w:rsidRPr="00B537DA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123C0B9C" w14:textId="77777777" w:rsidR="009B1747" w:rsidRPr="00A07210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definir como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24960E47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B1747" w:rsidRPr="00B537DA" w14:paraId="442D9185" w14:textId="77777777" w:rsidTr="0025735C">
        <w:tc>
          <w:tcPr>
            <w:tcW w:w="595" w:type="dxa"/>
          </w:tcPr>
          <w:p w14:paraId="6345C0D1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602EE2B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9778BBD" w14:textId="77777777" w:rsidR="009B1747" w:rsidRPr="00B537DA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3A389A44" w14:textId="77777777" w:rsidR="009B1747" w:rsidRPr="004C50F4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2882FCEB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B1747" w:rsidRPr="00B537DA" w14:paraId="6D6D6297" w14:textId="77777777" w:rsidTr="0025735C">
        <w:tc>
          <w:tcPr>
            <w:tcW w:w="595" w:type="dxa"/>
          </w:tcPr>
          <w:p w14:paraId="23348677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1175354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66E49E05" w14:textId="77777777" w:rsidR="009B1747" w:rsidRPr="00B537DA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6B8F2438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B1747" w:rsidRPr="00B537DA" w14:paraId="3EE6C9F8" w14:textId="77777777" w:rsidTr="0025735C">
        <w:tc>
          <w:tcPr>
            <w:tcW w:w="595" w:type="dxa"/>
          </w:tcPr>
          <w:p w14:paraId="186C2A94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8AA1CA7" w14:textId="77777777" w:rsidR="009B1747" w:rsidRPr="00B537DA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0119DE95" w14:textId="77777777" w:rsidR="009B1747" w:rsidRPr="004C50F4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87C982D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B1747" w:rsidRPr="00B537DA" w14:paraId="4786F7AA" w14:textId="77777777" w:rsidTr="0025735C">
        <w:tc>
          <w:tcPr>
            <w:tcW w:w="595" w:type="dxa"/>
          </w:tcPr>
          <w:p w14:paraId="36DF094F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574E9DA" w14:textId="77777777" w:rsidR="009B1747" w:rsidRPr="00B537DA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113C14FC" w14:textId="77777777" w:rsidR="009B1747" w:rsidRPr="004C50F4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48FDB148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B1747" w:rsidRPr="00B537DA" w14:paraId="63CC0AA0" w14:textId="77777777" w:rsidTr="0025735C">
        <w:tc>
          <w:tcPr>
            <w:tcW w:w="595" w:type="dxa"/>
          </w:tcPr>
          <w:p w14:paraId="1FD80CCD" w14:textId="77777777" w:rsidR="009B1747" w:rsidRPr="00B537DA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3E6FD85C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9B1747" w:rsidRPr="00B537DA" w14:paraId="7E818EE4" w14:textId="77777777" w:rsidTr="0025735C">
        <w:tc>
          <w:tcPr>
            <w:tcW w:w="595" w:type="dxa"/>
          </w:tcPr>
          <w:p w14:paraId="25C087B9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662397C0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B1747" w:rsidRPr="00B537DA" w14:paraId="39468BDD" w14:textId="77777777" w:rsidTr="0025735C">
        <w:tc>
          <w:tcPr>
            <w:tcW w:w="595" w:type="dxa"/>
          </w:tcPr>
          <w:p w14:paraId="4B53C17B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V17</w:t>
            </w:r>
          </w:p>
        </w:tc>
        <w:tc>
          <w:tcPr>
            <w:tcW w:w="7932" w:type="dxa"/>
          </w:tcPr>
          <w:p w14:paraId="673260E0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destino, 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12BB5F5F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B1747" w:rsidRPr="00B537DA" w14:paraId="67E225DC" w14:textId="77777777" w:rsidTr="0025735C">
        <w:tc>
          <w:tcPr>
            <w:tcW w:w="595" w:type="dxa"/>
          </w:tcPr>
          <w:p w14:paraId="62707AA5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V18</w:t>
            </w:r>
          </w:p>
        </w:tc>
        <w:tc>
          <w:tcPr>
            <w:tcW w:w="7932" w:type="dxa"/>
          </w:tcPr>
          <w:p w14:paraId="101DF239" w14:textId="77777777" w:rsidR="009B1747" w:rsidRDefault="009B1747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</w:tbl>
    <w:p w14:paraId="69D348C1" w14:textId="77777777" w:rsidR="009B1747" w:rsidRPr="009B1747" w:rsidRDefault="009B1747" w:rsidP="009B1747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3" w:name="_Toc152253804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3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4" w:name="_Hlk151628794"/>
      <w:bookmarkStart w:id="15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nombre_archivo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 ”V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4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5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6" w:name="_Toc152253805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16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17" w:name="_Toc152253806"/>
      <w:r w:rsidRPr="003F5278">
        <w:lastRenderedPageBreak/>
        <w:t>Formato de carátula de salida</w:t>
      </w:r>
      <w:bookmarkEnd w:id="17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8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9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9B1747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9B1747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19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8"/>
                  <w:proofErr w:type="gramEnd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851"/>
      </w:tblGrid>
      <w:tr w:rsidR="00464C63" w:rsidRPr="00CA1063" w14:paraId="78F2FDCE" w14:textId="77777777" w:rsidTr="0025735C">
        <w:trPr>
          <w:trHeight w:val="268"/>
        </w:trPr>
        <w:tc>
          <w:tcPr>
            <w:tcW w:w="1239" w:type="dxa"/>
          </w:tcPr>
          <w:p w14:paraId="2500E34A" w14:textId="77777777" w:rsidR="00464C63" w:rsidRPr="00CA1063" w:rsidRDefault="00464C63" w:rsidP="0025735C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2E1C63AD" w14:textId="77777777" w:rsidR="00464C63" w:rsidRPr="00CA1063" w:rsidRDefault="00464C63" w:rsidP="0025735C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228BCDE" w14:textId="77777777" w:rsidR="00464C63" w:rsidRPr="00CA1063" w:rsidRDefault="00464C63" w:rsidP="0025735C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58" w:type="dxa"/>
          </w:tcPr>
          <w:p w14:paraId="3FE23C08" w14:textId="77777777" w:rsidR="00464C63" w:rsidRPr="00CA1063" w:rsidRDefault="00464C63" w:rsidP="0025735C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CA106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6525DF43" w14:textId="77777777" w:rsidR="00464C63" w:rsidRPr="00CA1063" w:rsidRDefault="00464C63" w:rsidP="0025735C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464C63" w:rsidRPr="00CA1063" w14:paraId="4CC1AA62" w14:textId="77777777" w:rsidTr="0025735C">
        <w:trPr>
          <w:trHeight w:val="268"/>
        </w:trPr>
        <w:tc>
          <w:tcPr>
            <w:tcW w:w="1239" w:type="dxa"/>
          </w:tcPr>
          <w:p w14:paraId="1CFFBA54" w14:textId="77777777" w:rsidR="00464C63" w:rsidRPr="00CA1063" w:rsidRDefault="00464C63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</w:rPr>
              <w:t>1</w:t>
            </w:r>
          </w:p>
        </w:tc>
        <w:tc>
          <w:tcPr>
            <w:tcW w:w="293" w:type="dxa"/>
          </w:tcPr>
          <w:p w14:paraId="199BF0F9" w14:textId="77777777" w:rsidR="00464C63" w:rsidRPr="00CA1063" w:rsidRDefault="00464C63" w:rsidP="0025735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0E784CBD" w14:textId="77777777" w:rsidR="00464C63" w:rsidRPr="00CA1063" w:rsidRDefault="00464C63" w:rsidP="0025735C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5958" w:type="dxa"/>
          </w:tcPr>
          <w:p w14:paraId="38249EB1" w14:textId="77777777" w:rsidR="00464C63" w:rsidRPr="00CA1063" w:rsidRDefault="00464C63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6FE8B055" w14:textId="77777777" w:rsidR="00464C63" w:rsidRPr="00CA1063" w:rsidRDefault="00464C63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464C63" w:rsidRPr="00CA1063" w14:paraId="28C23CB8" w14:textId="77777777" w:rsidTr="0025735C">
        <w:trPr>
          <w:trHeight w:val="268"/>
        </w:trPr>
        <w:tc>
          <w:tcPr>
            <w:tcW w:w="1239" w:type="dxa"/>
          </w:tcPr>
          <w:p w14:paraId="3CB25508" w14:textId="77777777" w:rsidR="00464C63" w:rsidRPr="00CA1063" w:rsidRDefault="00464C63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93" w:type="dxa"/>
          </w:tcPr>
          <w:p w14:paraId="2074EF2C" w14:textId="77777777" w:rsidR="00464C63" w:rsidRPr="00CA1063" w:rsidRDefault="00464C63" w:rsidP="0025735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4108279A" w14:textId="77777777" w:rsidR="00464C63" w:rsidRPr="00CA1063" w:rsidRDefault="00464C63" w:rsidP="0025735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5958" w:type="dxa"/>
          </w:tcPr>
          <w:p w14:paraId="70E416C2" w14:textId="77777777" w:rsidR="00464C63" w:rsidRPr="00CA1063" w:rsidRDefault="00464C63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794A0C2E" w14:textId="77777777" w:rsidR="00464C63" w:rsidRPr="00CA1063" w:rsidRDefault="00464C63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464C63" w:rsidRPr="00CA1063" w14:paraId="08F7B95C" w14:textId="77777777" w:rsidTr="0025735C">
        <w:trPr>
          <w:trHeight w:val="268"/>
        </w:trPr>
        <w:tc>
          <w:tcPr>
            <w:tcW w:w="1239" w:type="dxa"/>
          </w:tcPr>
          <w:p w14:paraId="3EA029FF" w14:textId="77777777" w:rsidR="00464C63" w:rsidRPr="00CA1063" w:rsidRDefault="00464C63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93" w:type="dxa"/>
          </w:tcPr>
          <w:p w14:paraId="2177FC99" w14:textId="77777777" w:rsidR="00464C63" w:rsidRPr="00CA1063" w:rsidRDefault="00464C63" w:rsidP="0025735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13222EB6" w14:textId="77777777" w:rsidR="00464C63" w:rsidRPr="00CA1063" w:rsidRDefault="00464C63" w:rsidP="0025735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5958" w:type="dxa"/>
          </w:tcPr>
          <w:p w14:paraId="2166A747" w14:textId="77777777" w:rsidR="00464C63" w:rsidRPr="00CA1063" w:rsidRDefault="00464C63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A2C1A3E" w14:textId="77777777" w:rsidR="00464C63" w:rsidRPr="00CA1063" w:rsidRDefault="00464C63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464C63" w:rsidRPr="00CA1063" w14:paraId="08245547" w14:textId="77777777" w:rsidTr="0025735C">
        <w:trPr>
          <w:trHeight w:val="268"/>
        </w:trPr>
        <w:tc>
          <w:tcPr>
            <w:tcW w:w="1239" w:type="dxa"/>
          </w:tcPr>
          <w:p w14:paraId="228EA337" w14:textId="77777777" w:rsidR="00464C63" w:rsidRPr="00CA1063" w:rsidRDefault="00464C63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93" w:type="dxa"/>
          </w:tcPr>
          <w:p w14:paraId="55182F93" w14:textId="77777777" w:rsidR="00464C63" w:rsidRPr="00CA1063" w:rsidRDefault="00464C63" w:rsidP="0025735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1BE5F5E4" w14:textId="77777777" w:rsidR="00464C63" w:rsidRPr="00CA1063" w:rsidRDefault="00464C63" w:rsidP="0025735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5958" w:type="dxa"/>
          </w:tcPr>
          <w:p w14:paraId="6016FD59" w14:textId="77777777" w:rsidR="00464C63" w:rsidRPr="00CA1063" w:rsidRDefault="00464C63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6D023125" w14:textId="77777777" w:rsidR="00464C63" w:rsidRPr="00CA1063" w:rsidRDefault="00464C63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464C63" w:rsidRPr="00CA1063" w14:paraId="07685226" w14:textId="77777777" w:rsidTr="0025735C">
        <w:trPr>
          <w:trHeight w:val="268"/>
        </w:trPr>
        <w:tc>
          <w:tcPr>
            <w:tcW w:w="1239" w:type="dxa"/>
          </w:tcPr>
          <w:p w14:paraId="74E82994" w14:textId="77777777" w:rsidR="00464C63" w:rsidRPr="00CA1063" w:rsidRDefault="00464C63" w:rsidP="0025735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93" w:type="dxa"/>
          </w:tcPr>
          <w:p w14:paraId="09901A17" w14:textId="77777777" w:rsidR="00464C63" w:rsidRPr="00CA1063" w:rsidRDefault="00464C63" w:rsidP="0025735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784599A0" w14:textId="77777777" w:rsidR="00464C63" w:rsidRPr="00CA1063" w:rsidRDefault="00464C63" w:rsidP="0025735C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PA6</w:t>
            </w:r>
          </w:p>
        </w:tc>
        <w:tc>
          <w:tcPr>
            <w:tcW w:w="5958" w:type="dxa"/>
          </w:tcPr>
          <w:p w14:paraId="212394F3" w14:textId="77777777" w:rsidR="00464C63" w:rsidRDefault="00464C63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CLIENTES (RUT) INFORMADOS</w:t>
            </w:r>
          </w:p>
          <w:p w14:paraId="6D15F1A3" w14:textId="77777777" w:rsidR="00464C63" w:rsidRDefault="00464C63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: </w:t>
            </w:r>
          </w:p>
          <w:p w14:paraId="7DE3DF5D" w14:textId="77777777" w:rsidR="00464C63" w:rsidRDefault="00464C63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Contar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rut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diferentes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del campo 1 (Rut del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  <w:p w14:paraId="29FCFB62" w14:textId="77777777" w:rsidR="00464C63" w:rsidRPr="00CA1063" w:rsidRDefault="00464C63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1" w:type="dxa"/>
          </w:tcPr>
          <w:p w14:paraId="6944972C" w14:textId="77777777" w:rsidR="00464C63" w:rsidRPr="00CA1063" w:rsidRDefault="00464C63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464C63" w:rsidRPr="00CA1063" w14:paraId="53CE43D1" w14:textId="77777777" w:rsidTr="0025735C">
        <w:trPr>
          <w:trHeight w:val="268"/>
        </w:trPr>
        <w:tc>
          <w:tcPr>
            <w:tcW w:w="1239" w:type="dxa"/>
          </w:tcPr>
          <w:p w14:paraId="48242324" w14:textId="77777777" w:rsidR="00464C63" w:rsidRPr="00CA1063" w:rsidRDefault="00464C63" w:rsidP="0025735C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</w:rPr>
              <w:t xml:space="preserve">  Campo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93" w:type="dxa"/>
          </w:tcPr>
          <w:p w14:paraId="2D6503C8" w14:textId="77777777" w:rsidR="00464C63" w:rsidRPr="00CA1063" w:rsidRDefault="00464C63" w:rsidP="0025735C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1441" w:type="dxa"/>
          </w:tcPr>
          <w:p w14:paraId="174ED21F" w14:textId="77777777" w:rsidR="00464C63" w:rsidRPr="00CA1063" w:rsidRDefault="00464C63" w:rsidP="0025735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45DFA728" w14:textId="77777777" w:rsidR="00464C63" w:rsidRPr="00CA1063" w:rsidRDefault="00464C63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301C96B4" w14:textId="77777777" w:rsidR="00464C63" w:rsidRPr="00CA1063" w:rsidRDefault="00464C63" w:rsidP="0025735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2B0C8D42" w14:textId="77777777" w:rsidR="00464C63" w:rsidRPr="00CA1063" w:rsidRDefault="00464C63" w:rsidP="00464C63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1B93D8C6" w14:textId="77777777" w:rsidR="00464C63" w:rsidRPr="00CA1063" w:rsidRDefault="00464C63" w:rsidP="00464C63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464C63" w:rsidRPr="00CA1063" w14:paraId="251D8B5D" w14:textId="77777777" w:rsidTr="0025735C">
        <w:trPr>
          <w:trHeight w:val="244"/>
        </w:trPr>
        <w:tc>
          <w:tcPr>
            <w:tcW w:w="4815" w:type="dxa"/>
          </w:tcPr>
          <w:p w14:paraId="11EFD576" w14:textId="77777777" w:rsidR="00464C63" w:rsidRPr="00CA1063" w:rsidRDefault="00464C63" w:rsidP="0025735C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8DCC5D1" w14:textId="77777777" w:rsidR="00464C63" w:rsidRPr="00CA1063" w:rsidRDefault="00464C63" w:rsidP="0025735C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89DB460" w14:textId="77777777" w:rsidR="00464C63" w:rsidRPr="00CA1063" w:rsidRDefault="00464C63" w:rsidP="0025735C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F3(</w:t>
            </w:r>
            <w:proofErr w:type="spellStart"/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464C63" w:rsidRPr="00CA1063" w14:paraId="127E60F1" w14:textId="77777777" w:rsidTr="0025735C">
        <w:trPr>
          <w:trHeight w:val="242"/>
        </w:trPr>
        <w:tc>
          <w:tcPr>
            <w:tcW w:w="4815" w:type="dxa"/>
          </w:tcPr>
          <w:p w14:paraId="79782302" w14:textId="77777777" w:rsidR="00464C63" w:rsidRPr="00CA1063" w:rsidRDefault="00464C63" w:rsidP="0025735C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CA106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CA106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10E3F4B9" w14:textId="77777777" w:rsidR="00464C63" w:rsidRPr="00CA1063" w:rsidRDefault="00464C63" w:rsidP="0025735C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14300D64" w14:textId="77777777" w:rsidR="00464C63" w:rsidRPr="00CA1063" w:rsidRDefault="00464C63" w:rsidP="0025735C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CA106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1559A617" w14:textId="77777777" w:rsidR="00464C63" w:rsidRPr="00CA1063" w:rsidRDefault="00464C63" w:rsidP="00464C63">
      <w:pPr>
        <w:rPr>
          <w:rFonts w:ascii="Times New Roman" w:hAnsi="Times New Roman" w:cs="Times New Roman"/>
          <w:color w:val="4472C4" w:themeColor="accent1"/>
        </w:rPr>
      </w:pPr>
    </w:p>
    <w:p w14:paraId="2B457E19" w14:textId="77777777" w:rsidR="00464C63" w:rsidRPr="00CA1063" w:rsidRDefault="00464C63" w:rsidP="00464C63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4035256" w14:textId="77777777" w:rsidR="00464C63" w:rsidRPr="00CA1063" w:rsidRDefault="00464C63" w:rsidP="00464C6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CA106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2E7A6B22" w14:textId="77777777" w:rsidR="00464C63" w:rsidRPr="00CA1063" w:rsidRDefault="00464C63" w:rsidP="00464C6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CA106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CA106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CA1063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CA1063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0" w:name="_Toc152253807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0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1" w:name="_Toc152253808"/>
      <w:r w:rsidRPr="00230F5A">
        <w:t>Archivos de entrada a SINACOFI</w:t>
      </w:r>
      <w:bookmarkEnd w:id="21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Default="000465DB" w:rsidP="00BB7237">
      <w:pPr>
        <w:pStyle w:val="Ttulo2"/>
        <w:numPr>
          <w:ilvl w:val="2"/>
          <w:numId w:val="7"/>
        </w:numPr>
      </w:pPr>
      <w:bookmarkStart w:id="22" w:name="_Toc152253809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242EF" w:rsidRPr="00CA1063" w14:paraId="3C881DA4" w14:textId="77777777" w:rsidTr="0025735C">
        <w:tc>
          <w:tcPr>
            <w:tcW w:w="1129" w:type="dxa"/>
          </w:tcPr>
          <w:p w14:paraId="4811B8B0" w14:textId="77777777" w:rsidR="009242EF" w:rsidRPr="008E260D" w:rsidRDefault="009242EF" w:rsidP="008E260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3" w:name="_Hlk150874408"/>
            <w:r w:rsidRPr="008E260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6AE70A6E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2EF" w:rsidRPr="00CA1063" w14:paraId="19EE7101" w14:textId="77777777" w:rsidTr="0025735C">
        <w:tc>
          <w:tcPr>
            <w:tcW w:w="1129" w:type="dxa"/>
          </w:tcPr>
          <w:p w14:paraId="4CE5E3D6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2A62589E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2EF" w:rsidRPr="00CA1063" w14:paraId="5D9B8236" w14:textId="77777777" w:rsidTr="0025735C">
        <w:tc>
          <w:tcPr>
            <w:tcW w:w="1129" w:type="dxa"/>
          </w:tcPr>
          <w:p w14:paraId="6B71F167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0D46E58C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FF0000"/>
              </w:rPr>
              <w:t>FTD50XXXXyyyymmdd##</w:t>
            </w: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(ejemplo)</w:t>
            </w:r>
          </w:p>
          <w:p w14:paraId="73E0D957" w14:textId="77777777" w:rsidR="009242EF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13FEC243" w14:textId="77777777" w:rsidR="009242EF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6F4E4C" w14:textId="77777777" w:rsidR="009242EF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esta definición </w:t>
            </w:r>
          </w:p>
          <w:p w14:paraId="5C1B77CC" w14:textId="77777777" w:rsidR="009242EF" w:rsidRDefault="009242EF" w:rsidP="0025735C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24CFC42C" w14:textId="77777777" w:rsidR="009242EF" w:rsidRPr="004F39F4" w:rsidRDefault="009242EF" w:rsidP="0025735C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D50</w:t>
            </w: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51A59783" w14:textId="77777777" w:rsidR="009242EF" w:rsidRPr="009427D8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B25A06" w14:textId="77777777" w:rsidR="009242EF" w:rsidRPr="009427D8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D34856D" w14:textId="77777777" w:rsidR="009242EF" w:rsidRPr="009427D8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72EF79FD" w14:textId="77777777" w:rsidR="009242EF" w:rsidRPr="009427D8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27E57B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</w:tc>
      </w:tr>
      <w:tr w:rsidR="009242EF" w:rsidRPr="00CA1063" w14:paraId="112DA2BE" w14:textId="77777777" w:rsidTr="0025735C">
        <w:tc>
          <w:tcPr>
            <w:tcW w:w="1129" w:type="dxa"/>
          </w:tcPr>
          <w:p w14:paraId="31DF4C5A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5E80E066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2EF" w:rsidRPr="00CA1063" w14:paraId="44198053" w14:textId="77777777" w:rsidTr="0025735C">
        <w:tc>
          <w:tcPr>
            <w:tcW w:w="1129" w:type="dxa"/>
          </w:tcPr>
          <w:p w14:paraId="1EC905E7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20F42F35" w14:textId="77777777" w:rsidR="009242EF" w:rsidRDefault="009242EF" w:rsidP="0025735C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  o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xxxEEEyyyymmdd##.DAT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52C3D83F" w14:textId="77777777" w:rsidR="009242EF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3E4BDA7A" w14:textId="77777777" w:rsidR="009242EF" w:rsidRPr="005F38BE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7F09623E" w14:textId="77777777" w:rsidR="009242EF" w:rsidRDefault="009242EF" w:rsidP="0025735C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D50</w:t>
            </w:r>
            <w:r w:rsidRPr="00064EE9">
              <w:rPr>
                <w:rFonts w:ascii="Times New Roman" w:hAnsi="Times New Roman" w:cs="Times New Roman"/>
                <w:b/>
                <w:bCs/>
                <w:color w:val="FF0000"/>
              </w:rPr>
              <w:t>0012023042501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o D50</w:t>
            </w:r>
            <w:r w:rsidRPr="00064EE9">
              <w:rPr>
                <w:rFonts w:ascii="Times New Roman" w:hAnsi="Times New Roman" w:cs="Times New Roman"/>
                <w:b/>
                <w:bCs/>
                <w:color w:val="FF0000"/>
              </w:rPr>
              <w:t>0012023042501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.DAT</w:t>
            </w:r>
          </w:p>
          <w:p w14:paraId="260AE241" w14:textId="77777777" w:rsidR="009242EF" w:rsidRDefault="009242EF" w:rsidP="0025735C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0A96A9AA" w14:textId="77777777" w:rsidR="009242EF" w:rsidRPr="009427D8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50F78E43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</w:tc>
      </w:tr>
    </w:tbl>
    <w:p w14:paraId="795FFF56" w14:textId="0490F4F3" w:rsidR="000465DB" w:rsidRPr="00230F5A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72D37369" w14:textId="04588E5B" w:rsidR="000465DB" w:rsidRDefault="000465DB" w:rsidP="00BB7237">
      <w:pPr>
        <w:pStyle w:val="Ttulo2"/>
        <w:numPr>
          <w:ilvl w:val="2"/>
          <w:numId w:val="7"/>
        </w:numPr>
      </w:pPr>
      <w:bookmarkStart w:id="24" w:name="_Toc152253810"/>
      <w:bookmarkEnd w:id="23"/>
      <w:r w:rsidRPr="00DA5A1D">
        <w:t>Archivo Carátula</w:t>
      </w:r>
      <w:r w:rsidR="001169CF" w:rsidRPr="00DA5A1D">
        <w:fldChar w:fldCharType="begin"/>
      </w:r>
      <w:r w:rsidR="001169CF" w:rsidRPr="00DA5A1D">
        <w:instrText xml:space="preserve"> XE "Archivo Carátula" </w:instrText>
      </w:r>
      <w:r w:rsidR="001169CF" w:rsidRPr="00DA5A1D">
        <w:fldChar w:fldCharType="end"/>
      </w:r>
      <w:r w:rsidR="009A2A10" w:rsidRPr="00DA5A1D">
        <w:t>:</w:t>
      </w:r>
      <w:bookmarkEnd w:id="24"/>
    </w:p>
    <w:p w14:paraId="63B680DB" w14:textId="77777777" w:rsidR="009242EF" w:rsidRPr="009242EF" w:rsidRDefault="009242EF" w:rsidP="009242E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25" w:name="_Hlk15087446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242EF" w:rsidRPr="00CA1063" w14:paraId="6D38FD25" w14:textId="77777777" w:rsidTr="0025735C">
        <w:tc>
          <w:tcPr>
            <w:tcW w:w="1129" w:type="dxa"/>
          </w:tcPr>
          <w:p w14:paraId="6B7A301E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4994D194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2EF" w:rsidRPr="00CA1063" w14:paraId="4F1FD1BE" w14:textId="77777777" w:rsidTr="0025735C">
        <w:tc>
          <w:tcPr>
            <w:tcW w:w="1129" w:type="dxa"/>
          </w:tcPr>
          <w:p w14:paraId="3E54613D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4623311C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2EF" w:rsidRPr="00CA1063" w14:paraId="6039D2F1" w14:textId="77777777" w:rsidTr="0025735C">
        <w:tc>
          <w:tcPr>
            <w:tcW w:w="1129" w:type="dxa"/>
          </w:tcPr>
          <w:p w14:paraId="12BE464F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289C07D6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FF0000"/>
              </w:rPr>
              <w:t>FTD50XXXXyyyymmdd#</w:t>
            </w:r>
            <w:proofErr w:type="gramStart"/>
            <w:r w:rsidRPr="00CA1063">
              <w:rPr>
                <w:rFonts w:ascii="Times New Roman" w:hAnsi="Times New Roman" w:cs="Times New Roman"/>
                <w:b/>
                <w:bCs/>
                <w:color w:val="FF0000"/>
              </w:rPr>
              <w:t>#.CAR</w:t>
            </w:r>
            <w:proofErr w:type="gram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(ejemplo)</w:t>
            </w:r>
          </w:p>
          <w:p w14:paraId="04E56CFF" w14:textId="77777777" w:rsidR="009242EF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7093145A" w14:textId="77777777" w:rsidR="009242EF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580B6DB" w14:textId="77777777" w:rsidR="009242EF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esta definición </w:t>
            </w:r>
          </w:p>
          <w:p w14:paraId="45F3DAA2" w14:textId="77777777" w:rsidR="009242EF" w:rsidRDefault="009242EF" w:rsidP="0025735C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71741FC" w14:textId="77777777" w:rsidR="009242EF" w:rsidRPr="004F39F4" w:rsidRDefault="009242EF" w:rsidP="0025735C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D50</w:t>
            </w: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124B1ED1" w14:textId="77777777" w:rsidR="009242EF" w:rsidRPr="009427D8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6E9E93A" w14:textId="77777777" w:rsidR="009242EF" w:rsidRPr="009427D8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36A543D7" w14:textId="77777777" w:rsidR="009242EF" w:rsidRPr="009427D8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7D286CEA" w14:textId="77777777" w:rsidR="009242EF" w:rsidRPr="009427D8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2E736BC" w14:textId="77777777" w:rsidR="009242EF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4B2B8929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2EF" w:rsidRPr="00CA1063" w14:paraId="19B08770" w14:textId="77777777" w:rsidTr="0025735C">
        <w:tc>
          <w:tcPr>
            <w:tcW w:w="1129" w:type="dxa"/>
          </w:tcPr>
          <w:p w14:paraId="255E5AB8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2FCAFF4A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2EF" w:rsidRPr="00CA1063" w14:paraId="1AA044F6" w14:textId="77777777" w:rsidTr="0025735C">
        <w:tc>
          <w:tcPr>
            <w:tcW w:w="1129" w:type="dxa"/>
          </w:tcPr>
          <w:p w14:paraId="24488717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0D734810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11825F39" w14:textId="77777777" w:rsidR="009242EF" w:rsidRPr="009242EF" w:rsidRDefault="009242EF" w:rsidP="009242E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38F489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26" w:name="_Toc152253811"/>
      <w:bookmarkEnd w:id="25"/>
      <w:r w:rsidRPr="00230F5A">
        <w:lastRenderedPageBreak/>
        <w:t>Archivo de control</w:t>
      </w:r>
      <w:r w:rsidR="00513350" w:rsidRPr="00230F5A">
        <w:t xml:space="preserve"> de datos</w:t>
      </w:r>
      <w:r w:rsidR="001169CF" w:rsidRPr="00230F5A">
        <w:fldChar w:fldCharType="begin"/>
      </w:r>
      <w:r w:rsidR="001169CF" w:rsidRPr="00230F5A">
        <w:instrText xml:space="preserve"> XE "Archivo de control" </w:instrText>
      </w:r>
      <w:r w:rsidR="001169CF" w:rsidRPr="00230F5A">
        <w:fldChar w:fldCharType="end"/>
      </w:r>
      <w:r w:rsidR="009A2A10" w:rsidRPr="00230F5A">
        <w:t>:</w:t>
      </w:r>
      <w:bookmarkEnd w:id="26"/>
    </w:p>
    <w:p w14:paraId="1BBD7524" w14:textId="77777777" w:rsidR="009242EF" w:rsidRPr="009242EF" w:rsidRDefault="009242EF" w:rsidP="009242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242EF" w:rsidRPr="00CA1063" w14:paraId="506298A2" w14:textId="77777777" w:rsidTr="0025735C">
        <w:tc>
          <w:tcPr>
            <w:tcW w:w="1129" w:type="dxa"/>
          </w:tcPr>
          <w:p w14:paraId="5C1F3A7D" w14:textId="77777777" w:rsidR="009242EF" w:rsidRPr="009242EF" w:rsidRDefault="009242EF" w:rsidP="009242E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242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513B70F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2EF" w:rsidRPr="00CA1063" w14:paraId="5C3C1CE1" w14:textId="77777777" w:rsidTr="0025735C">
        <w:tc>
          <w:tcPr>
            <w:tcW w:w="1129" w:type="dxa"/>
          </w:tcPr>
          <w:p w14:paraId="7186650D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4BDF9AA2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2EF" w:rsidRPr="00CA1063" w14:paraId="65FD1D2C" w14:textId="77777777" w:rsidTr="0025735C">
        <w:tc>
          <w:tcPr>
            <w:tcW w:w="1129" w:type="dxa"/>
          </w:tcPr>
          <w:p w14:paraId="092CD063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174327FB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FF0000"/>
              </w:rPr>
              <w:t>FTD50XXXXyyyymmdd#</w:t>
            </w:r>
            <w:proofErr w:type="gramStart"/>
            <w:r w:rsidRPr="00CA1063">
              <w:rPr>
                <w:rFonts w:ascii="Times New Roman" w:hAnsi="Times New Roman" w:cs="Times New Roman"/>
                <w:b/>
                <w:bCs/>
                <w:color w:val="FF0000"/>
              </w:rPr>
              <w:t>#.CTR</w:t>
            </w:r>
            <w:proofErr w:type="gram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(ejemplo)</w:t>
            </w:r>
          </w:p>
          <w:p w14:paraId="06617CA3" w14:textId="77777777" w:rsidR="009242EF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4F73262" w14:textId="77777777" w:rsidR="009242EF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esta definición </w:t>
            </w:r>
          </w:p>
          <w:p w14:paraId="7A54CA24" w14:textId="77777777" w:rsidR="009242EF" w:rsidRDefault="009242EF" w:rsidP="0025735C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21DBC08A" w14:textId="77777777" w:rsidR="009242EF" w:rsidRPr="004F39F4" w:rsidRDefault="009242EF" w:rsidP="0025735C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D50</w:t>
            </w: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0676328C" w14:textId="77777777" w:rsidR="009242EF" w:rsidRPr="009427D8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7F7DD21D" w14:textId="77777777" w:rsidR="009242EF" w:rsidRPr="009427D8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18F297A7" w14:textId="77777777" w:rsidR="009242EF" w:rsidRPr="009427D8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2DB0918C" w14:textId="77777777" w:rsidR="009242EF" w:rsidRPr="009427D8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9CC8452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</w:tc>
      </w:tr>
      <w:tr w:rsidR="009242EF" w:rsidRPr="00CA1063" w14:paraId="0856A8C1" w14:textId="77777777" w:rsidTr="0025735C">
        <w:tc>
          <w:tcPr>
            <w:tcW w:w="1129" w:type="dxa"/>
          </w:tcPr>
          <w:p w14:paraId="3A550397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6A779331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2EF" w:rsidRPr="00CA1063" w14:paraId="6B61B265" w14:textId="77777777" w:rsidTr="0025735C">
        <w:tc>
          <w:tcPr>
            <w:tcW w:w="1129" w:type="dxa"/>
          </w:tcPr>
          <w:p w14:paraId="7F94A171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A10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04026823" w14:textId="77777777" w:rsidR="009242EF" w:rsidRPr="00CA1063" w:rsidRDefault="009242EF" w:rsidP="002573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1E05C8ED" w14:textId="77777777" w:rsidR="009242EF" w:rsidRPr="00CA1063" w:rsidRDefault="009242EF" w:rsidP="009242EF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B42E9BB" w14:textId="77777777" w:rsidR="00E547E8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230F5A" w:rsidRDefault="000465DB" w:rsidP="00B67156">
      <w:pPr>
        <w:pStyle w:val="Ttulo2"/>
        <w:numPr>
          <w:ilvl w:val="1"/>
          <w:numId w:val="7"/>
        </w:numPr>
      </w:pPr>
      <w:bookmarkStart w:id="27" w:name="_Toc152253812"/>
      <w:r w:rsidRPr="00230F5A">
        <w:t xml:space="preserve">Archivo de salida </w:t>
      </w:r>
      <w:r w:rsidR="00B1738F" w:rsidRPr="00230F5A">
        <w:t>a dest</w:t>
      </w:r>
      <w:r w:rsidR="00095C24">
        <w:t>i</w:t>
      </w:r>
      <w:r w:rsidR="00B1738F" w:rsidRPr="00230F5A">
        <w:t>no</w:t>
      </w:r>
      <w:bookmarkEnd w:id="27"/>
      <w:r w:rsidR="001169CF" w:rsidRPr="00230F5A">
        <w:fldChar w:fldCharType="begin"/>
      </w:r>
      <w:r w:rsidR="001169CF" w:rsidRPr="00230F5A">
        <w:instrText xml:space="preserve"> XE "Archivo de salida a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25DFA216" w14:textId="1A009ADA" w:rsidR="000465DB" w:rsidRPr="00230F5A" w:rsidRDefault="000465DB" w:rsidP="00B67156">
      <w:pPr>
        <w:pStyle w:val="Ttulo2"/>
        <w:numPr>
          <w:ilvl w:val="2"/>
          <w:numId w:val="7"/>
        </w:numPr>
      </w:pPr>
      <w:bookmarkStart w:id="28" w:name="_Toc152253813"/>
      <w:r w:rsidRPr="00230F5A">
        <w:t>Archivo de da</w:t>
      </w:r>
      <w:r w:rsidR="009A28CD">
        <w:t>t</w:t>
      </w:r>
      <w:r w:rsidRPr="00230F5A">
        <w:t>os</w:t>
      </w:r>
      <w:bookmarkEnd w:id="28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e datos" </w:instrText>
      </w:r>
      <w:r w:rsidR="001169CF" w:rsidRPr="00230F5A">
        <w:fldChar w:fldCharType="end"/>
      </w:r>
      <w:r w:rsidRPr="00230F5A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551A85E7" w14:textId="290DC1E5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18562E01" w:rsidR="00B1738F" w:rsidRPr="00230F5A" w:rsidRDefault="00F028D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D50</w:t>
            </w:r>
            <w:r w:rsidR="004D0C43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4D0C43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A.XXXX</w:t>
            </w:r>
            <w:proofErr w:type="gramEnd"/>
            <w:r w:rsidR="004D0C43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</w:t>
            </w:r>
            <w:proofErr w:type="gramStart"/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proofErr w:type="gram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3AB47614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230F5A">
              <w:rPr>
                <w:rFonts w:ascii="Times New Roman" w:hAnsi="Times New Roman" w:cs="Times New Roman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</w:t>
            </w:r>
            <w:r w:rsidR="00DC42E7" w:rsidRPr="0098181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B67156">
      <w:pPr>
        <w:pStyle w:val="Ttulo2"/>
        <w:numPr>
          <w:ilvl w:val="2"/>
          <w:numId w:val="7"/>
        </w:numPr>
      </w:pPr>
      <w:bookmarkStart w:id="29" w:name="_Toc152253814"/>
      <w:r w:rsidRPr="00230F5A">
        <w:t>Archivo Carát</w:t>
      </w:r>
      <w:r w:rsidR="00601681">
        <w:t>u</w:t>
      </w:r>
      <w:r w:rsidRPr="00230F5A">
        <w:t>la</w:t>
      </w:r>
      <w:bookmarkEnd w:id="29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2522DC47" w:rsidR="00284E6A" w:rsidRPr="00230F5A" w:rsidRDefault="00F028D3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D50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C.XXXX</w:t>
            </w:r>
            <w:proofErr w:type="gramEnd"/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0" w:name="_Hlk151646289"/>
      <w:bookmarkStart w:id="31" w:name="_Hlk150869805"/>
      <w:bookmarkStart w:id="32" w:name="_Hlk151631830"/>
      <w:bookmarkStart w:id="33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34" w:name="_Toc152253815"/>
      <w:r>
        <w:t>Definición de correlativo</w:t>
      </w:r>
      <w:bookmarkEnd w:id="34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</w:t>
      </w:r>
      <w:proofErr w:type="gramStart"/>
      <w:r>
        <w:rPr>
          <w:rFonts w:ascii="Times New Roman" w:hAnsi="Times New Roman" w:cs="Times New Roman"/>
          <w:color w:val="4472C4" w:themeColor="accent1"/>
        </w:rPr>
        <w:t>BCCH)  2</w:t>
      </w:r>
      <w:proofErr w:type="gramEnd"/>
      <w:r>
        <w:rPr>
          <w:rFonts w:ascii="Times New Roman" w:hAnsi="Times New Roman" w:cs="Times New Roman"/>
          <w:color w:val="4472C4" w:themeColor="accent1"/>
        </w:rPr>
        <w:t xml:space="preserve">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</w:t>
      </w:r>
      <w:proofErr w:type="gramStart"/>
      <w:r>
        <w:rPr>
          <w:rFonts w:ascii="Times New Roman" w:hAnsi="Times New Roman" w:cs="Times New Roman"/>
          <w:color w:val="4472C4" w:themeColor="accent1"/>
        </w:rPr>
        <w:t xml:space="preserve">ETV)   </w:t>
      </w:r>
      <w:proofErr w:type="gramEnd"/>
      <w:r>
        <w:rPr>
          <w:rFonts w:ascii="Times New Roman" w:hAnsi="Times New Roman" w:cs="Times New Roman"/>
          <w:color w:val="4472C4" w:themeColor="accent1"/>
        </w:rPr>
        <w:t>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0"/>
    <w:bookmarkEnd w:id="31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2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35" w:name="_Toc152253816"/>
      <w:bookmarkEnd w:id="33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35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36" w:name="_Toc152253817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36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37" w:name="_Hlk151634009"/>
      <w:bookmarkStart w:id="38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39" w:name="_Toc152253818"/>
      <w:r w:rsidRPr="00230F5A">
        <w:t>Av</w:t>
      </w:r>
      <w:r w:rsidR="006F65AF">
        <w:t>i</w:t>
      </w:r>
      <w:r w:rsidRPr="00230F5A">
        <w:t>so</w:t>
      </w:r>
      <w:bookmarkEnd w:id="39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40" w:name="_Toc152253819"/>
      <w:r w:rsidRPr="00B537DA">
        <w:t>Resultado</w:t>
      </w:r>
      <w:bookmarkEnd w:id="40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41" w:name="_Hlk150867245"/>
      <w:bookmarkStart w:id="42" w:name="_Toc152253820"/>
      <w:r w:rsidRPr="00E173FD">
        <w:t>Notificación</w:t>
      </w:r>
      <w:bookmarkEnd w:id="42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 xml:space="preserve">Si bien esta mensajería se genera en el sistema central a partir del </w:t>
      </w:r>
      <w:proofErr w:type="gramStart"/>
      <w:r w:rsidRPr="00E173FD">
        <w:rPr>
          <w:rFonts w:ascii="Times New Roman" w:hAnsi="Times New Roman" w:cs="Times New Roman"/>
          <w:color w:val="4472C4" w:themeColor="accent1"/>
        </w:rPr>
        <w:t>archivo .</w:t>
      </w:r>
      <w:proofErr w:type="gramEnd"/>
      <w:r w:rsidRPr="00E173FD">
        <w:rPr>
          <w:rFonts w:ascii="Times New Roman" w:hAnsi="Times New Roman" w:cs="Times New Roman"/>
          <w:color w:val="4472C4" w:themeColor="accent1"/>
        </w:rPr>
        <w:t>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43" w:name="_Toc152253821"/>
      <w:r w:rsidRPr="00276FA5">
        <w:t>Resultado RES.DET</w:t>
      </w:r>
      <w:bookmarkEnd w:id="43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41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37"/>
    <w:bookmarkEnd w:id="38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4" w:name="_Toc152253822"/>
      <w:r w:rsidRPr="00230F5A">
        <w:rPr>
          <w:rFonts w:cs="Times New Roman"/>
        </w:rPr>
        <w:lastRenderedPageBreak/>
        <w:t>Definir el estructura y nombre para cada archivo de mensajería</w:t>
      </w:r>
      <w:bookmarkEnd w:id="44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5" w:name="_Toc152253823"/>
      <w:r w:rsidRPr="00DC1D90">
        <w:t>Estructura</w:t>
      </w:r>
      <w:bookmarkEnd w:id="45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46" w:name="_Toc152253824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46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7" w:name="_Hlk150869887"/>
      <w:bookmarkStart w:id="48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7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48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49" w:name="_Toc152253825"/>
      <w:r w:rsidRPr="00230F5A">
        <w:t>Archivo aviso (SINACOFI)</w:t>
      </w:r>
      <w:bookmarkEnd w:id="49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0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0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51" w:name="_Toc152253826"/>
      <w:r w:rsidRPr="00230F5A">
        <w:t>Archivo resultado (SINACOFI)</w:t>
      </w:r>
      <w:bookmarkEnd w:id="51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52" w:name="_Toc152253827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52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3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4" w:name="_Hlk151628243"/>
      <w:bookmarkStart w:id="55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proofErr w:type="gramStart"/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  <w:proofErr w:type="gramEnd"/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</w:t>
            </w:r>
            <w:proofErr w:type="gramStart"/>
            <w:r w:rsidRPr="00230F5A">
              <w:rPr>
                <w:rFonts w:ascii="Times New Roman" w:hAnsi="Times New Roman" w:cs="Times New Roman"/>
                <w:color w:val="4472C4" w:themeColor="accent1"/>
              </w:rPr>
              <w:t>).NOT</w:t>
            </w:r>
            <w:proofErr w:type="gramEnd"/>
          </w:p>
        </w:tc>
      </w:tr>
      <w:bookmarkEnd w:id="53"/>
      <w:bookmarkEnd w:id="54"/>
      <w:bookmarkEnd w:id="55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56" w:name="_Toc152253828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56"/>
    </w:p>
    <w:p w14:paraId="6ED8C821" w14:textId="77777777" w:rsidR="009947CD" w:rsidRPr="009947CD" w:rsidRDefault="009947CD" w:rsidP="009947CD"/>
    <w:p w14:paraId="72FB9797" w14:textId="77777777" w:rsidR="00F028D3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</w:p>
    <w:p w14:paraId="2E9B8CC1" w14:textId="2978383B" w:rsidR="001D2934" w:rsidRPr="009947CD" w:rsidRDefault="00F028D3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-Nombre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1C0052">
      <w:headerReference w:type="default" r:id="rId14"/>
      <w:footerReference w:type="default" r:id="rId15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22626" w14:textId="77777777" w:rsidR="00F532D9" w:rsidRDefault="00F532D9" w:rsidP="00F10206">
      <w:pPr>
        <w:spacing w:after="0" w:line="240" w:lineRule="auto"/>
      </w:pPr>
      <w:r>
        <w:separator/>
      </w:r>
    </w:p>
  </w:endnote>
  <w:endnote w:type="continuationSeparator" w:id="0">
    <w:p w14:paraId="3FB2DF86" w14:textId="77777777" w:rsidR="00F532D9" w:rsidRDefault="00F532D9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6A176" w14:textId="77777777" w:rsidR="007F3097" w:rsidRPr="008131F5" w:rsidRDefault="007F3097" w:rsidP="00F46664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1622423729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>
          <w:rPr>
            <w:noProof/>
            <w:lang w:bidi="es-ES"/>
          </w:rPr>
          <w:t>6</w:t>
        </w:r>
        <w:r>
          <w:rPr>
            <w:noProof/>
            <w:lang w:bidi="es-ES"/>
          </w:rPr>
          <w:fldChar w:fldCharType="end"/>
        </w:r>
      </w:sdtContent>
    </w:sdt>
  </w:p>
  <w:p w14:paraId="696CE616" w14:textId="77777777" w:rsidR="007F3097" w:rsidRDefault="007F3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F4672" w14:textId="77777777" w:rsidR="00F532D9" w:rsidRDefault="00F532D9" w:rsidP="00F10206">
      <w:pPr>
        <w:spacing w:after="0" w:line="240" w:lineRule="auto"/>
      </w:pPr>
      <w:r>
        <w:separator/>
      </w:r>
    </w:p>
  </w:footnote>
  <w:footnote w:type="continuationSeparator" w:id="0">
    <w:p w14:paraId="086B8F4B" w14:textId="77777777" w:rsidR="00F532D9" w:rsidRDefault="00F532D9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5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535"/>
    </w:tblGrid>
    <w:tr w:rsidR="007F3097" w14:paraId="2921FF95" w14:textId="77777777" w:rsidTr="002B4375">
      <w:trPr>
        <w:trHeight w:val="1125"/>
      </w:trPr>
      <w:tc>
        <w:tcPr>
          <w:tcW w:w="105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2A7D6F42" w14:textId="77777777" w:rsidR="007F3097" w:rsidRDefault="007F3097" w:rsidP="002B4375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C9D1B21" wp14:editId="52268A91">
                <wp:simplePos x="0" y="0"/>
                <wp:positionH relativeFrom="column">
                  <wp:posOffset>635</wp:posOffset>
                </wp:positionH>
                <wp:positionV relativeFrom="paragraph">
                  <wp:posOffset>48895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24291745" name="Imagen 724291745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1856D158" w14:textId="77777777" w:rsidR="007F3097" w:rsidRDefault="007F3097" w:rsidP="002B4375">
    <w:pPr>
      <w:pStyle w:val="Encabezado"/>
    </w:pPr>
  </w:p>
  <w:p w14:paraId="55A9EB1E" w14:textId="77777777" w:rsidR="007F3097" w:rsidRDefault="007F3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2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6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1"/>
  </w:num>
  <w:num w:numId="12" w16cid:durableId="1838303578">
    <w:abstractNumId w:val="28"/>
  </w:num>
  <w:num w:numId="13" w16cid:durableId="256329085">
    <w:abstractNumId w:val="19"/>
  </w:num>
  <w:num w:numId="14" w16cid:durableId="1078750577">
    <w:abstractNumId w:val="23"/>
  </w:num>
  <w:num w:numId="15" w16cid:durableId="716322791">
    <w:abstractNumId w:val="29"/>
  </w:num>
  <w:num w:numId="16" w16cid:durableId="1397778044">
    <w:abstractNumId w:val="7"/>
  </w:num>
  <w:num w:numId="17" w16cid:durableId="114759016">
    <w:abstractNumId w:val="25"/>
  </w:num>
  <w:num w:numId="18" w16cid:durableId="1632982083">
    <w:abstractNumId w:val="1"/>
  </w:num>
  <w:num w:numId="19" w16cid:durableId="2139444563">
    <w:abstractNumId w:val="27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51F19"/>
    <w:rsid w:val="00055995"/>
    <w:rsid w:val="00056880"/>
    <w:rsid w:val="0006551A"/>
    <w:rsid w:val="000701D0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4EF1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4C63"/>
    <w:rsid w:val="00465EE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62E48"/>
    <w:rsid w:val="00570E48"/>
    <w:rsid w:val="00597FD4"/>
    <w:rsid w:val="005B5D60"/>
    <w:rsid w:val="005B65DC"/>
    <w:rsid w:val="005C5769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7F3097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B2624"/>
    <w:rsid w:val="008B2B0B"/>
    <w:rsid w:val="008C1F00"/>
    <w:rsid w:val="008C7428"/>
    <w:rsid w:val="008D6FFE"/>
    <w:rsid w:val="008E260D"/>
    <w:rsid w:val="008E4978"/>
    <w:rsid w:val="008E6834"/>
    <w:rsid w:val="008E71CB"/>
    <w:rsid w:val="009144B1"/>
    <w:rsid w:val="00920D2A"/>
    <w:rsid w:val="009242EF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B1747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1B8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2435"/>
    <w:rsid w:val="00DF3233"/>
    <w:rsid w:val="00E04B2E"/>
    <w:rsid w:val="00E173FD"/>
    <w:rsid w:val="00E2662F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B42EB"/>
    <w:rsid w:val="00EC1139"/>
    <w:rsid w:val="00EC5056"/>
    <w:rsid w:val="00ED4238"/>
    <w:rsid w:val="00EE5443"/>
    <w:rsid w:val="00F028D3"/>
    <w:rsid w:val="00F10206"/>
    <w:rsid w:val="00F11750"/>
    <w:rsid w:val="00F22445"/>
    <w:rsid w:val="00F305AC"/>
    <w:rsid w:val="00F34170"/>
    <w:rsid w:val="00F35EE4"/>
    <w:rsid w:val="00F51EF6"/>
    <w:rsid w:val="00F532D9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7F3097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21</Pages>
  <Words>3148</Words>
  <Characters>17317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30</cp:revision>
  <dcterms:created xsi:type="dcterms:W3CDTF">2023-11-30T12:02:00Z</dcterms:created>
  <dcterms:modified xsi:type="dcterms:W3CDTF">2023-11-30T19:23:00Z</dcterms:modified>
</cp:coreProperties>
</file>