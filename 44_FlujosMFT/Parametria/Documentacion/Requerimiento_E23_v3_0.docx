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7709ABBA" w:rsidR="00333A3A" w:rsidRPr="00857076" w:rsidRDefault="00B01B02" w:rsidP="00333A3A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333A3A" w:rsidRPr="00364FE2">
        <w:rPr>
          <w:rFonts w:ascii="Times New Roman" w:hAnsi="Times New Roman" w:cs="Times New Roman"/>
          <w:b/>
          <w:sz w:val="72"/>
          <w:szCs w:val="72"/>
        </w:rPr>
        <w:t>E23</w:t>
      </w:r>
      <w:r w:rsidR="00333A3A">
        <w:rPr>
          <w:rFonts w:ascii="Times New Roman" w:hAnsi="Times New Roman" w:cs="Times New Roman"/>
          <w:b/>
          <w:sz w:val="72"/>
          <w:szCs w:val="72"/>
        </w:rPr>
        <w:t>(724</w:t>
      </w:r>
      <w:r w:rsidR="00333A3A">
        <w:rPr>
          <w:rFonts w:ascii="Times New Roman" w:hAnsi="Times New Roman" w:cs="Times New Roman"/>
          <w:sz w:val="72"/>
          <w:szCs w:val="72"/>
        </w:rPr>
        <w:t>)-</w:t>
      </w:r>
      <w:r w:rsidR="00333A3A" w:rsidRPr="00FA7DE7">
        <w:t xml:space="preserve"> </w:t>
      </w:r>
      <w:r w:rsidR="00333A3A" w:rsidRPr="00FA7DE7">
        <w:rPr>
          <w:rFonts w:ascii="Times New Roman" w:hAnsi="Times New Roman" w:cs="Times New Roman"/>
          <w:b/>
          <w:sz w:val="72"/>
          <w:szCs w:val="72"/>
        </w:rPr>
        <w:t>Portabilidad Financiera</w:t>
      </w:r>
    </w:p>
    <w:p w14:paraId="207EDD71" w14:textId="3A7CF06E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44B97B9" w:rsidR="00C4642F" w:rsidRPr="00230F5A" w:rsidRDefault="00000000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asciiTheme="minorHAnsi" w:eastAsiaTheme="minorHAnsi" w:hAnsiTheme="minorHAnsi" w:cstheme="minorBidi"/>
          <w:noProof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left:0;text-align:left;margin-left:253.45pt;margin-top:2.9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5DC356C2" w14:textId="0DB11889" w:rsidR="00F4379D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5358" w:history="1">
            <w:r w:rsidR="00F4379D" w:rsidRPr="00352457">
              <w:rPr>
                <w:rStyle w:val="Hipervnculo"/>
                <w:noProof/>
              </w:rPr>
              <w:t>1.</w:t>
            </w:r>
            <w:r w:rsidR="00F4379D">
              <w:rPr>
                <w:rFonts w:cstheme="minorBidi"/>
                <w:noProof/>
                <w:kern w:val="2"/>
              </w:rPr>
              <w:tab/>
            </w:r>
            <w:r w:rsidR="00F4379D" w:rsidRPr="00352457">
              <w:rPr>
                <w:rStyle w:val="Hipervnculo"/>
                <w:noProof/>
              </w:rPr>
              <w:t>Definición de estructuras</w:t>
            </w:r>
            <w:r w:rsidR="00F4379D">
              <w:rPr>
                <w:noProof/>
                <w:webHidden/>
              </w:rPr>
              <w:tab/>
            </w:r>
            <w:r w:rsidR="00F4379D">
              <w:rPr>
                <w:noProof/>
                <w:webHidden/>
              </w:rPr>
              <w:fldChar w:fldCharType="begin"/>
            </w:r>
            <w:r w:rsidR="00F4379D">
              <w:rPr>
                <w:noProof/>
                <w:webHidden/>
              </w:rPr>
              <w:instrText xml:space="preserve"> PAGEREF _Toc152335358 \h </w:instrText>
            </w:r>
            <w:r w:rsidR="00F4379D">
              <w:rPr>
                <w:noProof/>
                <w:webHidden/>
              </w:rPr>
            </w:r>
            <w:r w:rsidR="00F4379D">
              <w:rPr>
                <w:noProof/>
                <w:webHidden/>
              </w:rPr>
              <w:fldChar w:fldCharType="separate"/>
            </w:r>
            <w:r w:rsidR="00F4379D">
              <w:rPr>
                <w:noProof/>
                <w:webHidden/>
              </w:rPr>
              <w:t>5</w:t>
            </w:r>
            <w:r w:rsidR="00F4379D">
              <w:rPr>
                <w:noProof/>
                <w:webHidden/>
              </w:rPr>
              <w:fldChar w:fldCharType="end"/>
            </w:r>
          </w:hyperlink>
        </w:p>
        <w:p w14:paraId="29E43016" w14:textId="2C745BE0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59" w:history="1">
            <w:r w:rsidRPr="00352457">
              <w:rPr>
                <w:rStyle w:val="Hipervnculo"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bCs/>
                <w:noProof/>
              </w:rPr>
              <w:t xml:space="preserve">Archivo de datos del emisor  </w:t>
            </w:r>
            <w:r w:rsidRPr="00352457">
              <w:rPr>
                <w:rStyle w:val="Hipervnculo"/>
                <w:noProof/>
              </w:rPr>
              <w:t>Manual Sistema de Información Bancos - Sistema Contable (cmfchile.cl)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8D24" w14:textId="790EF8FA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60" w:history="1">
            <w:r w:rsidRPr="00352457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Archivo Carátula/s del origen (Carátula de entrada)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6D0D" w14:textId="7C5A5503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61" w:history="1">
            <w:r w:rsidRPr="00352457">
              <w:rPr>
                <w:rStyle w:val="Hipervnculo"/>
                <w:bCs/>
                <w:noProof/>
              </w:rPr>
              <w:t>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bCs/>
                <w:noProof/>
              </w:rPr>
              <w:t>Archivo/s de control de datos del origen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76CC" w14:textId="6932CE69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62" w:history="1">
            <w:r w:rsidRPr="00352457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Archivo/s de datos del 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23951" w14:textId="7BC46F9E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63" w:history="1">
            <w:r w:rsidRPr="00352457">
              <w:rPr>
                <w:rStyle w:val="Hipervnculo"/>
                <w:noProof/>
              </w:rPr>
              <w:t>1.5.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Archivo de carátula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D9DA9" w14:textId="35ACE048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64" w:history="1">
            <w:r w:rsidRPr="00352457">
              <w:rPr>
                <w:rStyle w:val="Hipervnculo"/>
                <w:noProof/>
              </w:rPr>
              <w:t>1.6.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Archivo de Control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62FF1" w14:textId="2B945044" w:rsidR="00F4379D" w:rsidRDefault="00F4379D">
          <w:pPr>
            <w:pStyle w:val="TDC1"/>
            <w:rPr>
              <w:rFonts w:cstheme="minorBidi"/>
              <w:noProof/>
              <w:kern w:val="2"/>
            </w:rPr>
          </w:pPr>
          <w:hyperlink w:anchor="_Toc152335365" w:history="1">
            <w:r w:rsidRPr="00352457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F854" w14:textId="71110FF6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66" w:history="1">
            <w:r w:rsidRPr="00352457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8AF2B" w14:textId="71494C7A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67" w:history="1">
            <w:r w:rsidRPr="00352457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4D9D1" w14:textId="37CF86E1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68" w:history="1">
            <w:r w:rsidRPr="00352457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EE8E" w14:textId="35FCB9BD" w:rsidR="00F4379D" w:rsidRDefault="00F4379D">
          <w:pPr>
            <w:pStyle w:val="TDC1"/>
            <w:rPr>
              <w:rFonts w:cstheme="minorBidi"/>
              <w:noProof/>
              <w:kern w:val="2"/>
            </w:rPr>
          </w:pPr>
          <w:hyperlink w:anchor="_Toc152335369" w:history="1">
            <w:r w:rsidRPr="00352457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Construyendo la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B04E" w14:textId="5648A998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70" w:history="1">
            <w:r w:rsidRPr="00352457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Formato de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5769" w14:textId="188DB0C7" w:rsidR="00F4379D" w:rsidRDefault="00F4379D">
          <w:pPr>
            <w:pStyle w:val="TDC1"/>
            <w:rPr>
              <w:rFonts w:cstheme="minorBidi"/>
              <w:noProof/>
              <w:kern w:val="2"/>
            </w:rPr>
          </w:pPr>
          <w:hyperlink w:anchor="_Toc152335371" w:history="1">
            <w:r w:rsidRPr="00352457">
              <w:rPr>
                <w:rStyle w:val="Hipervnculo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Definición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E1E08" w14:textId="756BAC24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72" w:history="1">
            <w:r w:rsidRPr="00352457">
              <w:rPr>
                <w:rStyle w:val="Hipervnculo"/>
                <w:noProof/>
              </w:rPr>
              <w:t>4.1.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Archivos de entrada a SINACOFI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2C5F0" w14:textId="46D81DE4" w:rsidR="00F4379D" w:rsidRDefault="00F4379D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73" w:history="1">
            <w:r w:rsidRPr="00352457">
              <w:rPr>
                <w:rStyle w:val="Hipervnculo"/>
                <w:noProof/>
              </w:rPr>
              <w:t>4.1.1.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Archivo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6866" w14:textId="4E50C83D" w:rsidR="00F4379D" w:rsidRDefault="00F4379D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74" w:history="1">
            <w:r w:rsidRPr="00352457">
              <w:rPr>
                <w:rStyle w:val="Hipervnculo"/>
                <w:noProof/>
              </w:rPr>
              <w:t>4.1.2.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CD3A" w14:textId="4C79FB4C" w:rsidR="00F4379D" w:rsidRDefault="00F4379D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75" w:history="1">
            <w:r w:rsidRPr="00352457">
              <w:rPr>
                <w:rStyle w:val="Hipervnculo"/>
                <w:noProof/>
              </w:rPr>
              <w:t>4.1.3.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AD814" w14:textId="5802F762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76" w:history="1">
            <w:r w:rsidRPr="00352457">
              <w:rPr>
                <w:rStyle w:val="Hipervnculo"/>
                <w:noProof/>
              </w:rPr>
              <w:t>4.2.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Archivo de salida a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03EF8" w14:textId="6EC1FC68" w:rsidR="00F4379D" w:rsidRDefault="00F4379D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77" w:history="1">
            <w:r w:rsidRPr="00352457">
              <w:rPr>
                <w:rStyle w:val="Hipervnculo"/>
                <w:noProof/>
              </w:rPr>
              <w:t>4.2.1.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CA9C6" w14:textId="468E87BF" w:rsidR="00F4379D" w:rsidRDefault="00F4379D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78" w:history="1">
            <w:r w:rsidRPr="00352457">
              <w:rPr>
                <w:rStyle w:val="Hipervnculo"/>
                <w:noProof/>
              </w:rPr>
              <w:t>4.2.2.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Archivo Carátula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A1088" w14:textId="2DF91B73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79" w:history="1">
            <w:r w:rsidRPr="00352457">
              <w:rPr>
                <w:rStyle w:val="Hipervnculo"/>
                <w:noProof/>
              </w:rPr>
              <w:t>4.3.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Definición de correlativo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9180F" w14:textId="0AD6CEEC" w:rsidR="00F4379D" w:rsidRDefault="00F4379D">
          <w:pPr>
            <w:pStyle w:val="TDC1"/>
            <w:rPr>
              <w:rFonts w:cstheme="minorBidi"/>
              <w:noProof/>
              <w:kern w:val="2"/>
            </w:rPr>
          </w:pPr>
          <w:hyperlink w:anchor="_Toc152335380" w:history="1">
            <w:r w:rsidRPr="00352457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Definición del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CCB71" w14:textId="637ABB4D" w:rsidR="00F4379D" w:rsidRDefault="00F4379D">
          <w:pPr>
            <w:pStyle w:val="TDC1"/>
            <w:rPr>
              <w:rFonts w:cstheme="minorBidi"/>
              <w:noProof/>
              <w:kern w:val="2"/>
            </w:rPr>
          </w:pPr>
          <w:hyperlink w:anchor="_Toc152335381" w:history="1">
            <w:r w:rsidRPr="00352457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59FA5" w14:textId="6E325FD3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82" w:history="1">
            <w:r w:rsidRPr="00352457">
              <w:rPr>
                <w:rStyle w:val="Hipervnculo"/>
                <w:noProof/>
              </w:rPr>
              <w:t>6.1.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Aviso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3E81" w14:textId="65CB7752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83" w:history="1">
            <w:r w:rsidRPr="00352457">
              <w:rPr>
                <w:rStyle w:val="Hipervnculo"/>
                <w:noProof/>
              </w:rPr>
              <w:t>6.2.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B23B" w14:textId="4EB4C1D4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84" w:history="1">
            <w:r w:rsidRPr="00352457">
              <w:rPr>
                <w:rStyle w:val="Hipervnculo"/>
                <w:noProof/>
              </w:rPr>
              <w:t>6.3.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5355" w14:textId="3A957F70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85" w:history="1">
            <w:r w:rsidRPr="00352457">
              <w:rPr>
                <w:rStyle w:val="Hipervnculo"/>
                <w:noProof/>
              </w:rPr>
              <w:t>6.4.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Resultado RES.DET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FABCF" w14:textId="272840E0" w:rsidR="00F4379D" w:rsidRDefault="00F4379D">
          <w:pPr>
            <w:pStyle w:val="TDC1"/>
            <w:rPr>
              <w:rFonts w:cstheme="minorBidi"/>
              <w:noProof/>
              <w:kern w:val="2"/>
            </w:rPr>
          </w:pPr>
          <w:hyperlink w:anchor="_Toc152335386" w:history="1">
            <w:r w:rsidRPr="00352457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Definir el estructura y nombre para cada archivo de 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0C6C" w14:textId="4619D4E6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87" w:history="1">
            <w:r w:rsidRPr="00352457">
              <w:rPr>
                <w:rStyle w:val="Hipervnculo"/>
                <w:noProof/>
              </w:rPr>
              <w:t>7.1.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7E79" w14:textId="60FF0F5A" w:rsidR="00F4379D" w:rsidRDefault="00F4379D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88" w:history="1">
            <w:r w:rsidRPr="00352457">
              <w:rPr>
                <w:rStyle w:val="Hipervnculo"/>
                <w:noProof/>
              </w:rPr>
              <w:t>7.1.1.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Archivo notificado (CMF):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CFE3" w14:textId="6B098345" w:rsidR="00F4379D" w:rsidRDefault="00F4379D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89" w:history="1">
            <w:r w:rsidRPr="00352457">
              <w:rPr>
                <w:rStyle w:val="Hipervnculo"/>
                <w:noProof/>
              </w:rPr>
              <w:t>7.1.2.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Archivo aviso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E878" w14:textId="4173750D" w:rsidR="00F4379D" w:rsidRDefault="00F4379D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90" w:history="1">
            <w:r w:rsidRPr="00352457">
              <w:rPr>
                <w:rStyle w:val="Hipervnculo"/>
                <w:noProof/>
              </w:rPr>
              <w:t>7.1.3.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Archivo resultado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157D" w14:textId="1B8634F9" w:rsidR="00F4379D" w:rsidRDefault="00F4379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5391" w:history="1">
            <w:r w:rsidRPr="00352457">
              <w:rPr>
                <w:rStyle w:val="Hipervnculo"/>
                <w:noProof/>
              </w:rPr>
              <w:t>7.2.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Definición de nombres: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4AB5" w14:textId="75B037A1" w:rsidR="00F4379D" w:rsidRDefault="00F4379D">
          <w:pPr>
            <w:pStyle w:val="TDC1"/>
            <w:rPr>
              <w:rFonts w:cstheme="minorBidi"/>
              <w:noProof/>
              <w:kern w:val="2"/>
            </w:rPr>
          </w:pPr>
          <w:hyperlink w:anchor="_Toc152335392" w:history="1">
            <w:r w:rsidRPr="00352457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  <w:kern w:val="2"/>
              </w:rPr>
              <w:tab/>
            </w:r>
            <w:r w:rsidRPr="00352457">
              <w:rPr>
                <w:rStyle w:val="Hipervnculo"/>
                <w:noProof/>
              </w:rPr>
              <w:t>Datos sensibles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E1CD" w14:textId="4945C39E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5068F71A" w:rsidR="00C36169" w:rsidRPr="00230F5A" w:rsidRDefault="000E3616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E23</w:t>
            </w:r>
          </w:p>
        </w:tc>
        <w:tc>
          <w:tcPr>
            <w:tcW w:w="1342" w:type="dxa"/>
          </w:tcPr>
          <w:p w14:paraId="22F848E4" w14:textId="4F891744" w:rsidR="00C36169" w:rsidRPr="00230F5A" w:rsidRDefault="000E3616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08B2B48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7C4F490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1B53E39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0B0A0AF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266BA79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75E676B9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26B12BB5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4FDB2F4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03D65082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4AC50825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5D41586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708C9BC9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5D751AA9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439F9DC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25658B59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535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535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p w14:paraId="7D2B0C26" w14:textId="77777777" w:rsidR="000F012A" w:rsidRPr="00230F5A" w:rsidRDefault="000F012A" w:rsidP="004C450B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</w:p>
    <w:p w14:paraId="09F47BF1" w14:textId="77777777" w:rsidR="000E3616" w:rsidRPr="00364FE2" w:rsidRDefault="000E3616" w:rsidP="000E3616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9129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328"/>
      </w:tblGrid>
      <w:tr w:rsidR="000E3616" w:rsidRPr="00364FE2" w14:paraId="31592EA7" w14:textId="77777777" w:rsidTr="00834031">
        <w:trPr>
          <w:trHeight w:val="244"/>
        </w:trPr>
        <w:tc>
          <w:tcPr>
            <w:tcW w:w="1414" w:type="dxa"/>
          </w:tcPr>
          <w:p w14:paraId="03438D38" w14:textId="77777777" w:rsidR="000E3616" w:rsidRPr="00364FE2" w:rsidRDefault="000E3616" w:rsidP="0083403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18D4774" w14:textId="77777777" w:rsidR="000E3616" w:rsidRPr="00364FE2" w:rsidRDefault="000E3616" w:rsidP="0083403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3FB0A21" w14:textId="77777777" w:rsidR="000E3616" w:rsidRPr="00364FE2" w:rsidRDefault="000E3616" w:rsidP="00834031">
            <w:pPr>
              <w:pStyle w:val="TableParagraph"/>
              <w:spacing w:line="224" w:lineRule="exact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Código de la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institución</w:t>
            </w:r>
            <w:proofErr w:type="spellEnd"/>
          </w:p>
        </w:tc>
        <w:tc>
          <w:tcPr>
            <w:tcW w:w="2328" w:type="dxa"/>
          </w:tcPr>
          <w:p w14:paraId="40C06E6D" w14:textId="77777777" w:rsidR="000E3616" w:rsidRPr="00364FE2" w:rsidRDefault="000E3616" w:rsidP="0083403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9(4)</w:t>
            </w:r>
          </w:p>
        </w:tc>
      </w:tr>
      <w:tr w:rsidR="000E3616" w:rsidRPr="00364FE2" w14:paraId="2FA6E30E" w14:textId="77777777" w:rsidTr="00834031">
        <w:trPr>
          <w:trHeight w:val="241"/>
        </w:trPr>
        <w:tc>
          <w:tcPr>
            <w:tcW w:w="1414" w:type="dxa"/>
          </w:tcPr>
          <w:p w14:paraId="455F9B74" w14:textId="77777777" w:rsidR="000E3616" w:rsidRPr="00364FE2" w:rsidRDefault="000E3616" w:rsidP="0083403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FDB825C" w14:textId="77777777" w:rsidR="000E3616" w:rsidRPr="00364FE2" w:rsidRDefault="000E3616" w:rsidP="0083403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324FFBB" w14:textId="77777777" w:rsidR="000E3616" w:rsidRPr="00364FE2" w:rsidRDefault="000E3616" w:rsidP="0083403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0281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028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sz w:val="20"/>
              </w:rPr>
              <w:t>del</w:t>
            </w:r>
            <w:r w:rsidRPr="00F4028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0281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328" w:type="dxa"/>
          </w:tcPr>
          <w:p w14:paraId="5D736998" w14:textId="77777777" w:rsidR="000E3616" w:rsidRPr="00364FE2" w:rsidRDefault="000E3616" w:rsidP="0083403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3)</w:t>
            </w:r>
          </w:p>
        </w:tc>
      </w:tr>
      <w:tr w:rsidR="000E3616" w:rsidRPr="00364FE2" w14:paraId="53FD79D5" w14:textId="77777777" w:rsidTr="00834031">
        <w:trPr>
          <w:trHeight w:val="245"/>
        </w:trPr>
        <w:tc>
          <w:tcPr>
            <w:tcW w:w="1414" w:type="dxa"/>
          </w:tcPr>
          <w:p w14:paraId="30616D13" w14:textId="77777777" w:rsidR="000E3616" w:rsidRPr="00364FE2" w:rsidRDefault="000E3616" w:rsidP="0083403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4A23557" w14:textId="77777777" w:rsidR="000E3616" w:rsidRPr="00364FE2" w:rsidRDefault="000E3616" w:rsidP="0083403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DE5105C" w14:textId="77777777" w:rsidR="000E3616" w:rsidRPr="00364FE2" w:rsidRDefault="000E3616" w:rsidP="0083403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0281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328" w:type="dxa"/>
          </w:tcPr>
          <w:p w14:paraId="57B19DBE" w14:textId="77777777" w:rsidR="000E3616" w:rsidRPr="00364FE2" w:rsidRDefault="000E3616" w:rsidP="0083403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P(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06)    AAAAMM</w:t>
            </w:r>
          </w:p>
        </w:tc>
      </w:tr>
      <w:tr w:rsidR="000E3616" w:rsidRPr="00364FE2" w14:paraId="5B5ED72D" w14:textId="77777777" w:rsidTr="00834031">
        <w:trPr>
          <w:trHeight w:val="242"/>
        </w:trPr>
        <w:tc>
          <w:tcPr>
            <w:tcW w:w="1414" w:type="dxa"/>
          </w:tcPr>
          <w:p w14:paraId="3E37CB3A" w14:textId="77777777" w:rsidR="000E3616" w:rsidRPr="00364FE2" w:rsidRDefault="000E3616" w:rsidP="0083403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D7C4AA8" w14:textId="77777777" w:rsidR="000E3616" w:rsidRPr="00364FE2" w:rsidRDefault="000E3616" w:rsidP="0083403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4490006" w14:textId="77777777" w:rsidR="000E3616" w:rsidRPr="00364FE2" w:rsidRDefault="000E3616" w:rsidP="0083403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Filler </w:t>
            </w:r>
          </w:p>
        </w:tc>
        <w:tc>
          <w:tcPr>
            <w:tcW w:w="2328" w:type="dxa"/>
          </w:tcPr>
          <w:p w14:paraId="1F92BCB9" w14:textId="77777777" w:rsidR="000E3616" w:rsidRPr="00364FE2" w:rsidRDefault="000E3616" w:rsidP="0083403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53)</w:t>
            </w:r>
          </w:p>
        </w:tc>
      </w:tr>
    </w:tbl>
    <w:p w14:paraId="6071CE9C" w14:textId="77777777" w:rsidR="000E3616" w:rsidRPr="00364FE2" w:rsidRDefault="000E3616" w:rsidP="000E3616">
      <w:pPr>
        <w:pStyle w:val="Textoindependiente"/>
        <w:rPr>
          <w:rFonts w:ascii="Times New Roman" w:hAnsi="Times New Roman" w:cs="Times New Roman"/>
          <w:sz w:val="24"/>
        </w:rPr>
      </w:pPr>
      <w:r w:rsidRPr="00364FE2">
        <w:rPr>
          <w:rFonts w:ascii="Times New Roman" w:hAnsi="Times New Roman" w:cs="Times New Roman"/>
          <w:sz w:val="24"/>
        </w:rPr>
        <w:t xml:space="preserve">   </w:t>
      </w:r>
      <w:r w:rsidRPr="00364FE2">
        <w:rPr>
          <w:rFonts w:ascii="Times New Roman" w:hAnsi="Times New Roman" w:cs="Times New Roman"/>
        </w:rPr>
        <w:t>Largo</w:t>
      </w:r>
      <w:r w:rsidRPr="00364FE2">
        <w:rPr>
          <w:rFonts w:ascii="Times New Roman" w:hAnsi="Times New Roman" w:cs="Times New Roman"/>
          <w:spacing w:val="-5"/>
        </w:rPr>
        <w:t xml:space="preserve"> </w:t>
      </w:r>
      <w:r w:rsidRPr="00364FE2">
        <w:rPr>
          <w:rFonts w:ascii="Times New Roman" w:hAnsi="Times New Roman" w:cs="Times New Roman"/>
        </w:rPr>
        <w:t>del</w:t>
      </w:r>
      <w:r w:rsidRPr="00364FE2">
        <w:rPr>
          <w:rFonts w:ascii="Times New Roman" w:hAnsi="Times New Roman" w:cs="Times New Roman"/>
          <w:spacing w:val="-1"/>
        </w:rPr>
        <w:t xml:space="preserve"> </w:t>
      </w:r>
      <w:r w:rsidRPr="00364FE2">
        <w:rPr>
          <w:rFonts w:ascii="Times New Roman" w:hAnsi="Times New Roman" w:cs="Times New Roman"/>
        </w:rPr>
        <w:t>registro:</w:t>
      </w:r>
      <w:r w:rsidRPr="00364FE2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66</w:t>
      </w:r>
      <w:r w:rsidRPr="00364FE2">
        <w:rPr>
          <w:rFonts w:ascii="Times New Roman" w:hAnsi="Times New Roman" w:cs="Times New Roman"/>
          <w:spacing w:val="-1"/>
        </w:rPr>
        <w:t xml:space="preserve"> </w:t>
      </w:r>
      <w:r w:rsidRPr="00364FE2">
        <w:rPr>
          <w:rFonts w:ascii="Times New Roman" w:hAnsi="Times New Roman" w:cs="Times New Roman"/>
        </w:rPr>
        <w:t>bytes</w:t>
      </w:r>
    </w:p>
    <w:p w14:paraId="09101AC8" w14:textId="77777777" w:rsidR="000E3616" w:rsidRPr="00364FE2" w:rsidRDefault="000E3616" w:rsidP="000E3616">
      <w:pPr>
        <w:pStyle w:val="Textoindependiente"/>
        <w:rPr>
          <w:rFonts w:ascii="Times New Roman" w:hAnsi="Times New Roman" w:cs="Times New Roman"/>
          <w:i/>
        </w:rPr>
      </w:pPr>
    </w:p>
    <w:p w14:paraId="49E0118B" w14:textId="77777777" w:rsidR="000E3616" w:rsidRPr="00364FE2" w:rsidRDefault="000E3616" w:rsidP="000E3616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364FE2">
        <w:rPr>
          <w:rFonts w:ascii="Times New Roman" w:hAnsi="Times New Roman" w:cs="Times New Roman"/>
          <w:i/>
          <w:sz w:val="20"/>
        </w:rPr>
        <w:t xml:space="preserve">    Registro de datos:</w:t>
      </w:r>
      <w:r>
        <w:rPr>
          <w:rFonts w:ascii="Times New Roman" w:hAnsi="Times New Roman" w:cs="Times New Roman"/>
          <w:i/>
          <w:sz w:val="20"/>
        </w:rPr>
        <w:t xml:space="preserve"> 01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0E3616" w:rsidRPr="00364FE2" w14:paraId="71F8EA32" w14:textId="77777777" w:rsidTr="00834031">
        <w:trPr>
          <w:trHeight w:val="244"/>
        </w:trPr>
        <w:tc>
          <w:tcPr>
            <w:tcW w:w="1414" w:type="dxa"/>
          </w:tcPr>
          <w:p w14:paraId="340DE5C0" w14:textId="77777777" w:rsidR="000E3616" w:rsidRPr="00364FE2" w:rsidRDefault="000E3616" w:rsidP="0083403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1433D1F1" w14:textId="77777777" w:rsidR="000E3616" w:rsidRPr="00364FE2" w:rsidRDefault="000E3616" w:rsidP="0083403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309C034" w14:textId="77777777" w:rsidR="000E3616" w:rsidRPr="00364FE2" w:rsidRDefault="000E3616" w:rsidP="0083403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Tipo de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481F4077" w14:textId="77777777" w:rsidR="000E3616" w:rsidRPr="00364FE2" w:rsidRDefault="000E3616" w:rsidP="0083403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0E3616" w:rsidRPr="00364FE2" w14:paraId="503A3DD8" w14:textId="77777777" w:rsidTr="00834031">
        <w:trPr>
          <w:trHeight w:val="242"/>
        </w:trPr>
        <w:tc>
          <w:tcPr>
            <w:tcW w:w="1414" w:type="dxa"/>
          </w:tcPr>
          <w:p w14:paraId="753D7F9D" w14:textId="77777777" w:rsidR="000E3616" w:rsidRPr="00364FE2" w:rsidRDefault="000E3616" w:rsidP="0083403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5355A930" w14:textId="77777777" w:rsidR="000E3616" w:rsidRPr="00364FE2" w:rsidRDefault="000E3616" w:rsidP="0083403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84879B8" w14:textId="77777777" w:rsidR="000E3616" w:rsidRPr="00364FE2" w:rsidRDefault="000E3616" w:rsidP="0083403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Tipo de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cliente</w:t>
            </w:r>
            <w:proofErr w:type="spellEnd"/>
          </w:p>
        </w:tc>
        <w:tc>
          <w:tcPr>
            <w:tcW w:w="2549" w:type="dxa"/>
          </w:tcPr>
          <w:p w14:paraId="2F72552C" w14:textId="77777777" w:rsidR="000E3616" w:rsidRPr="00364FE2" w:rsidRDefault="000E3616" w:rsidP="0083403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0E3616" w:rsidRPr="00364FE2" w14:paraId="26BE688B" w14:textId="77777777" w:rsidTr="00834031">
        <w:trPr>
          <w:trHeight w:val="242"/>
        </w:trPr>
        <w:tc>
          <w:tcPr>
            <w:tcW w:w="1414" w:type="dxa"/>
          </w:tcPr>
          <w:p w14:paraId="65635E89" w14:textId="77777777" w:rsidR="000E3616" w:rsidRPr="00364FE2" w:rsidRDefault="000E3616" w:rsidP="0083403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302E8A28" w14:textId="77777777" w:rsidR="000E3616" w:rsidRPr="00364FE2" w:rsidRDefault="000E3616" w:rsidP="0083403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476F8F3" w14:textId="77777777" w:rsidR="000E3616" w:rsidRPr="00364FE2" w:rsidRDefault="000E3616" w:rsidP="0083403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lang w:val="es-CL"/>
              </w:rPr>
              <w:t>Solicitudes de portabilidad ingresadas</w:t>
            </w:r>
          </w:p>
        </w:tc>
        <w:tc>
          <w:tcPr>
            <w:tcW w:w="2549" w:type="dxa"/>
          </w:tcPr>
          <w:p w14:paraId="633942A4" w14:textId="77777777" w:rsidR="000E3616" w:rsidRPr="00364FE2" w:rsidRDefault="000E3616" w:rsidP="00834031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9(14)</w:t>
            </w:r>
          </w:p>
        </w:tc>
      </w:tr>
      <w:tr w:rsidR="000E3616" w:rsidRPr="00364FE2" w14:paraId="434C32A9" w14:textId="77777777" w:rsidTr="00834031">
        <w:trPr>
          <w:trHeight w:val="244"/>
        </w:trPr>
        <w:tc>
          <w:tcPr>
            <w:tcW w:w="1414" w:type="dxa"/>
          </w:tcPr>
          <w:p w14:paraId="71BD639A" w14:textId="77777777" w:rsidR="000E3616" w:rsidRPr="00364FE2" w:rsidRDefault="000E3616" w:rsidP="00834031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09A2F340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B5A8BBB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Estado de la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solicitud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portabilidad</w:t>
            </w:r>
            <w:proofErr w:type="spellEnd"/>
          </w:p>
        </w:tc>
        <w:tc>
          <w:tcPr>
            <w:tcW w:w="2549" w:type="dxa"/>
          </w:tcPr>
          <w:p w14:paraId="6BAF6896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0E3616" w:rsidRPr="00364FE2" w14:paraId="3411552F" w14:textId="77777777" w:rsidTr="00834031">
        <w:trPr>
          <w:trHeight w:val="244"/>
        </w:trPr>
        <w:tc>
          <w:tcPr>
            <w:tcW w:w="1414" w:type="dxa"/>
          </w:tcPr>
          <w:p w14:paraId="5D405416" w14:textId="77777777" w:rsidR="000E3616" w:rsidRPr="00364FE2" w:rsidRDefault="000E3616" w:rsidP="00834031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07E6AFE7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</w:p>
        </w:tc>
        <w:tc>
          <w:tcPr>
            <w:tcW w:w="5389" w:type="dxa"/>
          </w:tcPr>
          <w:p w14:paraId="37F6F793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Tipo de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solicitud</w:t>
            </w:r>
            <w:proofErr w:type="spellEnd"/>
          </w:p>
        </w:tc>
        <w:tc>
          <w:tcPr>
            <w:tcW w:w="2549" w:type="dxa"/>
          </w:tcPr>
          <w:p w14:paraId="1884A742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0E3616" w:rsidRPr="00364FE2" w14:paraId="10DEC0C0" w14:textId="77777777" w:rsidTr="00834031">
        <w:trPr>
          <w:trHeight w:val="244"/>
        </w:trPr>
        <w:tc>
          <w:tcPr>
            <w:tcW w:w="1414" w:type="dxa"/>
          </w:tcPr>
          <w:p w14:paraId="17FDCD7C" w14:textId="77777777" w:rsidR="000E3616" w:rsidRPr="00364FE2" w:rsidRDefault="000E3616" w:rsidP="00834031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7EC0C69D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</w:p>
        </w:tc>
        <w:tc>
          <w:tcPr>
            <w:tcW w:w="5389" w:type="dxa"/>
          </w:tcPr>
          <w:p w14:paraId="44907A8F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Solicitudes de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portabilidad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tramitadas</w:t>
            </w:r>
            <w:proofErr w:type="spellEnd"/>
          </w:p>
        </w:tc>
        <w:tc>
          <w:tcPr>
            <w:tcW w:w="2549" w:type="dxa"/>
          </w:tcPr>
          <w:p w14:paraId="75BA8DCC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0E3616" w:rsidRPr="00364FE2" w14:paraId="463BC2FF" w14:textId="77777777" w:rsidTr="00834031">
        <w:trPr>
          <w:trHeight w:val="244"/>
        </w:trPr>
        <w:tc>
          <w:tcPr>
            <w:tcW w:w="1414" w:type="dxa"/>
          </w:tcPr>
          <w:p w14:paraId="4C95401E" w14:textId="77777777" w:rsidR="000E3616" w:rsidRPr="00364FE2" w:rsidRDefault="000E3616" w:rsidP="00834031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14C9ABD9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</w:p>
        </w:tc>
        <w:tc>
          <w:tcPr>
            <w:tcW w:w="5389" w:type="dxa"/>
          </w:tcPr>
          <w:p w14:paraId="17D25B5B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7C077C62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30)</w:t>
            </w:r>
          </w:p>
        </w:tc>
      </w:tr>
    </w:tbl>
    <w:p w14:paraId="7DB4932A" w14:textId="77777777" w:rsidR="000E3616" w:rsidRDefault="000E3616" w:rsidP="000E3616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364FE2">
        <w:rPr>
          <w:rFonts w:ascii="Times New Roman" w:hAnsi="Times New Roman" w:cs="Times New Roman"/>
        </w:rPr>
        <w:t>Longitud</w:t>
      </w:r>
      <w:r w:rsidRPr="00364FE2">
        <w:rPr>
          <w:rFonts w:ascii="Times New Roman" w:hAnsi="Times New Roman" w:cs="Times New Roman"/>
          <w:spacing w:val="-3"/>
        </w:rPr>
        <w:t xml:space="preserve"> </w:t>
      </w:r>
      <w:r w:rsidRPr="00364FE2">
        <w:rPr>
          <w:rFonts w:ascii="Times New Roman" w:hAnsi="Times New Roman" w:cs="Times New Roman"/>
        </w:rPr>
        <w:t>Total</w:t>
      </w:r>
      <w:r w:rsidRPr="00364FE2">
        <w:rPr>
          <w:rFonts w:ascii="Times New Roman" w:hAnsi="Times New Roman" w:cs="Times New Roman"/>
          <w:spacing w:val="-2"/>
        </w:rPr>
        <w:t xml:space="preserve"> </w:t>
      </w:r>
      <w:r w:rsidRPr="00364FE2">
        <w:rPr>
          <w:rFonts w:ascii="Times New Roman" w:hAnsi="Times New Roman" w:cs="Times New Roman"/>
        </w:rPr>
        <w:t>del</w:t>
      </w:r>
      <w:r w:rsidRPr="00364FE2">
        <w:rPr>
          <w:rFonts w:ascii="Times New Roman" w:hAnsi="Times New Roman" w:cs="Times New Roman"/>
          <w:spacing w:val="-2"/>
        </w:rPr>
        <w:t xml:space="preserve"> </w:t>
      </w:r>
      <w:r w:rsidRPr="00364FE2">
        <w:rPr>
          <w:rFonts w:ascii="Times New Roman" w:hAnsi="Times New Roman" w:cs="Times New Roman"/>
        </w:rPr>
        <w:t>registro:</w:t>
      </w:r>
      <w:r w:rsidRPr="00364FE2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66 </w:t>
      </w:r>
      <w:r w:rsidRPr="00364FE2">
        <w:rPr>
          <w:rFonts w:ascii="Times New Roman" w:hAnsi="Times New Roman" w:cs="Times New Roman"/>
        </w:rPr>
        <w:t>Bytes</w:t>
      </w:r>
    </w:p>
    <w:p w14:paraId="137EACFE" w14:textId="77777777" w:rsidR="000E3616" w:rsidRDefault="000E3616" w:rsidP="000E3616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7DBF5420" w14:textId="77777777" w:rsidR="000E3616" w:rsidRDefault="000E3616" w:rsidP="000E3616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300B573F" w14:textId="77777777" w:rsidR="000E3616" w:rsidRDefault="000E3616" w:rsidP="000E3616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3E1EDD09" w14:textId="77777777" w:rsidR="000E3616" w:rsidRPr="00364FE2" w:rsidRDefault="000E3616" w:rsidP="000E3616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364FE2">
        <w:rPr>
          <w:rFonts w:ascii="Times New Roman" w:hAnsi="Times New Roman" w:cs="Times New Roman"/>
          <w:i/>
          <w:sz w:val="20"/>
        </w:rPr>
        <w:t xml:space="preserve">    Registro de datos:</w:t>
      </w:r>
      <w:r>
        <w:rPr>
          <w:rFonts w:ascii="Times New Roman" w:hAnsi="Times New Roman" w:cs="Times New Roman"/>
          <w:i/>
          <w:sz w:val="20"/>
        </w:rPr>
        <w:t xml:space="preserve"> 02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0E3616" w:rsidRPr="00364FE2" w14:paraId="20C0E90E" w14:textId="77777777" w:rsidTr="00834031">
        <w:trPr>
          <w:trHeight w:val="244"/>
        </w:trPr>
        <w:tc>
          <w:tcPr>
            <w:tcW w:w="1414" w:type="dxa"/>
          </w:tcPr>
          <w:p w14:paraId="4112713F" w14:textId="77777777" w:rsidR="000E3616" w:rsidRPr="00364FE2" w:rsidRDefault="000E3616" w:rsidP="0083403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7B8F4298" w14:textId="77777777" w:rsidR="000E3616" w:rsidRPr="00364FE2" w:rsidRDefault="000E3616" w:rsidP="0083403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1FAB0B6" w14:textId="77777777" w:rsidR="000E3616" w:rsidRPr="00364FE2" w:rsidRDefault="000E3616" w:rsidP="0083403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Tipo de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495A1ABF" w14:textId="77777777" w:rsidR="000E3616" w:rsidRPr="00364FE2" w:rsidRDefault="000E3616" w:rsidP="0083403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0E3616" w:rsidRPr="00364FE2" w14:paraId="448ABD90" w14:textId="77777777" w:rsidTr="00834031">
        <w:trPr>
          <w:trHeight w:val="242"/>
        </w:trPr>
        <w:tc>
          <w:tcPr>
            <w:tcW w:w="1414" w:type="dxa"/>
          </w:tcPr>
          <w:p w14:paraId="23B9857F" w14:textId="77777777" w:rsidR="000E3616" w:rsidRPr="00364FE2" w:rsidRDefault="000E3616" w:rsidP="0083403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1F431096" w14:textId="77777777" w:rsidR="000E3616" w:rsidRPr="00364FE2" w:rsidRDefault="000E3616" w:rsidP="0083403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AE00DDA" w14:textId="77777777" w:rsidR="000E3616" w:rsidRPr="00364FE2" w:rsidRDefault="000E3616" w:rsidP="0083403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Número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ingreso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solicitud</w:t>
            </w:r>
            <w:proofErr w:type="spellEnd"/>
          </w:p>
        </w:tc>
        <w:tc>
          <w:tcPr>
            <w:tcW w:w="2549" w:type="dxa"/>
          </w:tcPr>
          <w:p w14:paraId="3080495A" w14:textId="77777777" w:rsidR="000E3616" w:rsidRPr="00364FE2" w:rsidRDefault="000E3616" w:rsidP="0083403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30)</w:t>
            </w:r>
          </w:p>
        </w:tc>
      </w:tr>
      <w:tr w:rsidR="000E3616" w:rsidRPr="00364FE2" w14:paraId="2B774443" w14:textId="77777777" w:rsidTr="00834031">
        <w:trPr>
          <w:trHeight w:val="242"/>
        </w:trPr>
        <w:tc>
          <w:tcPr>
            <w:tcW w:w="1414" w:type="dxa"/>
          </w:tcPr>
          <w:p w14:paraId="19971C2D" w14:textId="77777777" w:rsidR="000E3616" w:rsidRPr="00364FE2" w:rsidRDefault="000E3616" w:rsidP="0083403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55209C2D" w14:textId="77777777" w:rsidR="000E3616" w:rsidRPr="00364FE2" w:rsidRDefault="000E3616" w:rsidP="0083403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F143C2B" w14:textId="77777777" w:rsidR="000E3616" w:rsidRPr="00364FE2" w:rsidRDefault="000E3616" w:rsidP="0083403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lang w:val="es-CL"/>
              </w:rPr>
              <w:t>Rut del cliente</w:t>
            </w:r>
          </w:p>
        </w:tc>
        <w:tc>
          <w:tcPr>
            <w:tcW w:w="2549" w:type="dxa"/>
          </w:tcPr>
          <w:p w14:paraId="265524F3" w14:textId="77777777" w:rsidR="000E3616" w:rsidRPr="00364FE2" w:rsidRDefault="000E3616" w:rsidP="0083403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R(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9)VX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(01)</w:t>
            </w:r>
          </w:p>
        </w:tc>
      </w:tr>
      <w:tr w:rsidR="000E3616" w:rsidRPr="00364FE2" w14:paraId="50174E92" w14:textId="77777777" w:rsidTr="00834031">
        <w:trPr>
          <w:trHeight w:val="244"/>
        </w:trPr>
        <w:tc>
          <w:tcPr>
            <w:tcW w:w="1414" w:type="dxa"/>
          </w:tcPr>
          <w:p w14:paraId="19828AD8" w14:textId="77777777" w:rsidR="000E3616" w:rsidRPr="00364FE2" w:rsidRDefault="000E3616" w:rsidP="00834031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40154567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B145E75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Tipo de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</w:tcPr>
          <w:p w14:paraId="27786068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0E3616" w:rsidRPr="00364FE2" w14:paraId="28E3C685" w14:textId="77777777" w:rsidTr="00834031">
        <w:trPr>
          <w:trHeight w:val="244"/>
        </w:trPr>
        <w:tc>
          <w:tcPr>
            <w:tcW w:w="1414" w:type="dxa"/>
          </w:tcPr>
          <w:p w14:paraId="292E1A3F" w14:textId="77777777" w:rsidR="000E3616" w:rsidRPr="00364FE2" w:rsidRDefault="000E3616" w:rsidP="00834031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68B1A93E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</w:p>
        </w:tc>
        <w:tc>
          <w:tcPr>
            <w:tcW w:w="5389" w:type="dxa"/>
          </w:tcPr>
          <w:p w14:paraId="02B69EDF" w14:textId="77777777" w:rsidR="000E3616" w:rsidRPr="00364FE2" w:rsidRDefault="000E3616" w:rsidP="00834031">
            <w:pPr>
              <w:pStyle w:val="TableParagraph"/>
              <w:spacing w:before="2" w:line="222" w:lineRule="exact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Proveedor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inicial</w:t>
            </w:r>
            <w:proofErr w:type="spellEnd"/>
          </w:p>
        </w:tc>
        <w:tc>
          <w:tcPr>
            <w:tcW w:w="2549" w:type="dxa"/>
          </w:tcPr>
          <w:p w14:paraId="32F98157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0E3616" w:rsidRPr="00364FE2" w14:paraId="14424840" w14:textId="77777777" w:rsidTr="00834031">
        <w:trPr>
          <w:trHeight w:val="244"/>
        </w:trPr>
        <w:tc>
          <w:tcPr>
            <w:tcW w:w="1414" w:type="dxa"/>
          </w:tcPr>
          <w:p w14:paraId="4543939D" w14:textId="77777777" w:rsidR="000E3616" w:rsidRPr="00364FE2" w:rsidRDefault="000E3616" w:rsidP="00834031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4C82C9D2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</w:p>
        </w:tc>
        <w:tc>
          <w:tcPr>
            <w:tcW w:w="5389" w:type="dxa"/>
          </w:tcPr>
          <w:p w14:paraId="50856AAF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Producto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contratado</w:t>
            </w:r>
            <w:proofErr w:type="spellEnd"/>
          </w:p>
        </w:tc>
        <w:tc>
          <w:tcPr>
            <w:tcW w:w="2549" w:type="dxa"/>
          </w:tcPr>
          <w:p w14:paraId="295A9CE8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0E3616" w:rsidRPr="00364FE2" w14:paraId="7B3ECF0A" w14:textId="77777777" w:rsidTr="00834031">
        <w:trPr>
          <w:trHeight w:val="244"/>
        </w:trPr>
        <w:tc>
          <w:tcPr>
            <w:tcW w:w="1414" w:type="dxa"/>
          </w:tcPr>
          <w:p w14:paraId="4DDA7C2B" w14:textId="77777777" w:rsidR="000E3616" w:rsidRPr="00364FE2" w:rsidRDefault="000E3616" w:rsidP="00834031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51DA4AF2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</w:p>
        </w:tc>
        <w:tc>
          <w:tcPr>
            <w:tcW w:w="5389" w:type="dxa"/>
          </w:tcPr>
          <w:p w14:paraId="3E7A1123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Fecha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solicitud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portabilidad</w:t>
            </w:r>
            <w:proofErr w:type="spellEnd"/>
          </w:p>
        </w:tc>
        <w:tc>
          <w:tcPr>
            <w:tcW w:w="2549" w:type="dxa"/>
          </w:tcPr>
          <w:p w14:paraId="6BF042C7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08)</w:t>
            </w:r>
          </w:p>
        </w:tc>
      </w:tr>
      <w:tr w:rsidR="000E3616" w:rsidRPr="00364FE2" w14:paraId="798094F7" w14:textId="77777777" w:rsidTr="00834031">
        <w:trPr>
          <w:trHeight w:val="244"/>
        </w:trPr>
        <w:tc>
          <w:tcPr>
            <w:tcW w:w="1414" w:type="dxa"/>
          </w:tcPr>
          <w:p w14:paraId="3399B17D" w14:textId="77777777" w:rsidR="000E3616" w:rsidRPr="00364FE2" w:rsidRDefault="000E3616" w:rsidP="00834031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64FE2">
              <w:rPr>
                <w:rFonts w:ascii="Times New Roman" w:hAnsi="Times New Roman" w:cs="Times New Roman"/>
                <w:sz w:val="20"/>
              </w:rPr>
              <w:t>Campo</w:t>
            </w:r>
            <w:r w:rsidRPr="00364FE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2A3ACFD2" w14:textId="77777777" w:rsidR="000E3616" w:rsidRPr="00364FE2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</w:p>
        </w:tc>
        <w:tc>
          <w:tcPr>
            <w:tcW w:w="5389" w:type="dxa"/>
          </w:tcPr>
          <w:p w14:paraId="2D4362BD" w14:textId="77777777" w:rsidR="000E3616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Fecha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firma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contrato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de nuevo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producto</w:t>
            </w:r>
            <w:proofErr w:type="spellEnd"/>
          </w:p>
        </w:tc>
        <w:tc>
          <w:tcPr>
            <w:tcW w:w="2549" w:type="dxa"/>
          </w:tcPr>
          <w:p w14:paraId="0D2FB006" w14:textId="77777777" w:rsidR="000E3616" w:rsidRDefault="000E3616" w:rsidP="00834031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08)</w:t>
            </w:r>
          </w:p>
        </w:tc>
      </w:tr>
    </w:tbl>
    <w:p w14:paraId="54DFD02D" w14:textId="77777777" w:rsidR="000E3616" w:rsidRPr="00364FE2" w:rsidRDefault="000E3616" w:rsidP="000E3616">
      <w:pPr>
        <w:pStyle w:val="Textoindependiente"/>
        <w:spacing w:before="1"/>
        <w:ind w:left="212"/>
        <w:rPr>
          <w:rFonts w:ascii="Times New Roman" w:hAnsi="Times New Roman" w:cs="Times New Roman"/>
        </w:rPr>
        <w:sectPr w:rsidR="000E3616" w:rsidRPr="00364FE2" w:rsidSect="000E3616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  <w:r w:rsidRPr="00364FE2">
        <w:rPr>
          <w:rFonts w:ascii="Times New Roman" w:hAnsi="Times New Roman" w:cs="Times New Roman"/>
        </w:rPr>
        <w:t>Longitud</w:t>
      </w:r>
      <w:r w:rsidRPr="00364FE2">
        <w:rPr>
          <w:rFonts w:ascii="Times New Roman" w:hAnsi="Times New Roman" w:cs="Times New Roman"/>
          <w:spacing w:val="-3"/>
        </w:rPr>
        <w:t xml:space="preserve"> </w:t>
      </w:r>
      <w:r w:rsidRPr="00364FE2">
        <w:rPr>
          <w:rFonts w:ascii="Times New Roman" w:hAnsi="Times New Roman" w:cs="Times New Roman"/>
        </w:rPr>
        <w:t>Total</w:t>
      </w:r>
      <w:r w:rsidRPr="00364FE2">
        <w:rPr>
          <w:rFonts w:ascii="Times New Roman" w:hAnsi="Times New Roman" w:cs="Times New Roman"/>
          <w:spacing w:val="-2"/>
        </w:rPr>
        <w:t xml:space="preserve"> </w:t>
      </w:r>
      <w:r w:rsidRPr="00364FE2">
        <w:rPr>
          <w:rFonts w:ascii="Times New Roman" w:hAnsi="Times New Roman" w:cs="Times New Roman"/>
        </w:rPr>
        <w:t>del</w:t>
      </w:r>
      <w:r w:rsidRPr="00364FE2">
        <w:rPr>
          <w:rFonts w:ascii="Times New Roman" w:hAnsi="Times New Roman" w:cs="Times New Roman"/>
          <w:spacing w:val="-2"/>
        </w:rPr>
        <w:t xml:space="preserve"> </w:t>
      </w:r>
      <w:r w:rsidRPr="00364FE2">
        <w:rPr>
          <w:rFonts w:ascii="Times New Roman" w:hAnsi="Times New Roman" w:cs="Times New Roman"/>
        </w:rPr>
        <w:t>registro:</w:t>
      </w:r>
      <w:r w:rsidRPr="00364FE2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66 </w:t>
      </w:r>
      <w:r w:rsidRPr="00364FE2">
        <w:rPr>
          <w:rFonts w:ascii="Times New Roman" w:hAnsi="Times New Roman" w:cs="Times New Roman"/>
        </w:rPr>
        <w:t>Bytes</w:t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335360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7DAFCC6A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56ADFECB" w14:textId="77777777" w:rsidR="000E3616" w:rsidRPr="00364FE2" w:rsidRDefault="000E3616" w:rsidP="000E3616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464"/>
        <w:gridCol w:w="1134"/>
      </w:tblGrid>
      <w:tr w:rsidR="000E3616" w:rsidRPr="00364FE2" w14:paraId="179B76C0" w14:textId="77777777" w:rsidTr="00834031">
        <w:trPr>
          <w:trHeight w:val="268"/>
        </w:trPr>
        <w:tc>
          <w:tcPr>
            <w:tcW w:w="1129" w:type="dxa"/>
          </w:tcPr>
          <w:p w14:paraId="6C148C8F" w14:textId="77777777" w:rsidR="000E3616" w:rsidRPr="00364FE2" w:rsidRDefault="000E3616" w:rsidP="0083403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6B61297B" w14:textId="77777777" w:rsidR="000E3616" w:rsidRPr="00364FE2" w:rsidRDefault="000E3616" w:rsidP="0083403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0981444E" w14:textId="77777777" w:rsidR="000E3616" w:rsidRPr="00364FE2" w:rsidRDefault="000E3616" w:rsidP="0083403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4" w:type="dxa"/>
          </w:tcPr>
          <w:p w14:paraId="3F26181D" w14:textId="77777777" w:rsidR="000E3616" w:rsidRPr="00364FE2" w:rsidRDefault="000E3616" w:rsidP="0083403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64FE2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3377D7B8" w14:textId="77777777" w:rsidR="000E3616" w:rsidRPr="00364FE2" w:rsidRDefault="000E3616" w:rsidP="0083403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0E3616" w:rsidRPr="00364FE2" w14:paraId="7E6A8914" w14:textId="77777777" w:rsidTr="00834031">
        <w:trPr>
          <w:trHeight w:val="268"/>
        </w:trPr>
        <w:tc>
          <w:tcPr>
            <w:tcW w:w="1129" w:type="dxa"/>
          </w:tcPr>
          <w:p w14:paraId="42277379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7E85CCFC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E15CC31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4" w:type="dxa"/>
          </w:tcPr>
          <w:p w14:paraId="55475C53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Unidad Originadora de Mensaje(s)</w:t>
            </w:r>
          </w:p>
        </w:tc>
        <w:tc>
          <w:tcPr>
            <w:tcW w:w="1134" w:type="dxa"/>
          </w:tcPr>
          <w:p w14:paraId="2DADC4FA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0E3616" w:rsidRPr="00364FE2" w14:paraId="0C396D3C" w14:textId="77777777" w:rsidTr="00834031">
        <w:trPr>
          <w:trHeight w:val="268"/>
        </w:trPr>
        <w:tc>
          <w:tcPr>
            <w:tcW w:w="1129" w:type="dxa"/>
          </w:tcPr>
          <w:p w14:paraId="5819B16F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6CB8E230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BCA36BD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4" w:type="dxa"/>
          </w:tcPr>
          <w:p w14:paraId="67A2A854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Mensajes a Transmitir</w:t>
            </w:r>
            <w:proofErr w:type="gramEnd"/>
          </w:p>
        </w:tc>
        <w:tc>
          <w:tcPr>
            <w:tcW w:w="1134" w:type="dxa"/>
          </w:tcPr>
          <w:p w14:paraId="66209D24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0E3616" w:rsidRPr="00364FE2" w14:paraId="53DB9EE5" w14:textId="77777777" w:rsidTr="00834031">
        <w:trPr>
          <w:trHeight w:val="268"/>
        </w:trPr>
        <w:tc>
          <w:tcPr>
            <w:tcW w:w="1129" w:type="dxa"/>
          </w:tcPr>
          <w:p w14:paraId="122053A4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7D3580EF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8A0402C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4" w:type="dxa"/>
          </w:tcPr>
          <w:p w14:paraId="06CA8878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Identificación Usuario o Unidad Originadora de la Comunicación</w:t>
            </w:r>
          </w:p>
        </w:tc>
        <w:tc>
          <w:tcPr>
            <w:tcW w:w="1134" w:type="dxa"/>
          </w:tcPr>
          <w:p w14:paraId="22E204B7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0E3616" w:rsidRPr="00364FE2" w14:paraId="109A21BA" w14:textId="77777777" w:rsidTr="00834031">
        <w:trPr>
          <w:trHeight w:val="268"/>
        </w:trPr>
        <w:tc>
          <w:tcPr>
            <w:tcW w:w="1129" w:type="dxa"/>
          </w:tcPr>
          <w:p w14:paraId="2B6B9CCC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5A6AFD46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58344FD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4" w:type="dxa"/>
          </w:tcPr>
          <w:p w14:paraId="27FA8098" w14:textId="77777777" w:rsidR="000E3616" w:rsidRPr="00364FE2" w:rsidRDefault="000E3616" w:rsidP="00834031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Generación de </w:t>
            </w:r>
            <w:proofErr w:type="spellStart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dd</w:t>
            </w:r>
            <w:proofErr w:type="spellEnd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aa</w:t>
            </w:r>
            <w:proofErr w:type="spellEnd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1134" w:type="dxa"/>
          </w:tcPr>
          <w:p w14:paraId="50240329" w14:textId="77777777" w:rsidR="000E3616" w:rsidRPr="00364FE2" w:rsidRDefault="000E3616" w:rsidP="00834031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E3616" w:rsidRPr="00364FE2" w14:paraId="042C0052" w14:textId="77777777" w:rsidTr="00834031">
        <w:trPr>
          <w:trHeight w:val="268"/>
        </w:trPr>
        <w:tc>
          <w:tcPr>
            <w:tcW w:w="1129" w:type="dxa"/>
          </w:tcPr>
          <w:p w14:paraId="040C8A48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702197FD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3D0A8B7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4" w:type="dxa"/>
          </w:tcPr>
          <w:p w14:paraId="06E54C3A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Generación de </w:t>
            </w:r>
            <w:proofErr w:type="spellStart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hh</w:t>
            </w:r>
            <w:proofErr w:type="spellEnd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ss</w:t>
            </w:r>
            <w:proofErr w:type="spellEnd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1134" w:type="dxa"/>
          </w:tcPr>
          <w:p w14:paraId="25A9F515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E3616" w:rsidRPr="00364FE2" w14:paraId="193BE770" w14:textId="77777777" w:rsidTr="00834031">
        <w:trPr>
          <w:trHeight w:val="268"/>
        </w:trPr>
        <w:tc>
          <w:tcPr>
            <w:tcW w:w="1129" w:type="dxa"/>
          </w:tcPr>
          <w:p w14:paraId="27150D87" w14:textId="77777777" w:rsidR="000E3616" w:rsidRPr="0091338C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Campo 6</w:t>
            </w:r>
          </w:p>
        </w:tc>
        <w:tc>
          <w:tcPr>
            <w:tcW w:w="256" w:type="dxa"/>
          </w:tcPr>
          <w:p w14:paraId="6DB4AF4F" w14:textId="77777777" w:rsidR="000E3616" w:rsidRPr="0091338C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:</w:t>
            </w:r>
          </w:p>
        </w:tc>
        <w:tc>
          <w:tcPr>
            <w:tcW w:w="935" w:type="dxa"/>
          </w:tcPr>
          <w:p w14:paraId="47B65D8A" w14:textId="77777777" w:rsidR="000E3616" w:rsidRPr="0091338C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MSG</w:t>
            </w:r>
          </w:p>
        </w:tc>
        <w:tc>
          <w:tcPr>
            <w:tcW w:w="6464" w:type="dxa"/>
          </w:tcPr>
          <w:p w14:paraId="3A2F4A14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134" w:type="dxa"/>
          </w:tcPr>
          <w:p w14:paraId="4339BE07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0E3616" w:rsidRPr="00364FE2" w14:paraId="7E4D339E" w14:textId="77777777" w:rsidTr="00834031">
        <w:trPr>
          <w:trHeight w:val="268"/>
        </w:trPr>
        <w:tc>
          <w:tcPr>
            <w:tcW w:w="1129" w:type="dxa"/>
          </w:tcPr>
          <w:p w14:paraId="2A2A85D0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3C5C3309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81EBC22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4" w:type="dxa"/>
          </w:tcPr>
          <w:p w14:paraId="0E24325B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Prioridad de Transmisión del Mensaje (28)</w:t>
            </w:r>
          </w:p>
        </w:tc>
        <w:tc>
          <w:tcPr>
            <w:tcW w:w="1134" w:type="dxa"/>
          </w:tcPr>
          <w:p w14:paraId="1DAC83E9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0E3616" w:rsidRPr="00364FE2" w14:paraId="7C90641F" w14:textId="77777777" w:rsidTr="00834031">
        <w:trPr>
          <w:trHeight w:val="268"/>
        </w:trPr>
        <w:tc>
          <w:tcPr>
            <w:tcW w:w="1129" w:type="dxa"/>
          </w:tcPr>
          <w:p w14:paraId="72C23A84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204BDF8D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9CBF8F8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4" w:type="dxa"/>
          </w:tcPr>
          <w:p w14:paraId="411B0647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Grupo </w:t>
            </w:r>
            <w:proofErr w:type="spellStart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Destino Ej.: 11 = Bancos + Financieras + Banco Central</w:t>
            </w:r>
          </w:p>
        </w:tc>
        <w:tc>
          <w:tcPr>
            <w:tcW w:w="1134" w:type="dxa"/>
          </w:tcPr>
          <w:p w14:paraId="44CCB6DF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0E3616" w:rsidRPr="00364FE2" w14:paraId="6C844966" w14:textId="77777777" w:rsidTr="00834031">
        <w:trPr>
          <w:trHeight w:val="268"/>
        </w:trPr>
        <w:tc>
          <w:tcPr>
            <w:tcW w:w="1129" w:type="dxa"/>
          </w:tcPr>
          <w:p w14:paraId="4A5DF4AB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11802442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BFBAD2C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4" w:type="dxa"/>
          </w:tcPr>
          <w:p w14:paraId="012F6FD8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Número NSE, Debe ser 00000 [Lo actualiza el </w:t>
            </w:r>
            <w:proofErr w:type="spellStart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1134" w:type="dxa"/>
          </w:tcPr>
          <w:p w14:paraId="13E25284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0E3616" w:rsidRPr="00364FE2" w14:paraId="426B0D05" w14:textId="77777777" w:rsidTr="00834031">
        <w:trPr>
          <w:trHeight w:val="268"/>
        </w:trPr>
        <w:tc>
          <w:tcPr>
            <w:tcW w:w="1129" w:type="dxa"/>
          </w:tcPr>
          <w:p w14:paraId="2A00C348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7A506EB4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AB3EF84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4" w:type="dxa"/>
          </w:tcPr>
          <w:p w14:paraId="63F88C2B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NSE Debe ser 00/00/00 [Lo actualiza el </w:t>
            </w:r>
            <w:proofErr w:type="spellStart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1134" w:type="dxa"/>
          </w:tcPr>
          <w:p w14:paraId="51263924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E3616" w:rsidRPr="00364FE2" w14:paraId="1BB23DF1" w14:textId="77777777" w:rsidTr="00834031">
        <w:trPr>
          <w:trHeight w:val="268"/>
        </w:trPr>
        <w:tc>
          <w:tcPr>
            <w:tcW w:w="1129" w:type="dxa"/>
          </w:tcPr>
          <w:p w14:paraId="1FDF44B9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535C20C2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0618B1F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4" w:type="dxa"/>
          </w:tcPr>
          <w:p w14:paraId="0922D32C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NSE &gt; Debe ser 00:00:00 [Lo actualiza el </w:t>
            </w:r>
            <w:proofErr w:type="spellStart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1134" w:type="dxa"/>
          </w:tcPr>
          <w:p w14:paraId="180BE739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E3616" w:rsidRPr="00364FE2" w14:paraId="288E289F" w14:textId="77777777" w:rsidTr="00834031">
        <w:trPr>
          <w:trHeight w:val="268"/>
        </w:trPr>
        <w:tc>
          <w:tcPr>
            <w:tcW w:w="1129" w:type="dxa"/>
          </w:tcPr>
          <w:p w14:paraId="1FFEFDED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1460297E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82489AF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464" w:type="dxa"/>
          </w:tcPr>
          <w:p w14:paraId="3CC2E048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1134" w:type="dxa"/>
          </w:tcPr>
          <w:p w14:paraId="1B22FE9A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0E3616" w:rsidRPr="00364FE2" w14:paraId="1C228FDD" w14:textId="77777777" w:rsidTr="00834031">
        <w:trPr>
          <w:trHeight w:val="268"/>
        </w:trPr>
        <w:tc>
          <w:tcPr>
            <w:tcW w:w="1129" w:type="dxa"/>
          </w:tcPr>
          <w:p w14:paraId="70B92AF5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0AB1F8FC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8A99850" w14:textId="77777777" w:rsidR="000E3616" w:rsidRPr="00364FE2" w:rsidRDefault="000E3616" w:rsidP="0083403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464" w:type="dxa"/>
          </w:tcPr>
          <w:p w14:paraId="4D451AD1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134" w:type="dxa"/>
          </w:tcPr>
          <w:p w14:paraId="6F229106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0E3616" w:rsidRPr="00364FE2" w14:paraId="1AA665F7" w14:textId="77777777" w:rsidTr="00834031">
        <w:trPr>
          <w:trHeight w:val="268"/>
        </w:trPr>
        <w:tc>
          <w:tcPr>
            <w:tcW w:w="1129" w:type="dxa"/>
          </w:tcPr>
          <w:p w14:paraId="74F5CE59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14FA2DF6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CC1F322" w14:textId="77777777" w:rsidR="000E3616" w:rsidRPr="00364FE2" w:rsidRDefault="000E3616" w:rsidP="0083403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464" w:type="dxa"/>
          </w:tcPr>
          <w:p w14:paraId="1799451B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6DFCE9E8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0E3616" w:rsidRPr="00364FE2" w14:paraId="7543D864" w14:textId="77777777" w:rsidTr="00834031">
        <w:trPr>
          <w:trHeight w:val="268"/>
        </w:trPr>
        <w:tc>
          <w:tcPr>
            <w:tcW w:w="1129" w:type="dxa"/>
          </w:tcPr>
          <w:p w14:paraId="7CA271CB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7EF47A5E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40771A5" w14:textId="77777777" w:rsidR="000E3616" w:rsidRPr="00364FE2" w:rsidRDefault="000E3616" w:rsidP="0083403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464" w:type="dxa"/>
          </w:tcPr>
          <w:p w14:paraId="2C9F8668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7EF417D9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0E3616" w:rsidRPr="00364FE2" w14:paraId="1AEAC3A6" w14:textId="77777777" w:rsidTr="00834031">
        <w:trPr>
          <w:trHeight w:val="268"/>
        </w:trPr>
        <w:tc>
          <w:tcPr>
            <w:tcW w:w="1129" w:type="dxa"/>
          </w:tcPr>
          <w:p w14:paraId="46D15835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6831C809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8D3F8DB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6464" w:type="dxa"/>
          </w:tcPr>
          <w:p w14:paraId="56FEBF80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NUMERO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INFORMADOS</w:t>
            </w:r>
          </w:p>
        </w:tc>
        <w:tc>
          <w:tcPr>
            <w:tcW w:w="1134" w:type="dxa"/>
          </w:tcPr>
          <w:p w14:paraId="06057875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E3616" w:rsidRPr="00364FE2" w14:paraId="4B48BDD0" w14:textId="77777777" w:rsidTr="00834031">
        <w:trPr>
          <w:trHeight w:val="268"/>
        </w:trPr>
        <w:tc>
          <w:tcPr>
            <w:tcW w:w="1129" w:type="dxa"/>
          </w:tcPr>
          <w:p w14:paraId="3B60720D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</w:rPr>
              <w:t>Campo 1</w:t>
            </w:r>
            <w:r>
              <w:rPr>
                <w:rFonts w:ascii="Times New Roman" w:hAnsi="Times New Roman" w:cs="Times New Roman"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7E041FC8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935" w:type="dxa"/>
          </w:tcPr>
          <w:p w14:paraId="7F442B4C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IDC</w:t>
            </w:r>
          </w:p>
        </w:tc>
        <w:tc>
          <w:tcPr>
            <w:tcW w:w="6464" w:type="dxa"/>
          </w:tcPr>
          <w:p w14:paraId="753DF552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01 EN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1134" w:type="dxa"/>
          </w:tcPr>
          <w:p w14:paraId="64F94E96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0E3616" w:rsidRPr="00364FE2" w14:paraId="4B8CE2DB" w14:textId="77777777" w:rsidTr="00834031">
        <w:trPr>
          <w:trHeight w:val="268"/>
        </w:trPr>
        <w:tc>
          <w:tcPr>
            <w:tcW w:w="1129" w:type="dxa"/>
          </w:tcPr>
          <w:p w14:paraId="40A6AEED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1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8</w:t>
            </w:r>
          </w:p>
        </w:tc>
        <w:tc>
          <w:tcPr>
            <w:tcW w:w="256" w:type="dxa"/>
          </w:tcPr>
          <w:p w14:paraId="5591962F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</w:p>
        </w:tc>
        <w:tc>
          <w:tcPr>
            <w:tcW w:w="935" w:type="dxa"/>
          </w:tcPr>
          <w:p w14:paraId="4D3B6BFB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IDD</w:t>
            </w:r>
          </w:p>
        </w:tc>
        <w:tc>
          <w:tcPr>
            <w:tcW w:w="6464" w:type="dxa"/>
          </w:tcPr>
          <w:p w14:paraId="7BAA4D07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02 EN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1134" w:type="dxa"/>
          </w:tcPr>
          <w:p w14:paraId="4F5A055F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0E3616" w:rsidRPr="00364FE2" w14:paraId="1CC0070C" w14:textId="77777777" w:rsidTr="00834031">
        <w:trPr>
          <w:trHeight w:val="268"/>
        </w:trPr>
        <w:tc>
          <w:tcPr>
            <w:tcW w:w="1129" w:type="dxa"/>
          </w:tcPr>
          <w:p w14:paraId="76E7C120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1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9</w:t>
            </w:r>
          </w:p>
        </w:tc>
        <w:tc>
          <w:tcPr>
            <w:tcW w:w="256" w:type="dxa"/>
          </w:tcPr>
          <w:p w14:paraId="33E8D319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</w:p>
        </w:tc>
        <w:tc>
          <w:tcPr>
            <w:tcW w:w="935" w:type="dxa"/>
          </w:tcPr>
          <w:p w14:paraId="05F74445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464" w:type="dxa"/>
          </w:tcPr>
          <w:p w14:paraId="7A02CAE7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1134" w:type="dxa"/>
          </w:tcPr>
          <w:p w14:paraId="582EF6D4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0DDB1DA5" w14:textId="77777777" w:rsidR="000E3616" w:rsidRPr="00364FE2" w:rsidRDefault="000E3616" w:rsidP="000E3616">
      <w:pPr>
        <w:pStyle w:val="Textoindependiente"/>
        <w:spacing w:before="9"/>
        <w:rPr>
          <w:rFonts w:ascii="Times New Roman" w:hAnsi="Times New Roman" w:cs="Times New Roman"/>
          <w:sz w:val="19"/>
        </w:rPr>
      </w:pPr>
    </w:p>
    <w:p w14:paraId="2A0D04F4" w14:textId="77777777" w:rsidR="000E3616" w:rsidRPr="00364FE2" w:rsidRDefault="000E3616" w:rsidP="000E3616">
      <w:pPr>
        <w:rPr>
          <w:rFonts w:ascii="Times New Roman" w:hAnsi="Times New Roman" w:cs="Times New Roman"/>
          <w:color w:val="4472C4" w:themeColor="accent1"/>
        </w:rPr>
      </w:pPr>
    </w:p>
    <w:p w14:paraId="48DEBFDF" w14:textId="77777777" w:rsidR="000465DB" w:rsidRPr="00230F5A" w:rsidRDefault="000465DB">
      <w:pPr>
        <w:rPr>
          <w:rFonts w:ascii="Times New Roman" w:hAnsi="Times New Roman" w:cs="Times New Roman"/>
          <w:color w:val="4472C4" w:themeColor="accent1"/>
        </w:rPr>
      </w:pPr>
    </w:p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52335361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52335362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52335363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52335364"/>
      <w:r>
        <w:lastRenderedPageBreak/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52335365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52335366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2175ACAE" w14:textId="77777777" w:rsidR="000E3616" w:rsidRPr="00B537DA" w:rsidRDefault="000E3616" w:rsidP="000E361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0871863"/>
      <w:bookmarkStart w:id="11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0E3616" w:rsidRPr="00B537DA" w14:paraId="0F44CB8C" w14:textId="77777777" w:rsidTr="00834031">
        <w:tc>
          <w:tcPr>
            <w:tcW w:w="562" w:type="dxa"/>
          </w:tcPr>
          <w:p w14:paraId="3A6E5B44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6B00131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2A8534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E3616" w:rsidRPr="00B537DA" w14:paraId="0ECCBE19" w14:textId="77777777" w:rsidTr="00834031">
        <w:tc>
          <w:tcPr>
            <w:tcW w:w="562" w:type="dxa"/>
          </w:tcPr>
          <w:p w14:paraId="5D41816A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350EAB41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E3616" w:rsidRPr="00B537DA" w14:paraId="30BB608D" w14:textId="77777777" w:rsidTr="00834031">
        <w:tc>
          <w:tcPr>
            <w:tcW w:w="562" w:type="dxa"/>
          </w:tcPr>
          <w:p w14:paraId="5FA5849F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BDDA2CC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E3616" w:rsidRPr="00B537DA" w14:paraId="50C449B2" w14:textId="77777777" w:rsidTr="00834031">
        <w:tc>
          <w:tcPr>
            <w:tcW w:w="562" w:type="dxa"/>
          </w:tcPr>
          <w:p w14:paraId="1F73BF31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7A7698" w14:textId="77777777" w:rsidR="000E3616" w:rsidRPr="00CC035F" w:rsidRDefault="000E3616" w:rsidP="0083403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13247D1D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9E0777B" w14:textId="77777777" w:rsidR="000E3616" w:rsidRPr="00DD1EE4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3354A17F" w14:textId="77777777" w:rsidR="000E3616" w:rsidRPr="00DD1EE4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E3616" w:rsidRPr="00B537DA" w14:paraId="2B9B6CE6" w14:textId="77777777" w:rsidTr="00834031">
        <w:tc>
          <w:tcPr>
            <w:tcW w:w="562" w:type="dxa"/>
          </w:tcPr>
          <w:p w14:paraId="154C1339" w14:textId="77777777" w:rsidR="000E3616" w:rsidRPr="00CC035F" w:rsidRDefault="000E3616" w:rsidP="0083403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V5</w:t>
            </w:r>
          </w:p>
        </w:tc>
        <w:tc>
          <w:tcPr>
            <w:tcW w:w="7932" w:type="dxa"/>
          </w:tcPr>
          <w:p w14:paraId="228A3837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0E3616" w:rsidRPr="00B537DA" w14:paraId="68CC4DBA" w14:textId="77777777" w:rsidTr="00834031">
        <w:tc>
          <w:tcPr>
            <w:tcW w:w="562" w:type="dxa"/>
          </w:tcPr>
          <w:p w14:paraId="04AD8202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F614106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210842CC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4F747C0" w14:textId="77777777" w:rsidR="000E3616" w:rsidRPr="00DD1EE4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2D888112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E3616" w:rsidRPr="00B537DA" w14:paraId="5465FA3B" w14:textId="77777777" w:rsidTr="00834031">
        <w:tc>
          <w:tcPr>
            <w:tcW w:w="562" w:type="dxa"/>
          </w:tcPr>
          <w:p w14:paraId="00CECFA3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19004562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A7277AD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0E3616" w:rsidRPr="00B537DA" w14:paraId="124062EC" w14:textId="77777777" w:rsidTr="00834031">
        <w:tc>
          <w:tcPr>
            <w:tcW w:w="562" w:type="dxa"/>
          </w:tcPr>
          <w:p w14:paraId="673D8B70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3F1B3801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(01 y 02),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11"/>
    </w:tbl>
    <w:p w14:paraId="4B1FA212" w14:textId="77777777" w:rsidR="000E3616" w:rsidRPr="00230F5A" w:rsidRDefault="000E3616" w:rsidP="000E361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335367"/>
      <w:bookmarkEnd w:id="10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046C50AB" w14:textId="77777777" w:rsidR="000E3616" w:rsidRDefault="000E3616" w:rsidP="000E361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0868916"/>
      <w:bookmarkStart w:id="14" w:name="_Hlk151635235"/>
      <w:bookmarkStart w:id="15" w:name="_Hlk1516313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E3616" w:rsidRPr="00B537DA" w14:paraId="4F1DC9CF" w14:textId="77777777" w:rsidTr="00834031">
        <w:tc>
          <w:tcPr>
            <w:tcW w:w="595" w:type="dxa"/>
          </w:tcPr>
          <w:p w14:paraId="4A5F5955" w14:textId="77777777" w:rsidR="000E3616" w:rsidRPr="0070260B" w:rsidRDefault="000E3616" w:rsidP="0083403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46F2E7F9" w14:textId="77777777" w:rsidR="000E3616" w:rsidRPr="004C50F4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6FBA09FB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E3616" w:rsidRPr="00B537DA" w14:paraId="08E855B3" w14:textId="77777777" w:rsidTr="00834031">
        <w:tc>
          <w:tcPr>
            <w:tcW w:w="595" w:type="dxa"/>
          </w:tcPr>
          <w:p w14:paraId="44D3EC21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11169757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AB8A6EB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E3616" w:rsidRPr="00B537DA" w14:paraId="2C4DEBEC" w14:textId="77777777" w:rsidTr="00834031">
        <w:tc>
          <w:tcPr>
            <w:tcW w:w="595" w:type="dxa"/>
          </w:tcPr>
          <w:p w14:paraId="542C5CB6" w14:textId="77777777" w:rsidR="000E3616" w:rsidRPr="0070260B" w:rsidRDefault="000E3616" w:rsidP="0083403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44EDA428" w14:textId="77777777" w:rsidR="000E3616" w:rsidRPr="004C50F4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6BBF7DE7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E3616" w:rsidRPr="00B537DA" w14:paraId="26343510" w14:textId="77777777" w:rsidTr="00834031">
        <w:tc>
          <w:tcPr>
            <w:tcW w:w="595" w:type="dxa"/>
          </w:tcPr>
          <w:p w14:paraId="446090E1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7A2E0E7" w14:textId="77777777" w:rsidR="000E3616" w:rsidRPr="004C50F4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4E9ADD9A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E3616" w:rsidRPr="00B537DA" w14:paraId="585C463D" w14:textId="77777777" w:rsidTr="00834031">
        <w:tc>
          <w:tcPr>
            <w:tcW w:w="595" w:type="dxa"/>
          </w:tcPr>
          <w:p w14:paraId="3BE471AB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45E97234" w14:textId="77777777" w:rsidR="000E3616" w:rsidRPr="003D3E8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27CF20DD" w14:textId="77777777" w:rsidR="000E3616" w:rsidRPr="004C50F4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,IDC,IDD,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502C8E4F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E3616" w:rsidRPr="00B537DA" w14:paraId="4FC80DE3" w14:textId="77777777" w:rsidTr="00834031">
        <w:tc>
          <w:tcPr>
            <w:tcW w:w="595" w:type="dxa"/>
          </w:tcPr>
          <w:p w14:paraId="66FF6E52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V6</w:t>
            </w:r>
          </w:p>
        </w:tc>
        <w:tc>
          <w:tcPr>
            <w:tcW w:w="7932" w:type="dxa"/>
          </w:tcPr>
          <w:p w14:paraId="703829A9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5A32B7C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E3616" w:rsidRPr="00B537DA" w14:paraId="229ACC10" w14:textId="77777777" w:rsidTr="00834031">
        <w:tc>
          <w:tcPr>
            <w:tcW w:w="595" w:type="dxa"/>
          </w:tcPr>
          <w:p w14:paraId="48C98F23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850B1A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4607D909" w14:textId="77777777" w:rsidR="000E3616" w:rsidRPr="004C50F4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,IDC,IDD,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361DFA06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370D8428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1C93D36B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6E225E06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377E0830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PA1: Valor entero no debe ser superior a largo 15</w:t>
            </w:r>
          </w:p>
          <w:p w14:paraId="790CE496" w14:textId="77777777" w:rsidR="000E3616" w:rsidRPr="002B1327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IDC: Valor entero no debe ser superior a largo 15</w:t>
            </w:r>
          </w:p>
          <w:p w14:paraId="7EAA55CF" w14:textId="77777777" w:rsidR="000E3616" w:rsidRPr="002B1327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IDD: Valor entero no debe ser superior a largo 15</w:t>
            </w:r>
          </w:p>
          <w:p w14:paraId="67AAE833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0E3616" w:rsidRPr="00B537DA" w14:paraId="6900037B" w14:textId="77777777" w:rsidTr="00834031">
        <w:tc>
          <w:tcPr>
            <w:tcW w:w="595" w:type="dxa"/>
          </w:tcPr>
          <w:p w14:paraId="27934BFE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8D7225E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04E5AD8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,IDC,IDD,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0E3616" w:rsidRPr="00B537DA" w14:paraId="5943B4C7" w14:textId="77777777" w:rsidTr="00834031">
        <w:tc>
          <w:tcPr>
            <w:tcW w:w="595" w:type="dxa"/>
          </w:tcPr>
          <w:p w14:paraId="40927EEB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F1BD32A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7980CB45" w14:textId="77777777" w:rsidR="000E3616" w:rsidRPr="00A07210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5D030E2D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E3616" w:rsidRPr="00B537DA" w14:paraId="2CB67736" w14:textId="77777777" w:rsidTr="00834031">
        <w:tc>
          <w:tcPr>
            <w:tcW w:w="595" w:type="dxa"/>
          </w:tcPr>
          <w:p w14:paraId="157B2DBB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19626F1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860B461" w14:textId="77777777" w:rsidR="000E3616" w:rsidRPr="00A07210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60F4DC5B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E3616" w:rsidRPr="00B537DA" w14:paraId="5ADD43F3" w14:textId="77777777" w:rsidTr="00834031">
        <w:tc>
          <w:tcPr>
            <w:tcW w:w="595" w:type="dxa"/>
          </w:tcPr>
          <w:p w14:paraId="6F081886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4A1B894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B32CED2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7352BF4" w14:textId="77777777" w:rsidR="000E3616" w:rsidRPr="004C50F4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6DE3E536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E3616" w:rsidRPr="00B537DA" w14:paraId="5648FCE4" w14:textId="77777777" w:rsidTr="00834031">
        <w:tc>
          <w:tcPr>
            <w:tcW w:w="595" w:type="dxa"/>
          </w:tcPr>
          <w:p w14:paraId="75849A84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28A09A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60A62E74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6250F161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E3616" w:rsidRPr="00B537DA" w14:paraId="6D179885" w14:textId="77777777" w:rsidTr="00834031">
        <w:tc>
          <w:tcPr>
            <w:tcW w:w="595" w:type="dxa"/>
          </w:tcPr>
          <w:p w14:paraId="491A8AD3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A4C8BE2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059F1EAB" w14:textId="77777777" w:rsidR="000E3616" w:rsidRPr="004C50F4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,IDC,IDD,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44683720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E3616" w:rsidRPr="00B537DA" w14:paraId="039D3318" w14:textId="77777777" w:rsidTr="00834031">
        <w:tc>
          <w:tcPr>
            <w:tcW w:w="595" w:type="dxa"/>
          </w:tcPr>
          <w:p w14:paraId="3D43149D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17A8CE5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657C206E" w14:textId="77777777" w:rsidR="000E3616" w:rsidRPr="004C50F4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,IDC,IDD,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65F503BC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E3616" w:rsidRPr="00B537DA" w14:paraId="1532F0B2" w14:textId="77777777" w:rsidTr="00834031">
        <w:tc>
          <w:tcPr>
            <w:tcW w:w="595" w:type="dxa"/>
          </w:tcPr>
          <w:p w14:paraId="40BDD37F" w14:textId="77777777" w:rsidR="000E3616" w:rsidRPr="00B537DA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4D677651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0E3616" w:rsidRPr="00B537DA" w14:paraId="13C63DEC" w14:textId="77777777" w:rsidTr="00834031">
        <w:tc>
          <w:tcPr>
            <w:tcW w:w="595" w:type="dxa"/>
          </w:tcPr>
          <w:p w14:paraId="5E48AC63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250A35FF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E3616" w:rsidRPr="00B537DA" w14:paraId="2A4955FE" w14:textId="77777777" w:rsidTr="00834031">
        <w:tc>
          <w:tcPr>
            <w:tcW w:w="595" w:type="dxa"/>
          </w:tcPr>
          <w:p w14:paraId="374248BF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04EDA234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2B745E10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E3616" w:rsidRPr="00B537DA" w14:paraId="6C5E357B" w14:textId="77777777" w:rsidTr="00834031">
        <w:tc>
          <w:tcPr>
            <w:tcW w:w="595" w:type="dxa"/>
          </w:tcPr>
          <w:p w14:paraId="5A74C45E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4C9E34D9" w14:textId="77777777" w:rsidR="000E3616" w:rsidRDefault="000E3616" w:rsidP="008340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4"/>
    </w:tbl>
    <w:p w14:paraId="7536A8EA" w14:textId="77777777" w:rsidR="000E3616" w:rsidRDefault="000E3616" w:rsidP="000E3616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5"/>
    <w:p w14:paraId="6BCA0361" w14:textId="77777777" w:rsidR="00186CB0" w:rsidDel="00CF708A" w:rsidRDefault="00186CB0" w:rsidP="00284E6A">
      <w:pPr>
        <w:rPr>
          <w:del w:id="16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7" w:name="_Toc152335368"/>
      <w:bookmarkEnd w:id="13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7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51628794"/>
      <w:bookmarkStart w:id="19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nombre_archivo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8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0" w:name="_Toc152335369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20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1" w:name="_Toc152335370"/>
      <w:r w:rsidRPr="003F5278">
        <w:lastRenderedPageBreak/>
        <w:t>Formato de carátula de salida</w:t>
      </w:r>
      <w:bookmarkEnd w:id="21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2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3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0E3616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0E3616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3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22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42A34C07" w14:textId="77777777" w:rsidR="000E3616" w:rsidRPr="00364FE2" w:rsidRDefault="000E3616" w:rsidP="000E3616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0E3616" w:rsidRPr="00364FE2" w14:paraId="0F972DB6" w14:textId="77777777" w:rsidTr="00834031">
        <w:trPr>
          <w:trHeight w:val="268"/>
        </w:trPr>
        <w:tc>
          <w:tcPr>
            <w:tcW w:w="1239" w:type="dxa"/>
          </w:tcPr>
          <w:p w14:paraId="0DA878CB" w14:textId="77777777" w:rsidR="000E3616" w:rsidRPr="00364FE2" w:rsidRDefault="000E3616" w:rsidP="0083403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132ECBD5" w14:textId="77777777" w:rsidR="000E3616" w:rsidRPr="00364FE2" w:rsidRDefault="000E3616" w:rsidP="0083403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054E53D1" w14:textId="77777777" w:rsidR="000E3616" w:rsidRPr="00364FE2" w:rsidRDefault="000E3616" w:rsidP="0083403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28F23D90" w14:textId="77777777" w:rsidR="000E3616" w:rsidRPr="00364FE2" w:rsidRDefault="000E3616" w:rsidP="0083403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64FE2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307F79" w14:textId="77777777" w:rsidR="000E3616" w:rsidRPr="00364FE2" w:rsidRDefault="000E3616" w:rsidP="0083403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0E3616" w:rsidRPr="00364FE2" w14:paraId="4884AEB8" w14:textId="77777777" w:rsidTr="00834031">
        <w:trPr>
          <w:trHeight w:val="268"/>
        </w:trPr>
        <w:tc>
          <w:tcPr>
            <w:tcW w:w="1239" w:type="dxa"/>
          </w:tcPr>
          <w:p w14:paraId="35C15032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542E6707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33361B8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35389215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5648F8FC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E3616" w:rsidRPr="00364FE2" w14:paraId="6A6720E8" w14:textId="77777777" w:rsidTr="00834031">
        <w:trPr>
          <w:trHeight w:val="268"/>
        </w:trPr>
        <w:tc>
          <w:tcPr>
            <w:tcW w:w="1239" w:type="dxa"/>
          </w:tcPr>
          <w:p w14:paraId="252F9426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2D533E56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D8B3C7C" w14:textId="77777777" w:rsidR="000E3616" w:rsidRPr="00364FE2" w:rsidRDefault="000E3616" w:rsidP="0083403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119C59AF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36295322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0E3616" w:rsidRPr="00364FE2" w14:paraId="7C2A9E03" w14:textId="77777777" w:rsidTr="00834031">
        <w:trPr>
          <w:trHeight w:val="268"/>
        </w:trPr>
        <w:tc>
          <w:tcPr>
            <w:tcW w:w="1239" w:type="dxa"/>
          </w:tcPr>
          <w:p w14:paraId="11665128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1D441C16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8F64671" w14:textId="77777777" w:rsidR="000E3616" w:rsidRPr="00364FE2" w:rsidRDefault="000E3616" w:rsidP="0083403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7AF93DB4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46C12EBB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E3616" w:rsidRPr="00364FE2" w14:paraId="60751992" w14:textId="77777777" w:rsidTr="00834031">
        <w:trPr>
          <w:trHeight w:val="268"/>
        </w:trPr>
        <w:tc>
          <w:tcPr>
            <w:tcW w:w="1239" w:type="dxa"/>
          </w:tcPr>
          <w:p w14:paraId="09FCD061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42D2D34F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D014EC6" w14:textId="77777777" w:rsidR="000E3616" w:rsidRPr="00364FE2" w:rsidRDefault="000E3616" w:rsidP="0083403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2637C9F0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454AC505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E3616" w:rsidRPr="00364FE2" w14:paraId="6D63AE2C" w14:textId="77777777" w:rsidTr="00834031">
        <w:trPr>
          <w:trHeight w:val="268"/>
        </w:trPr>
        <w:tc>
          <w:tcPr>
            <w:tcW w:w="1239" w:type="dxa"/>
          </w:tcPr>
          <w:p w14:paraId="0762DE31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76F2C3B5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A4AE2A6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05E5E9BA" w14:textId="77777777" w:rsidR="000E3616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DE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REGISTROS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INFORMADOS</w:t>
            </w:r>
          </w:p>
          <w:p w14:paraId="60443BDE" w14:textId="77777777" w:rsidR="000E3616" w:rsidRPr="00AC765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AC7652">
              <w:rPr>
                <w:rFonts w:ascii="Times New Roman" w:hAnsi="Times New Roman" w:cs="Times New Roman"/>
                <w:color w:val="4472C4" w:themeColor="accent1"/>
                <w:sz w:val="20"/>
              </w:rPr>
              <w:t>Calculo</w:t>
            </w:r>
            <w:proofErr w:type="spellEnd"/>
          </w:p>
          <w:p w14:paraId="34B98F70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AC7652">
              <w:rPr>
                <w:rFonts w:ascii="Times New Roman" w:hAnsi="Times New Roman" w:cs="Times New Roman"/>
                <w:color w:val="4472C4" w:themeColor="accent1"/>
                <w:sz w:val="20"/>
              </w:rPr>
              <w:t>Cantidad</w:t>
            </w:r>
            <w:proofErr w:type="spellEnd"/>
            <w:r w:rsidRPr="00AC7652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 w:rsidRPr="00AC7652">
              <w:rPr>
                <w:rFonts w:ascii="Times New Roman" w:hAnsi="Times New Roman" w:cs="Times New Roman"/>
                <w:color w:val="4472C4" w:themeColor="accent1"/>
                <w:sz w:val="20"/>
              </w:rPr>
              <w:t>registro</w:t>
            </w:r>
            <w:proofErr w:type="spellEnd"/>
            <w:r w:rsidRPr="00AC7652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del archive de </w:t>
            </w:r>
            <w:proofErr w:type="spellStart"/>
            <w:r w:rsidRPr="00AC7652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proofErr w:type="spellEnd"/>
            <w:r w:rsidRPr="00AC7652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, sin </w:t>
            </w:r>
            <w:proofErr w:type="spellStart"/>
            <w:r w:rsidRPr="00AC7652">
              <w:rPr>
                <w:rFonts w:ascii="Times New Roman" w:hAnsi="Times New Roman" w:cs="Times New Roman"/>
                <w:color w:val="4472C4" w:themeColor="accent1"/>
                <w:sz w:val="20"/>
              </w:rPr>
              <w:t>línea</w:t>
            </w:r>
            <w:proofErr w:type="spellEnd"/>
            <w:r w:rsidRPr="00AC7652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r w:rsidRPr="00AC7652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</w:rPr>
              <w:t>header</w:t>
            </w:r>
          </w:p>
        </w:tc>
        <w:tc>
          <w:tcPr>
            <w:tcW w:w="851" w:type="dxa"/>
          </w:tcPr>
          <w:p w14:paraId="4DC082B8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0E3616" w:rsidRPr="00364FE2" w14:paraId="6CA48493" w14:textId="77777777" w:rsidTr="00834031">
        <w:trPr>
          <w:trHeight w:val="268"/>
        </w:trPr>
        <w:tc>
          <w:tcPr>
            <w:tcW w:w="1239" w:type="dxa"/>
          </w:tcPr>
          <w:p w14:paraId="241DCC51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2633FC7F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441" w:type="dxa"/>
          </w:tcPr>
          <w:p w14:paraId="336A490A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5958" w:type="dxa"/>
          </w:tcPr>
          <w:p w14:paraId="0F80C141" w14:textId="77777777" w:rsidR="000E3616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01 EN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59828C11" w14:textId="77777777" w:rsidR="000E3616" w:rsidRPr="00AC765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AC765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00443D86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C765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registros, bajo el campo 1 (Tipo de </w:t>
            </w:r>
            <w:proofErr w:type="gramStart"/>
            <w:r w:rsidRPr="00AC765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AC765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”01”</w:t>
            </w:r>
          </w:p>
        </w:tc>
        <w:tc>
          <w:tcPr>
            <w:tcW w:w="851" w:type="dxa"/>
          </w:tcPr>
          <w:p w14:paraId="54F8ECE2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0E3616" w:rsidRPr="00364FE2" w14:paraId="35CB4240" w14:textId="77777777" w:rsidTr="00834031">
        <w:trPr>
          <w:trHeight w:val="268"/>
        </w:trPr>
        <w:tc>
          <w:tcPr>
            <w:tcW w:w="1239" w:type="dxa"/>
          </w:tcPr>
          <w:p w14:paraId="7E7EE7E5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7</w:t>
            </w:r>
          </w:p>
        </w:tc>
        <w:tc>
          <w:tcPr>
            <w:tcW w:w="293" w:type="dxa"/>
          </w:tcPr>
          <w:p w14:paraId="65933CFE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</w:p>
        </w:tc>
        <w:tc>
          <w:tcPr>
            <w:tcW w:w="1441" w:type="dxa"/>
          </w:tcPr>
          <w:p w14:paraId="5C97BF67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5958" w:type="dxa"/>
          </w:tcPr>
          <w:p w14:paraId="4496B82C" w14:textId="77777777" w:rsidR="000E3616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02 EN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lastRenderedPageBreak/>
              <w:t>CAMPO</w:t>
            </w:r>
          </w:p>
          <w:p w14:paraId="65243D15" w14:textId="77777777" w:rsidR="000E3616" w:rsidRPr="00AC765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AC765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3A484B4F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C765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registros, bajo el campo 1 (Tipo de </w:t>
            </w:r>
            <w:proofErr w:type="gramStart"/>
            <w:r w:rsidRPr="00AC765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AC765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2</w:t>
            </w:r>
            <w:r w:rsidRPr="00AC765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851" w:type="dxa"/>
          </w:tcPr>
          <w:p w14:paraId="027DF922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Sí</w:t>
            </w:r>
            <w:proofErr w:type="spellEnd"/>
          </w:p>
        </w:tc>
      </w:tr>
      <w:tr w:rsidR="000E3616" w:rsidRPr="00364FE2" w14:paraId="44E9262A" w14:textId="77777777" w:rsidTr="00834031">
        <w:trPr>
          <w:trHeight w:val="268"/>
        </w:trPr>
        <w:tc>
          <w:tcPr>
            <w:tcW w:w="1239" w:type="dxa"/>
          </w:tcPr>
          <w:p w14:paraId="51B9743B" w14:textId="77777777" w:rsidR="000E3616" w:rsidRPr="00364FE2" w:rsidRDefault="000E3616" w:rsidP="008340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293" w:type="dxa"/>
          </w:tcPr>
          <w:p w14:paraId="52ACEA40" w14:textId="77777777" w:rsidR="000E3616" w:rsidRPr="00364FE2" w:rsidRDefault="000E3616" w:rsidP="008340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EA38BE4" w14:textId="77777777" w:rsidR="000E3616" w:rsidRPr="00364FE2" w:rsidRDefault="000E3616" w:rsidP="0083403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733A8038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2655CEBE" w14:textId="77777777" w:rsidR="000E3616" w:rsidRPr="00364FE2" w:rsidRDefault="000E3616" w:rsidP="008340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F69FC9D" w14:textId="77777777" w:rsidR="000E3616" w:rsidRPr="00364FE2" w:rsidRDefault="000E3616" w:rsidP="000E361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600CE754" w14:textId="77777777" w:rsidR="000E3616" w:rsidRPr="00364FE2" w:rsidRDefault="000E3616" w:rsidP="000E361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6A13689D" w14:textId="77777777" w:rsidR="000E3616" w:rsidRPr="00364FE2" w:rsidRDefault="000E3616" w:rsidP="000E361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0E3616" w:rsidRPr="00364FE2" w14:paraId="39F8694E" w14:textId="77777777" w:rsidTr="00834031">
        <w:trPr>
          <w:trHeight w:val="244"/>
        </w:trPr>
        <w:tc>
          <w:tcPr>
            <w:tcW w:w="4815" w:type="dxa"/>
          </w:tcPr>
          <w:p w14:paraId="05A14CD8" w14:textId="77777777" w:rsidR="000E3616" w:rsidRPr="00364FE2" w:rsidRDefault="000E3616" w:rsidP="0083403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180DACF9" w14:textId="77777777" w:rsidR="000E3616" w:rsidRPr="00364FE2" w:rsidRDefault="000E3616" w:rsidP="0083403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B19044" w14:textId="77777777" w:rsidR="000E3616" w:rsidRPr="00364FE2" w:rsidRDefault="000E3616" w:rsidP="0083403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F3(</w:t>
            </w:r>
            <w:proofErr w:type="spellStart"/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0E3616" w:rsidRPr="00364FE2" w14:paraId="1929E2E0" w14:textId="77777777" w:rsidTr="00834031">
        <w:trPr>
          <w:trHeight w:val="242"/>
        </w:trPr>
        <w:tc>
          <w:tcPr>
            <w:tcW w:w="4815" w:type="dxa"/>
          </w:tcPr>
          <w:p w14:paraId="09EC9EB2" w14:textId="77777777" w:rsidR="000E3616" w:rsidRPr="00364FE2" w:rsidRDefault="000E3616" w:rsidP="0083403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64FE2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5590BF78" w14:textId="77777777" w:rsidR="000E3616" w:rsidRPr="00364FE2" w:rsidRDefault="000E3616" w:rsidP="0083403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D0E5043" w14:textId="77777777" w:rsidR="000E3616" w:rsidRPr="00364FE2" w:rsidRDefault="000E3616" w:rsidP="0083403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64FE2">
              <w:rPr>
                <w:rFonts w:ascii="Times New Roman" w:hAnsi="Times New Roman" w:cs="Times New Roman"/>
                <w:color w:val="4472C4" w:themeColor="accent1"/>
                <w:sz w:val="20"/>
              </w:rPr>
              <w:t>5,6,7</w:t>
            </w:r>
          </w:p>
        </w:tc>
      </w:tr>
    </w:tbl>
    <w:p w14:paraId="76F15841" w14:textId="77777777" w:rsidR="000E3616" w:rsidRPr="00364FE2" w:rsidRDefault="000E3616" w:rsidP="000E3616">
      <w:pPr>
        <w:rPr>
          <w:rFonts w:ascii="Times New Roman" w:hAnsi="Times New Roman" w:cs="Times New Roman"/>
          <w:color w:val="4472C4" w:themeColor="accent1"/>
        </w:rPr>
      </w:pPr>
    </w:p>
    <w:p w14:paraId="23D3AE40" w14:textId="77777777" w:rsidR="000E3616" w:rsidRPr="00364FE2" w:rsidRDefault="000E3616" w:rsidP="000E36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AD091D0" w14:textId="77777777" w:rsidR="000E3616" w:rsidRPr="00364FE2" w:rsidRDefault="000E3616" w:rsidP="000E36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E7693C1" w14:textId="77777777" w:rsidR="000E3616" w:rsidRPr="00364FE2" w:rsidRDefault="000E3616" w:rsidP="000E36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64FE2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260F3FFC" w14:textId="77777777" w:rsidR="000E3616" w:rsidRPr="00364FE2" w:rsidRDefault="000E3616" w:rsidP="000E3616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364FE2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364FE2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64FE2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64FE2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2167D8A" w14:textId="77777777" w:rsidR="000E3616" w:rsidRPr="00364FE2" w:rsidRDefault="000E3616" w:rsidP="000E36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64FE2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364FE2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64FE2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64FE2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3DAEC8E" w14:textId="77777777" w:rsidR="000E3616" w:rsidRPr="00364FE2" w:rsidRDefault="000E3616" w:rsidP="000E36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64FE2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364FE2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64FE2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64FE2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4" w:name="_Toc152335371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4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5" w:name="_Toc152335372"/>
      <w:r w:rsidRPr="00230F5A">
        <w:t>Archivos de entrada a SINACOFI</w:t>
      </w:r>
      <w:bookmarkEnd w:id="25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6" w:name="_Toc152335373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38712A" w14:paraId="64CC22C2" w14:textId="77777777" w:rsidTr="009A2A10">
        <w:tc>
          <w:tcPr>
            <w:tcW w:w="1129" w:type="dxa"/>
          </w:tcPr>
          <w:p w14:paraId="06245E7B" w14:textId="0AC9D649" w:rsidR="009A2A10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7" w:name="_Hlk150869626"/>
            <w:bookmarkStart w:id="28" w:name="_Hlk150874408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38712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38712A" w14:paraId="56E59781" w14:textId="77777777" w:rsidTr="009A2A10">
        <w:tc>
          <w:tcPr>
            <w:tcW w:w="1129" w:type="dxa"/>
          </w:tcPr>
          <w:p w14:paraId="065E6890" w14:textId="19419E85" w:rsidR="009A2A10" w:rsidRPr="0038712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38712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38712A" w14:paraId="756ECE04" w14:textId="77777777" w:rsidTr="009A2A10">
        <w:tc>
          <w:tcPr>
            <w:tcW w:w="1129" w:type="dxa"/>
          </w:tcPr>
          <w:p w14:paraId="40F20FFF" w14:textId="7A72163C" w:rsidR="009A2A10" w:rsidRPr="0038712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71DE7AAC" w:rsidR="009A2A10" w:rsidRPr="0038712A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38712A">
              <w:rPr>
                <w:rFonts w:ascii="Times New Roman" w:hAnsi="Times New Roman" w:cs="Times New Roman"/>
                <w:b/>
                <w:bCs/>
                <w:color w:val="FF0000"/>
              </w:rPr>
              <w:t>E23</w:t>
            </w:r>
            <w:r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4F4C51"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</w:t>
            </w:r>
            <w:proofErr w:type="gramEnd"/>
            <w:r w:rsidR="004F4C51"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recomendada</w:t>
            </w: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38712A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38712A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38712A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38712A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057CF16D" w:rsidR="00312989" w:rsidRPr="0038712A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38712A">
              <w:rPr>
                <w:rFonts w:ascii="Times New Roman" w:hAnsi="Times New Roman" w:cs="Times New Roman"/>
                <w:b/>
                <w:bCs/>
                <w:color w:val="FF0000"/>
              </w:rPr>
              <w:t>E23</w:t>
            </w:r>
            <w:r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38712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38712A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38712A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38712A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38712A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38712A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38712A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38712A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38712A" w14:paraId="4A7514C9" w14:textId="77777777" w:rsidTr="009A2A10">
        <w:tc>
          <w:tcPr>
            <w:tcW w:w="1129" w:type="dxa"/>
          </w:tcPr>
          <w:p w14:paraId="36E25D26" w14:textId="7F55894F" w:rsidR="009A2A10" w:rsidRPr="0038712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38712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712A" w14:paraId="4CE64141" w14:textId="77777777" w:rsidTr="009A2A10">
        <w:tc>
          <w:tcPr>
            <w:tcW w:w="1129" w:type="dxa"/>
          </w:tcPr>
          <w:p w14:paraId="0B80E08E" w14:textId="7B691186" w:rsidR="00B1738F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38712A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 w:rsidRPr="0038712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38712A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38712A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47DE1E46" w:rsidR="00B1738F" w:rsidRPr="0038712A" w:rsidRDefault="0038712A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E23</w:t>
            </w:r>
            <w:r w:rsidR="00F91655" w:rsidRPr="0038712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E23</w:t>
            </w:r>
            <w:r w:rsidR="00F91655"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38712A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38712A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38712A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38712A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7"/>
    <w:p w14:paraId="795FFF56" w14:textId="2A7A7EAE" w:rsidR="000465DB" w:rsidRPr="0038712A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38712A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38712A" w:rsidRDefault="000465DB" w:rsidP="00BB7237">
      <w:pPr>
        <w:pStyle w:val="Ttulo2"/>
        <w:numPr>
          <w:ilvl w:val="2"/>
          <w:numId w:val="7"/>
        </w:numPr>
      </w:pPr>
      <w:bookmarkStart w:id="29" w:name="_Toc152335374"/>
      <w:bookmarkEnd w:id="28"/>
      <w:r w:rsidRPr="0038712A">
        <w:t>Archivo Carátula</w:t>
      </w:r>
      <w:r w:rsidR="001169CF" w:rsidRPr="0038712A">
        <w:fldChar w:fldCharType="begin"/>
      </w:r>
      <w:r w:rsidR="001169CF" w:rsidRPr="0038712A">
        <w:instrText xml:space="preserve"> XE "Archivo Carátula" </w:instrText>
      </w:r>
      <w:r w:rsidR="001169CF" w:rsidRPr="0038712A">
        <w:fldChar w:fldCharType="end"/>
      </w:r>
      <w:r w:rsidR="009A2A10" w:rsidRPr="0038712A">
        <w:t>: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38712A" w14:paraId="34398A03" w14:textId="77777777" w:rsidTr="00E862A3">
        <w:tc>
          <w:tcPr>
            <w:tcW w:w="1129" w:type="dxa"/>
          </w:tcPr>
          <w:p w14:paraId="2225B9A4" w14:textId="77777777" w:rsidR="00B1738F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0" w:name="_Hlk150869673"/>
            <w:bookmarkStart w:id="31" w:name="_Hlk150874467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712A" w14:paraId="06454DCE" w14:textId="77777777" w:rsidTr="00E862A3">
        <w:tc>
          <w:tcPr>
            <w:tcW w:w="1129" w:type="dxa"/>
          </w:tcPr>
          <w:p w14:paraId="1E70680A" w14:textId="77777777" w:rsidR="00B1738F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712A" w14:paraId="6BED63F2" w14:textId="77777777" w:rsidTr="00E862A3">
        <w:tc>
          <w:tcPr>
            <w:tcW w:w="1129" w:type="dxa"/>
          </w:tcPr>
          <w:p w14:paraId="2BC68398" w14:textId="77777777" w:rsidR="00B1738F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69C08B00" w:rsidR="004F39F4" w:rsidRPr="0038712A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38712A">
              <w:rPr>
                <w:rFonts w:ascii="Times New Roman" w:hAnsi="Times New Roman" w:cs="Times New Roman"/>
                <w:b/>
                <w:bCs/>
                <w:color w:val="FF0000"/>
              </w:rPr>
              <w:t>E23</w:t>
            </w:r>
            <w:r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38712A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38712A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38712A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7A32D785" w:rsidR="000B1A73" w:rsidRPr="0038712A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38712A">
              <w:rPr>
                <w:rFonts w:ascii="Times New Roman" w:hAnsi="Times New Roman" w:cs="Times New Roman"/>
                <w:b/>
                <w:bCs/>
                <w:color w:val="FF0000"/>
              </w:rPr>
              <w:t>E23</w:t>
            </w:r>
            <w:r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38712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38712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38712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38712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38712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38712A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38712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38712A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38712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712A" w14:paraId="6E44765A" w14:textId="77777777" w:rsidTr="00E862A3">
        <w:tc>
          <w:tcPr>
            <w:tcW w:w="1129" w:type="dxa"/>
          </w:tcPr>
          <w:p w14:paraId="0D202F6E" w14:textId="77777777" w:rsidR="00B1738F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712A" w14:paraId="6453A99C" w14:textId="77777777" w:rsidTr="00E862A3">
        <w:tc>
          <w:tcPr>
            <w:tcW w:w="1129" w:type="dxa"/>
          </w:tcPr>
          <w:p w14:paraId="537D5D72" w14:textId="77777777" w:rsidR="00B1738F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38712A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38712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38712A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38712A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7D8D6A50" w:rsidR="00B1738F" w:rsidRPr="0038712A" w:rsidRDefault="0038712A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E23</w:t>
            </w:r>
            <w:r w:rsidR="003F025E" w:rsidRPr="0038712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E23</w:t>
            </w:r>
            <w:r w:rsidR="003F025E"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30"/>
    </w:tbl>
    <w:p w14:paraId="038F4895" w14:textId="77777777" w:rsidR="00B1738F" w:rsidRPr="0038712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38712A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2" w:name="_Toc152335375"/>
      <w:bookmarkEnd w:id="31"/>
      <w:r w:rsidRPr="0038712A">
        <w:t>Archivo de control</w:t>
      </w:r>
      <w:r w:rsidR="00513350" w:rsidRPr="0038712A">
        <w:t xml:space="preserve"> de datos</w:t>
      </w:r>
      <w:r w:rsidR="001169CF" w:rsidRPr="0038712A">
        <w:fldChar w:fldCharType="begin"/>
      </w:r>
      <w:r w:rsidR="001169CF" w:rsidRPr="0038712A">
        <w:instrText xml:space="preserve"> XE "Archivo de control" </w:instrText>
      </w:r>
      <w:r w:rsidR="001169CF" w:rsidRPr="0038712A">
        <w:fldChar w:fldCharType="end"/>
      </w:r>
      <w:r w:rsidR="009A2A10" w:rsidRPr="0038712A">
        <w:t>: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38712A" w14:paraId="09B3BE47" w14:textId="77777777" w:rsidTr="00E862A3">
        <w:tc>
          <w:tcPr>
            <w:tcW w:w="1129" w:type="dxa"/>
          </w:tcPr>
          <w:p w14:paraId="789EC2E0" w14:textId="77777777" w:rsidR="00B1738F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3" w:name="_Hlk150874508"/>
            <w:bookmarkStart w:id="34" w:name="_Hlk150869745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712A" w14:paraId="24CE3B6C" w14:textId="77777777" w:rsidTr="00E862A3">
        <w:tc>
          <w:tcPr>
            <w:tcW w:w="1129" w:type="dxa"/>
          </w:tcPr>
          <w:p w14:paraId="4F9750AE" w14:textId="77777777" w:rsidR="00B1738F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712A" w14:paraId="0A0C7B7F" w14:textId="77777777" w:rsidTr="00E862A3">
        <w:tc>
          <w:tcPr>
            <w:tcW w:w="1129" w:type="dxa"/>
          </w:tcPr>
          <w:p w14:paraId="16CA53F6" w14:textId="77777777" w:rsidR="00B1738F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28325A98" w:rsidR="004D0C43" w:rsidRPr="0038712A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38712A">
              <w:rPr>
                <w:rFonts w:ascii="Times New Roman" w:hAnsi="Times New Roman" w:cs="Times New Roman"/>
                <w:b/>
                <w:bCs/>
                <w:color w:val="FF0000"/>
              </w:rPr>
              <w:t>E23</w:t>
            </w:r>
            <w:r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38712A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38712A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38712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7C738694" w:rsidR="000B1A73" w:rsidRPr="0038712A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38712A">
              <w:rPr>
                <w:rFonts w:ascii="Times New Roman" w:hAnsi="Times New Roman" w:cs="Times New Roman"/>
                <w:b/>
                <w:bCs/>
                <w:color w:val="FF0000"/>
              </w:rPr>
              <w:t>E23</w:t>
            </w:r>
            <w:r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38712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38712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38712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38712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38712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38712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38712A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38712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712A" w14:paraId="34A18395" w14:textId="77777777" w:rsidTr="00E862A3">
        <w:tc>
          <w:tcPr>
            <w:tcW w:w="1129" w:type="dxa"/>
          </w:tcPr>
          <w:p w14:paraId="1BEA6A51" w14:textId="77777777" w:rsidR="00B1738F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712A" w14:paraId="0DC8E8BB" w14:textId="77777777" w:rsidTr="00E862A3">
        <w:tc>
          <w:tcPr>
            <w:tcW w:w="1129" w:type="dxa"/>
          </w:tcPr>
          <w:p w14:paraId="3341B7DB" w14:textId="77777777" w:rsidR="00B1738F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38712A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 w:rsidRPr="0038712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38712A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 w:rsidRPr="0038712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38712A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38712A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406D436B" w:rsidR="00E547E8" w:rsidRPr="0038712A" w:rsidRDefault="0038712A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E23</w:t>
            </w:r>
            <w:r w:rsidR="00E547E8"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4A0AD51D" w:rsidR="00B1738F" w:rsidRPr="0038712A" w:rsidRDefault="0038712A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E23</w:t>
            </w:r>
            <w:r w:rsidR="00E547E8"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3"/>
    </w:tbl>
    <w:p w14:paraId="76F1F5C0" w14:textId="77777777" w:rsidR="00E547E8" w:rsidRPr="0038712A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4"/>
    <w:p w14:paraId="7B42E9BB" w14:textId="77777777" w:rsidR="00E547E8" w:rsidRPr="0038712A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38712A" w:rsidRDefault="000465DB" w:rsidP="00B67156">
      <w:pPr>
        <w:pStyle w:val="Ttulo2"/>
        <w:numPr>
          <w:ilvl w:val="1"/>
          <w:numId w:val="7"/>
        </w:numPr>
      </w:pPr>
      <w:bookmarkStart w:id="35" w:name="_Toc152335376"/>
      <w:r w:rsidRPr="0038712A">
        <w:t xml:space="preserve">Archivo de salida </w:t>
      </w:r>
      <w:r w:rsidR="00B1738F" w:rsidRPr="0038712A">
        <w:t>a dest</w:t>
      </w:r>
      <w:ins w:id="36" w:author="Roberto Carrasco Venegas" w:date="2023-11-27T13:21:00Z">
        <w:r w:rsidR="00095C24" w:rsidRPr="0038712A">
          <w:t>i</w:t>
        </w:r>
      </w:ins>
      <w:r w:rsidR="00B1738F" w:rsidRPr="0038712A">
        <w:t>no</w:t>
      </w:r>
      <w:bookmarkEnd w:id="35"/>
      <w:r w:rsidR="001169CF" w:rsidRPr="0038712A">
        <w:fldChar w:fldCharType="begin"/>
      </w:r>
      <w:r w:rsidR="001169CF" w:rsidRPr="0038712A">
        <w:instrText xml:space="preserve"> XE "Archivo de salida a</w:instrText>
      </w:r>
      <w:r w:rsidR="007B6066" w:rsidRPr="0038712A">
        <w:instrText>”</w:instrText>
      </w:r>
      <w:r w:rsidR="001169CF" w:rsidRPr="0038712A">
        <w:instrText xml:space="preserve">destino" </w:instrText>
      </w:r>
      <w:r w:rsidR="001169CF" w:rsidRPr="0038712A">
        <w:fldChar w:fldCharType="end"/>
      </w:r>
    </w:p>
    <w:p w14:paraId="25DFA216" w14:textId="1A009ADA" w:rsidR="000465DB" w:rsidRPr="0038712A" w:rsidRDefault="000465DB" w:rsidP="00B67156">
      <w:pPr>
        <w:pStyle w:val="Ttulo2"/>
        <w:numPr>
          <w:ilvl w:val="2"/>
          <w:numId w:val="7"/>
        </w:numPr>
      </w:pPr>
      <w:bookmarkStart w:id="37" w:name="_Toc152335377"/>
      <w:r w:rsidRPr="0038712A">
        <w:t>Archivo de da</w:t>
      </w:r>
      <w:ins w:id="38" w:author="Roberto Carrasco Venegas" w:date="2023-11-27T13:24:00Z">
        <w:r w:rsidR="009A28CD" w:rsidRPr="0038712A">
          <w:t>t</w:t>
        </w:r>
      </w:ins>
      <w:r w:rsidRPr="0038712A">
        <w:t>os</w:t>
      </w:r>
      <w:bookmarkEnd w:id="37"/>
      <w:r w:rsidR="001169CF" w:rsidRPr="0038712A">
        <w:fldChar w:fldCharType="begin"/>
      </w:r>
      <w:r w:rsidR="001169CF" w:rsidRPr="0038712A">
        <w:instrText xml:space="preserve"> XE "Archivo </w:instrText>
      </w:r>
      <w:r w:rsidR="007B6066" w:rsidRPr="0038712A">
        <w:instrText>”</w:instrText>
      </w:r>
      <w:r w:rsidR="001169CF" w:rsidRPr="0038712A">
        <w:instrText xml:space="preserve">e datos" </w:instrText>
      </w:r>
      <w:r w:rsidR="001169CF" w:rsidRPr="0038712A">
        <w:fldChar w:fldCharType="end"/>
      </w:r>
      <w:r w:rsidRPr="0038712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551A85E7" w14:textId="290DC1E5" w:rsidR="00B1738F" w:rsidRPr="0038712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36ABDCEC" w:rsidR="00B1738F" w:rsidRPr="0038712A" w:rsidRDefault="0038712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E23</w:t>
            </w:r>
            <w:r w:rsidR="004D0C43"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4D0C43" w:rsidRPr="0038712A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="004D0C43"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4B15375" w14:textId="0C153087" w:rsidR="00A167D3" w:rsidRPr="0038712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38712A">
              <w:rPr>
                <w:rFonts w:ascii="Times New Roman" w:hAnsi="Times New Roman" w:cs="Times New Roman"/>
              </w:rPr>
              <w:t xml:space="preserve"> </w:t>
            </w:r>
            <w:r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3871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9" w:name="_Toc152335378"/>
      <w:r w:rsidRPr="00230F5A">
        <w:t>Archivo Carát</w:t>
      </w:r>
      <w:r w:rsidR="00601681">
        <w:t>u</w:t>
      </w:r>
      <w:r w:rsidRPr="00230F5A">
        <w:t>la</w:t>
      </w:r>
      <w:bookmarkEnd w:id="39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125D6140" w:rsidR="00284E6A" w:rsidRPr="00230F5A" w:rsidRDefault="0038712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E23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358367B5" w14:textId="254C196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40" w:name="_Hlk151646289"/>
      <w:bookmarkStart w:id="41" w:name="_Hlk150869805"/>
      <w:bookmarkStart w:id="42" w:name="_Hlk151631830"/>
      <w:bookmarkStart w:id="43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4" w:name="_Toc152335379"/>
      <w:r>
        <w:t>Definición de correlativo</w:t>
      </w:r>
      <w:bookmarkEnd w:id="44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40"/>
    <w:bookmarkEnd w:id="41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2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5" w:name="_Toc152335380"/>
      <w:bookmarkEnd w:id="43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5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23688D59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52335381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6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7" w:name="_Hlk151634009"/>
      <w:bookmarkStart w:id="48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9" w:name="_Toc152335382"/>
      <w:r w:rsidRPr="00230F5A">
        <w:t>Av</w:t>
      </w:r>
      <w:r w:rsidR="006F65AF">
        <w:t>i</w:t>
      </w:r>
      <w:r w:rsidRPr="00230F5A">
        <w:t>so</w:t>
      </w:r>
      <w:bookmarkEnd w:id="49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50" w:name="_Toc152335383"/>
      <w:r w:rsidRPr="00B537DA">
        <w:t>Resultado</w:t>
      </w:r>
      <w:bookmarkEnd w:id="50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51" w:name="_Hlk150867245"/>
      <w:bookmarkStart w:id="52" w:name="_Toc152335384"/>
      <w:r w:rsidRPr="00E173FD">
        <w:t>Notificación</w:t>
      </w:r>
      <w:bookmarkEnd w:id="52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3" w:name="_Toc152335385"/>
      <w:r w:rsidRPr="00276FA5">
        <w:t>Resultado RES.DET</w:t>
      </w:r>
      <w:bookmarkEnd w:id="53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1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7"/>
    <w:bookmarkEnd w:id="48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4" w:name="_Toc152335386"/>
      <w:r w:rsidRPr="00230F5A">
        <w:rPr>
          <w:rFonts w:cs="Times New Roman"/>
        </w:rPr>
        <w:lastRenderedPageBreak/>
        <w:t>Definir el estructura y nombre para cada archivo de mensajería</w:t>
      </w:r>
      <w:bookmarkEnd w:id="5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5" w:name="_Toc152335387"/>
      <w:r w:rsidRPr="00DC1D90">
        <w:t>Estructura</w:t>
      </w:r>
      <w:bookmarkEnd w:id="55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6" w:name="_Toc152335388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6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7" w:name="_Hlk150869887"/>
      <w:bookmarkStart w:id="58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7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8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9" w:name="_Toc152335389"/>
      <w:r w:rsidRPr="00230F5A">
        <w:t>Archivo aviso (SINACOFI)</w:t>
      </w:r>
      <w:bookmarkEnd w:id="59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60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60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61" w:name="_Toc152335390"/>
      <w:r w:rsidRPr="00230F5A">
        <w:t>Archivo resultado (SINACOFI)</w:t>
      </w:r>
      <w:bookmarkEnd w:id="61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2" w:name="_Toc152335391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2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3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4" w:name="_Hlk151628243"/>
      <w:bookmarkStart w:id="65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63"/>
      <w:bookmarkEnd w:id="64"/>
      <w:bookmarkEnd w:id="65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6" w:name="_Toc152335392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6"/>
    </w:p>
    <w:p w14:paraId="6ED8C821" w14:textId="77777777" w:rsidR="009947CD" w:rsidRPr="009947CD" w:rsidRDefault="009947CD" w:rsidP="009947CD"/>
    <w:p w14:paraId="2E9B8CC1" w14:textId="5751383D" w:rsidR="001D2934" w:rsidRPr="009947CD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1C0052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B7A23" w14:textId="77777777" w:rsidR="00662DC1" w:rsidRDefault="00662DC1" w:rsidP="00F10206">
      <w:pPr>
        <w:spacing w:after="0" w:line="240" w:lineRule="auto"/>
      </w:pPr>
      <w:r>
        <w:separator/>
      </w:r>
    </w:p>
  </w:endnote>
  <w:endnote w:type="continuationSeparator" w:id="0">
    <w:p w14:paraId="675FEE15" w14:textId="77777777" w:rsidR="00662DC1" w:rsidRDefault="00662DC1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B927B" w14:textId="77777777" w:rsidR="000E3616" w:rsidRPr="008131F5" w:rsidRDefault="000E3616" w:rsidP="00364FE2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1156880221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4</w:t>
        </w:r>
        <w:r>
          <w:rPr>
            <w:noProof/>
            <w:lang w:bidi="es-ES"/>
          </w:rPr>
          <w:fldChar w:fldCharType="end"/>
        </w:r>
      </w:sdtContent>
    </w:sdt>
  </w:p>
  <w:p w14:paraId="594F62B5" w14:textId="77777777" w:rsidR="000E3616" w:rsidRDefault="000E36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A7684" w14:textId="77777777" w:rsidR="00662DC1" w:rsidRDefault="00662DC1" w:rsidP="00F10206">
      <w:pPr>
        <w:spacing w:after="0" w:line="240" w:lineRule="auto"/>
      </w:pPr>
      <w:r>
        <w:separator/>
      </w:r>
    </w:p>
  </w:footnote>
  <w:footnote w:type="continuationSeparator" w:id="0">
    <w:p w14:paraId="706064BE" w14:textId="77777777" w:rsidR="00662DC1" w:rsidRDefault="00662DC1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0E3616" w14:paraId="68B95A5E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29421F59" w14:textId="77777777" w:rsidR="000E3616" w:rsidRDefault="000E3616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06C9E78" wp14:editId="22083404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242069445" name="Imagen 2420694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29CCBB77" w14:textId="77777777" w:rsidR="000E3616" w:rsidRDefault="000E3616" w:rsidP="002B4375">
    <w:pPr>
      <w:pStyle w:val="Encabezado"/>
    </w:pPr>
  </w:p>
  <w:p w14:paraId="2E408C9D" w14:textId="77777777" w:rsidR="000E3616" w:rsidRDefault="000E36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3616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3A3A"/>
    <w:rsid w:val="00340E64"/>
    <w:rsid w:val="0034206F"/>
    <w:rsid w:val="00346716"/>
    <w:rsid w:val="00353FCC"/>
    <w:rsid w:val="00356D09"/>
    <w:rsid w:val="00356F35"/>
    <w:rsid w:val="00360252"/>
    <w:rsid w:val="00386793"/>
    <w:rsid w:val="0038712A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2DC1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1EE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4379D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0E3616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21</Pages>
  <Words>3418</Words>
  <Characters>18799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25</cp:revision>
  <dcterms:created xsi:type="dcterms:W3CDTF">2023-11-30T12:02:00Z</dcterms:created>
  <dcterms:modified xsi:type="dcterms:W3CDTF">2023-12-01T18:02:00Z</dcterms:modified>
</cp:coreProperties>
</file>