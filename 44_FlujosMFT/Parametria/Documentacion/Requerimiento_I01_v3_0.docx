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5E452C45" w:rsidR="00435F1E" w:rsidRPr="00857076" w:rsidRDefault="00B01B02" w:rsidP="00435F1E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35F1E" w:rsidRPr="002D62E5">
        <w:rPr>
          <w:rFonts w:ascii="Times New Roman" w:hAnsi="Times New Roman" w:cs="Times New Roman"/>
          <w:b/>
          <w:sz w:val="72"/>
          <w:szCs w:val="72"/>
        </w:rPr>
        <w:t>I01</w:t>
      </w:r>
      <w:r w:rsidR="00435F1E">
        <w:rPr>
          <w:rFonts w:ascii="Times New Roman" w:hAnsi="Times New Roman" w:cs="Times New Roman"/>
          <w:b/>
          <w:sz w:val="72"/>
          <w:szCs w:val="72"/>
        </w:rPr>
        <w:t>(580)-</w:t>
      </w:r>
      <w:r w:rsidR="00435F1E" w:rsidRPr="00FA1137">
        <w:t xml:space="preserve"> </w:t>
      </w:r>
      <w:r w:rsidR="00435F1E" w:rsidRPr="00FA1137">
        <w:rPr>
          <w:rFonts w:ascii="Times New Roman" w:hAnsi="Times New Roman" w:cs="Times New Roman"/>
          <w:b/>
          <w:sz w:val="72"/>
          <w:szCs w:val="72"/>
        </w:rPr>
        <w:t>Accionistas</w:t>
      </w:r>
    </w:p>
    <w:p w14:paraId="207EDD71" w14:textId="6836E501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2E55346" w14:textId="1F6125B5" w:rsidR="008B4AC7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4202" w:history="1">
            <w:r w:rsidR="008B4AC7" w:rsidRPr="004761A5">
              <w:rPr>
                <w:rStyle w:val="Hipervnculo"/>
                <w:noProof/>
              </w:rPr>
              <w:t>1.</w:t>
            </w:r>
            <w:r w:rsidR="008B4AC7">
              <w:rPr>
                <w:rFonts w:cstheme="minorBidi"/>
                <w:noProof/>
                <w:kern w:val="2"/>
              </w:rPr>
              <w:tab/>
            </w:r>
            <w:r w:rsidR="008B4AC7" w:rsidRPr="004761A5">
              <w:rPr>
                <w:rStyle w:val="Hipervnculo"/>
                <w:noProof/>
              </w:rPr>
              <w:t>Definición de estructuras</w:t>
            </w:r>
            <w:r w:rsidR="008B4AC7">
              <w:rPr>
                <w:noProof/>
                <w:webHidden/>
              </w:rPr>
              <w:tab/>
            </w:r>
            <w:r w:rsidR="008B4AC7">
              <w:rPr>
                <w:noProof/>
                <w:webHidden/>
              </w:rPr>
              <w:fldChar w:fldCharType="begin"/>
            </w:r>
            <w:r w:rsidR="008B4AC7">
              <w:rPr>
                <w:noProof/>
                <w:webHidden/>
              </w:rPr>
              <w:instrText xml:space="preserve"> PAGEREF _Toc152324202 \h </w:instrText>
            </w:r>
            <w:r w:rsidR="008B4AC7">
              <w:rPr>
                <w:noProof/>
                <w:webHidden/>
              </w:rPr>
            </w:r>
            <w:r w:rsidR="008B4AC7">
              <w:rPr>
                <w:noProof/>
                <w:webHidden/>
              </w:rPr>
              <w:fldChar w:fldCharType="separate"/>
            </w:r>
            <w:r w:rsidR="008B4AC7">
              <w:rPr>
                <w:noProof/>
                <w:webHidden/>
              </w:rPr>
              <w:t>5</w:t>
            </w:r>
            <w:r w:rsidR="008B4AC7">
              <w:rPr>
                <w:noProof/>
                <w:webHidden/>
              </w:rPr>
              <w:fldChar w:fldCharType="end"/>
            </w:r>
          </w:hyperlink>
        </w:p>
        <w:p w14:paraId="12B89A72" w14:textId="7664F40D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3" w:history="1">
            <w:r w:rsidRPr="004761A5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bCs/>
                <w:noProof/>
              </w:rPr>
              <w:t xml:space="preserve">Archivo de datos del emisor  </w:t>
            </w:r>
            <w:r w:rsidRPr="004761A5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BE1C" w14:textId="235F0CBD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4" w:history="1">
            <w:r w:rsidRPr="004761A5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28F0" w14:textId="52928F94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5" w:history="1">
            <w:r w:rsidRPr="004761A5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672F" w14:textId="2C45DB83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6" w:history="1">
            <w:r w:rsidRPr="004761A5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7AC6" w14:textId="7DD861DE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7" w:history="1">
            <w:r w:rsidRPr="004761A5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CBC7" w14:textId="22578AE9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08" w:history="1">
            <w:r w:rsidRPr="004761A5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86EE" w14:textId="1B281AB8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09" w:history="1">
            <w:r w:rsidRPr="004761A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390B" w14:textId="3973AECA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0" w:history="1">
            <w:r w:rsidRPr="004761A5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3A01" w14:textId="74602B1A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1" w:history="1">
            <w:r w:rsidRPr="004761A5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1E7E" w14:textId="7B8FB171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2" w:history="1">
            <w:r w:rsidRPr="004761A5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916D" w14:textId="3935059E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13" w:history="1">
            <w:r w:rsidRPr="004761A5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F1A5" w14:textId="51E910F5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4" w:history="1">
            <w:r w:rsidRPr="004761A5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01C3" w14:textId="6EC4F16F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15" w:history="1">
            <w:r w:rsidRPr="004761A5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5FDF" w14:textId="4D7949D6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6" w:history="1">
            <w:r w:rsidRPr="004761A5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B32C" w14:textId="25BEB405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7" w:history="1">
            <w:r w:rsidRPr="004761A5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6B90" w14:textId="490AD067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8" w:history="1">
            <w:r w:rsidRPr="004761A5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3F37" w14:textId="5A43E3C8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19" w:history="1">
            <w:r w:rsidRPr="004761A5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FAE5" w14:textId="4AEE7FEF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0" w:history="1">
            <w:r w:rsidRPr="004761A5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FBD5" w14:textId="625ED504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1" w:history="1">
            <w:r w:rsidRPr="004761A5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EFA6" w14:textId="29D6883C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2" w:history="1">
            <w:r w:rsidRPr="004761A5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81E7" w14:textId="0AD7F805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3" w:history="1">
            <w:r w:rsidRPr="004761A5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6983" w14:textId="61551692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24" w:history="1">
            <w:r w:rsidRPr="004761A5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A454" w14:textId="0EBEE773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25" w:history="1">
            <w:r w:rsidRPr="004761A5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E6E8" w14:textId="3BFD6A65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6" w:history="1">
            <w:r w:rsidRPr="004761A5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3B8F" w14:textId="2378C208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7" w:history="1">
            <w:r w:rsidRPr="004761A5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984B" w14:textId="340D84A8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8" w:history="1">
            <w:r w:rsidRPr="004761A5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49B2" w14:textId="5C28300A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29" w:history="1">
            <w:r w:rsidRPr="004761A5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D9FB" w14:textId="5CA36A35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30" w:history="1">
            <w:r w:rsidRPr="004761A5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1B06" w14:textId="4FF4B31F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31" w:history="1">
            <w:r w:rsidRPr="004761A5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686E" w14:textId="70A39E52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32" w:history="1">
            <w:r w:rsidRPr="004761A5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2717" w14:textId="0C966406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33" w:history="1">
            <w:r w:rsidRPr="004761A5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831B" w14:textId="7080D7AF" w:rsidR="008B4AC7" w:rsidRDefault="008B4AC7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34" w:history="1">
            <w:r w:rsidRPr="004761A5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9647" w14:textId="5CFD3983" w:rsidR="008B4AC7" w:rsidRDefault="008B4AC7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4235" w:history="1">
            <w:r w:rsidRPr="004761A5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D1C0" w14:textId="2467DC04" w:rsidR="008B4AC7" w:rsidRDefault="008B4AC7">
          <w:pPr>
            <w:pStyle w:val="TDC1"/>
            <w:rPr>
              <w:rFonts w:cstheme="minorBidi"/>
              <w:noProof/>
              <w:kern w:val="2"/>
            </w:rPr>
          </w:pPr>
          <w:hyperlink w:anchor="_Toc152324236" w:history="1">
            <w:r w:rsidRPr="004761A5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4761A5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4E306FD1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5636DAB" w:rsidR="00C36169" w:rsidRPr="00230F5A" w:rsidRDefault="00077B4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I01</w:t>
            </w:r>
          </w:p>
        </w:tc>
        <w:tc>
          <w:tcPr>
            <w:tcW w:w="1342" w:type="dxa"/>
          </w:tcPr>
          <w:p w14:paraId="22F848E4" w14:textId="6AD12CA9" w:rsidR="00C36169" w:rsidRPr="00230F5A" w:rsidRDefault="00077B4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3EC0C33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5A2E56B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3463227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377C3DF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2CC9097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08042B2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2B655B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73B786A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3AD40B0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040E7CB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6E35F37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7DDEFA5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3598F6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4666731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22F905F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420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420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9030A0D" w14:textId="77777777" w:rsidR="00F31A85" w:rsidRPr="002D62E5" w:rsidRDefault="00F31A85" w:rsidP="00F31A85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F31A85" w:rsidRPr="002D62E5" w14:paraId="2043010F" w14:textId="77777777" w:rsidTr="00933BB5">
        <w:trPr>
          <w:trHeight w:val="244"/>
        </w:trPr>
        <w:tc>
          <w:tcPr>
            <w:tcW w:w="1414" w:type="dxa"/>
          </w:tcPr>
          <w:p w14:paraId="04A592D5" w14:textId="77777777" w:rsidR="00F31A85" w:rsidRPr="002D62E5" w:rsidRDefault="00F31A85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EFE9D77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EBBEE3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Código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del</w:t>
            </w:r>
            <w:r w:rsidRPr="002D62E5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3706F071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9(0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2D62E5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F31A85" w:rsidRPr="002D62E5" w14:paraId="4CA64CE2" w14:textId="77777777" w:rsidTr="00933BB5">
        <w:trPr>
          <w:trHeight w:val="241"/>
        </w:trPr>
        <w:tc>
          <w:tcPr>
            <w:tcW w:w="1414" w:type="dxa"/>
          </w:tcPr>
          <w:p w14:paraId="458C6667" w14:textId="77777777" w:rsidR="00F31A85" w:rsidRPr="002D62E5" w:rsidRDefault="00F31A85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64161F9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5585E29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D62E5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2D62E5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del</w:t>
            </w:r>
            <w:r w:rsidRPr="002D62E5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2D62E5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A20F010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F31A85" w:rsidRPr="002D62E5" w14:paraId="1E98B206" w14:textId="77777777" w:rsidTr="00933BB5">
        <w:trPr>
          <w:trHeight w:val="245"/>
        </w:trPr>
        <w:tc>
          <w:tcPr>
            <w:tcW w:w="1414" w:type="dxa"/>
          </w:tcPr>
          <w:p w14:paraId="22E06759" w14:textId="77777777" w:rsidR="00F31A85" w:rsidRPr="002D62E5" w:rsidRDefault="00F31A85" w:rsidP="00933BB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5E994BB" w14:textId="77777777" w:rsidR="00F31A85" w:rsidRPr="002D62E5" w:rsidRDefault="00F31A85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CFB83C7" w14:textId="77777777" w:rsidR="00F31A85" w:rsidRPr="002D62E5" w:rsidRDefault="00F31A85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D62E5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17FB4BD4" w14:textId="77777777" w:rsidR="00F31A85" w:rsidRPr="002D62E5" w:rsidRDefault="00F31A85" w:rsidP="00933BB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 AAAAMM</w:t>
            </w:r>
          </w:p>
        </w:tc>
      </w:tr>
    </w:tbl>
    <w:p w14:paraId="62F257E2" w14:textId="77777777" w:rsidR="00F31A85" w:rsidRPr="002D62E5" w:rsidRDefault="00F31A85" w:rsidP="00F31A85">
      <w:pPr>
        <w:pStyle w:val="Textoindependiente"/>
        <w:rPr>
          <w:rFonts w:ascii="Times New Roman" w:hAnsi="Times New Roman" w:cs="Times New Roman"/>
          <w:sz w:val="24"/>
        </w:rPr>
      </w:pPr>
      <w:r w:rsidRPr="002D62E5">
        <w:rPr>
          <w:rFonts w:ascii="Times New Roman" w:hAnsi="Times New Roman" w:cs="Times New Roman"/>
          <w:sz w:val="24"/>
        </w:rPr>
        <w:t xml:space="preserve">   </w:t>
      </w:r>
      <w:r w:rsidRPr="002D62E5">
        <w:rPr>
          <w:rFonts w:ascii="Times New Roman" w:hAnsi="Times New Roman" w:cs="Times New Roman"/>
        </w:rPr>
        <w:t>Largo</w:t>
      </w:r>
      <w:r w:rsidRPr="002D62E5">
        <w:rPr>
          <w:rFonts w:ascii="Times New Roman" w:hAnsi="Times New Roman" w:cs="Times New Roman"/>
          <w:spacing w:val="-5"/>
        </w:rPr>
        <w:t xml:space="preserve"> </w:t>
      </w:r>
      <w:r w:rsidRPr="002D62E5">
        <w:rPr>
          <w:rFonts w:ascii="Times New Roman" w:hAnsi="Times New Roman" w:cs="Times New Roman"/>
        </w:rPr>
        <w:t>del</w:t>
      </w:r>
      <w:r w:rsidRPr="002D62E5">
        <w:rPr>
          <w:rFonts w:ascii="Times New Roman" w:hAnsi="Times New Roman" w:cs="Times New Roman"/>
          <w:spacing w:val="-1"/>
        </w:rPr>
        <w:t xml:space="preserve"> </w:t>
      </w:r>
      <w:r w:rsidRPr="002D62E5">
        <w:rPr>
          <w:rFonts w:ascii="Times New Roman" w:hAnsi="Times New Roman" w:cs="Times New Roman"/>
        </w:rPr>
        <w:t>registro:</w:t>
      </w:r>
      <w:r w:rsidRPr="002D62E5">
        <w:rPr>
          <w:rFonts w:ascii="Times New Roman" w:hAnsi="Times New Roman" w:cs="Times New Roman"/>
          <w:spacing w:val="-3"/>
        </w:rPr>
        <w:t xml:space="preserve"> </w:t>
      </w:r>
      <w:r w:rsidRPr="002D62E5">
        <w:rPr>
          <w:rFonts w:ascii="Times New Roman" w:hAnsi="Times New Roman" w:cs="Times New Roman"/>
        </w:rPr>
        <w:t xml:space="preserve">  </w:t>
      </w:r>
      <w:r w:rsidRPr="002D62E5">
        <w:rPr>
          <w:rFonts w:ascii="Times New Roman" w:hAnsi="Times New Roman" w:cs="Times New Roman"/>
          <w:spacing w:val="-1"/>
        </w:rPr>
        <w:t xml:space="preserve">   </w:t>
      </w:r>
      <w:r w:rsidRPr="002D62E5">
        <w:rPr>
          <w:rFonts w:ascii="Times New Roman" w:hAnsi="Times New Roman" w:cs="Times New Roman"/>
        </w:rPr>
        <w:t>Bytes</w:t>
      </w:r>
    </w:p>
    <w:p w14:paraId="062272CA" w14:textId="77777777" w:rsidR="00F31A85" w:rsidRPr="002D62E5" w:rsidRDefault="00F31A85" w:rsidP="00F31A85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2D62E5">
        <w:rPr>
          <w:rFonts w:ascii="Times New Roman" w:hAnsi="Times New Roman" w:cs="Times New Roman"/>
          <w:i/>
          <w:sz w:val="20"/>
        </w:rPr>
        <w:t xml:space="preserve">    Registros</w:t>
      </w:r>
      <w:r w:rsidRPr="002D62E5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31A85" w:rsidRPr="002D62E5" w14:paraId="5F2BA123" w14:textId="77777777" w:rsidTr="00933BB5">
        <w:trPr>
          <w:trHeight w:val="244"/>
        </w:trPr>
        <w:tc>
          <w:tcPr>
            <w:tcW w:w="1414" w:type="dxa"/>
          </w:tcPr>
          <w:p w14:paraId="729A6242" w14:textId="77777777" w:rsidR="00F31A85" w:rsidRPr="002D62E5" w:rsidRDefault="00F31A85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7B864A1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F948A1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Rut</w:t>
            </w:r>
            <w:r w:rsidRPr="002D62E5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2D62E5">
              <w:rPr>
                <w:rFonts w:ascii="Times New Roman" w:hAnsi="Times New Roman" w:cs="Times New Roman"/>
                <w:sz w:val="20"/>
              </w:rPr>
              <w:t>accionista</w:t>
            </w:r>
            <w:proofErr w:type="spellEnd"/>
          </w:p>
        </w:tc>
        <w:tc>
          <w:tcPr>
            <w:tcW w:w="2549" w:type="dxa"/>
          </w:tcPr>
          <w:p w14:paraId="61644804" w14:textId="77777777" w:rsidR="00F31A85" w:rsidRPr="002D62E5" w:rsidRDefault="00F31A85" w:rsidP="00933BB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F31A85" w:rsidRPr="002D62E5" w14:paraId="25E83024" w14:textId="77777777" w:rsidTr="00933BB5">
        <w:trPr>
          <w:trHeight w:val="242"/>
        </w:trPr>
        <w:tc>
          <w:tcPr>
            <w:tcW w:w="1414" w:type="dxa"/>
          </w:tcPr>
          <w:p w14:paraId="27D193D5" w14:textId="77777777" w:rsidR="00F31A85" w:rsidRPr="002D62E5" w:rsidRDefault="00F31A85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E211D3C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76B4BE1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Nombre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del</w:t>
            </w:r>
            <w:r w:rsidRPr="002D62E5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2D62E5">
              <w:rPr>
                <w:rFonts w:ascii="Times New Roman" w:hAnsi="Times New Roman" w:cs="Times New Roman"/>
                <w:sz w:val="20"/>
              </w:rPr>
              <w:t>accionista</w:t>
            </w:r>
            <w:proofErr w:type="spellEnd"/>
          </w:p>
        </w:tc>
        <w:tc>
          <w:tcPr>
            <w:tcW w:w="2549" w:type="dxa"/>
          </w:tcPr>
          <w:p w14:paraId="7A4AE2B5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F31A85" w:rsidRPr="002D62E5" w14:paraId="0D1B4C15" w14:textId="77777777" w:rsidTr="00933BB5">
        <w:trPr>
          <w:trHeight w:val="242"/>
        </w:trPr>
        <w:tc>
          <w:tcPr>
            <w:tcW w:w="1414" w:type="dxa"/>
          </w:tcPr>
          <w:p w14:paraId="578BAE9E" w14:textId="77777777" w:rsidR="00F31A85" w:rsidRPr="002D62E5" w:rsidRDefault="00F31A85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4B6BF90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DFBAD3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Serie</w:t>
            </w:r>
          </w:p>
        </w:tc>
        <w:tc>
          <w:tcPr>
            <w:tcW w:w="2549" w:type="dxa"/>
          </w:tcPr>
          <w:p w14:paraId="4F0EFD61" w14:textId="77777777" w:rsidR="00F31A85" w:rsidRPr="002D62E5" w:rsidRDefault="00F31A85" w:rsidP="00933BB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01)</w:t>
            </w:r>
          </w:p>
        </w:tc>
      </w:tr>
      <w:tr w:rsidR="00F31A85" w:rsidRPr="002D62E5" w14:paraId="43615D48" w14:textId="77777777" w:rsidTr="00933BB5">
        <w:trPr>
          <w:trHeight w:val="244"/>
        </w:trPr>
        <w:tc>
          <w:tcPr>
            <w:tcW w:w="1414" w:type="dxa"/>
          </w:tcPr>
          <w:p w14:paraId="6B426CEF" w14:textId="77777777" w:rsidR="00F31A85" w:rsidRPr="002D62E5" w:rsidRDefault="00F31A85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6E5A0C93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A15812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Número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acciones</w:t>
            </w:r>
            <w:r w:rsidRPr="002D62E5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pagadas</w:t>
            </w:r>
          </w:p>
        </w:tc>
        <w:tc>
          <w:tcPr>
            <w:tcW w:w="2549" w:type="dxa"/>
          </w:tcPr>
          <w:p w14:paraId="3BBC56F9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F31A85" w:rsidRPr="002D62E5" w14:paraId="6410E81E" w14:textId="77777777" w:rsidTr="00933BB5">
        <w:trPr>
          <w:trHeight w:val="244"/>
        </w:trPr>
        <w:tc>
          <w:tcPr>
            <w:tcW w:w="1414" w:type="dxa"/>
          </w:tcPr>
          <w:p w14:paraId="0944704C" w14:textId="77777777" w:rsidR="00F31A85" w:rsidRPr="002D62E5" w:rsidRDefault="00F31A85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194BE9F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619747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Número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acciones</w:t>
            </w:r>
            <w:r w:rsidRPr="002D62E5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no</w:t>
            </w:r>
            <w:r w:rsidRPr="002D62E5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  <w:lang w:val="es-CL"/>
              </w:rPr>
              <w:t>pagadas</w:t>
            </w:r>
          </w:p>
        </w:tc>
        <w:tc>
          <w:tcPr>
            <w:tcW w:w="2549" w:type="dxa"/>
          </w:tcPr>
          <w:p w14:paraId="54F55D80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F31A85" w:rsidRPr="002D62E5" w14:paraId="22818400" w14:textId="77777777" w:rsidTr="00933BB5">
        <w:trPr>
          <w:trHeight w:val="244"/>
        </w:trPr>
        <w:tc>
          <w:tcPr>
            <w:tcW w:w="1414" w:type="dxa"/>
          </w:tcPr>
          <w:p w14:paraId="77A5A0F6" w14:textId="77777777" w:rsidR="00F31A85" w:rsidRPr="002D62E5" w:rsidRDefault="00F31A85" w:rsidP="00933BB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Campo</w:t>
            </w:r>
            <w:r w:rsidRPr="002D62E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281CE3F2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2D62E5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618803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2D62E5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73ABD7C5" w14:textId="77777777" w:rsidR="00F31A85" w:rsidRPr="002D62E5" w:rsidRDefault="00F31A85" w:rsidP="00933BB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2D62E5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2D62E5">
              <w:rPr>
                <w:rFonts w:ascii="Times New Roman" w:hAnsi="Times New Roman" w:cs="Times New Roman"/>
                <w:sz w:val="20"/>
              </w:rPr>
              <w:t>01)</w:t>
            </w:r>
          </w:p>
        </w:tc>
      </w:tr>
    </w:tbl>
    <w:p w14:paraId="5DB1A8F9" w14:textId="77777777" w:rsidR="00F31A85" w:rsidRPr="002D62E5" w:rsidRDefault="00F31A85" w:rsidP="00F31A85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F31A85" w:rsidRPr="002D62E5" w:rsidSect="00F31A85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2D62E5">
        <w:rPr>
          <w:rFonts w:ascii="Times New Roman" w:hAnsi="Times New Roman" w:cs="Times New Roman"/>
        </w:rPr>
        <w:t>Longitud</w:t>
      </w:r>
      <w:r w:rsidRPr="002D62E5">
        <w:rPr>
          <w:rFonts w:ascii="Times New Roman" w:hAnsi="Times New Roman" w:cs="Times New Roman"/>
          <w:spacing w:val="-3"/>
        </w:rPr>
        <w:t xml:space="preserve"> </w:t>
      </w:r>
      <w:r w:rsidRPr="002D62E5">
        <w:rPr>
          <w:rFonts w:ascii="Times New Roman" w:hAnsi="Times New Roman" w:cs="Times New Roman"/>
        </w:rPr>
        <w:t>Total</w:t>
      </w:r>
      <w:r w:rsidRPr="002D62E5">
        <w:rPr>
          <w:rFonts w:ascii="Times New Roman" w:hAnsi="Times New Roman" w:cs="Times New Roman"/>
          <w:spacing w:val="-2"/>
        </w:rPr>
        <w:t xml:space="preserve"> </w:t>
      </w:r>
      <w:r w:rsidRPr="002D62E5">
        <w:rPr>
          <w:rFonts w:ascii="Times New Roman" w:hAnsi="Times New Roman" w:cs="Times New Roman"/>
        </w:rPr>
        <w:t>del</w:t>
      </w:r>
      <w:r w:rsidRPr="002D62E5">
        <w:rPr>
          <w:rFonts w:ascii="Times New Roman" w:hAnsi="Times New Roman" w:cs="Times New Roman"/>
          <w:spacing w:val="-2"/>
        </w:rPr>
        <w:t xml:space="preserve"> </w:t>
      </w:r>
      <w:r w:rsidRPr="002D62E5">
        <w:rPr>
          <w:rFonts w:ascii="Times New Roman" w:hAnsi="Times New Roman" w:cs="Times New Roman"/>
        </w:rPr>
        <w:t>registro:</w:t>
      </w:r>
      <w:r w:rsidRPr="002D62E5">
        <w:rPr>
          <w:rFonts w:ascii="Times New Roman" w:hAnsi="Times New Roman" w:cs="Times New Roman"/>
          <w:spacing w:val="-2"/>
        </w:rPr>
        <w:t xml:space="preserve"> </w:t>
      </w:r>
      <w:r w:rsidRPr="002D62E5">
        <w:rPr>
          <w:rFonts w:ascii="Times New Roman" w:hAnsi="Times New Roman" w:cs="Times New Roman"/>
        </w:rPr>
        <w:t>92 Byte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420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0FF91245" w14:textId="77777777" w:rsidR="00B1672B" w:rsidRPr="002D62E5" w:rsidRDefault="00B1672B" w:rsidP="00B1672B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851"/>
      </w:tblGrid>
      <w:tr w:rsidR="00B1672B" w:rsidRPr="002D62E5" w14:paraId="2EF059B9" w14:textId="77777777" w:rsidTr="00933BB5">
        <w:trPr>
          <w:trHeight w:val="268"/>
        </w:trPr>
        <w:tc>
          <w:tcPr>
            <w:tcW w:w="1129" w:type="dxa"/>
          </w:tcPr>
          <w:p w14:paraId="613E894D" w14:textId="77777777" w:rsidR="00B1672B" w:rsidRPr="002D62E5" w:rsidRDefault="00B1672B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37263D91" w14:textId="77777777" w:rsidR="00B1672B" w:rsidRPr="002D62E5" w:rsidRDefault="00B1672B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5114C169" w14:textId="77777777" w:rsidR="00B1672B" w:rsidRPr="002D62E5" w:rsidRDefault="00B1672B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244CBBE7" w14:textId="77777777" w:rsidR="00B1672B" w:rsidRPr="002D62E5" w:rsidRDefault="00B1672B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2ED14FD5" w14:textId="77777777" w:rsidR="00B1672B" w:rsidRPr="002D62E5" w:rsidRDefault="00B1672B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B1672B" w:rsidRPr="002D62E5" w14:paraId="0A16C6DB" w14:textId="77777777" w:rsidTr="00933BB5">
        <w:trPr>
          <w:trHeight w:val="268"/>
        </w:trPr>
        <w:tc>
          <w:tcPr>
            <w:tcW w:w="1129" w:type="dxa"/>
          </w:tcPr>
          <w:p w14:paraId="55AEE2A6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3139EF58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69FD22C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0C4E953D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851" w:type="dxa"/>
          </w:tcPr>
          <w:p w14:paraId="3DC001ED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B1672B" w:rsidRPr="002D62E5" w14:paraId="7081A250" w14:textId="77777777" w:rsidTr="00933BB5">
        <w:trPr>
          <w:trHeight w:val="268"/>
        </w:trPr>
        <w:tc>
          <w:tcPr>
            <w:tcW w:w="1129" w:type="dxa"/>
          </w:tcPr>
          <w:p w14:paraId="26D7664C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07C47EE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E03287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75FF404D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851" w:type="dxa"/>
          </w:tcPr>
          <w:p w14:paraId="5C52D351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B1672B" w:rsidRPr="002D62E5" w14:paraId="052BCEE0" w14:textId="77777777" w:rsidTr="00933BB5">
        <w:trPr>
          <w:trHeight w:val="268"/>
        </w:trPr>
        <w:tc>
          <w:tcPr>
            <w:tcW w:w="1129" w:type="dxa"/>
          </w:tcPr>
          <w:p w14:paraId="383CD9BD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1179F91C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F566BA9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016CE6A0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851" w:type="dxa"/>
          </w:tcPr>
          <w:p w14:paraId="49D82C64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B1672B" w:rsidRPr="002D62E5" w14:paraId="4EA07EA1" w14:textId="77777777" w:rsidTr="00933BB5">
        <w:trPr>
          <w:trHeight w:val="268"/>
        </w:trPr>
        <w:tc>
          <w:tcPr>
            <w:tcW w:w="1129" w:type="dxa"/>
          </w:tcPr>
          <w:p w14:paraId="7CAC1E72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7218E8A8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0A26EF1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3286DB68" w14:textId="77777777" w:rsidR="00B1672B" w:rsidRPr="002D62E5" w:rsidRDefault="00B1672B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7A9C0609" w14:textId="77777777" w:rsidR="00B1672B" w:rsidRPr="002D62E5" w:rsidRDefault="00B1672B" w:rsidP="00933BB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1672B" w:rsidRPr="002D62E5" w14:paraId="224543BF" w14:textId="77777777" w:rsidTr="00933BB5">
        <w:trPr>
          <w:trHeight w:val="268"/>
        </w:trPr>
        <w:tc>
          <w:tcPr>
            <w:tcW w:w="1129" w:type="dxa"/>
          </w:tcPr>
          <w:p w14:paraId="7E26CDF6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1B850A7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FADAEE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60ADA225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00323C70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1672B" w:rsidRPr="002D62E5" w14:paraId="5FE47214" w14:textId="77777777" w:rsidTr="00933BB5">
        <w:trPr>
          <w:trHeight w:val="268"/>
        </w:trPr>
        <w:tc>
          <w:tcPr>
            <w:tcW w:w="1129" w:type="dxa"/>
          </w:tcPr>
          <w:p w14:paraId="5644AC8F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239CDEB1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935" w:type="dxa"/>
          </w:tcPr>
          <w:p w14:paraId="5417DFA0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32EAE739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78B55756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B1672B" w:rsidRPr="002D62E5" w14:paraId="7586ADB4" w14:textId="77777777" w:rsidTr="00933BB5">
        <w:trPr>
          <w:trHeight w:val="268"/>
        </w:trPr>
        <w:tc>
          <w:tcPr>
            <w:tcW w:w="1129" w:type="dxa"/>
          </w:tcPr>
          <w:p w14:paraId="59F96293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4F477E2A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4BFE628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50ED384A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851" w:type="dxa"/>
          </w:tcPr>
          <w:p w14:paraId="37954BB8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B1672B" w:rsidRPr="002D62E5" w14:paraId="393417E0" w14:textId="77777777" w:rsidTr="00933BB5">
        <w:trPr>
          <w:trHeight w:val="268"/>
        </w:trPr>
        <w:tc>
          <w:tcPr>
            <w:tcW w:w="1129" w:type="dxa"/>
          </w:tcPr>
          <w:p w14:paraId="4AC2C6C1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2D4FB767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63BA35D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18F7026D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851" w:type="dxa"/>
          </w:tcPr>
          <w:p w14:paraId="5724C8B1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B1672B" w:rsidRPr="002D62E5" w14:paraId="6A3EB432" w14:textId="77777777" w:rsidTr="00933BB5">
        <w:trPr>
          <w:trHeight w:val="268"/>
        </w:trPr>
        <w:tc>
          <w:tcPr>
            <w:tcW w:w="1129" w:type="dxa"/>
          </w:tcPr>
          <w:p w14:paraId="1E84C398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650622D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4D34EE3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29861B94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851" w:type="dxa"/>
          </w:tcPr>
          <w:p w14:paraId="18DCD0B0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B1672B" w:rsidRPr="002D62E5" w14:paraId="2DA8A6AC" w14:textId="77777777" w:rsidTr="00933BB5">
        <w:trPr>
          <w:trHeight w:val="268"/>
        </w:trPr>
        <w:tc>
          <w:tcPr>
            <w:tcW w:w="1129" w:type="dxa"/>
          </w:tcPr>
          <w:p w14:paraId="0293CE37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7B5AC49B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4356A17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7033E7F8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851" w:type="dxa"/>
          </w:tcPr>
          <w:p w14:paraId="1256F95A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1672B" w:rsidRPr="002D62E5" w14:paraId="24FCCC81" w14:textId="77777777" w:rsidTr="00933BB5">
        <w:trPr>
          <w:trHeight w:val="268"/>
        </w:trPr>
        <w:tc>
          <w:tcPr>
            <w:tcW w:w="1129" w:type="dxa"/>
          </w:tcPr>
          <w:p w14:paraId="3A0ED812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6683FE3B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0BD1983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2188AF00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851" w:type="dxa"/>
          </w:tcPr>
          <w:p w14:paraId="13AE68F2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B1672B" w:rsidRPr="002D62E5" w14:paraId="6626540A" w14:textId="77777777" w:rsidTr="00933BB5">
        <w:trPr>
          <w:trHeight w:val="268"/>
        </w:trPr>
        <w:tc>
          <w:tcPr>
            <w:tcW w:w="1129" w:type="dxa"/>
          </w:tcPr>
          <w:p w14:paraId="113E3A5F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B520942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539EC0A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0A2104EB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2FC65136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1672B" w:rsidRPr="002D62E5" w14:paraId="4CD5FC34" w14:textId="77777777" w:rsidTr="00933BB5">
        <w:trPr>
          <w:trHeight w:val="268"/>
        </w:trPr>
        <w:tc>
          <w:tcPr>
            <w:tcW w:w="1129" w:type="dxa"/>
          </w:tcPr>
          <w:p w14:paraId="6772F226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3FC098EF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5AB7EFB3" w14:textId="77777777" w:rsidR="00B1672B" w:rsidRPr="002D62E5" w:rsidRDefault="00B1672B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18A</w:t>
            </w:r>
          </w:p>
        </w:tc>
        <w:tc>
          <w:tcPr>
            <w:tcW w:w="6322" w:type="dxa"/>
          </w:tcPr>
          <w:p w14:paraId="5D738EED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TELEFONO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353EFF54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1672B" w:rsidRPr="002D62E5" w14:paraId="1EAFEC68" w14:textId="77777777" w:rsidTr="00933BB5">
        <w:trPr>
          <w:trHeight w:val="268"/>
        </w:trPr>
        <w:tc>
          <w:tcPr>
            <w:tcW w:w="1129" w:type="dxa"/>
          </w:tcPr>
          <w:p w14:paraId="483923B1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31B1E1B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525EE5B9" w14:textId="77777777" w:rsidR="00B1672B" w:rsidRPr="002D62E5" w:rsidRDefault="00B1672B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1D9FC3F9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52DF22A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B1672B" w:rsidRPr="002D62E5" w14:paraId="60BE4A2C" w14:textId="77777777" w:rsidTr="00933BB5">
        <w:trPr>
          <w:trHeight w:val="268"/>
        </w:trPr>
        <w:tc>
          <w:tcPr>
            <w:tcW w:w="1129" w:type="dxa"/>
          </w:tcPr>
          <w:p w14:paraId="5E0D1FA1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8835920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21FF0136" w14:textId="77777777" w:rsidR="00B1672B" w:rsidRPr="002D62E5" w:rsidRDefault="00B1672B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4EDE2D43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C7B4978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B1672B" w:rsidRPr="002D62E5" w14:paraId="513E9576" w14:textId="77777777" w:rsidTr="00933BB5">
        <w:trPr>
          <w:trHeight w:val="268"/>
        </w:trPr>
        <w:tc>
          <w:tcPr>
            <w:tcW w:w="1129" w:type="dxa"/>
          </w:tcPr>
          <w:p w14:paraId="7F30620E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7E2EBEC0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258BBC4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IA1</w:t>
            </w:r>
          </w:p>
        </w:tc>
        <w:tc>
          <w:tcPr>
            <w:tcW w:w="6322" w:type="dxa"/>
          </w:tcPr>
          <w:p w14:paraId="01283D53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851" w:type="dxa"/>
          </w:tcPr>
          <w:p w14:paraId="7FC55AF0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1672B" w:rsidRPr="002D62E5" w14:paraId="27E1AC6D" w14:textId="77777777" w:rsidTr="00933BB5">
        <w:trPr>
          <w:trHeight w:val="270"/>
        </w:trPr>
        <w:tc>
          <w:tcPr>
            <w:tcW w:w="1129" w:type="dxa"/>
          </w:tcPr>
          <w:p w14:paraId="68F8A103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2545E56E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057F71AD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IA2</w:t>
            </w:r>
          </w:p>
        </w:tc>
        <w:tc>
          <w:tcPr>
            <w:tcW w:w="6322" w:type="dxa"/>
          </w:tcPr>
          <w:p w14:paraId="05389C9E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ACCIONISTAS</w:t>
            </w:r>
          </w:p>
        </w:tc>
        <w:tc>
          <w:tcPr>
            <w:tcW w:w="851" w:type="dxa"/>
          </w:tcPr>
          <w:p w14:paraId="67DD17A9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1672B" w:rsidRPr="002D62E5" w14:paraId="1EDCA0B6" w14:textId="77777777" w:rsidTr="00933BB5">
        <w:trPr>
          <w:trHeight w:val="270"/>
        </w:trPr>
        <w:tc>
          <w:tcPr>
            <w:tcW w:w="1129" w:type="dxa"/>
          </w:tcPr>
          <w:p w14:paraId="17A09902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071A992D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227316B6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IA3</w:t>
            </w:r>
          </w:p>
        </w:tc>
        <w:tc>
          <w:tcPr>
            <w:tcW w:w="6322" w:type="dxa"/>
          </w:tcPr>
          <w:p w14:paraId="343B02E8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  <w:t>ACCIONES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53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PAGADAS</w:t>
            </w:r>
          </w:p>
        </w:tc>
        <w:tc>
          <w:tcPr>
            <w:tcW w:w="851" w:type="dxa"/>
          </w:tcPr>
          <w:p w14:paraId="56EB605C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B1672B" w:rsidRPr="002D62E5" w14:paraId="62AC467D" w14:textId="77777777" w:rsidTr="00933BB5">
        <w:trPr>
          <w:trHeight w:val="270"/>
        </w:trPr>
        <w:tc>
          <w:tcPr>
            <w:tcW w:w="1129" w:type="dxa"/>
          </w:tcPr>
          <w:p w14:paraId="110E2031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5F5A282" w14:textId="77777777" w:rsidR="00B1672B" w:rsidRPr="002D62E5" w:rsidRDefault="00B1672B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1B684399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IA4</w:t>
            </w:r>
          </w:p>
        </w:tc>
        <w:tc>
          <w:tcPr>
            <w:tcW w:w="6322" w:type="dxa"/>
          </w:tcPr>
          <w:p w14:paraId="09F60D6A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9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ACCIONES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53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PAGADAS</w:t>
            </w:r>
          </w:p>
        </w:tc>
        <w:tc>
          <w:tcPr>
            <w:tcW w:w="851" w:type="dxa"/>
          </w:tcPr>
          <w:p w14:paraId="3F6D6443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B1672B" w:rsidRPr="002D62E5" w14:paraId="68AB423D" w14:textId="77777777" w:rsidTr="00933BB5">
        <w:trPr>
          <w:trHeight w:val="268"/>
        </w:trPr>
        <w:tc>
          <w:tcPr>
            <w:tcW w:w="1129" w:type="dxa"/>
          </w:tcPr>
          <w:p w14:paraId="061915AF" w14:textId="77777777" w:rsidR="00B1672B" w:rsidRPr="002D62E5" w:rsidRDefault="00B1672B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0B61A01C" w14:textId="77777777" w:rsidR="00B1672B" w:rsidRPr="002D62E5" w:rsidRDefault="00B1672B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3B481B3A" w14:textId="77777777" w:rsidR="00B1672B" w:rsidRPr="002D62E5" w:rsidRDefault="00B1672B" w:rsidP="00933BB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58495DBB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119DAAB9" w14:textId="77777777" w:rsidR="00B1672B" w:rsidRPr="002D62E5" w:rsidRDefault="00B1672B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22F0D169" w14:textId="77777777" w:rsidR="00035F9D" w:rsidRDefault="00035F9D" w:rsidP="00B1672B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1108D66" w14:textId="77777777" w:rsidR="00B1672B" w:rsidRPr="00B1672B" w:rsidDel="00620059" w:rsidRDefault="00B1672B" w:rsidP="00B1672B">
      <w:pPr>
        <w:pStyle w:val="Textoindependiente"/>
        <w:spacing w:before="9"/>
        <w:ind w:left="360"/>
        <w:rPr>
          <w:del w:id="3" w:author="Roberto Carrasco Venegas" w:date="2023-11-27T13:34:00Z"/>
          <w:rFonts w:ascii="Times New Roman" w:hAnsi="Times New Roman" w:cs="Times New Roman"/>
          <w:sz w:val="19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420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4206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420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420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4209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421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506C69C1" w14:textId="77777777" w:rsidR="007D656E" w:rsidRPr="00B537DA" w:rsidRDefault="007D656E" w:rsidP="007D656E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D656E" w:rsidRPr="00B537DA" w14:paraId="1B99630D" w14:textId="77777777" w:rsidTr="00933BB5">
        <w:tc>
          <w:tcPr>
            <w:tcW w:w="562" w:type="dxa"/>
          </w:tcPr>
          <w:p w14:paraId="6A2202DA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5D45B0F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EB61D93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D656E" w:rsidRPr="00B537DA" w14:paraId="77A8AB58" w14:textId="77777777" w:rsidTr="00933BB5">
        <w:tc>
          <w:tcPr>
            <w:tcW w:w="562" w:type="dxa"/>
          </w:tcPr>
          <w:p w14:paraId="6679AA9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493080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D656E" w:rsidRPr="00B537DA" w14:paraId="76919957" w14:textId="77777777" w:rsidTr="00933BB5">
        <w:tc>
          <w:tcPr>
            <w:tcW w:w="562" w:type="dxa"/>
          </w:tcPr>
          <w:p w14:paraId="1CC239E5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233C175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D656E" w:rsidRPr="00B537DA" w14:paraId="1BF944CF" w14:textId="77777777" w:rsidTr="00933BB5">
        <w:tc>
          <w:tcPr>
            <w:tcW w:w="562" w:type="dxa"/>
          </w:tcPr>
          <w:p w14:paraId="4AB497C4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2F091B" w14:textId="77777777" w:rsidR="007D656E" w:rsidRPr="00CC035F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607D0E8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A40479" w14:textId="77777777" w:rsidR="007D656E" w:rsidRPr="00DD1EE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74C7A37" w14:textId="77777777" w:rsidR="007D656E" w:rsidRPr="00DD1EE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6F8B9888" w14:textId="77777777" w:rsidTr="00933BB5">
        <w:tc>
          <w:tcPr>
            <w:tcW w:w="562" w:type="dxa"/>
          </w:tcPr>
          <w:p w14:paraId="44D16ED9" w14:textId="77777777" w:rsidR="007D656E" w:rsidRPr="00CC035F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319656C5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7D656E" w:rsidRPr="00B537DA" w14:paraId="6DBDF4BB" w14:textId="77777777" w:rsidTr="00933BB5">
        <w:tc>
          <w:tcPr>
            <w:tcW w:w="562" w:type="dxa"/>
          </w:tcPr>
          <w:p w14:paraId="596798D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66008B5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D3B1152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146383" w14:textId="77777777" w:rsidR="007D656E" w:rsidRPr="00DD1EE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F3A6192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1563DF0B" w14:textId="77777777" w:rsidTr="00933BB5">
        <w:tc>
          <w:tcPr>
            <w:tcW w:w="562" w:type="dxa"/>
          </w:tcPr>
          <w:p w14:paraId="2B6289D8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E4EEA1F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78B27B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D656E" w:rsidRPr="00B537DA" w14:paraId="298A3380" w14:textId="77777777" w:rsidTr="00933BB5">
        <w:tc>
          <w:tcPr>
            <w:tcW w:w="562" w:type="dxa"/>
          </w:tcPr>
          <w:p w14:paraId="337071FA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BD15A82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4 y 5 sean numéricos, en caso de error </w:t>
            </w:r>
            <w:r w:rsidRPr="0089353A">
              <w:rPr>
                <w:rFonts w:ascii="Times New Roman" w:hAnsi="Times New Roman" w:cs="Times New Roman"/>
                <w:b/>
                <w:bCs/>
                <w:color w:val="FF0000"/>
              </w:rPr>
              <w:t>(Error 77)</w:t>
            </w:r>
          </w:p>
        </w:tc>
      </w:tr>
      <w:bookmarkEnd w:id="11"/>
    </w:tbl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4211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57E30FBE" w14:textId="77777777" w:rsidR="007D656E" w:rsidRDefault="007D656E" w:rsidP="007D656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DFC26B" w14:textId="77777777" w:rsidR="007D656E" w:rsidRDefault="007D656E" w:rsidP="007D656E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D656E" w:rsidRPr="00B537DA" w14:paraId="0CDCF019" w14:textId="77777777" w:rsidTr="00933BB5">
        <w:tc>
          <w:tcPr>
            <w:tcW w:w="595" w:type="dxa"/>
          </w:tcPr>
          <w:p w14:paraId="6F3246E7" w14:textId="77777777" w:rsidR="007D656E" w:rsidRPr="0070260B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76D7096B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329157AA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D656E" w:rsidRPr="00B537DA" w14:paraId="00E37BFE" w14:textId="77777777" w:rsidTr="00933BB5">
        <w:tc>
          <w:tcPr>
            <w:tcW w:w="595" w:type="dxa"/>
          </w:tcPr>
          <w:p w14:paraId="12F3B2A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A1A1DD1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6F6B0A5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517A1ACA" w14:textId="77777777" w:rsidTr="00933BB5">
        <w:tc>
          <w:tcPr>
            <w:tcW w:w="595" w:type="dxa"/>
          </w:tcPr>
          <w:p w14:paraId="32186EC7" w14:textId="77777777" w:rsidR="007D656E" w:rsidRPr="0070260B" w:rsidRDefault="007D656E" w:rsidP="00933B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6E5EA846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406A84E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03BD940F" w14:textId="77777777" w:rsidTr="00933BB5">
        <w:tc>
          <w:tcPr>
            <w:tcW w:w="595" w:type="dxa"/>
          </w:tcPr>
          <w:p w14:paraId="5462950B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4FCA2C8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4AFDC00D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68E2F8F6" w14:textId="77777777" w:rsidTr="00933BB5">
        <w:tc>
          <w:tcPr>
            <w:tcW w:w="595" w:type="dxa"/>
          </w:tcPr>
          <w:p w14:paraId="1AE5B50E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95F9700" w14:textId="77777777" w:rsidR="007D656E" w:rsidRPr="003D3E86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6330CEB0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2762128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152D5688" w14:textId="77777777" w:rsidTr="00933BB5">
        <w:tc>
          <w:tcPr>
            <w:tcW w:w="595" w:type="dxa"/>
          </w:tcPr>
          <w:p w14:paraId="6675D1C0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0FCB187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9336EC6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5CEE685A" w14:textId="77777777" w:rsidTr="00933BB5">
        <w:tc>
          <w:tcPr>
            <w:tcW w:w="595" w:type="dxa"/>
          </w:tcPr>
          <w:p w14:paraId="075D6684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53297E4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0F9D9AD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2C207F24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75BA51E1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07E421B9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55EE68C8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636B1CD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IA1: Valor entero no debe ser superior a largo 15</w:t>
            </w:r>
          </w:p>
          <w:p w14:paraId="6B4FC396" w14:textId="77777777" w:rsidR="007D656E" w:rsidRPr="002B1327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IA2: Valor entero no debe ser superior a largo 15</w:t>
            </w:r>
          </w:p>
          <w:p w14:paraId="6E0F4195" w14:textId="77777777" w:rsidR="007D656E" w:rsidRPr="002B1327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IA3: Valor entero no debe ser superior a largo 15</w:t>
            </w:r>
          </w:p>
          <w:p w14:paraId="5A53E724" w14:textId="77777777" w:rsidR="007D656E" w:rsidRPr="002B1327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IA4: Valor entero no debe ser superior a largo 15</w:t>
            </w:r>
          </w:p>
          <w:p w14:paraId="5FD72D36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7D656E" w:rsidRPr="00B537DA" w14:paraId="34A3D786" w14:textId="77777777" w:rsidTr="00933BB5">
        <w:tc>
          <w:tcPr>
            <w:tcW w:w="595" w:type="dxa"/>
          </w:tcPr>
          <w:p w14:paraId="41262893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EF6E1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F6018CA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7D656E" w:rsidRPr="00B537DA" w14:paraId="4E6F1C79" w14:textId="77777777" w:rsidTr="00933BB5">
        <w:tc>
          <w:tcPr>
            <w:tcW w:w="595" w:type="dxa"/>
          </w:tcPr>
          <w:p w14:paraId="0C8FF6DD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9FE4532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V9</w:t>
            </w:r>
          </w:p>
        </w:tc>
        <w:tc>
          <w:tcPr>
            <w:tcW w:w="7932" w:type="dxa"/>
          </w:tcPr>
          <w:p w14:paraId="7AB13885" w14:textId="77777777" w:rsidR="007D656E" w:rsidRPr="00A07210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7BD250B5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6DCE2A83" w14:textId="77777777" w:rsidTr="00933BB5">
        <w:tc>
          <w:tcPr>
            <w:tcW w:w="595" w:type="dxa"/>
          </w:tcPr>
          <w:p w14:paraId="17A43D61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D3698A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384888E" w14:textId="77777777" w:rsidR="007D656E" w:rsidRPr="00A07210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1E779CF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7CE6F1E2" w14:textId="77777777" w:rsidTr="00933BB5">
        <w:tc>
          <w:tcPr>
            <w:tcW w:w="595" w:type="dxa"/>
          </w:tcPr>
          <w:p w14:paraId="1941E1E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F84D7CE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657AEBB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CD74548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09898CB0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13806255" w14:textId="77777777" w:rsidTr="00933BB5">
        <w:tc>
          <w:tcPr>
            <w:tcW w:w="595" w:type="dxa"/>
          </w:tcPr>
          <w:p w14:paraId="42DA62E9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F116F91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6AF1EF3B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E73974E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D656E" w:rsidRPr="00B537DA" w14:paraId="27F47CF7" w14:textId="77777777" w:rsidTr="00933BB5">
        <w:tc>
          <w:tcPr>
            <w:tcW w:w="595" w:type="dxa"/>
          </w:tcPr>
          <w:p w14:paraId="3F4905EF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757E5C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97D75C7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D1C0B91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1E98CB5F" w14:textId="77777777" w:rsidTr="00933BB5">
        <w:tc>
          <w:tcPr>
            <w:tcW w:w="595" w:type="dxa"/>
          </w:tcPr>
          <w:p w14:paraId="696AC78D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076526D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1644F026" w14:textId="77777777" w:rsidR="007D656E" w:rsidRPr="004C50F4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I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IA2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IA3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IA4,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6DBD9F65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7943232E" w14:textId="77777777" w:rsidTr="00933BB5">
        <w:tc>
          <w:tcPr>
            <w:tcW w:w="595" w:type="dxa"/>
          </w:tcPr>
          <w:p w14:paraId="66BEC1B8" w14:textId="77777777" w:rsidR="007D656E" w:rsidRPr="00B537DA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3F1A9140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7D656E" w:rsidRPr="00B537DA" w14:paraId="653ED794" w14:textId="77777777" w:rsidTr="00933BB5">
        <w:tc>
          <w:tcPr>
            <w:tcW w:w="595" w:type="dxa"/>
          </w:tcPr>
          <w:p w14:paraId="1FA9A13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499B48A6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D656E" w:rsidRPr="00B537DA" w14:paraId="3E3132F4" w14:textId="77777777" w:rsidTr="00933BB5">
        <w:tc>
          <w:tcPr>
            <w:tcW w:w="595" w:type="dxa"/>
          </w:tcPr>
          <w:p w14:paraId="36E12959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76FC1A57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408B61BC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D656E" w:rsidRPr="00B537DA" w14:paraId="3B0C377D" w14:textId="77777777" w:rsidTr="00933BB5">
        <w:tc>
          <w:tcPr>
            <w:tcW w:w="595" w:type="dxa"/>
          </w:tcPr>
          <w:p w14:paraId="007C8353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43C6C1F9" w14:textId="77777777" w:rsidR="007D656E" w:rsidRDefault="007D656E" w:rsidP="00933B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1037C474" w14:textId="4CFF6627" w:rsidR="00284E6A" w:rsidRDefault="00284E6A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BCA0361" w14:textId="77777777" w:rsidR="00186CB0" w:rsidDel="00CF708A" w:rsidRDefault="00186CB0" w:rsidP="00284E6A">
      <w:pPr>
        <w:rPr>
          <w:del w:id="14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  <w:bookmarkStart w:id="15" w:name="_Hlk150868916"/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6" w:name="_Toc152324212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6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28794"/>
      <w:bookmarkStart w:id="18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7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9" w:name="_Toc15232421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9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0" w:name="_Toc152324214"/>
      <w:r w:rsidRPr="003F5278">
        <w:lastRenderedPageBreak/>
        <w:t>Formato de carátula de salida</w:t>
      </w:r>
      <w:bookmarkEnd w:id="20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74000E01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7D656E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3E40EF0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7D656E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7D656E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7D656E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5AE3046B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7D656E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2"/>
                  <w:r w:rsidR="007D656E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1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7D656E" w:rsidRPr="002D62E5" w14:paraId="0C6E23F9" w14:textId="77777777" w:rsidTr="00933BB5">
        <w:trPr>
          <w:trHeight w:val="268"/>
        </w:trPr>
        <w:tc>
          <w:tcPr>
            <w:tcW w:w="1239" w:type="dxa"/>
          </w:tcPr>
          <w:p w14:paraId="0F589043" w14:textId="77777777" w:rsidR="007D656E" w:rsidRPr="002D62E5" w:rsidRDefault="007D656E" w:rsidP="00933BB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3A31D2D" w14:textId="77777777" w:rsidR="007D656E" w:rsidRPr="002D62E5" w:rsidRDefault="007D656E" w:rsidP="00933BB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33A32216" w14:textId="77777777" w:rsidR="007D656E" w:rsidRPr="002D62E5" w:rsidRDefault="007D656E" w:rsidP="00933BB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145F7E8F" w14:textId="77777777" w:rsidR="007D656E" w:rsidRPr="002D62E5" w:rsidRDefault="007D656E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2E870240" w14:textId="77777777" w:rsidR="007D656E" w:rsidRPr="002D62E5" w:rsidRDefault="007D656E" w:rsidP="00933BB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7D656E" w:rsidRPr="002D62E5" w14:paraId="76703F39" w14:textId="77777777" w:rsidTr="00933BB5">
        <w:trPr>
          <w:trHeight w:val="268"/>
        </w:trPr>
        <w:tc>
          <w:tcPr>
            <w:tcW w:w="1239" w:type="dxa"/>
          </w:tcPr>
          <w:p w14:paraId="7866CF4F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1B2C1152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4A147F1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A51912A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63ABCF7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D656E" w:rsidRPr="002D62E5" w14:paraId="25024F4B" w14:textId="77777777" w:rsidTr="00933BB5">
        <w:trPr>
          <w:trHeight w:val="268"/>
        </w:trPr>
        <w:tc>
          <w:tcPr>
            <w:tcW w:w="1239" w:type="dxa"/>
          </w:tcPr>
          <w:p w14:paraId="4B365256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7E0184FB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B5785ED" w14:textId="77777777" w:rsidR="007D656E" w:rsidRPr="002D62E5" w:rsidRDefault="007D656E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18A</w:t>
            </w:r>
          </w:p>
        </w:tc>
        <w:tc>
          <w:tcPr>
            <w:tcW w:w="5958" w:type="dxa"/>
          </w:tcPr>
          <w:p w14:paraId="07B98894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TELEFONO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73B94112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7D656E" w:rsidRPr="002D62E5" w14:paraId="6576F3C7" w14:textId="77777777" w:rsidTr="00933BB5">
        <w:trPr>
          <w:trHeight w:val="268"/>
        </w:trPr>
        <w:tc>
          <w:tcPr>
            <w:tcW w:w="1239" w:type="dxa"/>
          </w:tcPr>
          <w:p w14:paraId="64A8BE8B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38A2D395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99BC2FC" w14:textId="77777777" w:rsidR="007D656E" w:rsidRPr="002D62E5" w:rsidRDefault="007D656E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47941ECE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86E95D6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D656E" w:rsidRPr="002D62E5" w14:paraId="7040DFAB" w14:textId="77777777" w:rsidTr="00933BB5">
        <w:trPr>
          <w:trHeight w:val="268"/>
        </w:trPr>
        <w:tc>
          <w:tcPr>
            <w:tcW w:w="1239" w:type="dxa"/>
          </w:tcPr>
          <w:p w14:paraId="1F730C9C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BB7850E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A782F64" w14:textId="77777777" w:rsidR="007D656E" w:rsidRPr="002D62E5" w:rsidRDefault="007D656E" w:rsidP="00933BB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1FBF1035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FDD84E9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D656E" w:rsidRPr="002D62E5" w14:paraId="2080FCD3" w14:textId="77777777" w:rsidTr="00933BB5">
        <w:trPr>
          <w:trHeight w:val="268"/>
        </w:trPr>
        <w:tc>
          <w:tcPr>
            <w:tcW w:w="1239" w:type="dxa"/>
          </w:tcPr>
          <w:p w14:paraId="03D19B3C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B3D06DE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F3D43B9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IA1</w:t>
            </w:r>
          </w:p>
        </w:tc>
        <w:tc>
          <w:tcPr>
            <w:tcW w:w="5958" w:type="dxa"/>
          </w:tcPr>
          <w:p w14:paraId="3C5BD837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  <w:p w14:paraId="2A827ED0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6B47BA51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informados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, sin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considerar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</w:p>
        </w:tc>
        <w:tc>
          <w:tcPr>
            <w:tcW w:w="851" w:type="dxa"/>
          </w:tcPr>
          <w:p w14:paraId="39C39D94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Sí</w:t>
            </w:r>
          </w:p>
        </w:tc>
      </w:tr>
      <w:tr w:rsidR="007D656E" w:rsidRPr="002D62E5" w14:paraId="304F0347" w14:textId="77777777" w:rsidTr="00933BB5">
        <w:trPr>
          <w:trHeight w:val="270"/>
        </w:trPr>
        <w:tc>
          <w:tcPr>
            <w:tcW w:w="1239" w:type="dxa"/>
          </w:tcPr>
          <w:p w14:paraId="0F6FFE20" w14:textId="77777777" w:rsidR="007D656E" w:rsidRPr="002D62E5" w:rsidRDefault="007D656E" w:rsidP="00933BB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5674D270" w14:textId="77777777" w:rsidR="007D656E" w:rsidRPr="002D62E5" w:rsidRDefault="007D656E" w:rsidP="00933BB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AB9F119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IA2</w:t>
            </w:r>
          </w:p>
        </w:tc>
        <w:tc>
          <w:tcPr>
            <w:tcW w:w="5958" w:type="dxa"/>
          </w:tcPr>
          <w:p w14:paraId="2A6320D4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ACCIONISTAS</w:t>
            </w:r>
          </w:p>
          <w:p w14:paraId="37EF2934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</w:p>
          <w:p w14:paraId="6D0C6E9A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Contar los valores distintos del campo 1 (Rut Accionista)</w:t>
            </w:r>
          </w:p>
        </w:tc>
        <w:tc>
          <w:tcPr>
            <w:tcW w:w="851" w:type="dxa"/>
          </w:tcPr>
          <w:p w14:paraId="10FC0B6D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D656E" w:rsidRPr="002D62E5" w14:paraId="02F06D51" w14:textId="77777777" w:rsidTr="00933BB5">
        <w:trPr>
          <w:trHeight w:val="268"/>
        </w:trPr>
        <w:tc>
          <w:tcPr>
            <w:tcW w:w="1239" w:type="dxa"/>
          </w:tcPr>
          <w:p w14:paraId="623D9AD9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706A71C9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3E9C2EFF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IA3</w:t>
            </w:r>
          </w:p>
        </w:tc>
        <w:tc>
          <w:tcPr>
            <w:tcW w:w="5958" w:type="dxa"/>
          </w:tcPr>
          <w:p w14:paraId="08C3B399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  <w:t>ACCIONES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ab/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53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53"/>
                <w:sz w:val="20"/>
                <w:lang w:val="es-CL"/>
              </w:rPr>
              <w:t xml:space="preserve"> 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PAGADAS</w:t>
            </w:r>
          </w:p>
          <w:p w14:paraId="56CDA895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2AC93838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el campo 4 (</w:t>
            </w:r>
            <w:r w:rsidRPr="0019011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Número de acciones suscritas pagadas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047E78E4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D656E" w:rsidRPr="002D62E5" w14:paraId="1391E9E9" w14:textId="77777777" w:rsidTr="00933BB5">
        <w:trPr>
          <w:trHeight w:val="268"/>
        </w:trPr>
        <w:tc>
          <w:tcPr>
            <w:tcW w:w="1239" w:type="dxa"/>
          </w:tcPr>
          <w:p w14:paraId="5C9E6F87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lastRenderedPageBreak/>
              <w:t>8</w:t>
            </w:r>
          </w:p>
        </w:tc>
        <w:tc>
          <w:tcPr>
            <w:tcW w:w="293" w:type="dxa"/>
          </w:tcPr>
          <w:p w14:paraId="4529633D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</w:p>
        </w:tc>
        <w:tc>
          <w:tcPr>
            <w:tcW w:w="1441" w:type="dxa"/>
          </w:tcPr>
          <w:p w14:paraId="5FD0F9CB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IA4</w:t>
            </w:r>
          </w:p>
        </w:tc>
        <w:tc>
          <w:tcPr>
            <w:tcW w:w="5958" w:type="dxa"/>
          </w:tcPr>
          <w:p w14:paraId="6F0BCA64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9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ACCIONES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SUSCRITAS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27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53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PAGADAS</w:t>
            </w:r>
          </w:p>
          <w:p w14:paraId="326062E1" w14:textId="77777777" w:rsidR="007D656E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6BE11A7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el campo 5 (</w:t>
            </w:r>
            <w:r w:rsidRPr="0019011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Número de acciones suscritas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no </w:t>
            </w:r>
            <w:r w:rsidRPr="0019011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pagadas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34B80B2F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D656E" w:rsidRPr="002D62E5" w14:paraId="754E7673" w14:textId="77777777" w:rsidTr="00933BB5">
        <w:trPr>
          <w:trHeight w:val="268"/>
        </w:trPr>
        <w:tc>
          <w:tcPr>
            <w:tcW w:w="1239" w:type="dxa"/>
          </w:tcPr>
          <w:p w14:paraId="5FC74F55" w14:textId="77777777" w:rsidR="007D656E" w:rsidRPr="002D62E5" w:rsidRDefault="007D656E" w:rsidP="00933BB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D62E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7C3B58DA" w14:textId="77777777" w:rsidR="007D656E" w:rsidRPr="002D62E5" w:rsidRDefault="007D656E" w:rsidP="00933BB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441" w:type="dxa"/>
          </w:tcPr>
          <w:p w14:paraId="0BCC8F65" w14:textId="77777777" w:rsidR="007D656E" w:rsidRPr="002D62E5" w:rsidRDefault="007D656E" w:rsidP="00933BB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1A5D442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11CCB528" w14:textId="77777777" w:rsidR="007D656E" w:rsidRPr="002D62E5" w:rsidRDefault="007D656E" w:rsidP="00933BB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E231F73" w14:textId="77777777" w:rsidR="007D656E" w:rsidRPr="002D62E5" w:rsidRDefault="007D656E" w:rsidP="007D656E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47A5A6B" w14:textId="77777777" w:rsidR="007D656E" w:rsidRPr="002D62E5" w:rsidRDefault="007D656E" w:rsidP="007D656E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7D656E" w:rsidRPr="002D62E5" w14:paraId="53B26A8C" w14:textId="77777777" w:rsidTr="00933BB5">
        <w:trPr>
          <w:trHeight w:val="244"/>
        </w:trPr>
        <w:tc>
          <w:tcPr>
            <w:tcW w:w="4815" w:type="dxa"/>
          </w:tcPr>
          <w:p w14:paraId="64EB73F7" w14:textId="77777777" w:rsidR="007D656E" w:rsidRPr="002D62E5" w:rsidRDefault="007D656E" w:rsidP="00933BB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7CCB44E" w14:textId="77777777" w:rsidR="007D656E" w:rsidRPr="002D62E5" w:rsidRDefault="007D656E" w:rsidP="00933BB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32DEB8D" w14:textId="77777777" w:rsidR="007D656E" w:rsidRPr="002D62E5" w:rsidRDefault="007D656E" w:rsidP="00933BB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7D656E" w:rsidRPr="002D62E5" w14:paraId="33683AE3" w14:textId="77777777" w:rsidTr="00933BB5">
        <w:trPr>
          <w:trHeight w:val="242"/>
        </w:trPr>
        <w:tc>
          <w:tcPr>
            <w:tcW w:w="4815" w:type="dxa"/>
          </w:tcPr>
          <w:p w14:paraId="7EAE4D07" w14:textId="77777777" w:rsidR="007D656E" w:rsidRPr="002D62E5" w:rsidRDefault="007D656E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D62E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FCE1361" w14:textId="77777777" w:rsidR="007D656E" w:rsidRPr="002D62E5" w:rsidRDefault="007D656E" w:rsidP="00933BB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D62E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FCA6A99" w14:textId="77777777" w:rsidR="007D656E" w:rsidRPr="002D62E5" w:rsidRDefault="007D656E" w:rsidP="00933BB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</w:t>
            </w:r>
            <w:r w:rsidRPr="002D62E5">
              <w:rPr>
                <w:rFonts w:ascii="Times New Roman" w:hAnsi="Times New Roman" w:cs="Times New Roman"/>
                <w:color w:val="4472C4" w:themeColor="accent1"/>
                <w:sz w:val="20"/>
              </w:rPr>
              <w:t>6, 7, 8</w:t>
            </w:r>
          </w:p>
        </w:tc>
      </w:tr>
    </w:tbl>
    <w:p w14:paraId="40A7DEFF" w14:textId="77777777" w:rsidR="007D656E" w:rsidRPr="002D62E5" w:rsidRDefault="007D656E" w:rsidP="007D656E">
      <w:pPr>
        <w:rPr>
          <w:rFonts w:ascii="Times New Roman" w:hAnsi="Times New Roman" w:cs="Times New Roman"/>
          <w:color w:val="4472C4" w:themeColor="accent1"/>
        </w:rPr>
      </w:pPr>
    </w:p>
    <w:p w14:paraId="0322AFE3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4C2435F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B9F7E4A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D62E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00BCA126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D62E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422CB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2D62E5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2D62E5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F7ECE20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D62E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422CB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2D62E5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2D62E5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EB6789F" w14:textId="77777777" w:rsidR="007D656E" w:rsidRDefault="007D656E" w:rsidP="007D656E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2D62E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422CB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2D62E5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2D62E5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93E2648" w14:textId="77777777" w:rsidR="007D656E" w:rsidRPr="002D62E5" w:rsidRDefault="007D656E" w:rsidP="007D656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D62E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422CB8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0000000000009999999</w:t>
      </w:r>
      <w:r w:rsidRPr="002D62E5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2D62E5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3" w:name="_Toc15232421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3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4" w:name="_Toc152324216"/>
      <w:r w:rsidRPr="00230F5A">
        <w:t>Archivos de entrada a SINACOFI</w:t>
      </w:r>
      <w:bookmarkEnd w:id="24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5" w:name="_Toc15232421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69626"/>
            <w:bookmarkStart w:id="27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D2BE6" w14:paraId="756ECE04" w14:textId="77777777" w:rsidTr="009A2A10">
        <w:tc>
          <w:tcPr>
            <w:tcW w:w="1129" w:type="dxa"/>
          </w:tcPr>
          <w:p w14:paraId="40F20FFF" w14:textId="7A72163C" w:rsidR="009A2A10" w:rsidRPr="00CD2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8FAA8B4" w:rsidR="009A2A10" w:rsidRPr="00CD2B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D2BE6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CD2BE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CD2BE6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CD2BE6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F8CF927" w:rsidR="00312989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D2BE6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CD2BE6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CD2BE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D2BE6" w14:paraId="4A7514C9" w14:textId="77777777" w:rsidTr="009A2A10">
        <w:tc>
          <w:tcPr>
            <w:tcW w:w="1129" w:type="dxa"/>
          </w:tcPr>
          <w:p w14:paraId="36E25D26" w14:textId="7F55894F" w:rsidR="009A2A10" w:rsidRPr="00CD2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CD2BE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4CE64141" w14:textId="77777777" w:rsidTr="009A2A10">
        <w:tc>
          <w:tcPr>
            <w:tcW w:w="1129" w:type="dxa"/>
          </w:tcPr>
          <w:p w14:paraId="0B80E08E" w14:textId="7B691186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CD2BE6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CD2B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CD2BE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269383E" w:rsidR="00B1738F" w:rsidRPr="00CD2BE6" w:rsidRDefault="00CD2BE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F91655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F91655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CD2BE6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CD2BE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CD2BE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CD2BE6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6"/>
    <w:p w14:paraId="795FFF56" w14:textId="2A7A7EAE" w:rsidR="000465DB" w:rsidRPr="00CD2BE6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CD2BE6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CD2BE6" w:rsidRDefault="000465DB" w:rsidP="00BB7237">
      <w:pPr>
        <w:pStyle w:val="Ttulo2"/>
        <w:numPr>
          <w:ilvl w:val="2"/>
          <w:numId w:val="7"/>
        </w:numPr>
      </w:pPr>
      <w:bookmarkStart w:id="28" w:name="_Toc152324218"/>
      <w:bookmarkEnd w:id="27"/>
      <w:r w:rsidRPr="00CD2BE6">
        <w:t>Archivo Carátula</w:t>
      </w:r>
      <w:r w:rsidR="001169CF" w:rsidRPr="00CD2BE6">
        <w:fldChar w:fldCharType="begin"/>
      </w:r>
      <w:r w:rsidR="001169CF" w:rsidRPr="00CD2BE6">
        <w:instrText xml:space="preserve"> XE "Archivo Carátula" </w:instrText>
      </w:r>
      <w:r w:rsidR="001169CF" w:rsidRPr="00CD2BE6">
        <w:fldChar w:fldCharType="end"/>
      </w:r>
      <w:r w:rsidR="009A2A10" w:rsidRPr="00CD2BE6">
        <w:t>: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D2BE6" w14:paraId="34398A03" w14:textId="77777777" w:rsidTr="00E862A3">
        <w:tc>
          <w:tcPr>
            <w:tcW w:w="1129" w:type="dxa"/>
          </w:tcPr>
          <w:p w14:paraId="2225B9A4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9" w:name="_Hlk150869673"/>
            <w:bookmarkStart w:id="30" w:name="_Hlk150874467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06454DCE" w14:textId="77777777" w:rsidTr="00E862A3">
        <w:tc>
          <w:tcPr>
            <w:tcW w:w="1129" w:type="dxa"/>
          </w:tcPr>
          <w:p w14:paraId="1E70680A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6BED63F2" w14:textId="77777777" w:rsidTr="00E862A3">
        <w:tc>
          <w:tcPr>
            <w:tcW w:w="1129" w:type="dxa"/>
          </w:tcPr>
          <w:p w14:paraId="2BC68398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A8AD299" w:rsidR="004F39F4" w:rsidRPr="00CD2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D2BE6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CD2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CD2B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CD2BE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ACDAC36" w:rsidR="000B1A73" w:rsidRPr="00CD2BE6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D2BE6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CD2BE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CD2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CD2B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CD2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6E44765A" w14:textId="77777777" w:rsidTr="00E862A3">
        <w:tc>
          <w:tcPr>
            <w:tcW w:w="1129" w:type="dxa"/>
          </w:tcPr>
          <w:p w14:paraId="0D202F6E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6453A99C" w14:textId="77777777" w:rsidTr="00E862A3">
        <w:tc>
          <w:tcPr>
            <w:tcW w:w="1129" w:type="dxa"/>
          </w:tcPr>
          <w:p w14:paraId="537D5D72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CD2BE6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CD2B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CD2BE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7ED98588" w:rsidR="00B1738F" w:rsidRPr="00CD2BE6" w:rsidRDefault="00CD2BE6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3F025E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3F025E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9"/>
    </w:tbl>
    <w:p w14:paraId="038F4895" w14:textId="77777777" w:rsidR="00B1738F" w:rsidRPr="00CD2BE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CD2BE6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1" w:name="_Toc152324219"/>
      <w:bookmarkEnd w:id="30"/>
      <w:r w:rsidRPr="00CD2BE6">
        <w:t>Archivo de control</w:t>
      </w:r>
      <w:r w:rsidR="00513350" w:rsidRPr="00CD2BE6">
        <w:t xml:space="preserve"> de datos</w:t>
      </w:r>
      <w:r w:rsidR="001169CF" w:rsidRPr="00CD2BE6">
        <w:fldChar w:fldCharType="begin"/>
      </w:r>
      <w:r w:rsidR="001169CF" w:rsidRPr="00CD2BE6">
        <w:instrText xml:space="preserve"> XE "Archivo de control" </w:instrText>
      </w:r>
      <w:r w:rsidR="001169CF" w:rsidRPr="00CD2BE6">
        <w:fldChar w:fldCharType="end"/>
      </w:r>
      <w:r w:rsidR="009A2A10" w:rsidRPr="00CD2BE6">
        <w:t>: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D2BE6" w14:paraId="09B3BE47" w14:textId="77777777" w:rsidTr="00E862A3">
        <w:tc>
          <w:tcPr>
            <w:tcW w:w="1129" w:type="dxa"/>
          </w:tcPr>
          <w:p w14:paraId="789EC2E0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2" w:name="_Hlk150874508"/>
            <w:bookmarkStart w:id="33" w:name="_Hlk150869745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24CE3B6C" w14:textId="77777777" w:rsidTr="00E862A3">
        <w:tc>
          <w:tcPr>
            <w:tcW w:w="1129" w:type="dxa"/>
          </w:tcPr>
          <w:p w14:paraId="4F9750AE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0A0C7B7F" w14:textId="77777777" w:rsidTr="00E862A3">
        <w:tc>
          <w:tcPr>
            <w:tcW w:w="1129" w:type="dxa"/>
          </w:tcPr>
          <w:p w14:paraId="16CA53F6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842A8CC" w:rsidR="004D0C43" w:rsidRPr="00CD2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2301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CD2BE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CD2BE6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652EB8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D2301"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CD2BE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CD2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CD2BE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CD2BE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34A18395" w14:textId="77777777" w:rsidTr="00E862A3">
        <w:tc>
          <w:tcPr>
            <w:tcW w:w="1129" w:type="dxa"/>
          </w:tcPr>
          <w:p w14:paraId="1BEA6A51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D2BE6" w14:paraId="0DC8E8BB" w14:textId="77777777" w:rsidTr="00E862A3">
        <w:tc>
          <w:tcPr>
            <w:tcW w:w="1129" w:type="dxa"/>
          </w:tcPr>
          <w:p w14:paraId="3341B7DB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CD2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CD2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CD2BE6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CD2BE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728DC9FA" w:rsidR="00E547E8" w:rsidRPr="00CD2BE6" w:rsidRDefault="005D2301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E547E8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0D84F278" w:rsidR="00B1738F" w:rsidRPr="00CD2BE6" w:rsidRDefault="005D2301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E547E8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2"/>
    </w:tbl>
    <w:p w14:paraId="76F1F5C0" w14:textId="77777777" w:rsidR="00E547E8" w:rsidRPr="00CD2B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3"/>
    <w:p w14:paraId="7B42E9BB" w14:textId="77777777" w:rsidR="00E547E8" w:rsidRPr="00CD2BE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CD2BE6" w:rsidRDefault="000465DB" w:rsidP="00B67156">
      <w:pPr>
        <w:pStyle w:val="Ttulo2"/>
        <w:numPr>
          <w:ilvl w:val="1"/>
          <w:numId w:val="7"/>
        </w:numPr>
      </w:pPr>
      <w:bookmarkStart w:id="34" w:name="_Toc152324220"/>
      <w:r w:rsidRPr="00CD2BE6">
        <w:t xml:space="preserve">Archivo de salida </w:t>
      </w:r>
      <w:r w:rsidR="00B1738F" w:rsidRPr="00CD2BE6">
        <w:t>a dest</w:t>
      </w:r>
      <w:ins w:id="35" w:author="Roberto Carrasco Venegas" w:date="2023-11-27T13:21:00Z">
        <w:r w:rsidR="00095C24" w:rsidRPr="00CD2BE6">
          <w:t>i</w:t>
        </w:r>
      </w:ins>
      <w:r w:rsidR="00B1738F" w:rsidRPr="00CD2BE6">
        <w:t>no</w:t>
      </w:r>
      <w:bookmarkEnd w:id="34"/>
      <w:r w:rsidR="001169CF" w:rsidRPr="00CD2BE6">
        <w:fldChar w:fldCharType="begin"/>
      </w:r>
      <w:r w:rsidR="001169CF" w:rsidRPr="00CD2BE6">
        <w:instrText xml:space="preserve"> XE "Archivo de salida a</w:instrText>
      </w:r>
      <w:r w:rsidR="007B6066" w:rsidRPr="00CD2BE6">
        <w:instrText>”</w:instrText>
      </w:r>
      <w:r w:rsidR="001169CF" w:rsidRPr="00CD2BE6">
        <w:instrText xml:space="preserve">destino" </w:instrText>
      </w:r>
      <w:r w:rsidR="001169CF" w:rsidRPr="00CD2BE6">
        <w:fldChar w:fldCharType="end"/>
      </w:r>
    </w:p>
    <w:p w14:paraId="25DFA216" w14:textId="1A009ADA" w:rsidR="000465DB" w:rsidRPr="00CD2BE6" w:rsidRDefault="000465DB" w:rsidP="00B67156">
      <w:pPr>
        <w:pStyle w:val="Ttulo2"/>
        <w:numPr>
          <w:ilvl w:val="2"/>
          <w:numId w:val="7"/>
        </w:numPr>
      </w:pPr>
      <w:bookmarkStart w:id="36" w:name="_Toc152324221"/>
      <w:r w:rsidRPr="00CD2BE6">
        <w:t>Archivo de da</w:t>
      </w:r>
      <w:ins w:id="37" w:author="Roberto Carrasco Venegas" w:date="2023-11-27T13:24:00Z">
        <w:r w:rsidR="009A28CD" w:rsidRPr="00CD2BE6">
          <w:t>t</w:t>
        </w:r>
      </w:ins>
      <w:r w:rsidRPr="00CD2BE6">
        <w:t>os</w:t>
      </w:r>
      <w:bookmarkEnd w:id="36"/>
      <w:r w:rsidR="001169CF" w:rsidRPr="00CD2BE6">
        <w:fldChar w:fldCharType="begin"/>
      </w:r>
      <w:r w:rsidR="001169CF" w:rsidRPr="00CD2BE6">
        <w:instrText xml:space="preserve"> XE "Archivo </w:instrText>
      </w:r>
      <w:r w:rsidR="007B6066" w:rsidRPr="00CD2BE6">
        <w:instrText>”</w:instrText>
      </w:r>
      <w:r w:rsidR="001169CF" w:rsidRPr="00CD2BE6">
        <w:instrText xml:space="preserve">e datos" </w:instrText>
      </w:r>
      <w:r w:rsidR="001169CF" w:rsidRPr="00CD2BE6">
        <w:fldChar w:fldCharType="end"/>
      </w:r>
      <w:r w:rsidRPr="00CD2BE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CD2BE6" w14:paraId="28352ABA" w14:textId="77777777" w:rsidTr="00B1738F">
        <w:tc>
          <w:tcPr>
            <w:tcW w:w="1413" w:type="dxa"/>
          </w:tcPr>
          <w:p w14:paraId="551A85E7" w14:textId="290DC1E5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1940203" w:rsidR="00B1738F" w:rsidRPr="00CD2BE6" w:rsidRDefault="005D2301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4D0C43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="004D0C43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00284E6A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Tres</w:t>
            </w:r>
            <w:r w:rsidR="00284E6A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44B15375" w14:textId="0C153087" w:rsidR="00A167D3" w:rsidRPr="00CD2BE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CD2BE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CD2BE6">
              <w:rPr>
                <w:rFonts w:ascii="Times New Roman" w:hAnsi="Times New Roman" w:cs="Times New Roman"/>
              </w:rPr>
              <w:t xml:space="preserve">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CD2BE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CD2BE6" w:rsidRDefault="000465DB" w:rsidP="00B67156">
      <w:pPr>
        <w:pStyle w:val="Ttulo2"/>
        <w:numPr>
          <w:ilvl w:val="2"/>
          <w:numId w:val="7"/>
        </w:numPr>
      </w:pPr>
      <w:bookmarkStart w:id="38" w:name="_Toc152324222"/>
      <w:r w:rsidRPr="00CD2BE6">
        <w:t>Archivo Carát</w:t>
      </w:r>
      <w:r w:rsidR="00601681" w:rsidRPr="00CD2BE6">
        <w:t>u</w:t>
      </w:r>
      <w:r w:rsidRPr="00CD2BE6">
        <w:t>la</w:t>
      </w:r>
      <w:bookmarkEnd w:id="38"/>
      <w:r w:rsidR="001169CF" w:rsidRPr="00CD2BE6">
        <w:fldChar w:fldCharType="begin"/>
      </w:r>
      <w:r w:rsidR="001169CF" w:rsidRPr="00CD2BE6">
        <w:instrText xml:space="preserve"> XE "Archivo </w:instrText>
      </w:r>
      <w:r w:rsidR="007B6066" w:rsidRPr="00CD2BE6">
        <w:instrText>”</w:instrText>
      </w:r>
      <w:r w:rsidR="001169CF" w:rsidRPr="00CD2BE6">
        <w:instrText xml:space="preserve">arátula" </w:instrText>
      </w:r>
      <w:r w:rsidR="001169CF" w:rsidRPr="00CD2BE6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CD2BE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8B87DE9" w:rsidR="00284E6A" w:rsidRPr="00CD2BE6" w:rsidRDefault="005D2301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I01</w:t>
            </w:r>
            <w:r w:rsidR="00284E6A" w:rsidRPr="00CD2BE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="00284E6A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Tres</w:t>
            </w: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358367B5" w14:textId="254C196D" w:rsidR="008B2624" w:rsidRPr="00CD2BE6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CD2BE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9" w:name="_Hlk151646289"/>
      <w:bookmarkStart w:id="40" w:name="_Hlk150869805"/>
      <w:bookmarkStart w:id="41" w:name="_Hlk151631830"/>
      <w:bookmarkStart w:id="42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3" w:name="_Toc152324223"/>
      <w:r>
        <w:t>Definición de correlativo</w:t>
      </w:r>
      <w:bookmarkEnd w:id="43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9"/>
    <w:bookmarkEnd w:id="40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1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4" w:name="_Toc152324224"/>
      <w:bookmarkEnd w:id="42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4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401E249D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5" w:name="_Toc152324225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5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6" w:name="_Hlk151634009"/>
      <w:bookmarkStart w:id="47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8" w:name="_Toc152324226"/>
      <w:r w:rsidRPr="00230F5A">
        <w:t>Av</w:t>
      </w:r>
      <w:r w:rsidR="006F65AF">
        <w:t>i</w:t>
      </w:r>
      <w:r w:rsidRPr="00230F5A">
        <w:t>so</w:t>
      </w:r>
      <w:bookmarkEnd w:id="48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9" w:name="_Toc152324227"/>
      <w:r w:rsidRPr="00B537DA">
        <w:t>Resultado</w:t>
      </w:r>
      <w:bookmarkEnd w:id="49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0" w:name="_Hlk150867245"/>
      <w:bookmarkStart w:id="51" w:name="_Toc152324228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2" w:name="_Toc152324229"/>
      <w:r w:rsidRPr="00276FA5">
        <w:t>Resultado RES.DET</w:t>
      </w:r>
      <w:bookmarkEnd w:id="52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6"/>
    <w:bookmarkEnd w:id="47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3" w:name="_Toc152324230"/>
      <w:r w:rsidRPr="00230F5A">
        <w:rPr>
          <w:rFonts w:cs="Times New Roman"/>
        </w:rPr>
        <w:lastRenderedPageBreak/>
        <w:t>Definir el estructura y nombre para cada archivo de mensajería</w:t>
      </w:r>
      <w:bookmarkEnd w:id="53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4" w:name="_Toc152324231"/>
      <w:r w:rsidRPr="00DC1D90">
        <w:t>Estructura</w:t>
      </w:r>
      <w:bookmarkEnd w:id="54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5" w:name="_Toc152324232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5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6" w:name="_Hlk150869887"/>
      <w:bookmarkStart w:id="57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6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7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8" w:name="_Toc152324233"/>
      <w:r w:rsidRPr="00230F5A">
        <w:t>Archivo aviso (SINACOFI)</w:t>
      </w:r>
      <w:bookmarkEnd w:id="58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9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9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0" w:name="_Toc152324234"/>
      <w:r w:rsidRPr="00230F5A">
        <w:t>Archivo resultado (SINACOFI)</w:t>
      </w:r>
      <w:bookmarkEnd w:id="60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1" w:name="_Toc152324235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1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2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3" w:name="_Hlk151628243"/>
      <w:bookmarkStart w:id="64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2"/>
      <w:bookmarkEnd w:id="63"/>
      <w:bookmarkEnd w:id="64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5" w:name="_Toc15232423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5"/>
    </w:p>
    <w:p w14:paraId="6ED8C821" w14:textId="77777777" w:rsidR="009947CD" w:rsidRPr="009947CD" w:rsidRDefault="009947CD" w:rsidP="009947CD"/>
    <w:p w14:paraId="0DB24455" w14:textId="77777777" w:rsidR="00F402D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F402D2">
        <w:rPr>
          <w:rFonts w:ascii="Times New Roman" w:hAnsi="Times New Roman" w:cs="Times New Roman"/>
          <w:color w:val="4472C4" w:themeColor="accent1"/>
        </w:rPr>
        <w:t xml:space="preserve"> accionista</w:t>
      </w:r>
    </w:p>
    <w:p w14:paraId="2E9B8CC1" w14:textId="21C653A2" w:rsidR="001D2934" w:rsidRPr="009947CD" w:rsidRDefault="00F402D2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 accionista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89F4" w14:textId="77777777" w:rsidR="00C27E9B" w:rsidRDefault="00C27E9B" w:rsidP="00F10206">
      <w:pPr>
        <w:spacing w:after="0" w:line="240" w:lineRule="auto"/>
      </w:pPr>
      <w:r>
        <w:separator/>
      </w:r>
    </w:p>
  </w:endnote>
  <w:endnote w:type="continuationSeparator" w:id="0">
    <w:p w14:paraId="06B91414" w14:textId="77777777" w:rsidR="00C27E9B" w:rsidRDefault="00C27E9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FE8D" w14:textId="77777777" w:rsidR="00F31A85" w:rsidRPr="008131F5" w:rsidRDefault="00F31A85" w:rsidP="002D62E5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889860896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3EDC0F4F" w14:textId="77777777" w:rsidR="00F31A85" w:rsidRDefault="00F31A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3BD9" w14:textId="77777777" w:rsidR="00C27E9B" w:rsidRDefault="00C27E9B" w:rsidP="00F10206">
      <w:pPr>
        <w:spacing w:after="0" w:line="240" w:lineRule="auto"/>
      </w:pPr>
      <w:r>
        <w:separator/>
      </w:r>
    </w:p>
  </w:footnote>
  <w:footnote w:type="continuationSeparator" w:id="0">
    <w:p w14:paraId="783BF641" w14:textId="77777777" w:rsidR="00C27E9B" w:rsidRDefault="00C27E9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F31A85" w14:paraId="027C637B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03AC4269" w14:textId="77777777" w:rsidR="00F31A85" w:rsidRDefault="00F31A85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119CB0A" wp14:editId="758EFA46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79011509" w14:textId="77777777" w:rsidR="00F31A85" w:rsidRDefault="00F31A85" w:rsidP="002B4375">
    <w:pPr>
      <w:pStyle w:val="Encabezado"/>
    </w:pPr>
  </w:p>
  <w:p w14:paraId="3990F2AF" w14:textId="77777777" w:rsidR="00F31A85" w:rsidRDefault="00F31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77B47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4574"/>
    <w:rsid w:val="00435F1E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5D2301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656E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B4AC7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672B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27E9B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D2BE6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1A85"/>
    <w:rsid w:val="00F34170"/>
    <w:rsid w:val="00F35EE4"/>
    <w:rsid w:val="00F402D2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31A85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</Pages>
  <Words>3357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2023-12-01T14:56:00Z</dcterms:modified>
</cp:coreProperties>
</file>