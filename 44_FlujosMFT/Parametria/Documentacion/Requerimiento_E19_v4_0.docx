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0C07D01A" w:rsidR="00FC33CD" w:rsidRPr="00857076" w:rsidRDefault="00B01B02" w:rsidP="00FC33CD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FC33CD" w:rsidRPr="00F40281">
        <w:rPr>
          <w:rFonts w:ascii="Times New Roman" w:hAnsi="Times New Roman" w:cs="Times New Roman"/>
          <w:b/>
          <w:sz w:val="72"/>
          <w:szCs w:val="72"/>
        </w:rPr>
        <w:t>E19</w:t>
      </w:r>
      <w:r w:rsidR="00FC33CD">
        <w:rPr>
          <w:rFonts w:ascii="Times New Roman" w:hAnsi="Times New Roman" w:cs="Times New Roman"/>
          <w:b/>
          <w:sz w:val="72"/>
          <w:szCs w:val="72"/>
        </w:rPr>
        <w:t>(707)-</w:t>
      </w:r>
      <w:r w:rsidR="00FC33CD" w:rsidRPr="008C35A0">
        <w:t xml:space="preserve"> </w:t>
      </w:r>
      <w:r w:rsidR="00FC33CD" w:rsidRPr="008C35A0">
        <w:rPr>
          <w:rFonts w:ascii="Times New Roman" w:hAnsi="Times New Roman" w:cs="Times New Roman"/>
          <w:b/>
          <w:sz w:val="72"/>
          <w:szCs w:val="72"/>
        </w:rPr>
        <w:t>Solicitudes FOGAPE-Covid19</w:t>
      </w:r>
    </w:p>
    <w:p w14:paraId="207EDD71" w14:textId="01937B9C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091DC52D" w14:textId="1CD71206" w:rsidR="00893D6E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29246" w:history="1">
            <w:r w:rsidR="00893D6E" w:rsidRPr="0017291F">
              <w:rPr>
                <w:rStyle w:val="Hipervnculo"/>
                <w:noProof/>
              </w:rPr>
              <w:t>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Definición de estructuras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_Toc152329246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5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5621FA21" w14:textId="6A89A9DD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47" w:history="1">
            <w:r w:rsidR="00893D6E" w:rsidRPr="0017291F">
              <w:rPr>
                <w:rStyle w:val="Hipervnculo"/>
                <w:bCs/>
                <w:noProof/>
              </w:rPr>
              <w:t>1.1.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bCs/>
                <w:noProof/>
              </w:rPr>
              <w:t xml:space="preserve">Archivo de datos del emisor  </w:t>
            </w:r>
            <w:r w:rsidR="00893D6E" w:rsidRPr="0017291F">
              <w:rPr>
                <w:rStyle w:val="Hipervnculo"/>
                <w:noProof/>
              </w:rPr>
              <w:t>Manual Sistema de Información Bancos - Sistema Contable (cmfchile.cl)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_Toc152329247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5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7085B953" w14:textId="7996D0C5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48" w:history="1">
            <w:r w:rsidR="00893D6E" w:rsidRPr="0017291F">
              <w:rPr>
                <w:rStyle w:val="Hipervnculo"/>
                <w:noProof/>
              </w:rPr>
              <w:t>1.2.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Carátula/s del origen (Carátula de entrada)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_Toc152329248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6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55239039" w14:textId="6E8CE530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49" w:history="1">
            <w:r w:rsidR="00893D6E" w:rsidRPr="0017291F">
              <w:rPr>
                <w:rStyle w:val="Hipervnculo"/>
                <w:bCs/>
                <w:noProof/>
              </w:rPr>
              <w:t>1.3.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bCs/>
                <w:noProof/>
              </w:rPr>
              <w:t>Archivo/s de control de datos del origen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_Toc152329249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6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5060CA46" w14:textId="58C41D63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50" w:history="1">
            <w:r w:rsidR="00893D6E" w:rsidRPr="0017291F">
              <w:rPr>
                <w:rStyle w:val="Hipervnculo"/>
                <w:noProof/>
              </w:rPr>
              <w:t>1.4.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Archivo/s de datos del Receptor: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_Toc152329250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7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2C3CCB07" w14:textId="40CC30F6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51" w:history="1">
            <w:r w:rsidR="00893D6E" w:rsidRPr="0017291F">
              <w:rPr>
                <w:rStyle w:val="Hipervnculo"/>
                <w:noProof/>
              </w:rPr>
              <w:t>1.5.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carátula del Receptor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_Toc152329251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7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33459F17" w14:textId="76CA1F3D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52" w:history="1">
            <w:r w:rsidR="00893D6E" w:rsidRPr="0017291F">
              <w:rPr>
                <w:rStyle w:val="Hipervnculo"/>
                <w:noProof/>
              </w:rPr>
              <w:t>1.6.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Control del Receptor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_Toc152329252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7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10F4FD24" w14:textId="5C157407" w:rsidR="00893D6E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9253" w:history="1">
            <w:r w:rsidR="00893D6E" w:rsidRPr="0017291F">
              <w:rPr>
                <w:rStyle w:val="Hipervnculo"/>
                <w:noProof/>
              </w:rPr>
              <w:t>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Validaciones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_Toc152329253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7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21A00201" w14:textId="115BEF7E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54" w:history="1">
            <w:r w:rsidR="00893D6E" w:rsidRPr="0017291F">
              <w:rPr>
                <w:rStyle w:val="Hipervnculo"/>
                <w:noProof/>
              </w:rPr>
              <w:t>2.1.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datos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_Toc152329254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7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1279B57C" w14:textId="14CC9A5B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55" w:history="1">
            <w:r w:rsidR="00893D6E" w:rsidRPr="0017291F">
              <w:rPr>
                <w:rStyle w:val="Hipervnculo"/>
                <w:noProof/>
              </w:rPr>
              <w:t>2.2.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Carátula: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_Toc152329255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8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623416B5" w14:textId="3388D894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56" w:history="1">
            <w:r w:rsidR="00893D6E" w:rsidRPr="0017291F">
              <w:rPr>
                <w:rStyle w:val="Hipervnculo"/>
                <w:noProof/>
              </w:rPr>
              <w:t>2.3.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control de datos: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_Toc152329256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9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03581498" w14:textId="56F8B723" w:rsidR="00893D6E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9257" w:history="1">
            <w:r w:rsidR="00893D6E" w:rsidRPr="0017291F">
              <w:rPr>
                <w:rStyle w:val="Hipervnculo"/>
                <w:noProof/>
              </w:rPr>
              <w:t>3.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Construyendo la carátula de salida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_Toc152329257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12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651AC1D7" w14:textId="4063F536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58" w:history="1">
            <w:r w:rsidR="00893D6E" w:rsidRPr="0017291F">
              <w:rPr>
                <w:rStyle w:val="Hipervnculo"/>
                <w:noProof/>
              </w:rPr>
              <w:t>3.1.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Formato de carátula de salida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_Toc152329258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13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4E8B3EE7" w14:textId="5AD0C5E9" w:rsidR="00893D6E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9259" w:history="1">
            <w:r w:rsidR="00893D6E" w:rsidRPr="0017291F">
              <w:rPr>
                <w:rStyle w:val="Hipervnculo"/>
                <w:bCs/>
                <w:noProof/>
              </w:rPr>
              <w:t>4.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Definición de nombres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_Toc152329259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15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4EF9100A" w14:textId="53657D0C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0" w:history="1">
            <w:r w:rsidR="00893D6E" w:rsidRPr="0017291F">
              <w:rPr>
                <w:rStyle w:val="Hipervnculo"/>
                <w:noProof/>
              </w:rPr>
              <w:t>4.1.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Archivos de entrada a SINACOFI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_Toc152329260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15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43E92D98" w14:textId="12DECCD3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1" w:history="1">
            <w:r w:rsidR="00893D6E" w:rsidRPr="0017291F">
              <w:rPr>
                <w:rStyle w:val="Hipervnculo"/>
                <w:noProof/>
              </w:rPr>
              <w:t>4.1.1.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datos: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_Toc152329261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15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6386F184" w14:textId="5B8A5E45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2" w:history="1">
            <w:r w:rsidR="00893D6E" w:rsidRPr="0017291F">
              <w:rPr>
                <w:rStyle w:val="Hipervnculo"/>
                <w:noProof/>
              </w:rPr>
              <w:t>4.1.2.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Carátula: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_Toc152329262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15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4AEC31DD" w14:textId="3964E26B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3" w:history="1">
            <w:r w:rsidR="00893D6E" w:rsidRPr="0017291F">
              <w:rPr>
                <w:rStyle w:val="Hipervnculo"/>
                <w:noProof/>
              </w:rPr>
              <w:t>4.1.3.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control de datos: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_Toc152329263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16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6241CE1D" w14:textId="022AF7AB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4" w:history="1">
            <w:r w:rsidR="00893D6E" w:rsidRPr="0017291F">
              <w:rPr>
                <w:rStyle w:val="Hipervnculo"/>
                <w:noProof/>
              </w:rPr>
              <w:t>4.2.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salida a destino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_Toc152329264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16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118D1EC8" w14:textId="2ED3EAEE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5" w:history="1">
            <w:r w:rsidR="00893D6E" w:rsidRPr="0017291F">
              <w:rPr>
                <w:rStyle w:val="Hipervnculo"/>
                <w:noProof/>
              </w:rPr>
              <w:t>4.2.1.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de datos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_Toc152329265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16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6DE295E0" w14:textId="1636FA20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6" w:history="1">
            <w:r w:rsidR="00893D6E" w:rsidRPr="0017291F">
              <w:rPr>
                <w:rStyle w:val="Hipervnculo"/>
                <w:noProof/>
              </w:rPr>
              <w:t>4.2.2.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Carátula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_Toc152329266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16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289CAD8F" w14:textId="46498839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67" w:history="1">
            <w:r w:rsidR="00893D6E" w:rsidRPr="0017291F">
              <w:rPr>
                <w:rStyle w:val="Hipervnculo"/>
                <w:noProof/>
              </w:rPr>
              <w:t>4.3.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Definición de correlativo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_Toc152329267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17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1DBB121B" w14:textId="4DAEB971" w:rsidR="00893D6E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9268" w:history="1">
            <w:r w:rsidR="00893D6E" w:rsidRPr="0017291F">
              <w:rPr>
                <w:rStyle w:val="Hipervnculo"/>
                <w:noProof/>
              </w:rPr>
              <w:t>5.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Definición del destino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_Toc152329268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18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2CB25067" w14:textId="5B8B650D" w:rsidR="00893D6E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9269" w:history="1">
            <w:r w:rsidR="00893D6E" w:rsidRPr="0017291F">
              <w:rPr>
                <w:rStyle w:val="Hipervnculo"/>
                <w:noProof/>
              </w:rPr>
              <w:t>6.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Mensajería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_Toc152329269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19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4FC35AE8" w14:textId="16E36AB1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0" w:history="1">
            <w:r w:rsidR="00893D6E" w:rsidRPr="0017291F">
              <w:rPr>
                <w:rStyle w:val="Hipervnculo"/>
                <w:noProof/>
              </w:rPr>
              <w:t>6.1.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Aviso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_Toc152329270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19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148347CE" w14:textId="2ECE80BE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1" w:history="1">
            <w:r w:rsidR="00893D6E" w:rsidRPr="0017291F">
              <w:rPr>
                <w:rStyle w:val="Hipervnculo"/>
                <w:noProof/>
              </w:rPr>
              <w:t>6.2.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Resultado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_Toc152329271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19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0B66754B" w14:textId="4C8AF078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2" w:history="1">
            <w:r w:rsidR="00893D6E" w:rsidRPr="0017291F">
              <w:rPr>
                <w:rStyle w:val="Hipervnculo"/>
                <w:noProof/>
              </w:rPr>
              <w:t>6.3.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Notificación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_Toc152329272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19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74AE6E59" w14:textId="2BB0C65F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3" w:history="1">
            <w:r w:rsidR="00893D6E" w:rsidRPr="0017291F">
              <w:rPr>
                <w:rStyle w:val="Hipervnculo"/>
                <w:noProof/>
              </w:rPr>
              <w:t>6.4.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Resultado RES.DET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_Toc152329273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19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62CC3DB2" w14:textId="037D5832" w:rsidR="00893D6E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9274" w:history="1">
            <w:r w:rsidR="00893D6E" w:rsidRPr="0017291F">
              <w:rPr>
                <w:rStyle w:val="Hipervnculo"/>
                <w:noProof/>
              </w:rPr>
              <w:t>7.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Definir el estructura y nombre para cada archivo de mensajería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_Toc152329274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20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5067CF1F" w14:textId="4E66C71C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5" w:history="1">
            <w:r w:rsidR="00893D6E" w:rsidRPr="0017291F">
              <w:rPr>
                <w:rStyle w:val="Hipervnculo"/>
                <w:noProof/>
              </w:rPr>
              <w:t>7.1.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Estructura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_Toc152329275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20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3981C2F6" w14:textId="7A379D65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6" w:history="1">
            <w:r w:rsidR="00893D6E" w:rsidRPr="0017291F">
              <w:rPr>
                <w:rStyle w:val="Hipervnculo"/>
                <w:noProof/>
              </w:rPr>
              <w:t>7.1.1.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notificado (CMF):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_Toc152329276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20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42212405" w14:textId="1D96485B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7" w:history="1">
            <w:r w:rsidR="00893D6E" w:rsidRPr="0017291F">
              <w:rPr>
                <w:rStyle w:val="Hipervnculo"/>
                <w:noProof/>
              </w:rPr>
              <w:t>7.1.2.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aviso (SINACOFI)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_Toc152329277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20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0C6FA6B1" w14:textId="2829617C" w:rsidR="00893D6E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8" w:history="1">
            <w:r w:rsidR="00893D6E" w:rsidRPr="0017291F">
              <w:rPr>
                <w:rStyle w:val="Hipervnculo"/>
                <w:noProof/>
              </w:rPr>
              <w:t>7.1.3.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Archivo resultado (SINACOFI)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_Toc152329278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20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325A83BB" w14:textId="4A095233" w:rsidR="00893D6E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:kern w:val="2"/>
            </w:rPr>
          </w:pPr>
          <w:hyperlink w:anchor="_Toc152329279" w:history="1">
            <w:r w:rsidR="00893D6E" w:rsidRPr="0017291F">
              <w:rPr>
                <w:rStyle w:val="Hipervnculo"/>
                <w:noProof/>
              </w:rPr>
              <w:t>7.2.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Definición de nombres: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_Toc152329279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21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557C75F3" w14:textId="37CEE531" w:rsidR="00893D6E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329280" w:history="1">
            <w:r w:rsidR="00893D6E" w:rsidRPr="0017291F">
              <w:rPr>
                <w:rStyle w:val="Hipervnculo"/>
                <w:noProof/>
              </w:rPr>
              <w:t>8.</w:t>
            </w:r>
            <w:r w:rsidR="00893D6E">
              <w:rPr>
                <w:rFonts w:cstheme="minorBidi"/>
                <w:noProof/>
                <w:kern w:val="2"/>
              </w:rPr>
              <w:tab/>
            </w:r>
            <w:r w:rsidR="00893D6E" w:rsidRPr="0017291F">
              <w:rPr>
                <w:rStyle w:val="Hipervnculo"/>
                <w:noProof/>
              </w:rPr>
              <w:t>Datos sensibles</w:t>
            </w:r>
            <w:r w:rsidR="00893D6E">
              <w:rPr>
                <w:noProof/>
                <w:webHidden/>
              </w:rPr>
              <w:tab/>
            </w:r>
            <w:r w:rsidR="00893D6E">
              <w:rPr>
                <w:noProof/>
                <w:webHidden/>
              </w:rPr>
              <w:fldChar w:fldCharType="begin"/>
            </w:r>
            <w:r w:rsidR="00893D6E">
              <w:rPr>
                <w:noProof/>
                <w:webHidden/>
              </w:rPr>
              <w:instrText xml:space="preserve"> PAGEREF _Toc152329280 \h </w:instrText>
            </w:r>
            <w:r w:rsidR="00893D6E">
              <w:rPr>
                <w:noProof/>
                <w:webHidden/>
              </w:rPr>
            </w:r>
            <w:r w:rsidR="00893D6E">
              <w:rPr>
                <w:noProof/>
                <w:webHidden/>
              </w:rPr>
              <w:fldChar w:fldCharType="separate"/>
            </w:r>
            <w:r w:rsidR="00893D6E">
              <w:rPr>
                <w:noProof/>
                <w:webHidden/>
              </w:rPr>
              <w:t>21</w:t>
            </w:r>
            <w:r w:rsidR="00893D6E">
              <w:rPr>
                <w:noProof/>
                <w:webHidden/>
              </w:rPr>
              <w:fldChar w:fldCharType="end"/>
            </w:r>
          </w:hyperlink>
        </w:p>
        <w:p w14:paraId="1B95E1CD" w14:textId="22C5BD07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C540C8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C540C8">
        <w:tc>
          <w:tcPr>
            <w:tcW w:w="1256" w:type="dxa"/>
          </w:tcPr>
          <w:p w14:paraId="2E76E9E9" w14:textId="255EC7E4" w:rsidR="00C36169" w:rsidRPr="00230F5A" w:rsidRDefault="00FC33C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E19</w:t>
            </w:r>
          </w:p>
        </w:tc>
        <w:tc>
          <w:tcPr>
            <w:tcW w:w="1342" w:type="dxa"/>
          </w:tcPr>
          <w:p w14:paraId="22F848E4" w14:textId="2DEC41C5" w:rsidR="00C36169" w:rsidRPr="00230F5A" w:rsidRDefault="00FC33C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C540C8" w:rsidRPr="00230F5A" w14:paraId="5339FC0E" w14:textId="7AB2D237" w:rsidTr="00C540C8">
        <w:tc>
          <w:tcPr>
            <w:tcW w:w="1256" w:type="dxa"/>
          </w:tcPr>
          <w:p w14:paraId="3DF7E2D2" w14:textId="3E68788F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E19</w:t>
            </w:r>
          </w:p>
        </w:tc>
        <w:tc>
          <w:tcPr>
            <w:tcW w:w="1342" w:type="dxa"/>
          </w:tcPr>
          <w:p w14:paraId="69C55B7E" w14:textId="03ED00A1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353DC5F" w14:textId="363DE5CC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7FA59D9F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F9CC6CA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actualiza largo registro</w:t>
            </w:r>
          </w:p>
        </w:tc>
      </w:tr>
      <w:tr w:rsidR="00C540C8" w:rsidRPr="00230F5A" w14:paraId="251EA50D" w14:textId="22DD7FE9" w:rsidTr="00C540C8">
        <w:tc>
          <w:tcPr>
            <w:tcW w:w="1256" w:type="dxa"/>
          </w:tcPr>
          <w:p w14:paraId="7287933A" w14:textId="405060DC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3CDE8991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6E9A9F4F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BA4DC0D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D7E26D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540C8" w:rsidRPr="00230F5A" w14:paraId="38B70AFE" w14:textId="34FEEE1D" w:rsidTr="00C540C8">
        <w:tc>
          <w:tcPr>
            <w:tcW w:w="1256" w:type="dxa"/>
          </w:tcPr>
          <w:p w14:paraId="23AEB014" w14:textId="7C596109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5203F1A0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18B0CF0D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3B71D2CD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66A0A1F3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540C8" w:rsidRPr="00230F5A" w14:paraId="4B606B6E" w14:textId="62885254" w:rsidTr="00C540C8">
        <w:tc>
          <w:tcPr>
            <w:tcW w:w="1256" w:type="dxa"/>
          </w:tcPr>
          <w:p w14:paraId="612D72B6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540C8" w:rsidRPr="00230F5A" w14:paraId="2EA7A1DB" w14:textId="6C6D457E" w:rsidTr="00C540C8">
        <w:tc>
          <w:tcPr>
            <w:tcW w:w="1256" w:type="dxa"/>
          </w:tcPr>
          <w:p w14:paraId="4D062B49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540C8" w:rsidRPr="00230F5A" w14:paraId="4EBD62EB" w14:textId="7659FBA3" w:rsidTr="00C540C8">
        <w:tc>
          <w:tcPr>
            <w:tcW w:w="1256" w:type="dxa"/>
          </w:tcPr>
          <w:p w14:paraId="6FF918B3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C540C8" w:rsidRPr="00230F5A" w:rsidRDefault="00C540C8" w:rsidP="00C540C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2924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2924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19510B34" w14:textId="77777777" w:rsidR="00BE5C87" w:rsidRPr="00F40281" w:rsidRDefault="00BE5C87" w:rsidP="00BE5C87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BE5C87" w:rsidRPr="00F40281" w14:paraId="61DB87A4" w14:textId="77777777" w:rsidTr="001735FD">
        <w:trPr>
          <w:trHeight w:val="244"/>
        </w:trPr>
        <w:tc>
          <w:tcPr>
            <w:tcW w:w="1414" w:type="dxa"/>
          </w:tcPr>
          <w:p w14:paraId="552790B2" w14:textId="77777777" w:rsidR="00BE5C87" w:rsidRPr="00F40281" w:rsidRDefault="00BE5C87" w:rsidP="001735F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69E6EF74" w14:textId="77777777" w:rsidR="00BE5C87" w:rsidRPr="00F40281" w:rsidRDefault="00BE5C87" w:rsidP="001735F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B7D1978" w14:textId="77777777" w:rsidR="00BE5C87" w:rsidRPr="00F40281" w:rsidRDefault="00BE5C87" w:rsidP="001735F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Ambiente</w:t>
            </w:r>
          </w:p>
        </w:tc>
        <w:tc>
          <w:tcPr>
            <w:tcW w:w="2977" w:type="dxa"/>
          </w:tcPr>
          <w:p w14:paraId="6946F2BF" w14:textId="77777777" w:rsidR="00BE5C87" w:rsidRPr="00F40281" w:rsidRDefault="00BE5C87" w:rsidP="001735F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9(4)</w:t>
            </w:r>
          </w:p>
        </w:tc>
      </w:tr>
      <w:tr w:rsidR="00BE5C87" w:rsidRPr="00F40281" w14:paraId="2FE46E3B" w14:textId="77777777" w:rsidTr="001735FD">
        <w:trPr>
          <w:trHeight w:val="241"/>
        </w:trPr>
        <w:tc>
          <w:tcPr>
            <w:tcW w:w="1414" w:type="dxa"/>
          </w:tcPr>
          <w:p w14:paraId="3DEF7AE4" w14:textId="77777777" w:rsidR="00BE5C87" w:rsidRPr="00F40281" w:rsidRDefault="00BE5C87" w:rsidP="001735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74A4E47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8A9BE46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Identificación</w:t>
            </w:r>
            <w:r w:rsidRPr="00F402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del</w:t>
            </w:r>
            <w:r w:rsidRPr="00F40281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archivo</w:t>
            </w:r>
          </w:p>
        </w:tc>
        <w:tc>
          <w:tcPr>
            <w:tcW w:w="2977" w:type="dxa"/>
          </w:tcPr>
          <w:p w14:paraId="52F58461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X(3)</w:t>
            </w:r>
          </w:p>
        </w:tc>
      </w:tr>
      <w:tr w:rsidR="00BE5C87" w:rsidRPr="00F40281" w14:paraId="0ABCE47C" w14:textId="77777777" w:rsidTr="001735FD">
        <w:trPr>
          <w:trHeight w:val="245"/>
        </w:trPr>
        <w:tc>
          <w:tcPr>
            <w:tcW w:w="1414" w:type="dxa"/>
          </w:tcPr>
          <w:p w14:paraId="6965A3F9" w14:textId="77777777" w:rsidR="00BE5C87" w:rsidRPr="00F40281" w:rsidRDefault="00BE5C87" w:rsidP="001735FD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B507FCA" w14:textId="77777777" w:rsidR="00BE5C87" w:rsidRPr="00F40281" w:rsidRDefault="00BE5C87" w:rsidP="001735F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A435DA5" w14:textId="77777777" w:rsidR="00BE5C87" w:rsidRPr="00F40281" w:rsidRDefault="00BE5C87" w:rsidP="001735F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656C671E" w14:textId="77777777" w:rsidR="00BE5C87" w:rsidRPr="00F40281" w:rsidRDefault="00BE5C87" w:rsidP="001735FD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P(08)    AAAAMMDD</w:t>
            </w:r>
          </w:p>
        </w:tc>
      </w:tr>
      <w:tr w:rsidR="00BE5C87" w:rsidRPr="00F40281" w14:paraId="0BE22D18" w14:textId="77777777" w:rsidTr="001735FD">
        <w:trPr>
          <w:trHeight w:val="242"/>
        </w:trPr>
        <w:tc>
          <w:tcPr>
            <w:tcW w:w="1414" w:type="dxa"/>
          </w:tcPr>
          <w:p w14:paraId="0B9622D2" w14:textId="77777777" w:rsidR="00BE5C87" w:rsidRPr="00F40281" w:rsidRDefault="00BE5C87" w:rsidP="001735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19C2877E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6D49EE6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Filler </w:t>
            </w:r>
          </w:p>
        </w:tc>
        <w:tc>
          <w:tcPr>
            <w:tcW w:w="2977" w:type="dxa"/>
          </w:tcPr>
          <w:p w14:paraId="35E0CB40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X(31)</w:t>
            </w:r>
          </w:p>
        </w:tc>
      </w:tr>
    </w:tbl>
    <w:p w14:paraId="7EE8B932" w14:textId="77777777" w:rsidR="00BE5C87" w:rsidRPr="00F40281" w:rsidRDefault="00BE5C87" w:rsidP="00BE5C87">
      <w:pPr>
        <w:pStyle w:val="Textoindependiente"/>
        <w:rPr>
          <w:rFonts w:ascii="Times New Roman" w:hAnsi="Times New Roman" w:cs="Times New Roman"/>
          <w:sz w:val="24"/>
        </w:rPr>
      </w:pPr>
      <w:r w:rsidRPr="00F40281">
        <w:rPr>
          <w:rFonts w:ascii="Times New Roman" w:hAnsi="Times New Roman" w:cs="Times New Roman"/>
          <w:sz w:val="24"/>
        </w:rPr>
        <w:t xml:space="preserve">   </w:t>
      </w:r>
      <w:r w:rsidRPr="00F40281">
        <w:rPr>
          <w:rFonts w:ascii="Times New Roman" w:hAnsi="Times New Roman" w:cs="Times New Roman"/>
        </w:rPr>
        <w:t>Largo</w:t>
      </w:r>
      <w:r w:rsidRPr="00F40281">
        <w:rPr>
          <w:rFonts w:ascii="Times New Roman" w:hAnsi="Times New Roman" w:cs="Times New Roman"/>
          <w:spacing w:val="-5"/>
        </w:rPr>
        <w:t xml:space="preserve"> </w:t>
      </w:r>
      <w:r w:rsidRPr="00F40281">
        <w:rPr>
          <w:rFonts w:ascii="Times New Roman" w:hAnsi="Times New Roman" w:cs="Times New Roman"/>
        </w:rPr>
        <w:t>del</w:t>
      </w:r>
      <w:r w:rsidRPr="00F40281">
        <w:rPr>
          <w:rFonts w:ascii="Times New Roman" w:hAnsi="Times New Roman" w:cs="Times New Roman"/>
          <w:spacing w:val="-1"/>
        </w:rPr>
        <w:t xml:space="preserve"> </w:t>
      </w:r>
      <w:r w:rsidRPr="00F40281">
        <w:rPr>
          <w:rFonts w:ascii="Times New Roman" w:hAnsi="Times New Roman" w:cs="Times New Roman"/>
        </w:rPr>
        <w:t>registro:</w:t>
      </w:r>
      <w:r w:rsidRPr="00F40281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46</w:t>
      </w:r>
      <w:r w:rsidRPr="00F40281">
        <w:rPr>
          <w:rFonts w:ascii="Times New Roman" w:hAnsi="Times New Roman" w:cs="Times New Roman"/>
          <w:spacing w:val="-1"/>
        </w:rPr>
        <w:t xml:space="preserve"> </w:t>
      </w:r>
      <w:r w:rsidRPr="00F40281">
        <w:rPr>
          <w:rFonts w:ascii="Times New Roman" w:hAnsi="Times New Roman" w:cs="Times New Roman"/>
        </w:rPr>
        <w:t>bytes</w:t>
      </w:r>
    </w:p>
    <w:p w14:paraId="4115BE4E" w14:textId="77777777" w:rsidR="00BE5C87" w:rsidRPr="00F40281" w:rsidRDefault="00BE5C87" w:rsidP="00BE5C87">
      <w:pPr>
        <w:pStyle w:val="Textoindependiente"/>
        <w:rPr>
          <w:rFonts w:ascii="Times New Roman" w:hAnsi="Times New Roman" w:cs="Times New Roman"/>
          <w:i/>
        </w:rPr>
      </w:pPr>
    </w:p>
    <w:p w14:paraId="7A329C03" w14:textId="77777777" w:rsidR="00BE5C87" w:rsidRPr="00F40281" w:rsidRDefault="00BE5C87" w:rsidP="00BE5C87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F40281">
        <w:rPr>
          <w:rFonts w:ascii="Times New Roman" w:hAnsi="Times New Roman" w:cs="Times New Roman"/>
          <w:i/>
          <w:sz w:val="20"/>
        </w:rPr>
        <w:t xml:space="preserve">    Registro de datos:</w:t>
      </w: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BE5C87" w:rsidRPr="00F40281" w14:paraId="3E323E2E" w14:textId="77777777" w:rsidTr="001735FD">
        <w:trPr>
          <w:trHeight w:val="244"/>
        </w:trPr>
        <w:tc>
          <w:tcPr>
            <w:tcW w:w="1414" w:type="dxa"/>
          </w:tcPr>
          <w:p w14:paraId="02980B97" w14:textId="77777777" w:rsidR="00BE5C87" w:rsidRPr="00F40281" w:rsidRDefault="00BE5C87" w:rsidP="001735F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E0153EF" w14:textId="77777777" w:rsidR="00BE5C87" w:rsidRPr="00F40281" w:rsidRDefault="00BE5C87" w:rsidP="001735F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FDB485" w14:textId="77777777" w:rsidR="00BE5C87" w:rsidRPr="00F40281" w:rsidRDefault="00BE5C87" w:rsidP="001735FD">
            <w:pPr>
              <w:pStyle w:val="TableParagraph"/>
              <w:spacing w:line="224" w:lineRule="exact"/>
              <w:ind w:left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Origen de solicitud </w:t>
            </w:r>
          </w:p>
        </w:tc>
        <w:tc>
          <w:tcPr>
            <w:tcW w:w="2549" w:type="dxa"/>
          </w:tcPr>
          <w:p w14:paraId="270321BE" w14:textId="77777777" w:rsidR="00BE5C87" w:rsidRPr="00F40281" w:rsidRDefault="00BE5C87" w:rsidP="001735FD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9(2)</w:t>
            </w:r>
          </w:p>
        </w:tc>
      </w:tr>
      <w:tr w:rsidR="00BE5C87" w:rsidRPr="00F40281" w14:paraId="0B8682B0" w14:textId="77777777" w:rsidTr="001735FD">
        <w:trPr>
          <w:trHeight w:val="242"/>
        </w:trPr>
        <w:tc>
          <w:tcPr>
            <w:tcW w:w="1414" w:type="dxa"/>
          </w:tcPr>
          <w:p w14:paraId="2888417B" w14:textId="77777777" w:rsidR="00BE5C87" w:rsidRPr="00F40281" w:rsidRDefault="00BE5C87" w:rsidP="001735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0E44CC33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05A8311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Fecha de la solicitud</w:t>
            </w:r>
          </w:p>
        </w:tc>
        <w:tc>
          <w:tcPr>
            <w:tcW w:w="2549" w:type="dxa"/>
          </w:tcPr>
          <w:p w14:paraId="2B62E20B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F(8)</w:t>
            </w:r>
          </w:p>
        </w:tc>
      </w:tr>
      <w:tr w:rsidR="00BE5C87" w:rsidRPr="00F40281" w14:paraId="5C984CE1" w14:textId="77777777" w:rsidTr="001735FD">
        <w:trPr>
          <w:trHeight w:val="242"/>
        </w:trPr>
        <w:tc>
          <w:tcPr>
            <w:tcW w:w="1414" w:type="dxa"/>
          </w:tcPr>
          <w:p w14:paraId="42504EC3" w14:textId="77777777" w:rsidR="00BE5C87" w:rsidRPr="00F40281" w:rsidRDefault="00BE5C87" w:rsidP="001735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1DEA6ADB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5120922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sz w:val="20"/>
              </w:rPr>
              <w:t>Estado solicitud</w:t>
            </w:r>
          </w:p>
        </w:tc>
        <w:tc>
          <w:tcPr>
            <w:tcW w:w="2549" w:type="dxa"/>
          </w:tcPr>
          <w:p w14:paraId="5FF53252" w14:textId="77777777" w:rsidR="00BE5C87" w:rsidRPr="00F40281" w:rsidRDefault="00BE5C87" w:rsidP="001735FD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9(2)</w:t>
            </w:r>
          </w:p>
        </w:tc>
      </w:tr>
      <w:tr w:rsidR="00BE5C87" w:rsidRPr="00F40281" w14:paraId="3FCD71FE" w14:textId="77777777" w:rsidTr="001735FD">
        <w:trPr>
          <w:trHeight w:val="244"/>
        </w:trPr>
        <w:tc>
          <w:tcPr>
            <w:tcW w:w="1414" w:type="dxa"/>
          </w:tcPr>
          <w:p w14:paraId="59CA2C74" w14:textId="77777777" w:rsidR="00BE5C87" w:rsidRPr="00F40281" w:rsidRDefault="00BE5C87" w:rsidP="001735FD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C183A61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88465B9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Tipo de persona</w:t>
            </w:r>
          </w:p>
        </w:tc>
        <w:tc>
          <w:tcPr>
            <w:tcW w:w="2549" w:type="dxa"/>
          </w:tcPr>
          <w:p w14:paraId="5A3F0C73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9(3)</w:t>
            </w:r>
          </w:p>
        </w:tc>
      </w:tr>
      <w:tr w:rsidR="00BE5C87" w:rsidRPr="00F40281" w14:paraId="0F617AD0" w14:textId="77777777" w:rsidTr="001735FD">
        <w:trPr>
          <w:trHeight w:val="244"/>
        </w:trPr>
        <w:tc>
          <w:tcPr>
            <w:tcW w:w="1414" w:type="dxa"/>
          </w:tcPr>
          <w:p w14:paraId="479AEB6C" w14:textId="77777777" w:rsidR="00BE5C87" w:rsidRPr="00F40281" w:rsidRDefault="00BE5C87" w:rsidP="001735FD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1D467962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AB74B3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Tipo de firma</w:t>
            </w:r>
          </w:p>
        </w:tc>
        <w:tc>
          <w:tcPr>
            <w:tcW w:w="2549" w:type="dxa"/>
          </w:tcPr>
          <w:p w14:paraId="53A8D789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9(3)</w:t>
            </w:r>
          </w:p>
        </w:tc>
      </w:tr>
      <w:tr w:rsidR="00BE5C87" w:rsidRPr="00F40281" w14:paraId="36909BAD" w14:textId="77777777" w:rsidTr="001735FD">
        <w:trPr>
          <w:trHeight w:val="244"/>
        </w:trPr>
        <w:tc>
          <w:tcPr>
            <w:tcW w:w="1414" w:type="dxa"/>
          </w:tcPr>
          <w:p w14:paraId="29B14173" w14:textId="77777777" w:rsidR="00BE5C87" w:rsidRPr="00F40281" w:rsidRDefault="00BE5C87" w:rsidP="001735FD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  <w:r w:rsidRPr="00F40281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1028A1FC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1DB05C9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Número de solicitudes</w:t>
            </w:r>
          </w:p>
        </w:tc>
        <w:tc>
          <w:tcPr>
            <w:tcW w:w="2549" w:type="dxa"/>
          </w:tcPr>
          <w:p w14:paraId="4A799D33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BE5C87" w:rsidRPr="00F40281" w14:paraId="7B9F28B1" w14:textId="77777777" w:rsidTr="001735FD">
        <w:trPr>
          <w:trHeight w:val="244"/>
        </w:trPr>
        <w:tc>
          <w:tcPr>
            <w:tcW w:w="1414" w:type="dxa"/>
          </w:tcPr>
          <w:p w14:paraId="64B106C6" w14:textId="77777777" w:rsidR="00BE5C87" w:rsidRPr="00F40281" w:rsidRDefault="00BE5C87" w:rsidP="001735FD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0281">
              <w:rPr>
                <w:rFonts w:ascii="Times New Roman" w:hAnsi="Times New Roman" w:cs="Times New Roman"/>
                <w:sz w:val="20"/>
              </w:rPr>
              <w:t>Campo</w:t>
            </w:r>
            <w:r w:rsidRPr="00F40281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765DCC58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w w:val="99"/>
                <w:sz w:val="20"/>
              </w:rPr>
            </w:pPr>
            <w:r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77533D3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Montos solicitados</w:t>
            </w:r>
          </w:p>
        </w:tc>
        <w:tc>
          <w:tcPr>
            <w:tcW w:w="2549" w:type="dxa"/>
          </w:tcPr>
          <w:p w14:paraId="3651CFD7" w14:textId="77777777" w:rsidR="00BE5C87" w:rsidRPr="00F40281" w:rsidRDefault="00BE5C87" w:rsidP="001735FD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</w:tbl>
    <w:p w14:paraId="23E91A58" w14:textId="77777777" w:rsidR="00BE5C87" w:rsidRPr="00F40281" w:rsidRDefault="00BE5C87" w:rsidP="00BE5C87">
      <w:pPr>
        <w:pStyle w:val="Textoindependiente"/>
        <w:spacing w:before="1"/>
        <w:ind w:left="212"/>
        <w:rPr>
          <w:rFonts w:ascii="Times New Roman" w:hAnsi="Times New Roman" w:cs="Times New Roman"/>
        </w:rPr>
        <w:sectPr w:rsidR="00BE5C87" w:rsidRPr="00F40281" w:rsidSect="00EA04B4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  <w:r w:rsidRPr="00F40281">
        <w:rPr>
          <w:rFonts w:ascii="Times New Roman" w:hAnsi="Times New Roman" w:cs="Times New Roman"/>
        </w:rPr>
        <w:t>Longitud</w:t>
      </w:r>
      <w:r w:rsidRPr="00F40281">
        <w:rPr>
          <w:rFonts w:ascii="Times New Roman" w:hAnsi="Times New Roman" w:cs="Times New Roman"/>
          <w:spacing w:val="-3"/>
        </w:rPr>
        <w:t xml:space="preserve"> </w:t>
      </w:r>
      <w:r w:rsidRPr="00F40281">
        <w:rPr>
          <w:rFonts w:ascii="Times New Roman" w:hAnsi="Times New Roman" w:cs="Times New Roman"/>
        </w:rPr>
        <w:t>Total</w:t>
      </w:r>
      <w:r w:rsidRPr="00F40281">
        <w:rPr>
          <w:rFonts w:ascii="Times New Roman" w:hAnsi="Times New Roman" w:cs="Times New Roman"/>
          <w:spacing w:val="-2"/>
        </w:rPr>
        <w:t xml:space="preserve"> </w:t>
      </w:r>
      <w:r w:rsidRPr="00F40281">
        <w:rPr>
          <w:rFonts w:ascii="Times New Roman" w:hAnsi="Times New Roman" w:cs="Times New Roman"/>
        </w:rPr>
        <w:t>del</w:t>
      </w:r>
      <w:r w:rsidRPr="00F40281">
        <w:rPr>
          <w:rFonts w:ascii="Times New Roman" w:hAnsi="Times New Roman" w:cs="Times New Roman"/>
          <w:spacing w:val="-2"/>
        </w:rPr>
        <w:t xml:space="preserve"> </w:t>
      </w:r>
      <w:r w:rsidRPr="00F40281">
        <w:rPr>
          <w:rFonts w:ascii="Times New Roman" w:hAnsi="Times New Roman" w:cs="Times New Roman"/>
        </w:rPr>
        <w:t>registro:</w:t>
      </w:r>
      <w:r w:rsidRPr="00F40281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46</w:t>
      </w:r>
      <w:r w:rsidRPr="00F40281">
        <w:rPr>
          <w:rFonts w:ascii="Times New Roman" w:hAnsi="Times New Roman" w:cs="Times New Roman"/>
          <w:spacing w:val="-2"/>
        </w:rPr>
        <w:t xml:space="preserve"> </w:t>
      </w:r>
      <w:r w:rsidRPr="00F40281">
        <w:rPr>
          <w:rFonts w:ascii="Times New Roman" w:hAnsi="Times New Roman" w:cs="Times New Roman"/>
        </w:rPr>
        <w:t>Bytes</w:t>
      </w:r>
    </w:p>
    <w:p w14:paraId="110FEECD" w14:textId="5F137F38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329248"/>
      <w:r w:rsidRPr="00230F5A"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56266CF3" w14:textId="77777777" w:rsidR="00AC2EB3" w:rsidRPr="00F40281" w:rsidRDefault="00AC2EB3" w:rsidP="00AC2EB3">
      <w:pPr>
        <w:pStyle w:val="Textoindependiente"/>
        <w:spacing w:before="1"/>
        <w:ind w:left="212" w:right="-1"/>
        <w:rPr>
          <w:rFonts w:ascii="Times New Roman" w:hAnsi="Times New Roman" w:cs="Times New Roman"/>
        </w:rPr>
      </w:pPr>
    </w:p>
    <w:tbl>
      <w:tblPr>
        <w:tblStyle w:val="TableNormal"/>
        <w:tblpPr w:leftFromText="142" w:rightFromText="142" w:vertAnchor="text" w:horzAnchor="page" w:tblpX="1838" w:tblpY="169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889"/>
        <w:gridCol w:w="709"/>
      </w:tblGrid>
      <w:tr w:rsidR="00AC2EB3" w:rsidRPr="00F40281" w14:paraId="3A456459" w14:textId="77777777" w:rsidTr="001735FD">
        <w:trPr>
          <w:trHeight w:val="268"/>
        </w:trPr>
        <w:tc>
          <w:tcPr>
            <w:tcW w:w="1129" w:type="dxa"/>
          </w:tcPr>
          <w:p w14:paraId="1B2E8211" w14:textId="77777777" w:rsidR="00AC2EB3" w:rsidRPr="00F40281" w:rsidRDefault="00AC2EB3" w:rsidP="001735F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62408D35" w14:textId="77777777" w:rsidR="00AC2EB3" w:rsidRPr="00F40281" w:rsidRDefault="00AC2EB3" w:rsidP="001735F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61760B96" w14:textId="77777777" w:rsidR="00AC2EB3" w:rsidRPr="00F40281" w:rsidRDefault="00AC2EB3" w:rsidP="001735F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889" w:type="dxa"/>
          </w:tcPr>
          <w:p w14:paraId="08A75176" w14:textId="77777777" w:rsidR="00AC2EB3" w:rsidRPr="00F40281" w:rsidRDefault="00AC2EB3" w:rsidP="001735F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709" w:type="dxa"/>
          </w:tcPr>
          <w:p w14:paraId="15ECD8C9" w14:textId="77777777" w:rsidR="00AC2EB3" w:rsidRPr="00F40281" w:rsidRDefault="00AC2EB3" w:rsidP="001735F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AC2EB3" w:rsidRPr="00F40281" w14:paraId="5E56DDD3" w14:textId="77777777" w:rsidTr="001735FD">
        <w:trPr>
          <w:trHeight w:val="268"/>
        </w:trPr>
        <w:tc>
          <w:tcPr>
            <w:tcW w:w="1129" w:type="dxa"/>
          </w:tcPr>
          <w:p w14:paraId="13276F32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6AE181DD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83FFE08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889" w:type="dxa"/>
          </w:tcPr>
          <w:p w14:paraId="7A0177C2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Unidad Originadora de Mensaje(s)    Largo:</w:t>
            </w:r>
          </w:p>
        </w:tc>
        <w:tc>
          <w:tcPr>
            <w:tcW w:w="709" w:type="dxa"/>
          </w:tcPr>
          <w:p w14:paraId="255C3B2C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AC2EB3" w:rsidRPr="00F40281" w14:paraId="2F5B66AD" w14:textId="77777777" w:rsidTr="001735FD">
        <w:trPr>
          <w:trHeight w:val="268"/>
        </w:trPr>
        <w:tc>
          <w:tcPr>
            <w:tcW w:w="1129" w:type="dxa"/>
          </w:tcPr>
          <w:p w14:paraId="4588D57F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2D734DEB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B80EF9C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889" w:type="dxa"/>
          </w:tcPr>
          <w:p w14:paraId="5C751933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de Mensajes a Transmitir   Largo:</w:t>
            </w:r>
          </w:p>
        </w:tc>
        <w:tc>
          <w:tcPr>
            <w:tcW w:w="709" w:type="dxa"/>
          </w:tcPr>
          <w:p w14:paraId="13549817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AC2EB3" w:rsidRPr="00F40281" w14:paraId="1BC587ED" w14:textId="77777777" w:rsidTr="001735FD">
        <w:trPr>
          <w:trHeight w:val="268"/>
        </w:trPr>
        <w:tc>
          <w:tcPr>
            <w:tcW w:w="1129" w:type="dxa"/>
          </w:tcPr>
          <w:p w14:paraId="607EB6CA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8374935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C0070AF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889" w:type="dxa"/>
          </w:tcPr>
          <w:p w14:paraId="37EFE249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Identificación Usuario o Unidad Originadora de la Comunicación   Largo:</w:t>
            </w:r>
          </w:p>
        </w:tc>
        <w:tc>
          <w:tcPr>
            <w:tcW w:w="709" w:type="dxa"/>
          </w:tcPr>
          <w:p w14:paraId="08C8D5FA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AC2EB3" w:rsidRPr="00F40281" w14:paraId="3293DA8C" w14:textId="77777777" w:rsidTr="001735FD">
        <w:trPr>
          <w:trHeight w:val="268"/>
        </w:trPr>
        <w:tc>
          <w:tcPr>
            <w:tcW w:w="1129" w:type="dxa"/>
          </w:tcPr>
          <w:p w14:paraId="03FC5A1B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03196A78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1163AF7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889" w:type="dxa"/>
          </w:tcPr>
          <w:p w14:paraId="4CE0C024" w14:textId="77777777" w:rsidR="00AC2EB3" w:rsidRPr="00F40281" w:rsidRDefault="00AC2EB3" w:rsidP="001735FD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Generación de Pams (dd/mm/aa)   Largo:</w:t>
            </w:r>
          </w:p>
        </w:tc>
        <w:tc>
          <w:tcPr>
            <w:tcW w:w="709" w:type="dxa"/>
          </w:tcPr>
          <w:p w14:paraId="65380E92" w14:textId="77777777" w:rsidR="00AC2EB3" w:rsidRDefault="00AC2EB3" w:rsidP="001735FD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C2EB3" w:rsidRPr="00F40281" w14:paraId="01321C72" w14:textId="77777777" w:rsidTr="001735FD">
        <w:trPr>
          <w:trHeight w:val="268"/>
        </w:trPr>
        <w:tc>
          <w:tcPr>
            <w:tcW w:w="1129" w:type="dxa"/>
          </w:tcPr>
          <w:p w14:paraId="6D33E8BA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B74066D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D27824E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889" w:type="dxa"/>
          </w:tcPr>
          <w:p w14:paraId="5FBEA3CE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Generación de Pams (hh/mm/ss)   Largo:</w:t>
            </w:r>
          </w:p>
        </w:tc>
        <w:tc>
          <w:tcPr>
            <w:tcW w:w="709" w:type="dxa"/>
          </w:tcPr>
          <w:p w14:paraId="2F9EFBE4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C2EB3" w:rsidRPr="00F40281" w14:paraId="239FE37E" w14:textId="77777777" w:rsidTr="001735FD">
        <w:trPr>
          <w:trHeight w:val="268"/>
        </w:trPr>
        <w:tc>
          <w:tcPr>
            <w:tcW w:w="1129" w:type="dxa"/>
          </w:tcPr>
          <w:p w14:paraId="7A79E0E1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30B52308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00DC2B3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889" w:type="dxa"/>
          </w:tcPr>
          <w:p w14:paraId="1AF309DF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78CE765E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AC2EB3" w:rsidRPr="00F40281" w14:paraId="2B4CA82C" w14:textId="77777777" w:rsidTr="001735FD">
        <w:trPr>
          <w:trHeight w:val="268"/>
        </w:trPr>
        <w:tc>
          <w:tcPr>
            <w:tcW w:w="1129" w:type="dxa"/>
          </w:tcPr>
          <w:p w14:paraId="47E72F9D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0B1A87E2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3DBA785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889" w:type="dxa"/>
          </w:tcPr>
          <w:p w14:paraId="6CB6588E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Prioridad de Transmisión del Mensaje (28)   Largo:</w:t>
            </w:r>
          </w:p>
        </w:tc>
        <w:tc>
          <w:tcPr>
            <w:tcW w:w="709" w:type="dxa"/>
          </w:tcPr>
          <w:p w14:paraId="2A70251E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AC2EB3" w:rsidRPr="00F40281" w14:paraId="511D0681" w14:textId="77777777" w:rsidTr="001735FD">
        <w:trPr>
          <w:trHeight w:val="268"/>
        </w:trPr>
        <w:tc>
          <w:tcPr>
            <w:tcW w:w="1129" w:type="dxa"/>
          </w:tcPr>
          <w:p w14:paraId="36DC6345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3FD92C40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9837975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889" w:type="dxa"/>
          </w:tcPr>
          <w:p w14:paraId="13D727B1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Grupo Tid de Destino Ej.: 11 = Bancos + Financieras + Banco Central   Largo:</w:t>
            </w:r>
          </w:p>
        </w:tc>
        <w:tc>
          <w:tcPr>
            <w:tcW w:w="709" w:type="dxa"/>
          </w:tcPr>
          <w:p w14:paraId="401A6EE4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AC2EB3" w:rsidRPr="00F40281" w14:paraId="18F80B5A" w14:textId="77777777" w:rsidTr="001735FD">
        <w:trPr>
          <w:trHeight w:val="268"/>
        </w:trPr>
        <w:tc>
          <w:tcPr>
            <w:tcW w:w="1129" w:type="dxa"/>
          </w:tcPr>
          <w:p w14:paraId="618F6F5C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56AFF6DC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79E38FA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889" w:type="dxa"/>
          </w:tcPr>
          <w:p w14:paraId="4BFCAD9B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NSE, Debe ser 00000 [Lo actualiza el Tid]   Largo:</w:t>
            </w:r>
          </w:p>
        </w:tc>
        <w:tc>
          <w:tcPr>
            <w:tcW w:w="709" w:type="dxa"/>
          </w:tcPr>
          <w:p w14:paraId="379CE488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AC2EB3" w:rsidRPr="00F40281" w14:paraId="4B3FFD92" w14:textId="77777777" w:rsidTr="001735FD">
        <w:trPr>
          <w:trHeight w:val="268"/>
        </w:trPr>
        <w:tc>
          <w:tcPr>
            <w:tcW w:w="1129" w:type="dxa"/>
          </w:tcPr>
          <w:p w14:paraId="7ED83C48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488D8606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85B755C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889" w:type="dxa"/>
          </w:tcPr>
          <w:p w14:paraId="67B23AD0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Fecha NSE Debe ser 00/00/00 [Lo actualiza el Tid]   Largo:</w:t>
            </w:r>
          </w:p>
        </w:tc>
        <w:tc>
          <w:tcPr>
            <w:tcW w:w="709" w:type="dxa"/>
          </w:tcPr>
          <w:p w14:paraId="3B872916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C2EB3" w:rsidRPr="00F40281" w14:paraId="51370B86" w14:textId="77777777" w:rsidTr="001735FD">
        <w:trPr>
          <w:trHeight w:val="268"/>
        </w:trPr>
        <w:tc>
          <w:tcPr>
            <w:tcW w:w="1129" w:type="dxa"/>
          </w:tcPr>
          <w:p w14:paraId="70EF95F0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</w:tcPr>
          <w:p w14:paraId="32581877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8AF65DE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889" w:type="dxa"/>
          </w:tcPr>
          <w:p w14:paraId="7BE3F147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Hora NSE &gt; Debe ser 00:00:00 [Lo actualiza el Tid]   Largo:</w:t>
            </w:r>
          </w:p>
        </w:tc>
        <w:tc>
          <w:tcPr>
            <w:tcW w:w="709" w:type="dxa"/>
          </w:tcPr>
          <w:p w14:paraId="72AC25E7" w14:textId="77777777" w:rsidR="00AC2EB3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AC2EB3" w:rsidRPr="00F40281" w14:paraId="086057A9" w14:textId="77777777" w:rsidTr="001735FD">
        <w:trPr>
          <w:trHeight w:val="268"/>
        </w:trPr>
        <w:tc>
          <w:tcPr>
            <w:tcW w:w="1129" w:type="dxa"/>
          </w:tcPr>
          <w:p w14:paraId="47C1F037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76295454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A951F5D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889" w:type="dxa"/>
          </w:tcPr>
          <w:p w14:paraId="35E10E93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15F8E470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AC2EB3" w:rsidRPr="00F40281" w14:paraId="73965BFE" w14:textId="77777777" w:rsidTr="001735FD">
        <w:trPr>
          <w:trHeight w:val="268"/>
        </w:trPr>
        <w:tc>
          <w:tcPr>
            <w:tcW w:w="1129" w:type="dxa"/>
          </w:tcPr>
          <w:p w14:paraId="730F9FFF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3979DCEB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31CF0C6" w14:textId="77777777" w:rsidR="00AC2EB3" w:rsidRPr="00F40281" w:rsidRDefault="00AC2EB3" w:rsidP="001735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889" w:type="dxa"/>
          </w:tcPr>
          <w:p w14:paraId="584DA7C2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3629906C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AC2EB3" w:rsidRPr="00F40281" w14:paraId="4F8A487E" w14:textId="77777777" w:rsidTr="001735FD">
        <w:trPr>
          <w:trHeight w:val="268"/>
        </w:trPr>
        <w:tc>
          <w:tcPr>
            <w:tcW w:w="1129" w:type="dxa"/>
          </w:tcPr>
          <w:p w14:paraId="6A541A87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378AA59A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CFFE8C0" w14:textId="77777777" w:rsidR="00AC2EB3" w:rsidRPr="00F40281" w:rsidRDefault="00AC2EB3" w:rsidP="001735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889" w:type="dxa"/>
          </w:tcPr>
          <w:p w14:paraId="6090E57D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31C0E126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AC2EB3" w:rsidRPr="00F40281" w14:paraId="6B769AD3" w14:textId="77777777" w:rsidTr="001735FD">
        <w:trPr>
          <w:trHeight w:val="268"/>
        </w:trPr>
        <w:tc>
          <w:tcPr>
            <w:tcW w:w="1129" w:type="dxa"/>
          </w:tcPr>
          <w:p w14:paraId="070BF3E0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709793A4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207EE6C" w14:textId="77777777" w:rsidR="00AC2EB3" w:rsidRPr="00F40281" w:rsidRDefault="00AC2EB3" w:rsidP="001735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889" w:type="dxa"/>
          </w:tcPr>
          <w:p w14:paraId="055251D2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42199BB1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AC2EB3" w:rsidRPr="00F40281" w14:paraId="1418B2F3" w14:textId="77777777" w:rsidTr="001735FD">
        <w:trPr>
          <w:trHeight w:val="268"/>
        </w:trPr>
        <w:tc>
          <w:tcPr>
            <w:tcW w:w="1129" w:type="dxa"/>
          </w:tcPr>
          <w:p w14:paraId="401E70C9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6AD9AAA8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B74CE7E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889" w:type="dxa"/>
          </w:tcPr>
          <w:p w14:paraId="0B227B23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NUMERO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REGISTROS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INFORMADOS</w:t>
            </w:r>
          </w:p>
        </w:tc>
        <w:tc>
          <w:tcPr>
            <w:tcW w:w="709" w:type="dxa"/>
          </w:tcPr>
          <w:p w14:paraId="44DAAC81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AC2EB3" w:rsidRPr="00F40281" w14:paraId="2F5C84D1" w14:textId="77777777" w:rsidTr="001735FD">
        <w:trPr>
          <w:trHeight w:val="268"/>
        </w:trPr>
        <w:tc>
          <w:tcPr>
            <w:tcW w:w="1129" w:type="dxa"/>
          </w:tcPr>
          <w:p w14:paraId="1295BED7" w14:textId="77777777" w:rsidR="00AC2EB3" w:rsidRPr="00F40281" w:rsidRDefault="00AC2EB3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>7</w:t>
            </w:r>
          </w:p>
        </w:tc>
        <w:tc>
          <w:tcPr>
            <w:tcW w:w="256" w:type="dxa"/>
          </w:tcPr>
          <w:p w14:paraId="15C6F82E" w14:textId="77777777" w:rsidR="00AC2EB3" w:rsidRPr="00F40281" w:rsidRDefault="00AC2EB3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</w:p>
        </w:tc>
        <w:tc>
          <w:tcPr>
            <w:tcW w:w="935" w:type="dxa"/>
          </w:tcPr>
          <w:p w14:paraId="0D2BA76C" w14:textId="77777777" w:rsidR="00AC2EB3" w:rsidRPr="00F40281" w:rsidRDefault="00AC2EB3" w:rsidP="001735FD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889" w:type="dxa"/>
          </w:tcPr>
          <w:p w14:paraId="5EC2A23D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709" w:type="dxa"/>
          </w:tcPr>
          <w:p w14:paraId="6BD6ED5A" w14:textId="77777777" w:rsidR="00AC2EB3" w:rsidRPr="00F40281" w:rsidRDefault="00AC2EB3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0B6007CB" w14:textId="77777777" w:rsidR="00AC2EB3" w:rsidRPr="00F40281" w:rsidRDefault="00AC2EB3" w:rsidP="00AC2EB3">
      <w:pPr>
        <w:pStyle w:val="Textoindependiente"/>
        <w:spacing w:before="9"/>
        <w:rPr>
          <w:rFonts w:ascii="Times New Roman" w:hAnsi="Times New Roman" w:cs="Times New Roman"/>
          <w:sz w:val="19"/>
        </w:rPr>
      </w:pPr>
    </w:p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329249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329250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329251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329252"/>
      <w:r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329253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329254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5F7BA0E2" w14:textId="77777777" w:rsidR="00AC2EB3" w:rsidRPr="00B537DA" w:rsidRDefault="00AC2EB3" w:rsidP="00AC2EB3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AC2EB3" w:rsidRPr="00B537DA" w14:paraId="7203C29F" w14:textId="77777777" w:rsidTr="001735FD">
        <w:tc>
          <w:tcPr>
            <w:tcW w:w="562" w:type="dxa"/>
          </w:tcPr>
          <w:p w14:paraId="24D7E08F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8CE9B5B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92A9785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2EB3" w:rsidRPr="00B537DA" w14:paraId="192B8A4F" w14:textId="77777777" w:rsidTr="001735FD">
        <w:tc>
          <w:tcPr>
            <w:tcW w:w="562" w:type="dxa"/>
          </w:tcPr>
          <w:p w14:paraId="154E50F7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884C94D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2EB3" w:rsidRPr="00B537DA" w14:paraId="0025A616" w14:textId="77777777" w:rsidTr="001735FD">
        <w:tc>
          <w:tcPr>
            <w:tcW w:w="562" w:type="dxa"/>
          </w:tcPr>
          <w:p w14:paraId="3665AB94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5740D0D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2EB3" w:rsidRPr="00B537DA" w14:paraId="3AA2572F" w14:textId="77777777" w:rsidTr="001735FD">
        <w:tc>
          <w:tcPr>
            <w:tcW w:w="562" w:type="dxa"/>
          </w:tcPr>
          <w:p w14:paraId="3F613EEF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B81F5C" w14:textId="77777777" w:rsidR="00AC2EB3" w:rsidRPr="00CC035F" w:rsidRDefault="00AC2EB3" w:rsidP="001735F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0297C7B2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3D49EC8" w14:textId="77777777" w:rsidR="00AC2EB3" w:rsidRPr="00DD1EE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EDC0B17" w14:textId="77777777" w:rsidR="00AC2EB3" w:rsidRPr="00DD1EE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27FFE406" w14:textId="77777777" w:rsidTr="001735FD">
        <w:tc>
          <w:tcPr>
            <w:tcW w:w="562" w:type="dxa"/>
          </w:tcPr>
          <w:p w14:paraId="00F77A26" w14:textId="77777777" w:rsidR="00AC2EB3" w:rsidRPr="00CC035F" w:rsidRDefault="00AC2EB3" w:rsidP="001735F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V5</w:t>
            </w:r>
          </w:p>
        </w:tc>
        <w:tc>
          <w:tcPr>
            <w:tcW w:w="7932" w:type="dxa"/>
          </w:tcPr>
          <w:p w14:paraId="3115AFA4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AC2EB3" w:rsidRPr="00B537DA" w14:paraId="787CDB50" w14:textId="77777777" w:rsidTr="001735FD">
        <w:tc>
          <w:tcPr>
            <w:tcW w:w="562" w:type="dxa"/>
          </w:tcPr>
          <w:p w14:paraId="1EDB7710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4735779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7EF970F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82F15D" w14:textId="77777777" w:rsidR="00AC2EB3" w:rsidRPr="00DD1EE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2372719A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598F6899" w14:textId="77777777" w:rsidTr="001735FD">
        <w:tc>
          <w:tcPr>
            <w:tcW w:w="562" w:type="dxa"/>
          </w:tcPr>
          <w:p w14:paraId="68F67902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28D1FC3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0B08541C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bookmarkEnd w:id="10"/>
    </w:tbl>
    <w:p w14:paraId="6DAC98C9" w14:textId="77777777" w:rsidR="00AC2EB3" w:rsidRPr="00230F5A" w:rsidRDefault="00AC2EB3" w:rsidP="00AC2EB3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329255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62491EB3" w14:textId="77777777" w:rsidR="00AC2EB3" w:rsidRDefault="00AC2EB3" w:rsidP="00AC2EB3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2EB3" w:rsidRPr="00B537DA" w14:paraId="2E60811C" w14:textId="77777777" w:rsidTr="001735FD">
        <w:tc>
          <w:tcPr>
            <w:tcW w:w="595" w:type="dxa"/>
          </w:tcPr>
          <w:p w14:paraId="2A2BAD2B" w14:textId="77777777" w:rsidR="00AC2EB3" w:rsidRPr="0070260B" w:rsidRDefault="00AC2EB3" w:rsidP="001735F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689F12ED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39A5F2CD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2EB3" w:rsidRPr="00B537DA" w14:paraId="2953D3A1" w14:textId="77777777" w:rsidTr="001735FD">
        <w:tc>
          <w:tcPr>
            <w:tcW w:w="595" w:type="dxa"/>
          </w:tcPr>
          <w:p w14:paraId="4745D275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CA7B0B0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8323624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00A5E5CD" w14:textId="77777777" w:rsidTr="001735FD">
        <w:tc>
          <w:tcPr>
            <w:tcW w:w="595" w:type="dxa"/>
          </w:tcPr>
          <w:p w14:paraId="0FEA8515" w14:textId="77777777" w:rsidR="00AC2EB3" w:rsidRPr="0070260B" w:rsidRDefault="00AC2EB3" w:rsidP="001735FD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330035F2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2A224B0C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25A0393E" w14:textId="77777777" w:rsidTr="001735FD">
        <w:tc>
          <w:tcPr>
            <w:tcW w:w="595" w:type="dxa"/>
          </w:tcPr>
          <w:p w14:paraId="776DA629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48C780B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en el archivo de caratula existe el valor para el código MSG en base 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5BE61AD5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3E154253" w14:textId="77777777" w:rsidTr="001735FD">
        <w:tc>
          <w:tcPr>
            <w:tcW w:w="595" w:type="dxa"/>
          </w:tcPr>
          <w:p w14:paraId="0EC0CD87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5996AE5" w14:textId="77777777" w:rsidR="00AC2EB3" w:rsidRPr="003D3E86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39A6852B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444FA261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37B91BDB" w14:textId="77777777" w:rsidTr="001735FD">
        <w:tc>
          <w:tcPr>
            <w:tcW w:w="595" w:type="dxa"/>
          </w:tcPr>
          <w:p w14:paraId="509E30E2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FC639EC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2A8FB2F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39A66E77" w14:textId="77777777" w:rsidTr="001735FD">
        <w:tc>
          <w:tcPr>
            <w:tcW w:w="595" w:type="dxa"/>
          </w:tcPr>
          <w:p w14:paraId="536E7BF8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096CA03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3D0A4AA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3649E3DA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4BB6F0B8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443DAA78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0CC19F74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7B0EE128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04E0A855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AC2EB3" w:rsidRPr="00B537DA" w14:paraId="019A214A" w14:textId="77777777" w:rsidTr="001735FD">
        <w:tc>
          <w:tcPr>
            <w:tcW w:w="595" w:type="dxa"/>
          </w:tcPr>
          <w:p w14:paraId="40E89DCD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FAA1C2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81C529D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AC2EB3" w:rsidRPr="00B537DA" w14:paraId="00E93094" w14:textId="77777777" w:rsidTr="001735FD">
        <w:tc>
          <w:tcPr>
            <w:tcW w:w="595" w:type="dxa"/>
          </w:tcPr>
          <w:p w14:paraId="10FBB59B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372A4BF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0270387" w14:textId="77777777" w:rsidR="00AC2EB3" w:rsidRPr="00A07210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73BEFC7D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33F7104E" w14:textId="77777777" w:rsidTr="001735FD">
        <w:tc>
          <w:tcPr>
            <w:tcW w:w="595" w:type="dxa"/>
          </w:tcPr>
          <w:p w14:paraId="0CF949E7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94D5DF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V10</w:t>
            </w:r>
          </w:p>
        </w:tc>
        <w:tc>
          <w:tcPr>
            <w:tcW w:w="7932" w:type="dxa"/>
          </w:tcPr>
          <w:p w14:paraId="32DD9EC5" w14:textId="77777777" w:rsidR="00AC2EB3" w:rsidRPr="00A07210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7B20CA1F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2DCD4800" w14:textId="77777777" w:rsidTr="001735FD">
        <w:tc>
          <w:tcPr>
            <w:tcW w:w="595" w:type="dxa"/>
          </w:tcPr>
          <w:p w14:paraId="283962B8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8CF347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65DBABF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4D1DD98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122EF081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7757A0FE" w14:textId="77777777" w:rsidTr="001735FD">
        <w:tc>
          <w:tcPr>
            <w:tcW w:w="595" w:type="dxa"/>
          </w:tcPr>
          <w:p w14:paraId="374FF840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1F37756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4435C7AD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5E3A22D8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2EB3" w:rsidRPr="00B537DA" w14:paraId="0CBCB01A" w14:textId="77777777" w:rsidTr="001735FD">
        <w:tc>
          <w:tcPr>
            <w:tcW w:w="595" w:type="dxa"/>
          </w:tcPr>
          <w:p w14:paraId="77C81905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4D29F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66C0F6B3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13C5222C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4670E7F6" w14:textId="77777777" w:rsidTr="001735FD">
        <w:tc>
          <w:tcPr>
            <w:tcW w:w="595" w:type="dxa"/>
          </w:tcPr>
          <w:p w14:paraId="3DBC9F2D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8335100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33B723B3" w14:textId="77777777" w:rsidR="00AC2EB3" w:rsidRPr="004C50F4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3E1546F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6FD7DB13" w14:textId="77777777" w:rsidTr="001735FD">
        <w:tc>
          <w:tcPr>
            <w:tcW w:w="595" w:type="dxa"/>
          </w:tcPr>
          <w:p w14:paraId="747FA6B3" w14:textId="77777777" w:rsidR="00AC2EB3" w:rsidRPr="00B537DA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602B152A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AC2EB3" w:rsidRPr="00B537DA" w14:paraId="26401A9B" w14:textId="77777777" w:rsidTr="001735FD">
        <w:tc>
          <w:tcPr>
            <w:tcW w:w="595" w:type="dxa"/>
          </w:tcPr>
          <w:p w14:paraId="46FC5A8B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5A2A5D09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2EB3" w:rsidRPr="00B537DA" w14:paraId="5436CCBD" w14:textId="77777777" w:rsidTr="001735FD">
        <w:tc>
          <w:tcPr>
            <w:tcW w:w="595" w:type="dxa"/>
          </w:tcPr>
          <w:p w14:paraId="04497B36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1208845C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6BCA8AAC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2EB3" w:rsidRPr="00B537DA" w14:paraId="78753F2F" w14:textId="77777777" w:rsidTr="001735FD">
        <w:tc>
          <w:tcPr>
            <w:tcW w:w="595" w:type="dxa"/>
          </w:tcPr>
          <w:p w14:paraId="555949FF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5D78A595" w14:textId="77777777" w:rsidR="00AC2EB3" w:rsidRDefault="00AC2EB3" w:rsidP="001735F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4505EA28" w14:textId="77777777" w:rsidR="00AC2EB3" w:rsidRDefault="00AC2EB3" w:rsidP="00AC2EB3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329256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329257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329258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697334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697334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2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697334" w:rsidRPr="00F40281" w14:paraId="36BF38EA" w14:textId="77777777" w:rsidTr="001735FD">
        <w:trPr>
          <w:trHeight w:val="268"/>
        </w:trPr>
        <w:tc>
          <w:tcPr>
            <w:tcW w:w="1239" w:type="dxa"/>
          </w:tcPr>
          <w:p w14:paraId="4352FEE0" w14:textId="77777777" w:rsidR="00697334" w:rsidRPr="00F40281" w:rsidRDefault="00697334" w:rsidP="001735F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6208B482" w14:textId="77777777" w:rsidR="00697334" w:rsidRPr="00F40281" w:rsidRDefault="00697334" w:rsidP="001735F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0301D6F7" w14:textId="77777777" w:rsidR="00697334" w:rsidRPr="00F40281" w:rsidRDefault="00697334" w:rsidP="001735F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78A07F3E" w14:textId="77777777" w:rsidR="00697334" w:rsidRPr="00F40281" w:rsidRDefault="00697334" w:rsidP="001735F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403E7299" w14:textId="77777777" w:rsidR="00697334" w:rsidRPr="00F40281" w:rsidRDefault="00697334" w:rsidP="001735F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697334" w:rsidRPr="00F40281" w14:paraId="2DDDAB3D" w14:textId="77777777" w:rsidTr="001735FD">
        <w:trPr>
          <w:trHeight w:val="268"/>
        </w:trPr>
        <w:tc>
          <w:tcPr>
            <w:tcW w:w="1239" w:type="dxa"/>
          </w:tcPr>
          <w:p w14:paraId="60F740F9" w14:textId="77777777" w:rsidR="00697334" w:rsidRPr="00F40281" w:rsidRDefault="00697334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88473BE" w14:textId="77777777" w:rsidR="00697334" w:rsidRPr="00F40281" w:rsidRDefault="00697334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C58E6FC" w14:textId="77777777" w:rsidR="00697334" w:rsidRPr="00F40281" w:rsidRDefault="00697334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59A23CC5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00228A2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97334" w:rsidRPr="00F40281" w14:paraId="24CBAA91" w14:textId="77777777" w:rsidTr="001735FD">
        <w:trPr>
          <w:trHeight w:val="268"/>
        </w:trPr>
        <w:tc>
          <w:tcPr>
            <w:tcW w:w="1239" w:type="dxa"/>
          </w:tcPr>
          <w:p w14:paraId="2BFF1B94" w14:textId="77777777" w:rsidR="00697334" w:rsidRPr="00F40281" w:rsidRDefault="00697334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74D1BD20" w14:textId="77777777" w:rsidR="00697334" w:rsidRPr="00F40281" w:rsidRDefault="00697334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D5175F4" w14:textId="77777777" w:rsidR="00697334" w:rsidRPr="00F40281" w:rsidRDefault="00697334" w:rsidP="001735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2926D8E6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525BBF6D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697334" w:rsidRPr="00F40281" w14:paraId="4EF906EB" w14:textId="77777777" w:rsidTr="001735FD">
        <w:trPr>
          <w:trHeight w:val="268"/>
        </w:trPr>
        <w:tc>
          <w:tcPr>
            <w:tcW w:w="1239" w:type="dxa"/>
          </w:tcPr>
          <w:p w14:paraId="345B3AB8" w14:textId="77777777" w:rsidR="00697334" w:rsidRPr="00F40281" w:rsidRDefault="00697334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2AE8679B" w14:textId="77777777" w:rsidR="00697334" w:rsidRPr="00F40281" w:rsidRDefault="00697334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0DB7914" w14:textId="77777777" w:rsidR="00697334" w:rsidRPr="00F40281" w:rsidRDefault="00697334" w:rsidP="001735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6EC0D0F3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61CEE90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97334" w:rsidRPr="00F40281" w14:paraId="040CF486" w14:textId="77777777" w:rsidTr="001735FD">
        <w:trPr>
          <w:trHeight w:val="268"/>
        </w:trPr>
        <w:tc>
          <w:tcPr>
            <w:tcW w:w="1239" w:type="dxa"/>
          </w:tcPr>
          <w:p w14:paraId="428B41E8" w14:textId="77777777" w:rsidR="00697334" w:rsidRPr="00F40281" w:rsidRDefault="00697334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36C47A1" w14:textId="77777777" w:rsidR="00697334" w:rsidRPr="00F40281" w:rsidRDefault="00697334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C04F057" w14:textId="77777777" w:rsidR="00697334" w:rsidRPr="00F40281" w:rsidRDefault="00697334" w:rsidP="001735F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0484EF09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AD2CCEF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97334" w:rsidRPr="00F40281" w14:paraId="2EE3EC19" w14:textId="77777777" w:rsidTr="001735FD">
        <w:trPr>
          <w:trHeight w:val="268"/>
        </w:trPr>
        <w:tc>
          <w:tcPr>
            <w:tcW w:w="1239" w:type="dxa"/>
          </w:tcPr>
          <w:p w14:paraId="000D6A5D" w14:textId="77777777" w:rsidR="00697334" w:rsidRPr="00F40281" w:rsidRDefault="00697334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1DB60F4F" w14:textId="77777777" w:rsidR="00697334" w:rsidRPr="00F40281" w:rsidRDefault="00697334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7612E7" w14:textId="77777777" w:rsidR="00697334" w:rsidRPr="00F40281" w:rsidRDefault="00697334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08C02128" w14:textId="77777777" w:rsidR="00697334" w:rsidRPr="00C540C8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540C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r w:rsidRPr="00C540C8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  <w:lang w:val="es-CL"/>
              </w:rPr>
              <w:t xml:space="preserve"> </w:t>
            </w:r>
            <w:r w:rsidRPr="00C540C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DE</w:t>
            </w:r>
            <w:r w:rsidRPr="00C540C8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C540C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REGISTROS</w:t>
            </w:r>
            <w:r w:rsidRPr="00C540C8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C540C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INFORMADOS</w:t>
            </w:r>
          </w:p>
          <w:p w14:paraId="4DC4AB1C" w14:textId="77777777" w:rsidR="00697334" w:rsidRPr="00C540C8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C540C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Cálculo</w:t>
            </w:r>
          </w:p>
          <w:p w14:paraId="0CE53820" w14:textId="77777777" w:rsidR="00697334" w:rsidRPr="00C540C8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C540C8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Cantidad de registros del archivo de datos, sin la línea </w:t>
            </w:r>
            <w:r w:rsidRPr="00C540C8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  <w:lang w:val="es-CL"/>
              </w:rPr>
              <w:t>header</w:t>
            </w:r>
          </w:p>
        </w:tc>
        <w:tc>
          <w:tcPr>
            <w:tcW w:w="851" w:type="dxa"/>
          </w:tcPr>
          <w:p w14:paraId="50A6ED21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697334" w:rsidRPr="00F40281" w14:paraId="659A1056" w14:textId="77777777" w:rsidTr="001735FD">
        <w:trPr>
          <w:trHeight w:val="268"/>
        </w:trPr>
        <w:tc>
          <w:tcPr>
            <w:tcW w:w="1239" w:type="dxa"/>
          </w:tcPr>
          <w:p w14:paraId="78E53E24" w14:textId="77777777" w:rsidR="00697334" w:rsidRPr="00F40281" w:rsidRDefault="00697334" w:rsidP="001735F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0D8DDABA" w14:textId="77777777" w:rsidR="00697334" w:rsidRPr="00F40281" w:rsidRDefault="00697334" w:rsidP="001735F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60CB790" w14:textId="77777777" w:rsidR="00697334" w:rsidRPr="00F40281" w:rsidRDefault="00697334" w:rsidP="001735F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00EAC650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49C6AAFA" w14:textId="77777777" w:rsidR="00697334" w:rsidRPr="00F40281" w:rsidRDefault="00697334" w:rsidP="001735F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62719E8A" w14:textId="77777777" w:rsidR="00697334" w:rsidRPr="00F40281" w:rsidRDefault="00697334" w:rsidP="0069733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BDBF22B" w14:textId="77777777" w:rsidR="00697334" w:rsidRPr="00F40281" w:rsidRDefault="00697334" w:rsidP="0069733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FE633E2" w14:textId="77777777" w:rsidR="00697334" w:rsidRPr="00F40281" w:rsidRDefault="00697334" w:rsidP="0069733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697334" w:rsidRPr="00F40281" w14:paraId="079D2D2E" w14:textId="77777777" w:rsidTr="001735FD">
        <w:trPr>
          <w:trHeight w:val="244"/>
        </w:trPr>
        <w:tc>
          <w:tcPr>
            <w:tcW w:w="4815" w:type="dxa"/>
          </w:tcPr>
          <w:p w14:paraId="3D616441" w14:textId="77777777" w:rsidR="00697334" w:rsidRPr="00F40281" w:rsidRDefault="00697334" w:rsidP="001735FD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C4FF4E4" w14:textId="77777777" w:rsidR="00697334" w:rsidRPr="00F40281" w:rsidRDefault="00697334" w:rsidP="001735F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272C286" w14:textId="77777777" w:rsidR="00697334" w:rsidRPr="00F40281" w:rsidRDefault="00697334" w:rsidP="001735FD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F3(nf)</w:t>
            </w:r>
          </w:p>
        </w:tc>
      </w:tr>
      <w:tr w:rsidR="00697334" w:rsidRPr="00F40281" w14:paraId="27126541" w14:textId="77777777" w:rsidTr="001735FD">
        <w:trPr>
          <w:trHeight w:val="242"/>
        </w:trPr>
        <w:tc>
          <w:tcPr>
            <w:tcW w:w="4815" w:type="dxa"/>
          </w:tcPr>
          <w:p w14:paraId="33DAEE6B" w14:textId="77777777" w:rsidR="00697334" w:rsidRPr="00F40281" w:rsidRDefault="00697334" w:rsidP="001735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0281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70F94BE3" w14:textId="77777777" w:rsidR="00697334" w:rsidRPr="00F40281" w:rsidRDefault="00697334" w:rsidP="001735F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6E129EE" w14:textId="77777777" w:rsidR="00697334" w:rsidRPr="00F40281" w:rsidRDefault="00697334" w:rsidP="001735F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0281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07C347A2" w14:textId="77777777" w:rsidR="00697334" w:rsidRPr="00F40281" w:rsidRDefault="00697334" w:rsidP="00697334">
      <w:pPr>
        <w:rPr>
          <w:rFonts w:ascii="Times New Roman" w:hAnsi="Times New Roman" w:cs="Times New Roman"/>
          <w:color w:val="4472C4" w:themeColor="accent1"/>
        </w:rPr>
      </w:pPr>
    </w:p>
    <w:p w14:paraId="699FBD3C" w14:textId="77777777" w:rsidR="00697334" w:rsidRPr="00F40281" w:rsidRDefault="00697334" w:rsidP="0069733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B8728" w14:textId="77777777" w:rsidR="00697334" w:rsidRPr="00F40281" w:rsidRDefault="00697334" w:rsidP="0069733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0ECD3A3" w14:textId="77777777" w:rsidR="00697334" w:rsidRPr="00F40281" w:rsidRDefault="00697334" w:rsidP="0069733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02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87FE057" w14:textId="77777777" w:rsidR="00697334" w:rsidRPr="00F40281" w:rsidRDefault="00697334" w:rsidP="00697334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0281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F40281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F40281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F40281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329259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329260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329261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F06C0" w14:paraId="756ECE04" w14:textId="77777777" w:rsidTr="009A2A10">
        <w:tc>
          <w:tcPr>
            <w:tcW w:w="1129" w:type="dxa"/>
          </w:tcPr>
          <w:p w14:paraId="40F20FFF" w14:textId="7A72163C" w:rsidR="009A2A10" w:rsidRPr="00AF06C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282C46C1" w:rsidR="009A2A10" w:rsidRPr="00AF06C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F06C0"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AF06C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AF06C0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AF06C0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00A1D710" w:rsidR="00312989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F06C0"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AF06C0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AF06C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F06C0" w14:paraId="4A7514C9" w14:textId="77777777" w:rsidTr="009A2A10">
        <w:tc>
          <w:tcPr>
            <w:tcW w:w="1129" w:type="dxa"/>
          </w:tcPr>
          <w:p w14:paraId="36E25D26" w14:textId="7F55894F" w:rsidR="009A2A10" w:rsidRPr="00AF06C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AF06C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F06C0" w14:paraId="4CE64141" w14:textId="77777777" w:rsidTr="009A2A10">
        <w:tc>
          <w:tcPr>
            <w:tcW w:w="1129" w:type="dxa"/>
          </w:tcPr>
          <w:p w14:paraId="0B80E08E" w14:textId="7B691186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AF06C0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AF06C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AF06C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67DB5D3C" w:rsidR="00B1738F" w:rsidRPr="00AF06C0" w:rsidRDefault="00AF06C0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F91655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F91655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AF06C0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AF06C0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AF06C0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AF06C0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AF06C0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AF06C0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AF06C0" w:rsidRDefault="000465DB" w:rsidP="00BB7237">
      <w:pPr>
        <w:pStyle w:val="Ttulo2"/>
        <w:numPr>
          <w:ilvl w:val="2"/>
          <w:numId w:val="7"/>
        </w:numPr>
      </w:pPr>
      <w:bookmarkStart w:id="29" w:name="_Toc152329262"/>
      <w:bookmarkEnd w:id="28"/>
      <w:r w:rsidRPr="00AF06C0">
        <w:t>Archivo Carátula</w:t>
      </w:r>
      <w:r w:rsidR="001169CF" w:rsidRPr="00AF06C0">
        <w:fldChar w:fldCharType="begin"/>
      </w:r>
      <w:r w:rsidR="001169CF" w:rsidRPr="00AF06C0">
        <w:instrText xml:space="preserve"> XE "Archivo Carátula" </w:instrText>
      </w:r>
      <w:r w:rsidR="001169CF" w:rsidRPr="00AF06C0">
        <w:fldChar w:fldCharType="end"/>
      </w:r>
      <w:r w:rsidR="009A2A10" w:rsidRPr="00AF06C0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AF06C0" w14:paraId="34398A03" w14:textId="77777777" w:rsidTr="00E862A3">
        <w:tc>
          <w:tcPr>
            <w:tcW w:w="1129" w:type="dxa"/>
          </w:tcPr>
          <w:p w14:paraId="2225B9A4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F06C0" w14:paraId="06454DCE" w14:textId="77777777" w:rsidTr="00E862A3">
        <w:tc>
          <w:tcPr>
            <w:tcW w:w="1129" w:type="dxa"/>
          </w:tcPr>
          <w:p w14:paraId="1E70680A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F06C0" w14:paraId="6BED63F2" w14:textId="77777777" w:rsidTr="00E862A3">
        <w:tc>
          <w:tcPr>
            <w:tcW w:w="1129" w:type="dxa"/>
          </w:tcPr>
          <w:p w14:paraId="2BC68398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66045F70" w:rsidR="004F39F4" w:rsidRPr="00AF06C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F06C0"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AF06C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AF06C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AF06C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6781DBBF" w:rsidR="000B1A73" w:rsidRPr="00AF06C0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F06C0"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AF06C0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AF06C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AF06C0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AF06C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F06C0" w14:paraId="6E44765A" w14:textId="77777777" w:rsidTr="00E862A3">
        <w:tc>
          <w:tcPr>
            <w:tcW w:w="1129" w:type="dxa"/>
          </w:tcPr>
          <w:p w14:paraId="0D202F6E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6453A99C" w14:textId="77777777" w:rsidTr="00E862A3">
        <w:tc>
          <w:tcPr>
            <w:tcW w:w="1129" w:type="dxa"/>
          </w:tcPr>
          <w:p w14:paraId="537D5D72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AF06C0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AF06C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AF06C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52F15A15" w:rsidR="00B1738F" w:rsidRPr="00230F5A" w:rsidRDefault="00AF06C0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3F025E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3F025E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0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329263"/>
      <w:bookmarkEnd w:id="31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F06C0" w14:paraId="0A0C7B7F" w14:textId="77777777" w:rsidTr="00E862A3">
        <w:tc>
          <w:tcPr>
            <w:tcW w:w="1129" w:type="dxa"/>
          </w:tcPr>
          <w:p w14:paraId="16CA53F6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3A90691" w:rsidR="004D0C43" w:rsidRPr="00AF06C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F06C0"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AF06C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AF06C0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27FD5C4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F06C0"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AF06C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AF06C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AF06C0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AF06C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F06C0" w14:paraId="34A18395" w14:textId="77777777" w:rsidTr="00E862A3">
        <w:tc>
          <w:tcPr>
            <w:tcW w:w="1129" w:type="dxa"/>
          </w:tcPr>
          <w:p w14:paraId="1BEA6A51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F06C0" w14:paraId="0DC8E8BB" w14:textId="77777777" w:rsidTr="00E862A3">
        <w:tc>
          <w:tcPr>
            <w:tcW w:w="1129" w:type="dxa"/>
          </w:tcPr>
          <w:p w14:paraId="3341B7DB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AF06C0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AF06C0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AF06C0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AF06C0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2CBA0268" w:rsidR="00E547E8" w:rsidRPr="00AF06C0" w:rsidRDefault="00AF06C0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E547E8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17435357" w:rsidR="00B1738F" w:rsidRPr="00AF06C0" w:rsidRDefault="00AF06C0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E547E8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Pr="00AF06C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Pr="00AF06C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F06C0" w:rsidRDefault="000465DB" w:rsidP="00B67156">
      <w:pPr>
        <w:pStyle w:val="Ttulo2"/>
        <w:numPr>
          <w:ilvl w:val="1"/>
          <w:numId w:val="7"/>
        </w:numPr>
      </w:pPr>
      <w:bookmarkStart w:id="35" w:name="_Toc152329264"/>
      <w:r w:rsidRPr="00AF06C0">
        <w:t xml:space="preserve">Archivo de salida </w:t>
      </w:r>
      <w:r w:rsidR="00B1738F" w:rsidRPr="00AF06C0">
        <w:t>a dest</w:t>
      </w:r>
      <w:r w:rsidR="00095C24" w:rsidRPr="00AF06C0">
        <w:t>i</w:t>
      </w:r>
      <w:r w:rsidR="00B1738F" w:rsidRPr="00AF06C0">
        <w:t>no</w:t>
      </w:r>
      <w:bookmarkEnd w:id="35"/>
      <w:r w:rsidR="001169CF" w:rsidRPr="00AF06C0">
        <w:fldChar w:fldCharType="begin"/>
      </w:r>
      <w:r w:rsidR="001169CF" w:rsidRPr="00AF06C0">
        <w:instrText xml:space="preserve"> XE "Archivo de salida a</w:instrText>
      </w:r>
      <w:r w:rsidR="007B6066" w:rsidRPr="00AF06C0">
        <w:instrText>”</w:instrText>
      </w:r>
      <w:r w:rsidR="001169CF" w:rsidRPr="00AF06C0">
        <w:instrText xml:space="preserve">destino" </w:instrText>
      </w:r>
      <w:r w:rsidR="001169CF" w:rsidRPr="00AF06C0">
        <w:fldChar w:fldCharType="end"/>
      </w:r>
    </w:p>
    <w:p w14:paraId="25DFA216" w14:textId="1A009ADA" w:rsidR="000465DB" w:rsidRPr="00AF06C0" w:rsidRDefault="000465DB" w:rsidP="00B67156">
      <w:pPr>
        <w:pStyle w:val="Ttulo2"/>
        <w:numPr>
          <w:ilvl w:val="2"/>
          <w:numId w:val="7"/>
        </w:numPr>
      </w:pPr>
      <w:bookmarkStart w:id="36" w:name="_Toc152329265"/>
      <w:r w:rsidRPr="00AF06C0">
        <w:t>Archivo de da</w:t>
      </w:r>
      <w:r w:rsidR="009A28CD" w:rsidRPr="00AF06C0">
        <w:t>t</w:t>
      </w:r>
      <w:r w:rsidRPr="00AF06C0">
        <w:t>os</w:t>
      </w:r>
      <w:bookmarkEnd w:id="36"/>
      <w:r w:rsidR="001169CF" w:rsidRPr="00AF06C0">
        <w:fldChar w:fldCharType="begin"/>
      </w:r>
      <w:r w:rsidR="001169CF" w:rsidRPr="00AF06C0">
        <w:instrText xml:space="preserve"> XE "Archivo </w:instrText>
      </w:r>
      <w:r w:rsidR="007B6066" w:rsidRPr="00AF06C0">
        <w:instrText>”</w:instrText>
      </w:r>
      <w:r w:rsidR="001169CF" w:rsidRPr="00AF06C0">
        <w:instrText xml:space="preserve">e datos" </w:instrText>
      </w:r>
      <w:r w:rsidR="001169CF" w:rsidRPr="00AF06C0">
        <w:fldChar w:fldCharType="end"/>
      </w:r>
      <w:r w:rsidRPr="00AF06C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AF06C0" w14:paraId="28352ABA" w14:textId="77777777" w:rsidTr="00B1738F">
        <w:tc>
          <w:tcPr>
            <w:tcW w:w="1413" w:type="dxa"/>
          </w:tcPr>
          <w:p w14:paraId="551A85E7" w14:textId="290DC1E5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34242130" w:rsidR="00B1738F" w:rsidRPr="00AF06C0" w:rsidRDefault="00AF06C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4D0C43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0C153087" w:rsidR="00A167D3" w:rsidRPr="00AF06C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AF06C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AF06C0">
              <w:rPr>
                <w:rFonts w:ascii="Times New Roman" w:hAnsi="Times New Roman" w:cs="Times New Roman"/>
              </w:rPr>
              <w:t xml:space="preserve"> </w:t>
            </w: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AF06C0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AF06C0" w:rsidRDefault="000465DB" w:rsidP="00B67156">
      <w:pPr>
        <w:pStyle w:val="Ttulo2"/>
        <w:numPr>
          <w:ilvl w:val="2"/>
          <w:numId w:val="7"/>
        </w:numPr>
      </w:pPr>
      <w:bookmarkStart w:id="37" w:name="_Toc152329266"/>
      <w:r w:rsidRPr="00AF06C0">
        <w:t>Archivo Carát</w:t>
      </w:r>
      <w:r w:rsidR="00601681" w:rsidRPr="00AF06C0">
        <w:t>u</w:t>
      </w:r>
      <w:r w:rsidRPr="00AF06C0">
        <w:t>la</w:t>
      </w:r>
      <w:bookmarkEnd w:id="37"/>
      <w:r w:rsidR="001169CF" w:rsidRPr="00AF06C0">
        <w:fldChar w:fldCharType="begin"/>
      </w:r>
      <w:r w:rsidR="001169CF" w:rsidRPr="00AF06C0">
        <w:instrText xml:space="preserve"> XE "Archivo </w:instrText>
      </w:r>
      <w:r w:rsidR="007B6066" w:rsidRPr="00AF06C0">
        <w:instrText>”</w:instrText>
      </w:r>
      <w:r w:rsidR="001169CF" w:rsidRPr="00AF06C0">
        <w:instrText xml:space="preserve">arátula" </w:instrText>
      </w:r>
      <w:r w:rsidR="001169CF" w:rsidRPr="00AF06C0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AF06C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1AA1220D" w:rsidR="00284E6A" w:rsidRPr="00AF06C0" w:rsidRDefault="00AF06C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E19</w:t>
            </w:r>
            <w:r w:rsidR="00284E6A" w:rsidRPr="00AF06C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254C196D" w:rsidR="008B2624" w:rsidRPr="00AF06C0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AF06C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8" w:name="_Hlk151646289"/>
      <w:bookmarkStart w:id="39" w:name="_Hlk150869805"/>
      <w:bookmarkStart w:id="40" w:name="_Hlk151631830"/>
      <w:bookmarkStart w:id="41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2" w:name="_Toc152329267"/>
      <w:r>
        <w:t>Definición de correlativo</w:t>
      </w:r>
      <w:bookmarkEnd w:id="42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8"/>
    <w:bookmarkEnd w:id="39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0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3" w:name="_Toc152329268"/>
      <w:bookmarkEnd w:id="41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3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4B51FED8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4" w:name="_Toc152329269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5" w:name="_Hlk151634009"/>
      <w:bookmarkStart w:id="46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52329270"/>
      <w:r w:rsidRPr="00230F5A">
        <w:t>Av</w:t>
      </w:r>
      <w:r w:rsidR="006F65AF">
        <w:t>i</w:t>
      </w:r>
      <w:r w:rsidRPr="00230F5A">
        <w:t>so</w:t>
      </w:r>
      <w:bookmarkEnd w:id="47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48" w:name="_Toc152329271"/>
      <w:r w:rsidRPr="00B537DA">
        <w:t>Resultado</w:t>
      </w:r>
      <w:bookmarkEnd w:id="48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49" w:name="_Toc152329272"/>
      <w:bookmarkStart w:id="50" w:name="_Hlk150867245"/>
      <w:r w:rsidRPr="00E173FD">
        <w:t>Notificación</w:t>
      </w:r>
      <w:bookmarkEnd w:id="49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1" w:name="_Toc152329273"/>
      <w:r w:rsidRPr="00276FA5">
        <w:t>Resultado RES.DET</w:t>
      </w:r>
      <w:bookmarkEnd w:id="51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0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5"/>
    <w:bookmarkEnd w:id="46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2" w:name="_Toc152329274"/>
      <w:r w:rsidRPr="00230F5A">
        <w:rPr>
          <w:rFonts w:cs="Times New Roman"/>
        </w:rPr>
        <w:lastRenderedPageBreak/>
        <w:t>Definir el estructura y nombre para cada archivo de mensajería</w:t>
      </w:r>
      <w:bookmarkEnd w:id="52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3" w:name="_Toc152329275"/>
      <w:r w:rsidRPr="00DC1D90">
        <w:t>Estructura</w:t>
      </w:r>
      <w:bookmarkEnd w:id="53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4" w:name="_Toc152329276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4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5" w:name="_Hlk150869887"/>
      <w:bookmarkStart w:id="56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6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7" w:name="_Toc152329277"/>
      <w:r w:rsidRPr="00230F5A">
        <w:t>Archivo aviso (SINACOFI)</w:t>
      </w:r>
      <w:bookmarkEnd w:id="57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8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8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59" w:name="_Toc152329278"/>
      <w:r w:rsidRPr="00230F5A">
        <w:t>Archivo resultado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0" w:name="_Toc152329279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0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1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2" w:name="_Hlk151628243"/>
      <w:bookmarkStart w:id="63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61"/>
      <w:bookmarkEnd w:id="62"/>
      <w:bookmarkEnd w:id="63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4" w:name="_Toc1523292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4"/>
    </w:p>
    <w:p w14:paraId="6ED8C821" w14:textId="77777777" w:rsidR="009947CD" w:rsidRPr="009947CD" w:rsidRDefault="009947CD" w:rsidP="009947CD"/>
    <w:p w14:paraId="2E9B8CC1" w14:textId="45F1C4A1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E3206B">
        <w:rPr>
          <w:rFonts w:ascii="Times New Roman" w:hAnsi="Times New Roman" w:cs="Times New Roman"/>
          <w:color w:val="4472C4" w:themeColor="accent1"/>
        </w:rPr>
        <w:t>No hay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EA04B4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52562" w14:textId="77777777" w:rsidR="00EA04B4" w:rsidRDefault="00EA04B4" w:rsidP="00F10206">
      <w:pPr>
        <w:spacing w:after="0" w:line="240" w:lineRule="auto"/>
      </w:pPr>
      <w:r>
        <w:separator/>
      </w:r>
    </w:p>
  </w:endnote>
  <w:endnote w:type="continuationSeparator" w:id="0">
    <w:p w14:paraId="7D1AA660" w14:textId="77777777" w:rsidR="00EA04B4" w:rsidRDefault="00EA04B4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E8833" w14:textId="77777777" w:rsidR="00BE5C87" w:rsidRPr="008131F5" w:rsidRDefault="00BE5C87" w:rsidP="00F40281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064110353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sdtContent>
    </w:sdt>
  </w:p>
  <w:p w14:paraId="731BB6EF" w14:textId="77777777" w:rsidR="00BE5C87" w:rsidRDefault="00BE5C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329EA" w14:textId="77777777" w:rsidR="00EA04B4" w:rsidRDefault="00EA04B4" w:rsidP="00F10206">
      <w:pPr>
        <w:spacing w:after="0" w:line="240" w:lineRule="auto"/>
      </w:pPr>
      <w:r>
        <w:separator/>
      </w:r>
    </w:p>
  </w:footnote>
  <w:footnote w:type="continuationSeparator" w:id="0">
    <w:p w14:paraId="1A277AE9" w14:textId="77777777" w:rsidR="00EA04B4" w:rsidRDefault="00EA04B4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BE5C87" w14:paraId="7E3D67C0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40A4682D" w14:textId="77777777" w:rsidR="00BE5C87" w:rsidRDefault="00BE5C87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9D5FDF6" wp14:editId="017CBAF6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4C2360D" w14:textId="77777777" w:rsidR="00BE5C87" w:rsidRDefault="00BE5C87" w:rsidP="002B4375">
    <w:pPr>
      <w:pStyle w:val="Encabezado"/>
    </w:pPr>
  </w:p>
  <w:p w14:paraId="79A04997" w14:textId="77777777" w:rsidR="00BE5C87" w:rsidRDefault="00BE5C8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97334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1824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93D6E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0739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2EB3"/>
    <w:rsid w:val="00AC3753"/>
    <w:rsid w:val="00AC7243"/>
    <w:rsid w:val="00AD0B4A"/>
    <w:rsid w:val="00AD1F4D"/>
    <w:rsid w:val="00AE096D"/>
    <w:rsid w:val="00AE4F71"/>
    <w:rsid w:val="00AF06C0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E5C87"/>
    <w:rsid w:val="00BF210F"/>
    <w:rsid w:val="00BF47BA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540C8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206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A04B4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C33CD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E5C87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21</Pages>
  <Words>3233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30</cp:revision>
  <dcterms:created xsi:type="dcterms:W3CDTF">2023-11-30T12:02:00Z</dcterms:created>
  <dcterms:modified xsi:type="dcterms:W3CDTF">2024-04-23T20:24:00Z</dcterms:modified>
</cp:coreProperties>
</file>