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231EE46D" w14:textId="77777777" w:rsidR="00EC40C7" w:rsidRDefault="00B01B02" w:rsidP="00EC40C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C40C7" w:rsidRPr="005F23DF">
        <w:rPr>
          <w:rFonts w:ascii="Times New Roman" w:hAnsi="Times New Roman" w:cs="Times New Roman"/>
          <w:b/>
          <w:sz w:val="72"/>
          <w:szCs w:val="72"/>
        </w:rPr>
        <w:t>D51</w:t>
      </w:r>
      <w:r w:rsidR="00EC40C7">
        <w:rPr>
          <w:rFonts w:ascii="Times New Roman" w:hAnsi="Times New Roman" w:cs="Times New Roman"/>
          <w:b/>
          <w:sz w:val="72"/>
          <w:szCs w:val="72"/>
        </w:rPr>
        <w:t>(863)-</w:t>
      </w:r>
    </w:p>
    <w:p w14:paraId="4CB00216" w14:textId="732DFE44" w:rsidR="00EC40C7" w:rsidRPr="00857076" w:rsidRDefault="00EC40C7" w:rsidP="00EC40C7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DE5043">
        <w:rPr>
          <w:rFonts w:ascii="Times New Roman" w:hAnsi="Times New Roman" w:cs="Times New Roman"/>
          <w:b/>
          <w:sz w:val="72"/>
          <w:szCs w:val="72"/>
        </w:rPr>
        <w:t>Créditos para el Financiamiento de Estudio Superiores</w:t>
      </w:r>
    </w:p>
    <w:p w14:paraId="207EDD71" w14:textId="2D42EB48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51E95A46" w:rsidR="00C4642F" w:rsidRPr="00230F5A" w:rsidRDefault="00A04185" w:rsidP="00C4642F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27.45pt;margin-top:42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028831DA" w14:textId="5DDC598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88F52C6" w14:textId="1962CC88" w:rsidR="00921AE9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5547" w:history="1">
            <w:r w:rsidR="00921AE9" w:rsidRPr="00EF3A40">
              <w:rPr>
                <w:rStyle w:val="Hipervnculo"/>
                <w:noProof/>
              </w:rPr>
              <w:t>1.</w:t>
            </w:r>
            <w:r w:rsidR="00921AE9">
              <w:rPr>
                <w:rFonts w:cstheme="minorBidi"/>
                <w:noProof/>
                <w:kern w:val="2"/>
              </w:rPr>
              <w:tab/>
            </w:r>
            <w:r w:rsidR="00921AE9" w:rsidRPr="00EF3A40">
              <w:rPr>
                <w:rStyle w:val="Hipervnculo"/>
                <w:noProof/>
              </w:rPr>
              <w:t>Definición de estructuras</w:t>
            </w:r>
            <w:r w:rsidR="00921AE9">
              <w:rPr>
                <w:noProof/>
                <w:webHidden/>
              </w:rPr>
              <w:tab/>
            </w:r>
            <w:r w:rsidR="00921AE9">
              <w:rPr>
                <w:noProof/>
                <w:webHidden/>
              </w:rPr>
              <w:fldChar w:fldCharType="begin"/>
            </w:r>
            <w:r w:rsidR="00921AE9">
              <w:rPr>
                <w:noProof/>
                <w:webHidden/>
              </w:rPr>
              <w:instrText xml:space="preserve"> PAGEREF _Toc152255547 \h </w:instrText>
            </w:r>
            <w:r w:rsidR="00921AE9">
              <w:rPr>
                <w:noProof/>
                <w:webHidden/>
              </w:rPr>
            </w:r>
            <w:r w:rsidR="00921AE9">
              <w:rPr>
                <w:noProof/>
                <w:webHidden/>
              </w:rPr>
              <w:fldChar w:fldCharType="separate"/>
            </w:r>
            <w:r w:rsidR="00921AE9">
              <w:rPr>
                <w:noProof/>
                <w:webHidden/>
              </w:rPr>
              <w:t>5</w:t>
            </w:r>
            <w:r w:rsidR="00921AE9">
              <w:rPr>
                <w:noProof/>
                <w:webHidden/>
              </w:rPr>
              <w:fldChar w:fldCharType="end"/>
            </w:r>
          </w:hyperlink>
        </w:p>
        <w:p w14:paraId="5D675BE8" w14:textId="63B4563B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48" w:history="1">
            <w:r w:rsidRPr="00EF3A40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bCs/>
                <w:noProof/>
              </w:rPr>
              <w:t xml:space="preserve">Archivo de datos del emisor  </w:t>
            </w:r>
            <w:r w:rsidRPr="00EF3A40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B549" w14:textId="254B633A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49" w:history="1">
            <w:r w:rsidRPr="00EF3A40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A1D7" w14:textId="5C1AC8A0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0" w:history="1">
            <w:r w:rsidRPr="00EF3A40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734B" w14:textId="6D17EDAE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1" w:history="1">
            <w:r w:rsidRPr="00EF3A40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FB4E" w14:textId="38EB056C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2" w:history="1">
            <w:r w:rsidRPr="00EF3A40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D14D" w14:textId="61D7F461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3" w:history="1">
            <w:r w:rsidRPr="00EF3A40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5B74" w14:textId="697D1882" w:rsidR="00921AE9" w:rsidRDefault="00921AE9">
          <w:pPr>
            <w:pStyle w:val="TDC1"/>
            <w:rPr>
              <w:rFonts w:cstheme="minorBidi"/>
              <w:noProof/>
              <w:kern w:val="2"/>
            </w:rPr>
          </w:pPr>
          <w:hyperlink w:anchor="_Toc152255554" w:history="1">
            <w:r w:rsidRPr="00EF3A40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3ADF" w14:textId="25D2CBF5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5" w:history="1">
            <w:r w:rsidRPr="00EF3A40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4CA9" w14:textId="38C005DF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6" w:history="1">
            <w:r w:rsidRPr="00EF3A40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CC74" w14:textId="48CD041B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7" w:history="1">
            <w:r w:rsidRPr="00EF3A40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6EE9" w14:textId="17B06A8C" w:rsidR="00921AE9" w:rsidRDefault="00921AE9">
          <w:pPr>
            <w:pStyle w:val="TDC1"/>
            <w:rPr>
              <w:rFonts w:cstheme="minorBidi"/>
              <w:noProof/>
              <w:kern w:val="2"/>
            </w:rPr>
          </w:pPr>
          <w:hyperlink w:anchor="_Toc152255558" w:history="1">
            <w:r w:rsidRPr="00EF3A40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A25C" w14:textId="0B9CF068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59" w:history="1">
            <w:r w:rsidRPr="00EF3A40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625C" w14:textId="778150A5" w:rsidR="00921AE9" w:rsidRDefault="00921AE9">
          <w:pPr>
            <w:pStyle w:val="TDC1"/>
            <w:rPr>
              <w:rFonts w:cstheme="minorBidi"/>
              <w:noProof/>
              <w:kern w:val="2"/>
            </w:rPr>
          </w:pPr>
          <w:hyperlink w:anchor="_Toc152255560" w:history="1">
            <w:r w:rsidRPr="00EF3A40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5371" w14:textId="7BC18080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1" w:history="1">
            <w:r w:rsidRPr="00EF3A40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DEBC" w14:textId="6D8F31A1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2" w:history="1">
            <w:r w:rsidRPr="00EF3A40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8D1D" w14:textId="51CC307C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3" w:history="1">
            <w:r w:rsidRPr="00EF3A40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81EE" w14:textId="0370B8FE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4" w:history="1">
            <w:r w:rsidRPr="00EF3A40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4C9E" w14:textId="75763BD8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5" w:history="1">
            <w:r w:rsidRPr="00EF3A40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3C57" w14:textId="2BE819B2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6" w:history="1">
            <w:r w:rsidRPr="00EF3A40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A1A9" w14:textId="22ED0E62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7" w:history="1">
            <w:r w:rsidRPr="00EF3A40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91E2" w14:textId="3D071E0D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68" w:history="1">
            <w:r w:rsidRPr="00EF3A40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5B80" w14:textId="7150D93B" w:rsidR="00921AE9" w:rsidRDefault="00921AE9">
          <w:pPr>
            <w:pStyle w:val="TDC1"/>
            <w:rPr>
              <w:rFonts w:cstheme="minorBidi"/>
              <w:noProof/>
              <w:kern w:val="2"/>
            </w:rPr>
          </w:pPr>
          <w:hyperlink w:anchor="_Toc152255569" w:history="1">
            <w:r w:rsidRPr="00EF3A40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1385" w14:textId="5F6B212A" w:rsidR="00921AE9" w:rsidRDefault="00921AE9">
          <w:pPr>
            <w:pStyle w:val="TDC1"/>
            <w:rPr>
              <w:rFonts w:cstheme="minorBidi"/>
              <w:noProof/>
              <w:kern w:val="2"/>
            </w:rPr>
          </w:pPr>
          <w:hyperlink w:anchor="_Toc152255570" w:history="1">
            <w:r w:rsidRPr="00EF3A40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9CE0" w14:textId="6B8801A9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1" w:history="1">
            <w:r w:rsidRPr="00EF3A40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02C3" w14:textId="70D4B17D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2" w:history="1">
            <w:r w:rsidRPr="00EF3A40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ADF4" w14:textId="46AD1219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3" w:history="1">
            <w:r w:rsidRPr="00EF3A40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75E8" w14:textId="3F2E8CC2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4" w:history="1">
            <w:r w:rsidRPr="00EF3A40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2051" w14:textId="3CF52E58" w:rsidR="00921AE9" w:rsidRDefault="00921AE9">
          <w:pPr>
            <w:pStyle w:val="TDC1"/>
            <w:rPr>
              <w:rFonts w:cstheme="minorBidi"/>
              <w:noProof/>
              <w:kern w:val="2"/>
            </w:rPr>
          </w:pPr>
          <w:hyperlink w:anchor="_Toc152255575" w:history="1">
            <w:r w:rsidRPr="00EF3A40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B7DD" w14:textId="55C2142A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6" w:history="1">
            <w:r w:rsidRPr="00EF3A40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7D77" w14:textId="65552F97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7" w:history="1">
            <w:r w:rsidRPr="00EF3A40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1286" w14:textId="05080B4F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8" w:history="1">
            <w:r w:rsidRPr="00EF3A40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85C8" w14:textId="295C5F71" w:rsidR="00921AE9" w:rsidRDefault="00921AE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79" w:history="1">
            <w:r w:rsidRPr="00EF3A40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2119" w14:textId="08A7D403" w:rsidR="00921AE9" w:rsidRDefault="00921AE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5580" w:history="1">
            <w:r w:rsidRPr="00EF3A40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94F3" w14:textId="36FAB434" w:rsidR="00921AE9" w:rsidRDefault="00921AE9">
          <w:pPr>
            <w:pStyle w:val="TDC1"/>
            <w:rPr>
              <w:rFonts w:cstheme="minorBidi"/>
              <w:noProof/>
              <w:kern w:val="2"/>
            </w:rPr>
          </w:pPr>
          <w:hyperlink w:anchor="_Toc152255581" w:history="1">
            <w:r w:rsidRPr="00EF3A40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EF3A40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6AF4F216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20B9C417" w:rsidR="00C36169" w:rsidRPr="00230F5A" w:rsidRDefault="00B125B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D51</w:t>
            </w:r>
          </w:p>
        </w:tc>
        <w:tc>
          <w:tcPr>
            <w:tcW w:w="1342" w:type="dxa"/>
          </w:tcPr>
          <w:p w14:paraId="22F848E4" w14:textId="202E221A" w:rsidR="00C36169" w:rsidRPr="00230F5A" w:rsidRDefault="00B125B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1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6E977E5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5D144B3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1A62D86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2871374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69637AF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691DB49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53C2896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9C05D2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757522A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44D689E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2D5CC91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24CB7BE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4B7A102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5CF5599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33A5067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5554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5554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3F92B3F6" w14:textId="77777777" w:rsidR="00C655AD" w:rsidRPr="005F23DF" w:rsidRDefault="00C655AD" w:rsidP="00C655AD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7A0EC88B" w14:textId="77777777" w:rsidR="00C655AD" w:rsidRPr="005F23DF" w:rsidRDefault="00C655AD" w:rsidP="00C655AD">
      <w:pPr>
        <w:pStyle w:val="Prrafodelista"/>
        <w:tabs>
          <w:tab w:val="left" w:pos="1349"/>
        </w:tabs>
        <w:ind w:firstLine="0"/>
        <w:rPr>
          <w:rFonts w:ascii="Times New Roman" w:hAnsi="Times New Roman" w:cs="Times New Roman"/>
          <w:i/>
          <w:sz w:val="20"/>
        </w:rPr>
      </w:pPr>
    </w:p>
    <w:p w14:paraId="24307715" w14:textId="77777777" w:rsidR="00C655AD" w:rsidRPr="005F23DF" w:rsidRDefault="00C655AD" w:rsidP="00C655AD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C655AD" w:rsidRPr="005F23DF" w14:paraId="55141484" w14:textId="77777777" w:rsidTr="002617D8">
        <w:trPr>
          <w:trHeight w:val="241"/>
        </w:trPr>
        <w:tc>
          <w:tcPr>
            <w:tcW w:w="1414" w:type="dxa"/>
          </w:tcPr>
          <w:p w14:paraId="72551A65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5E2969E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0B9040A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Código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banco</w:t>
            </w:r>
          </w:p>
        </w:tc>
        <w:tc>
          <w:tcPr>
            <w:tcW w:w="2977" w:type="dxa"/>
          </w:tcPr>
          <w:p w14:paraId="74DCC8E6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C655AD" w:rsidRPr="005F23DF" w14:paraId="5AE17728" w14:textId="77777777" w:rsidTr="002617D8">
        <w:trPr>
          <w:trHeight w:val="244"/>
        </w:trPr>
        <w:tc>
          <w:tcPr>
            <w:tcW w:w="1414" w:type="dxa"/>
          </w:tcPr>
          <w:p w14:paraId="7E63FA9E" w14:textId="77777777" w:rsidR="00C655AD" w:rsidRPr="005F23DF" w:rsidRDefault="00C655AD" w:rsidP="002617D8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C928A77" w14:textId="77777777" w:rsidR="00C655AD" w:rsidRPr="005F23DF" w:rsidRDefault="00C655AD" w:rsidP="002617D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CD6D5DD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Identificación</w:t>
            </w:r>
            <w:proofErr w:type="spellEnd"/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hd w:val="clear" w:color="auto" w:fill="F9F8F8"/>
              </w:rPr>
              <w:t>archive</w:t>
            </w:r>
          </w:p>
        </w:tc>
        <w:tc>
          <w:tcPr>
            <w:tcW w:w="2977" w:type="dxa"/>
          </w:tcPr>
          <w:p w14:paraId="58D768EF" w14:textId="77777777" w:rsidR="00C655AD" w:rsidRPr="005F23DF" w:rsidRDefault="00C655AD" w:rsidP="002617D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5F23DF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5F23DF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C655AD" w:rsidRPr="005F23DF" w14:paraId="21CBA2DA" w14:textId="77777777" w:rsidTr="002617D8">
        <w:trPr>
          <w:trHeight w:val="241"/>
        </w:trPr>
        <w:tc>
          <w:tcPr>
            <w:tcW w:w="1414" w:type="dxa"/>
          </w:tcPr>
          <w:p w14:paraId="16A52DAC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9D5E7CA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E2A1515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Período</w:t>
            </w:r>
            <w:proofErr w:type="spellEnd"/>
          </w:p>
        </w:tc>
        <w:tc>
          <w:tcPr>
            <w:tcW w:w="2977" w:type="dxa"/>
          </w:tcPr>
          <w:p w14:paraId="2F77CBA1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5F23DF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5F23DF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YYYYMM</w:t>
            </w:r>
          </w:p>
        </w:tc>
      </w:tr>
      <w:tr w:rsidR="00C655AD" w:rsidRPr="005F23DF" w14:paraId="3651CFEA" w14:textId="77777777" w:rsidTr="002617D8">
        <w:trPr>
          <w:trHeight w:val="244"/>
        </w:trPr>
        <w:tc>
          <w:tcPr>
            <w:tcW w:w="1414" w:type="dxa"/>
          </w:tcPr>
          <w:p w14:paraId="1C3343FD" w14:textId="77777777" w:rsidR="00C655AD" w:rsidRPr="005F23DF" w:rsidRDefault="00C655AD" w:rsidP="002617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5C3FCA0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ABF7D68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F3B0594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5F23DF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5F23DF">
              <w:rPr>
                <w:rFonts w:ascii="Times New Roman" w:hAnsi="Times New Roman" w:cs="Times New Roman"/>
                <w:sz w:val="20"/>
              </w:rPr>
              <w:t>200)</w:t>
            </w:r>
          </w:p>
        </w:tc>
      </w:tr>
    </w:tbl>
    <w:p w14:paraId="7BA212FB" w14:textId="77777777" w:rsidR="00C655AD" w:rsidRPr="005F23DF" w:rsidRDefault="00C655AD" w:rsidP="00C655AD">
      <w:pPr>
        <w:pStyle w:val="Textoindependiente"/>
        <w:spacing w:before="2"/>
        <w:rPr>
          <w:rFonts w:ascii="Times New Roman" w:hAnsi="Times New Roman" w:cs="Times New Roman"/>
          <w:i/>
          <w:sz w:val="21"/>
        </w:rPr>
      </w:pPr>
    </w:p>
    <w:p w14:paraId="13BF1242" w14:textId="77777777" w:rsidR="00C655AD" w:rsidRPr="005F23DF" w:rsidRDefault="00C655AD" w:rsidP="00C655AD">
      <w:pPr>
        <w:pStyle w:val="Textoindependiente"/>
        <w:ind w:left="212"/>
        <w:rPr>
          <w:rFonts w:ascii="Times New Roman" w:hAnsi="Times New Roman" w:cs="Times New Roman"/>
        </w:rPr>
      </w:pPr>
      <w:r w:rsidRPr="005F23DF">
        <w:rPr>
          <w:rFonts w:ascii="Times New Roman" w:hAnsi="Times New Roman" w:cs="Times New Roman"/>
        </w:rPr>
        <w:t>Longitud</w:t>
      </w:r>
      <w:r w:rsidRPr="005F23DF">
        <w:rPr>
          <w:rFonts w:ascii="Times New Roman" w:hAnsi="Times New Roman" w:cs="Times New Roman"/>
          <w:spacing w:val="-3"/>
        </w:rPr>
        <w:t xml:space="preserve"> </w:t>
      </w:r>
      <w:r w:rsidRPr="005F23DF">
        <w:rPr>
          <w:rFonts w:ascii="Times New Roman" w:hAnsi="Times New Roman" w:cs="Times New Roman"/>
        </w:rPr>
        <w:t>Total</w:t>
      </w:r>
      <w:r w:rsidRPr="005F23DF">
        <w:rPr>
          <w:rFonts w:ascii="Times New Roman" w:hAnsi="Times New Roman" w:cs="Times New Roman"/>
          <w:spacing w:val="-2"/>
        </w:rPr>
        <w:t xml:space="preserve"> </w:t>
      </w:r>
      <w:r w:rsidRPr="005F23DF">
        <w:rPr>
          <w:rFonts w:ascii="Times New Roman" w:hAnsi="Times New Roman" w:cs="Times New Roman"/>
        </w:rPr>
        <w:t>del</w:t>
      </w:r>
      <w:r w:rsidRPr="005F23DF">
        <w:rPr>
          <w:rFonts w:ascii="Times New Roman" w:hAnsi="Times New Roman" w:cs="Times New Roman"/>
          <w:spacing w:val="-2"/>
        </w:rPr>
        <w:t xml:space="preserve"> </w:t>
      </w:r>
      <w:r w:rsidRPr="005F23DF">
        <w:rPr>
          <w:rFonts w:ascii="Times New Roman" w:hAnsi="Times New Roman" w:cs="Times New Roman"/>
        </w:rPr>
        <w:t>registro:</w:t>
      </w:r>
      <w:r w:rsidRPr="005F23DF">
        <w:rPr>
          <w:rFonts w:ascii="Times New Roman" w:hAnsi="Times New Roman" w:cs="Times New Roman"/>
          <w:spacing w:val="-2"/>
        </w:rPr>
        <w:t xml:space="preserve"> </w:t>
      </w:r>
      <w:r w:rsidRPr="005F23DF">
        <w:rPr>
          <w:rFonts w:ascii="Times New Roman" w:hAnsi="Times New Roman" w:cs="Times New Roman"/>
        </w:rPr>
        <w:t>212</w:t>
      </w:r>
      <w:r w:rsidRPr="005F23DF">
        <w:rPr>
          <w:rFonts w:ascii="Times New Roman" w:hAnsi="Times New Roman" w:cs="Times New Roman"/>
          <w:spacing w:val="-1"/>
        </w:rPr>
        <w:t xml:space="preserve"> </w:t>
      </w:r>
      <w:r w:rsidRPr="005F23DF">
        <w:rPr>
          <w:rFonts w:ascii="Times New Roman" w:hAnsi="Times New Roman" w:cs="Times New Roman"/>
        </w:rPr>
        <w:t>Bytes</w:t>
      </w:r>
    </w:p>
    <w:p w14:paraId="242C372F" w14:textId="77777777" w:rsidR="00C655AD" w:rsidRPr="005F23DF" w:rsidRDefault="00C655AD" w:rsidP="00C655AD">
      <w:pPr>
        <w:pStyle w:val="Textoindependiente"/>
        <w:rPr>
          <w:rFonts w:ascii="Times New Roman" w:hAnsi="Times New Roman" w:cs="Times New Roman"/>
          <w:sz w:val="24"/>
        </w:rPr>
      </w:pPr>
    </w:p>
    <w:p w14:paraId="4F4DCB4F" w14:textId="77777777" w:rsidR="00C655AD" w:rsidRPr="005F23DF" w:rsidRDefault="00C655AD" w:rsidP="00C655AD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C655AD" w:rsidRPr="005F23DF" w14:paraId="2AA30D26" w14:textId="77777777" w:rsidTr="002617D8">
        <w:trPr>
          <w:trHeight w:val="242"/>
        </w:trPr>
        <w:tc>
          <w:tcPr>
            <w:tcW w:w="1414" w:type="dxa"/>
          </w:tcPr>
          <w:p w14:paraId="767D693E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43B5DA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4854390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Rut</w:t>
            </w:r>
          </w:p>
        </w:tc>
        <w:tc>
          <w:tcPr>
            <w:tcW w:w="2977" w:type="dxa"/>
          </w:tcPr>
          <w:p w14:paraId="777DA800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R(</w:t>
            </w:r>
            <w:proofErr w:type="gram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09)VX</w:t>
            </w:r>
            <w:proofErr w:type="gram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(01)</w:t>
            </w:r>
          </w:p>
        </w:tc>
      </w:tr>
      <w:tr w:rsidR="00C655AD" w:rsidRPr="005F23DF" w14:paraId="08A6D458" w14:textId="77777777" w:rsidTr="002617D8">
        <w:trPr>
          <w:trHeight w:val="242"/>
        </w:trPr>
        <w:tc>
          <w:tcPr>
            <w:tcW w:w="1414" w:type="dxa"/>
          </w:tcPr>
          <w:p w14:paraId="4C3C3C1A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DDA8E5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4941BE5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Número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interno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identificación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la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977" w:type="dxa"/>
          </w:tcPr>
          <w:p w14:paraId="40FEC3B5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30)</w:t>
            </w:r>
          </w:p>
        </w:tc>
      </w:tr>
      <w:tr w:rsidR="00C655AD" w:rsidRPr="005F23DF" w14:paraId="67B91B36" w14:textId="77777777" w:rsidTr="002617D8">
        <w:trPr>
          <w:trHeight w:val="244"/>
        </w:trPr>
        <w:tc>
          <w:tcPr>
            <w:tcW w:w="1414" w:type="dxa"/>
          </w:tcPr>
          <w:p w14:paraId="032CE26E" w14:textId="77777777" w:rsidR="00C655AD" w:rsidRPr="005F23DF" w:rsidRDefault="00C655AD" w:rsidP="002617D8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6BF73AC0" w14:textId="77777777" w:rsidR="00C655AD" w:rsidRPr="005F23DF" w:rsidRDefault="00C655AD" w:rsidP="002617D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695B8B7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product</w:t>
            </w:r>
          </w:p>
        </w:tc>
        <w:tc>
          <w:tcPr>
            <w:tcW w:w="2977" w:type="dxa"/>
          </w:tcPr>
          <w:p w14:paraId="38DBEA52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9(02)</w:t>
            </w:r>
          </w:p>
        </w:tc>
      </w:tr>
      <w:tr w:rsidR="00C655AD" w:rsidRPr="005F23DF" w14:paraId="004DB310" w14:textId="77777777" w:rsidTr="002617D8">
        <w:trPr>
          <w:trHeight w:val="242"/>
        </w:trPr>
        <w:tc>
          <w:tcPr>
            <w:tcW w:w="1414" w:type="dxa"/>
          </w:tcPr>
          <w:p w14:paraId="4355D523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EDE767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774338F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Titular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 la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obligación</w:t>
            </w:r>
            <w:proofErr w:type="spellEnd"/>
          </w:p>
        </w:tc>
        <w:tc>
          <w:tcPr>
            <w:tcW w:w="2977" w:type="dxa"/>
          </w:tcPr>
          <w:p w14:paraId="4FEADDD9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9(01)</w:t>
            </w:r>
          </w:p>
        </w:tc>
      </w:tr>
      <w:tr w:rsidR="00C655AD" w:rsidRPr="005F23DF" w14:paraId="00D1A408" w14:textId="77777777" w:rsidTr="002617D8">
        <w:trPr>
          <w:trHeight w:val="244"/>
        </w:trPr>
        <w:tc>
          <w:tcPr>
            <w:tcW w:w="1414" w:type="dxa"/>
          </w:tcPr>
          <w:p w14:paraId="3FDB2F80" w14:textId="77777777" w:rsidR="00C655AD" w:rsidRPr="005F23DF" w:rsidRDefault="00C655AD" w:rsidP="002617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6BA0E4D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AC38F2B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Nivel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educacional</w:t>
            </w:r>
            <w:proofErr w:type="spellEnd"/>
          </w:p>
        </w:tc>
        <w:tc>
          <w:tcPr>
            <w:tcW w:w="2977" w:type="dxa"/>
          </w:tcPr>
          <w:p w14:paraId="7B582D60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9(01)</w:t>
            </w:r>
          </w:p>
        </w:tc>
      </w:tr>
      <w:tr w:rsidR="00C655AD" w:rsidRPr="005F23DF" w14:paraId="6C9A8AD9" w14:textId="77777777" w:rsidTr="002617D8">
        <w:trPr>
          <w:trHeight w:val="242"/>
        </w:trPr>
        <w:tc>
          <w:tcPr>
            <w:tcW w:w="1414" w:type="dxa"/>
          </w:tcPr>
          <w:p w14:paraId="058E669B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4302F56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38DD62E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establecimiento</w:t>
            </w:r>
            <w:proofErr w:type="spellEnd"/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educacional</w:t>
            </w:r>
            <w:proofErr w:type="spellEnd"/>
          </w:p>
        </w:tc>
        <w:tc>
          <w:tcPr>
            <w:tcW w:w="2977" w:type="dxa"/>
          </w:tcPr>
          <w:p w14:paraId="535E882A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9(01)</w:t>
            </w:r>
          </w:p>
        </w:tc>
      </w:tr>
      <w:tr w:rsidR="00C655AD" w:rsidRPr="005F23DF" w14:paraId="1A5783D9" w14:textId="77777777" w:rsidTr="002617D8">
        <w:trPr>
          <w:trHeight w:val="244"/>
        </w:trPr>
        <w:tc>
          <w:tcPr>
            <w:tcW w:w="1414" w:type="dxa"/>
          </w:tcPr>
          <w:p w14:paraId="7FCD8DA1" w14:textId="77777777" w:rsidR="00C655AD" w:rsidRPr="005F23DF" w:rsidRDefault="00C655AD" w:rsidP="002617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0BBF61C9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8171F15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Base</w:t>
            </w:r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financiamiento</w:t>
            </w:r>
            <w:proofErr w:type="spellEnd"/>
          </w:p>
        </w:tc>
        <w:tc>
          <w:tcPr>
            <w:tcW w:w="2977" w:type="dxa"/>
          </w:tcPr>
          <w:p w14:paraId="3A1031E9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9(01)</w:t>
            </w:r>
          </w:p>
        </w:tc>
      </w:tr>
      <w:tr w:rsidR="00C655AD" w:rsidRPr="005F23DF" w14:paraId="74D923D4" w14:textId="77777777" w:rsidTr="002617D8">
        <w:trPr>
          <w:trHeight w:val="242"/>
        </w:trPr>
        <w:tc>
          <w:tcPr>
            <w:tcW w:w="1414" w:type="dxa"/>
          </w:tcPr>
          <w:p w14:paraId="2A69EB42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3C730B22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47EEE1F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Porcentaje</w:t>
            </w:r>
            <w:proofErr w:type="spellEnd"/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máximo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del</w:t>
            </w:r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base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financiado</w:t>
            </w:r>
            <w:proofErr w:type="spellEnd"/>
          </w:p>
        </w:tc>
        <w:tc>
          <w:tcPr>
            <w:tcW w:w="2977" w:type="dxa"/>
          </w:tcPr>
          <w:p w14:paraId="3481DBC7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V9(02)</w:t>
            </w:r>
          </w:p>
        </w:tc>
      </w:tr>
    </w:tbl>
    <w:p w14:paraId="4940613E" w14:textId="77777777" w:rsidR="00C655AD" w:rsidRPr="005F23DF" w:rsidRDefault="00C655AD" w:rsidP="00C655AD">
      <w:pPr>
        <w:spacing w:line="222" w:lineRule="exact"/>
        <w:rPr>
          <w:rFonts w:ascii="Times New Roman" w:hAnsi="Times New Roman" w:cs="Times New Roman"/>
          <w:sz w:val="20"/>
        </w:rPr>
        <w:sectPr w:rsidR="00C655AD" w:rsidRPr="005F23DF" w:rsidSect="00683B7F">
          <w:headerReference w:type="default" r:id="rId10"/>
          <w:footerReference w:type="default" r:id="rId11"/>
          <w:footerReference w:type="first" r:id="rId12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45DF70A6" w14:textId="77777777" w:rsidR="00C655AD" w:rsidRPr="005F23DF" w:rsidRDefault="00C655AD" w:rsidP="00C655AD">
      <w:pPr>
        <w:pStyle w:val="Textoindependiente"/>
        <w:spacing w:before="10"/>
        <w:rPr>
          <w:rFonts w:ascii="Times New Roman" w:hAnsi="Times New Roman" w:cs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108"/>
        <w:gridCol w:w="468"/>
        <w:gridCol w:w="2401"/>
      </w:tblGrid>
      <w:tr w:rsidR="00C655AD" w:rsidRPr="005F23DF" w14:paraId="5693133D" w14:textId="77777777" w:rsidTr="002617D8">
        <w:trPr>
          <w:trHeight w:val="242"/>
        </w:trPr>
        <w:tc>
          <w:tcPr>
            <w:tcW w:w="1414" w:type="dxa"/>
          </w:tcPr>
          <w:p w14:paraId="27F16414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72990996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411B3C7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Moneda</w:t>
            </w:r>
            <w:proofErr w:type="spellEnd"/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y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reajustabilidad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662AD5E6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145CB518" w14:textId="77777777" w:rsidR="00C655AD" w:rsidRPr="005F23DF" w:rsidRDefault="00C655AD" w:rsidP="002617D8">
            <w:pPr>
              <w:pStyle w:val="TableParagraph"/>
              <w:spacing w:line="222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9(01)</w:t>
            </w:r>
          </w:p>
        </w:tc>
        <w:tc>
          <w:tcPr>
            <w:tcW w:w="2401" w:type="dxa"/>
            <w:tcBorders>
              <w:left w:val="nil"/>
            </w:tcBorders>
          </w:tcPr>
          <w:p w14:paraId="439C19B5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0E520BAB" w14:textId="77777777" w:rsidTr="002617D8">
        <w:trPr>
          <w:trHeight w:val="244"/>
        </w:trPr>
        <w:tc>
          <w:tcPr>
            <w:tcW w:w="1414" w:type="dxa"/>
          </w:tcPr>
          <w:p w14:paraId="6355E6DF" w14:textId="77777777" w:rsidR="00C655AD" w:rsidRPr="005F23DF" w:rsidRDefault="00C655AD" w:rsidP="002617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7186DF70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36B124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tasa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interés</w:t>
            </w:r>
            <w:proofErr w:type="spellEnd"/>
          </w:p>
        </w:tc>
        <w:tc>
          <w:tcPr>
            <w:tcW w:w="2977" w:type="dxa"/>
            <w:gridSpan w:val="3"/>
          </w:tcPr>
          <w:p w14:paraId="733689D1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9(01)</w:t>
            </w:r>
          </w:p>
        </w:tc>
      </w:tr>
      <w:tr w:rsidR="00C655AD" w:rsidRPr="005F23DF" w14:paraId="26762064" w14:textId="77777777" w:rsidTr="002617D8">
        <w:trPr>
          <w:trHeight w:val="242"/>
        </w:trPr>
        <w:tc>
          <w:tcPr>
            <w:tcW w:w="1414" w:type="dxa"/>
          </w:tcPr>
          <w:p w14:paraId="7C965298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2DEB8941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FFD5C27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Tasa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interés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de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la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977" w:type="dxa"/>
            <w:gridSpan w:val="3"/>
          </w:tcPr>
          <w:p w14:paraId="75C52054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9(03)V9(02)</w:t>
            </w:r>
          </w:p>
        </w:tc>
      </w:tr>
      <w:tr w:rsidR="00C655AD" w:rsidRPr="005F23DF" w14:paraId="6B5AE791" w14:textId="77777777" w:rsidTr="002617D8">
        <w:trPr>
          <w:trHeight w:val="242"/>
        </w:trPr>
        <w:tc>
          <w:tcPr>
            <w:tcW w:w="1414" w:type="dxa"/>
          </w:tcPr>
          <w:p w14:paraId="1CC56922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5C5EF7C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2551AA9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Oportunidad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servicio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 la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deuda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55EC9F28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1A2B298" w14:textId="77777777" w:rsidR="00C655AD" w:rsidRPr="005F23DF" w:rsidRDefault="00C655AD" w:rsidP="002617D8">
            <w:pPr>
              <w:pStyle w:val="TableParagraph"/>
              <w:spacing w:line="222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9(01)</w:t>
            </w:r>
          </w:p>
        </w:tc>
        <w:tc>
          <w:tcPr>
            <w:tcW w:w="2401" w:type="dxa"/>
            <w:tcBorders>
              <w:left w:val="nil"/>
            </w:tcBorders>
          </w:tcPr>
          <w:p w14:paraId="09AA7519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2C4D43C5" w14:textId="77777777" w:rsidTr="002617D8">
        <w:trPr>
          <w:trHeight w:val="244"/>
        </w:trPr>
        <w:tc>
          <w:tcPr>
            <w:tcW w:w="1414" w:type="dxa"/>
          </w:tcPr>
          <w:p w14:paraId="19729B51" w14:textId="77777777" w:rsidR="00C655AD" w:rsidRPr="005F23DF" w:rsidRDefault="00C655AD" w:rsidP="002617D8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5CBD2CCB" w14:textId="77777777" w:rsidR="00C655AD" w:rsidRPr="005F23DF" w:rsidRDefault="00C655AD" w:rsidP="002617D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06C54B1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Oportunidad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servicio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los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intereses</w:t>
            </w:r>
            <w:proofErr w:type="spellEnd"/>
          </w:p>
        </w:tc>
        <w:tc>
          <w:tcPr>
            <w:tcW w:w="2977" w:type="dxa"/>
            <w:gridSpan w:val="3"/>
          </w:tcPr>
          <w:p w14:paraId="36F9E830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9(01)</w:t>
            </w:r>
          </w:p>
        </w:tc>
      </w:tr>
      <w:tr w:rsidR="00C655AD" w:rsidRPr="005F23DF" w14:paraId="29CE1826" w14:textId="77777777" w:rsidTr="002617D8">
        <w:trPr>
          <w:trHeight w:val="241"/>
        </w:trPr>
        <w:tc>
          <w:tcPr>
            <w:tcW w:w="1414" w:type="dxa"/>
          </w:tcPr>
          <w:p w14:paraId="2B2D973D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0F0FBB42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98F7A03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Fecha</w:t>
            </w:r>
            <w:proofErr w:type="spellEnd"/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de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otorgamiento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5F23DF">
              <w:rPr>
                <w:rFonts w:ascii="Times New Roman" w:hAnsi="Times New Roman" w:cs="Times New Roman"/>
                <w:spacing w:val="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crédito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4048B748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40AC181A" w14:textId="77777777" w:rsidR="00C655AD" w:rsidRPr="005F23DF" w:rsidRDefault="00C655AD" w:rsidP="002617D8">
            <w:pPr>
              <w:pStyle w:val="TableParagraph"/>
              <w:spacing w:line="222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5F23DF">
              <w:rPr>
                <w:rFonts w:ascii="Times New Roman" w:hAnsi="Times New Roman" w:cs="Times New Roman"/>
                <w:spacing w:val="-1"/>
                <w:sz w:val="20"/>
              </w:rPr>
              <w:t>F(</w:t>
            </w:r>
            <w:proofErr w:type="gramEnd"/>
            <w:r w:rsidRPr="005F23DF">
              <w:rPr>
                <w:rFonts w:ascii="Times New Roman" w:hAnsi="Times New Roman" w:cs="Times New Roman"/>
                <w:spacing w:val="-1"/>
                <w:sz w:val="20"/>
              </w:rPr>
              <w:t>08)</w:t>
            </w:r>
          </w:p>
        </w:tc>
        <w:tc>
          <w:tcPr>
            <w:tcW w:w="2401" w:type="dxa"/>
            <w:tcBorders>
              <w:left w:val="nil"/>
            </w:tcBorders>
          </w:tcPr>
          <w:p w14:paraId="25257A35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5B0ECD57" w14:textId="77777777" w:rsidTr="002617D8">
        <w:trPr>
          <w:trHeight w:val="244"/>
        </w:trPr>
        <w:tc>
          <w:tcPr>
            <w:tcW w:w="1414" w:type="dxa"/>
          </w:tcPr>
          <w:p w14:paraId="62813BED" w14:textId="77777777" w:rsidR="00C655AD" w:rsidRPr="005F23DF" w:rsidRDefault="00C655AD" w:rsidP="002617D8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12E4CFF0" w14:textId="77777777" w:rsidR="00C655AD" w:rsidRPr="005F23DF" w:rsidRDefault="00C655AD" w:rsidP="002617D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F09DFAF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Plazo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contractual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crédito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68D730F0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227D447A" w14:textId="77777777" w:rsidR="00C655AD" w:rsidRPr="005F23DF" w:rsidRDefault="00C655AD" w:rsidP="002617D8">
            <w:pPr>
              <w:pStyle w:val="TableParagraph"/>
              <w:spacing w:line="224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9(03)</w:t>
            </w:r>
          </w:p>
        </w:tc>
        <w:tc>
          <w:tcPr>
            <w:tcW w:w="2401" w:type="dxa"/>
            <w:tcBorders>
              <w:left w:val="nil"/>
            </w:tcBorders>
          </w:tcPr>
          <w:p w14:paraId="3AB8B544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74EEFB09" w14:textId="77777777" w:rsidTr="002617D8">
        <w:trPr>
          <w:trHeight w:val="242"/>
        </w:trPr>
        <w:tc>
          <w:tcPr>
            <w:tcW w:w="1414" w:type="dxa"/>
          </w:tcPr>
          <w:p w14:paraId="61E86210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</w:tcPr>
          <w:p w14:paraId="2B06E963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334522E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Operación</w:t>
            </w:r>
            <w:proofErr w:type="spellEnd"/>
            <w:r w:rsidRPr="005F23DF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en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cobranza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judicial</w:t>
            </w:r>
          </w:p>
        </w:tc>
        <w:tc>
          <w:tcPr>
            <w:tcW w:w="108" w:type="dxa"/>
            <w:tcBorders>
              <w:right w:val="nil"/>
            </w:tcBorders>
          </w:tcPr>
          <w:p w14:paraId="49419909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498BE71" w14:textId="77777777" w:rsidR="00C655AD" w:rsidRPr="005F23DF" w:rsidRDefault="00C655AD" w:rsidP="002617D8">
            <w:pPr>
              <w:pStyle w:val="TableParagraph"/>
              <w:spacing w:line="222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9(01)</w:t>
            </w:r>
          </w:p>
        </w:tc>
        <w:tc>
          <w:tcPr>
            <w:tcW w:w="2401" w:type="dxa"/>
            <w:tcBorders>
              <w:left w:val="nil"/>
            </w:tcBorders>
          </w:tcPr>
          <w:p w14:paraId="22CEDC87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770A4DF1" w14:textId="77777777" w:rsidTr="002617D8">
        <w:trPr>
          <w:trHeight w:val="244"/>
        </w:trPr>
        <w:tc>
          <w:tcPr>
            <w:tcW w:w="1414" w:type="dxa"/>
          </w:tcPr>
          <w:p w14:paraId="0F2179DD" w14:textId="77777777" w:rsidR="00C655AD" w:rsidRPr="005F23DF" w:rsidRDefault="00C655AD" w:rsidP="002617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425" w:type="dxa"/>
          </w:tcPr>
          <w:p w14:paraId="124CD4DA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88E6033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al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día</w:t>
            </w:r>
          </w:p>
        </w:tc>
        <w:tc>
          <w:tcPr>
            <w:tcW w:w="108" w:type="dxa"/>
            <w:tcBorders>
              <w:right w:val="nil"/>
            </w:tcBorders>
          </w:tcPr>
          <w:p w14:paraId="790D566C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0FB95B88" w14:textId="77777777" w:rsidR="00C655AD" w:rsidRPr="005F23DF" w:rsidRDefault="00C655AD" w:rsidP="002617D8">
            <w:pPr>
              <w:pStyle w:val="TableParagraph"/>
              <w:spacing w:line="224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54F93244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7AAB6176" w14:textId="77777777" w:rsidTr="002617D8">
        <w:trPr>
          <w:trHeight w:val="241"/>
        </w:trPr>
        <w:tc>
          <w:tcPr>
            <w:tcW w:w="1414" w:type="dxa"/>
          </w:tcPr>
          <w:p w14:paraId="615CFE53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425" w:type="dxa"/>
          </w:tcPr>
          <w:p w14:paraId="4795A605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30EEEEC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pacing w:val="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menor</w:t>
            </w:r>
            <w:proofErr w:type="spellEnd"/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30 días</w:t>
            </w:r>
          </w:p>
        </w:tc>
        <w:tc>
          <w:tcPr>
            <w:tcW w:w="108" w:type="dxa"/>
            <w:tcBorders>
              <w:right w:val="nil"/>
            </w:tcBorders>
          </w:tcPr>
          <w:p w14:paraId="7EF0BD28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495972C" w14:textId="77777777" w:rsidR="00C655AD" w:rsidRPr="005F23DF" w:rsidRDefault="00C655AD" w:rsidP="002617D8">
            <w:pPr>
              <w:pStyle w:val="TableParagraph"/>
              <w:spacing w:line="222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29D565B4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6E6B20F3" w14:textId="77777777" w:rsidTr="002617D8">
        <w:trPr>
          <w:trHeight w:val="244"/>
        </w:trPr>
        <w:tc>
          <w:tcPr>
            <w:tcW w:w="1414" w:type="dxa"/>
          </w:tcPr>
          <w:p w14:paraId="1BC6D91D" w14:textId="77777777" w:rsidR="00C655AD" w:rsidRPr="005F23DF" w:rsidRDefault="00C655AD" w:rsidP="002617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25" w:type="dxa"/>
          </w:tcPr>
          <w:p w14:paraId="36840115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12A4A6A" w14:textId="77777777" w:rsidR="00C655AD" w:rsidRPr="005F23DF" w:rsidRDefault="00C655AD" w:rsidP="002617D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desde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30</w:t>
            </w:r>
            <w:r w:rsidRPr="005F23DF">
              <w:rPr>
                <w:rFonts w:ascii="Times New Roman" w:hAnsi="Times New Roman" w:cs="Times New Roman"/>
                <w:spacing w:val="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menos</w:t>
            </w:r>
            <w:proofErr w:type="spellEnd"/>
            <w:r w:rsidRPr="005F23DF">
              <w:rPr>
                <w:rFonts w:ascii="Times New Roman" w:hAnsi="Times New Roman" w:cs="Times New Roman"/>
                <w:spacing w:val="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60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días</w:t>
            </w:r>
          </w:p>
        </w:tc>
        <w:tc>
          <w:tcPr>
            <w:tcW w:w="108" w:type="dxa"/>
            <w:tcBorders>
              <w:right w:val="nil"/>
            </w:tcBorders>
          </w:tcPr>
          <w:p w14:paraId="4E75786F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0B9A0F73" w14:textId="77777777" w:rsidR="00C655AD" w:rsidRPr="005F23DF" w:rsidRDefault="00C655AD" w:rsidP="002617D8">
            <w:pPr>
              <w:pStyle w:val="TableParagraph"/>
              <w:spacing w:line="224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304F548B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7F744884" w14:textId="77777777" w:rsidTr="002617D8">
        <w:trPr>
          <w:trHeight w:val="242"/>
        </w:trPr>
        <w:tc>
          <w:tcPr>
            <w:tcW w:w="1414" w:type="dxa"/>
          </w:tcPr>
          <w:p w14:paraId="1EDBFCEC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</w:tcPr>
          <w:p w14:paraId="788299E9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55777F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desde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60 a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menos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de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90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días</w:t>
            </w:r>
          </w:p>
        </w:tc>
        <w:tc>
          <w:tcPr>
            <w:tcW w:w="108" w:type="dxa"/>
            <w:tcBorders>
              <w:right w:val="nil"/>
            </w:tcBorders>
          </w:tcPr>
          <w:p w14:paraId="47A2A73C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45F67479" w14:textId="77777777" w:rsidR="00C655AD" w:rsidRPr="005F23DF" w:rsidRDefault="00C655AD" w:rsidP="002617D8">
            <w:pPr>
              <w:pStyle w:val="TableParagraph"/>
              <w:spacing w:line="222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1ADF3155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6D06D3B9" w14:textId="77777777" w:rsidTr="002617D8">
        <w:trPr>
          <w:trHeight w:val="242"/>
        </w:trPr>
        <w:tc>
          <w:tcPr>
            <w:tcW w:w="1414" w:type="dxa"/>
          </w:tcPr>
          <w:p w14:paraId="2B0EEA76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425" w:type="dxa"/>
          </w:tcPr>
          <w:p w14:paraId="76458A1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D01475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pacing w:val="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desde</w:t>
            </w:r>
            <w:proofErr w:type="spellEnd"/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90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menos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de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180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días</w:t>
            </w:r>
          </w:p>
        </w:tc>
        <w:tc>
          <w:tcPr>
            <w:tcW w:w="108" w:type="dxa"/>
            <w:tcBorders>
              <w:right w:val="nil"/>
            </w:tcBorders>
          </w:tcPr>
          <w:p w14:paraId="1DADC704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2EB89742" w14:textId="77777777" w:rsidR="00C655AD" w:rsidRPr="005F23DF" w:rsidRDefault="00C655AD" w:rsidP="002617D8">
            <w:pPr>
              <w:pStyle w:val="TableParagraph"/>
              <w:spacing w:line="222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7A8F784B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15DBE684" w14:textId="77777777" w:rsidTr="002617D8">
        <w:trPr>
          <w:trHeight w:val="225"/>
        </w:trPr>
        <w:tc>
          <w:tcPr>
            <w:tcW w:w="1414" w:type="dxa"/>
            <w:vMerge w:val="restart"/>
          </w:tcPr>
          <w:p w14:paraId="39F5516D" w14:textId="77777777" w:rsidR="00C655AD" w:rsidRPr="005F23DF" w:rsidRDefault="00C655AD" w:rsidP="002617D8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425" w:type="dxa"/>
            <w:vMerge w:val="restart"/>
          </w:tcPr>
          <w:p w14:paraId="134187C2" w14:textId="77777777" w:rsidR="00C655AD" w:rsidRPr="005F23DF" w:rsidRDefault="00C655AD" w:rsidP="002617D8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  <w:vMerge w:val="restart"/>
          </w:tcPr>
          <w:p w14:paraId="5401EA0D" w14:textId="77777777" w:rsidR="00C655AD" w:rsidRPr="005F23DF" w:rsidRDefault="00C655AD" w:rsidP="002617D8">
            <w:pPr>
              <w:pStyle w:val="TableParagraph"/>
              <w:spacing w:line="230" w:lineRule="exact"/>
              <w:ind w:right="91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pacing w:val="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desde</w:t>
            </w:r>
            <w:proofErr w:type="spellEnd"/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180</w:t>
            </w:r>
            <w:r w:rsidRPr="005F23DF">
              <w:rPr>
                <w:rFonts w:ascii="Times New Roman" w:hAnsi="Times New Roman" w:cs="Times New Roman"/>
                <w:spacing w:val="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días a</w:t>
            </w:r>
            <w:r w:rsidRPr="005F23DF">
              <w:rPr>
                <w:rFonts w:ascii="Times New Roman" w:hAnsi="Times New Roman" w:cs="Times New Roman"/>
                <w:spacing w:val="5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menos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de</w:t>
            </w:r>
            <w:r w:rsidRPr="005F23DF">
              <w:rPr>
                <w:rFonts w:ascii="Times New Roman" w:hAnsi="Times New Roman" w:cs="Times New Roman"/>
                <w:spacing w:val="2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un</w:t>
            </w:r>
            <w:r w:rsidRPr="005F23D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</w:t>
            </w:r>
            <w:proofErr w:type="spellEnd"/>
          </w:p>
        </w:tc>
        <w:tc>
          <w:tcPr>
            <w:tcW w:w="108" w:type="dxa"/>
            <w:tcBorders>
              <w:bottom w:val="nil"/>
              <w:right w:val="nil"/>
            </w:tcBorders>
          </w:tcPr>
          <w:p w14:paraId="687CE6FC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bottom w:val="nil"/>
              <w:right w:val="nil"/>
            </w:tcBorders>
            <w:shd w:val="clear" w:color="auto" w:fill="F9F8F8"/>
          </w:tcPr>
          <w:p w14:paraId="1AB651D4" w14:textId="77777777" w:rsidR="00C655AD" w:rsidRPr="005F23DF" w:rsidRDefault="00C655AD" w:rsidP="002617D8">
            <w:pPr>
              <w:pStyle w:val="TableParagraph"/>
              <w:spacing w:line="205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  <w:bottom w:val="nil"/>
            </w:tcBorders>
          </w:tcPr>
          <w:p w14:paraId="5F6DE44A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392ECF14" w14:textId="77777777" w:rsidTr="002617D8">
        <w:trPr>
          <w:trHeight w:val="225"/>
        </w:trPr>
        <w:tc>
          <w:tcPr>
            <w:tcW w:w="1414" w:type="dxa"/>
            <w:vMerge/>
            <w:tcBorders>
              <w:top w:val="nil"/>
            </w:tcBorders>
          </w:tcPr>
          <w:p w14:paraId="3027248E" w14:textId="77777777" w:rsidR="00C655AD" w:rsidRPr="005F23DF" w:rsidRDefault="00C655AD" w:rsidP="002617D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68B223D1" w14:textId="77777777" w:rsidR="00C655AD" w:rsidRPr="005F23DF" w:rsidRDefault="00C655AD" w:rsidP="002617D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62" w:type="dxa"/>
            <w:vMerge/>
            <w:tcBorders>
              <w:top w:val="nil"/>
            </w:tcBorders>
          </w:tcPr>
          <w:p w14:paraId="1514E6AA" w14:textId="77777777" w:rsidR="00C655AD" w:rsidRPr="005F23DF" w:rsidRDefault="00C655AD" w:rsidP="002617D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nil"/>
            </w:tcBorders>
          </w:tcPr>
          <w:p w14:paraId="5DE1C426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1E06F71A" w14:textId="77777777" w:rsidTr="002617D8">
        <w:trPr>
          <w:trHeight w:val="225"/>
        </w:trPr>
        <w:tc>
          <w:tcPr>
            <w:tcW w:w="1414" w:type="dxa"/>
            <w:vMerge w:val="restart"/>
          </w:tcPr>
          <w:p w14:paraId="53CB13F9" w14:textId="77777777" w:rsidR="00C655AD" w:rsidRPr="005F23DF" w:rsidRDefault="00C655AD" w:rsidP="002617D8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425" w:type="dxa"/>
            <w:vMerge w:val="restart"/>
          </w:tcPr>
          <w:p w14:paraId="30CA0BE7" w14:textId="77777777" w:rsidR="00C655AD" w:rsidRPr="005F23DF" w:rsidRDefault="00C655AD" w:rsidP="002617D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  <w:vMerge w:val="restart"/>
          </w:tcPr>
          <w:p w14:paraId="52376B98" w14:textId="77777777" w:rsidR="00C655AD" w:rsidRPr="005F23DF" w:rsidRDefault="00C655AD" w:rsidP="002617D8">
            <w:pPr>
              <w:pStyle w:val="TableParagraph"/>
              <w:spacing w:line="230" w:lineRule="exact"/>
              <w:ind w:right="93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4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7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pacing w:val="6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desde</w:t>
            </w:r>
            <w:proofErr w:type="spellEnd"/>
            <w:r w:rsidRPr="005F23DF">
              <w:rPr>
                <w:rFonts w:ascii="Times New Roman" w:hAnsi="Times New Roman" w:cs="Times New Roman"/>
                <w:spacing w:val="5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un</w:t>
            </w:r>
            <w:r w:rsidRPr="005F23DF">
              <w:rPr>
                <w:rFonts w:ascii="Times New Roman" w:hAnsi="Times New Roman" w:cs="Times New Roman"/>
                <w:spacing w:val="6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</w:t>
            </w:r>
            <w:proofErr w:type="spellEnd"/>
            <w:r w:rsidRPr="005F23DF">
              <w:rPr>
                <w:rFonts w:ascii="Times New Roman" w:hAnsi="Times New Roman" w:cs="Times New Roman"/>
                <w:spacing w:val="7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</w:t>
            </w:r>
            <w:r w:rsidRPr="005F23DF">
              <w:rPr>
                <w:rFonts w:ascii="Times New Roman" w:hAnsi="Times New Roman" w:cs="Times New Roman"/>
                <w:spacing w:val="6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menos</w:t>
            </w:r>
            <w:proofErr w:type="spellEnd"/>
            <w:r w:rsidRPr="005F23DF">
              <w:rPr>
                <w:rFonts w:ascii="Times New Roman" w:hAnsi="Times New Roman" w:cs="Times New Roman"/>
                <w:spacing w:val="8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1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dos</w:t>
            </w:r>
            <w:r w:rsidRPr="005F23D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años</w:t>
            </w:r>
            <w:proofErr w:type="spellEnd"/>
          </w:p>
        </w:tc>
        <w:tc>
          <w:tcPr>
            <w:tcW w:w="108" w:type="dxa"/>
            <w:tcBorders>
              <w:bottom w:val="nil"/>
              <w:right w:val="nil"/>
            </w:tcBorders>
          </w:tcPr>
          <w:p w14:paraId="3327756B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bottom w:val="nil"/>
              <w:right w:val="nil"/>
            </w:tcBorders>
            <w:shd w:val="clear" w:color="auto" w:fill="F9F8F8"/>
          </w:tcPr>
          <w:p w14:paraId="0BD0637D" w14:textId="77777777" w:rsidR="00C655AD" w:rsidRPr="005F23DF" w:rsidRDefault="00C655AD" w:rsidP="002617D8">
            <w:pPr>
              <w:pStyle w:val="TableParagraph"/>
              <w:spacing w:line="205" w:lineRule="exact"/>
              <w:ind w:left="4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  <w:bottom w:val="nil"/>
            </w:tcBorders>
          </w:tcPr>
          <w:p w14:paraId="54856F2D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40A15E83" w14:textId="77777777" w:rsidTr="002617D8">
        <w:trPr>
          <w:trHeight w:val="225"/>
        </w:trPr>
        <w:tc>
          <w:tcPr>
            <w:tcW w:w="1414" w:type="dxa"/>
            <w:vMerge/>
            <w:tcBorders>
              <w:top w:val="nil"/>
            </w:tcBorders>
          </w:tcPr>
          <w:p w14:paraId="0C426D8D" w14:textId="77777777" w:rsidR="00C655AD" w:rsidRPr="005F23DF" w:rsidRDefault="00C655AD" w:rsidP="002617D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6B716A2D" w14:textId="77777777" w:rsidR="00C655AD" w:rsidRPr="005F23DF" w:rsidRDefault="00C655AD" w:rsidP="002617D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62" w:type="dxa"/>
            <w:vMerge/>
            <w:tcBorders>
              <w:top w:val="nil"/>
            </w:tcBorders>
          </w:tcPr>
          <w:p w14:paraId="790323C6" w14:textId="77777777" w:rsidR="00C655AD" w:rsidRPr="005F23DF" w:rsidRDefault="00C655AD" w:rsidP="002617D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nil"/>
            </w:tcBorders>
          </w:tcPr>
          <w:p w14:paraId="088064A2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655AD" w:rsidRPr="005F23DF" w14:paraId="4F979C90" w14:textId="77777777" w:rsidTr="002617D8">
        <w:trPr>
          <w:trHeight w:val="460"/>
        </w:trPr>
        <w:tc>
          <w:tcPr>
            <w:tcW w:w="1414" w:type="dxa"/>
          </w:tcPr>
          <w:p w14:paraId="09B3A242" w14:textId="77777777" w:rsidR="00C655AD" w:rsidRPr="005F23DF" w:rsidRDefault="00C655AD" w:rsidP="002617D8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425" w:type="dxa"/>
          </w:tcPr>
          <w:p w14:paraId="4B646936" w14:textId="77777777" w:rsidR="00C655AD" w:rsidRPr="005F23DF" w:rsidRDefault="00C655AD" w:rsidP="002617D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6250F09" w14:textId="77777777" w:rsidR="00C655AD" w:rsidRPr="005F23DF" w:rsidRDefault="00C655AD" w:rsidP="002617D8">
            <w:pPr>
              <w:pStyle w:val="TableParagraph"/>
              <w:spacing w:line="230" w:lineRule="exact"/>
              <w:ind w:right="98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28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30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pacing w:val="29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desde</w:t>
            </w:r>
            <w:proofErr w:type="spellEnd"/>
            <w:r w:rsidRPr="005F23DF">
              <w:rPr>
                <w:rFonts w:ascii="Times New Roman" w:hAnsi="Times New Roman" w:cs="Times New Roman"/>
                <w:spacing w:val="28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dos</w:t>
            </w:r>
            <w:r w:rsidRPr="005F23DF">
              <w:rPr>
                <w:rFonts w:ascii="Times New Roman" w:hAnsi="Times New Roman" w:cs="Times New Roman"/>
                <w:spacing w:val="30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años</w:t>
            </w:r>
            <w:proofErr w:type="spellEnd"/>
            <w:r w:rsidRPr="005F23DF">
              <w:rPr>
                <w:rFonts w:ascii="Times New Roman" w:hAnsi="Times New Roman" w:cs="Times New Roman"/>
                <w:spacing w:val="29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</w:t>
            </w:r>
            <w:r w:rsidRPr="005F23DF">
              <w:rPr>
                <w:rFonts w:ascii="Times New Roman" w:hAnsi="Times New Roman" w:cs="Times New Roman"/>
                <w:spacing w:val="3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menos</w:t>
            </w:r>
            <w:proofErr w:type="spellEnd"/>
            <w:r w:rsidRPr="005F23DF">
              <w:rPr>
                <w:rFonts w:ascii="Times New Roman" w:hAnsi="Times New Roman" w:cs="Times New Roman"/>
                <w:spacing w:val="30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tres</w:t>
            </w:r>
            <w:proofErr w:type="spellEnd"/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años</w:t>
            </w:r>
            <w:proofErr w:type="spellEnd"/>
          </w:p>
        </w:tc>
        <w:tc>
          <w:tcPr>
            <w:tcW w:w="2977" w:type="dxa"/>
            <w:gridSpan w:val="3"/>
          </w:tcPr>
          <w:p w14:paraId="36BEC4FB" w14:textId="77777777" w:rsidR="00C655AD" w:rsidRPr="005F23DF" w:rsidRDefault="00C655AD" w:rsidP="002617D8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  <w:tr w:rsidR="00C655AD" w:rsidRPr="005F23DF" w14:paraId="1D59409E" w14:textId="77777777" w:rsidTr="002617D8">
        <w:trPr>
          <w:trHeight w:val="460"/>
        </w:trPr>
        <w:tc>
          <w:tcPr>
            <w:tcW w:w="1414" w:type="dxa"/>
          </w:tcPr>
          <w:p w14:paraId="065E0FD1" w14:textId="77777777" w:rsidR="00C655AD" w:rsidRPr="005F23DF" w:rsidRDefault="00C655AD" w:rsidP="002617D8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</w:tcPr>
          <w:p w14:paraId="61916DAF" w14:textId="77777777" w:rsidR="00C655AD" w:rsidRPr="005F23DF" w:rsidRDefault="00C655AD" w:rsidP="002617D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329CB96" w14:textId="77777777" w:rsidR="00C655AD" w:rsidRPr="005F23DF" w:rsidRDefault="00C655AD" w:rsidP="002617D8">
            <w:pPr>
              <w:pStyle w:val="TableParagraph"/>
              <w:spacing w:line="230" w:lineRule="exact"/>
              <w:ind w:right="97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27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28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pacing w:val="28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desde</w:t>
            </w:r>
            <w:proofErr w:type="spellEnd"/>
            <w:r w:rsidRPr="005F23DF">
              <w:rPr>
                <w:rFonts w:ascii="Times New Roman" w:hAnsi="Times New Roman" w:cs="Times New Roman"/>
                <w:spacing w:val="28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tres</w:t>
            </w:r>
            <w:proofErr w:type="spellEnd"/>
            <w:r w:rsidRPr="005F23DF">
              <w:rPr>
                <w:rFonts w:ascii="Times New Roman" w:hAnsi="Times New Roman" w:cs="Times New Roman"/>
                <w:spacing w:val="29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años</w:t>
            </w:r>
            <w:proofErr w:type="spellEnd"/>
            <w:r w:rsidRPr="005F23DF">
              <w:rPr>
                <w:rFonts w:ascii="Times New Roman" w:hAnsi="Times New Roman" w:cs="Times New Roman"/>
                <w:spacing w:val="29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</w:t>
            </w:r>
            <w:r w:rsidRPr="005F23DF">
              <w:rPr>
                <w:rFonts w:ascii="Times New Roman" w:hAnsi="Times New Roman" w:cs="Times New Roman"/>
                <w:spacing w:val="28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menos</w:t>
            </w:r>
            <w:proofErr w:type="spellEnd"/>
            <w:r w:rsidRPr="005F23DF">
              <w:rPr>
                <w:rFonts w:ascii="Times New Roman" w:hAnsi="Times New Roman" w:cs="Times New Roman"/>
                <w:spacing w:val="28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cuatro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años</w:t>
            </w:r>
            <w:proofErr w:type="spellEnd"/>
          </w:p>
        </w:tc>
        <w:tc>
          <w:tcPr>
            <w:tcW w:w="2977" w:type="dxa"/>
            <w:gridSpan w:val="3"/>
          </w:tcPr>
          <w:p w14:paraId="1573FA62" w14:textId="77777777" w:rsidR="00C655AD" w:rsidRPr="005F23DF" w:rsidRDefault="00C655AD" w:rsidP="002617D8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  <w:tr w:rsidR="00C655AD" w:rsidRPr="005F23DF" w14:paraId="4109081D" w14:textId="77777777" w:rsidTr="002617D8">
        <w:trPr>
          <w:trHeight w:val="241"/>
        </w:trPr>
        <w:tc>
          <w:tcPr>
            <w:tcW w:w="1414" w:type="dxa"/>
          </w:tcPr>
          <w:p w14:paraId="0410BE06" w14:textId="77777777" w:rsidR="00C655AD" w:rsidRPr="005F23DF" w:rsidRDefault="00C655AD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</w:rPr>
              <w:t>Campo</w:t>
            </w:r>
            <w:r w:rsidRPr="005F23D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425" w:type="dxa"/>
          </w:tcPr>
          <w:p w14:paraId="1156B0BE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5C72437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5F23DF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con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morosidad</w:t>
            </w:r>
            <w:proofErr w:type="spellEnd"/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cuatro</w:t>
            </w:r>
            <w:r w:rsidRPr="005F23DF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años</w:t>
            </w:r>
            <w:proofErr w:type="spellEnd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 xml:space="preserve"> o</w:t>
            </w:r>
            <w:r w:rsidRPr="005F23DF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más</w:t>
            </w:r>
            <w:proofErr w:type="spellEnd"/>
          </w:p>
        </w:tc>
        <w:tc>
          <w:tcPr>
            <w:tcW w:w="2977" w:type="dxa"/>
            <w:gridSpan w:val="3"/>
          </w:tcPr>
          <w:p w14:paraId="03C53EDB" w14:textId="77777777" w:rsidR="00C655AD" w:rsidRPr="005F23DF" w:rsidRDefault="00C655AD" w:rsidP="002617D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5F23DF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</w:tbl>
    <w:p w14:paraId="12890EFD" w14:textId="77777777" w:rsidR="00C655AD" w:rsidRPr="005F23DF" w:rsidRDefault="00C655AD" w:rsidP="00C655AD">
      <w:pPr>
        <w:pStyle w:val="Textoindependiente"/>
        <w:spacing w:before="8"/>
        <w:rPr>
          <w:rFonts w:ascii="Times New Roman" w:hAnsi="Times New Roman" w:cs="Times New Roman"/>
          <w:i/>
          <w:sz w:val="12"/>
        </w:rPr>
      </w:pPr>
    </w:p>
    <w:p w14:paraId="2F10BA35" w14:textId="77777777" w:rsidR="00C655AD" w:rsidRPr="005F23DF" w:rsidRDefault="00C655AD" w:rsidP="00C655AD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5F23DF">
        <w:rPr>
          <w:rFonts w:ascii="Times New Roman" w:hAnsi="Times New Roman" w:cs="Times New Roman"/>
        </w:rPr>
        <w:t>Longitud</w:t>
      </w:r>
      <w:r w:rsidRPr="005F23DF">
        <w:rPr>
          <w:rFonts w:ascii="Times New Roman" w:hAnsi="Times New Roman" w:cs="Times New Roman"/>
          <w:spacing w:val="-3"/>
        </w:rPr>
        <w:t xml:space="preserve"> </w:t>
      </w:r>
      <w:r w:rsidRPr="005F23DF">
        <w:rPr>
          <w:rFonts w:ascii="Times New Roman" w:hAnsi="Times New Roman" w:cs="Times New Roman"/>
        </w:rPr>
        <w:t>Total</w:t>
      </w:r>
      <w:r w:rsidRPr="005F23DF">
        <w:rPr>
          <w:rFonts w:ascii="Times New Roman" w:hAnsi="Times New Roman" w:cs="Times New Roman"/>
          <w:spacing w:val="-2"/>
        </w:rPr>
        <w:t xml:space="preserve"> </w:t>
      </w:r>
      <w:r w:rsidRPr="005F23DF">
        <w:rPr>
          <w:rFonts w:ascii="Times New Roman" w:hAnsi="Times New Roman" w:cs="Times New Roman"/>
        </w:rPr>
        <w:t>del</w:t>
      </w:r>
      <w:r w:rsidRPr="005F23DF">
        <w:rPr>
          <w:rFonts w:ascii="Times New Roman" w:hAnsi="Times New Roman" w:cs="Times New Roman"/>
          <w:spacing w:val="-2"/>
        </w:rPr>
        <w:t xml:space="preserve"> </w:t>
      </w:r>
      <w:r w:rsidRPr="005F23DF">
        <w:rPr>
          <w:rFonts w:ascii="Times New Roman" w:hAnsi="Times New Roman" w:cs="Times New Roman"/>
        </w:rPr>
        <w:t>registro:</w:t>
      </w:r>
      <w:r w:rsidRPr="005F23DF">
        <w:rPr>
          <w:rFonts w:ascii="Times New Roman" w:hAnsi="Times New Roman" w:cs="Times New Roman"/>
          <w:spacing w:val="-2"/>
        </w:rPr>
        <w:t xml:space="preserve"> </w:t>
      </w:r>
      <w:r w:rsidRPr="005F23DF">
        <w:rPr>
          <w:rFonts w:ascii="Times New Roman" w:hAnsi="Times New Roman" w:cs="Times New Roman"/>
        </w:rPr>
        <w:t>212</w:t>
      </w:r>
      <w:r w:rsidRPr="005F23DF">
        <w:rPr>
          <w:rFonts w:ascii="Times New Roman" w:hAnsi="Times New Roman" w:cs="Times New Roman"/>
          <w:spacing w:val="-1"/>
        </w:rPr>
        <w:t xml:space="preserve"> </w:t>
      </w:r>
      <w:r w:rsidRPr="005F23DF">
        <w:rPr>
          <w:rFonts w:ascii="Times New Roman" w:hAnsi="Times New Roman" w:cs="Times New Roman"/>
        </w:rPr>
        <w:t>Bytes</w:t>
      </w:r>
    </w:p>
    <w:p w14:paraId="2FC442DF" w14:textId="77777777" w:rsidR="00C655AD" w:rsidRPr="005F23DF" w:rsidRDefault="00C655AD" w:rsidP="00C655AD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174620A8" w14:textId="77777777" w:rsidR="00C655AD" w:rsidRPr="005F23DF" w:rsidRDefault="00C655AD" w:rsidP="00C655AD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255549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592A217" w14:textId="77777777" w:rsidR="00C655AD" w:rsidRPr="005F23DF" w:rsidRDefault="00C655AD" w:rsidP="00C655AD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p w14:paraId="15614F68" w14:textId="77777777" w:rsidR="00C655AD" w:rsidRPr="005F23DF" w:rsidRDefault="00C655AD" w:rsidP="00C655AD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16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946"/>
        <w:gridCol w:w="6946"/>
      </w:tblGrid>
      <w:tr w:rsidR="00C655AD" w:rsidRPr="005F23DF" w14:paraId="18533ACE" w14:textId="77777777" w:rsidTr="002617D8">
        <w:trPr>
          <w:trHeight w:val="268"/>
        </w:trPr>
        <w:tc>
          <w:tcPr>
            <w:tcW w:w="1129" w:type="dxa"/>
          </w:tcPr>
          <w:p w14:paraId="513016C8" w14:textId="77777777" w:rsidR="00C655AD" w:rsidRPr="005F23DF" w:rsidRDefault="00C655AD" w:rsidP="002617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3CE6D3DE" w14:textId="77777777" w:rsidR="00C655AD" w:rsidRPr="005F23DF" w:rsidRDefault="00C655AD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7E5AC3FC" w14:textId="77777777" w:rsidR="00C655AD" w:rsidRPr="005F23DF" w:rsidRDefault="00C655AD" w:rsidP="002617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946" w:type="dxa"/>
          </w:tcPr>
          <w:p w14:paraId="7B1DA0AA" w14:textId="77777777" w:rsidR="00C655AD" w:rsidRPr="005F23DF" w:rsidRDefault="00C655AD" w:rsidP="002617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6946" w:type="dxa"/>
          </w:tcPr>
          <w:p w14:paraId="3AA99F5B" w14:textId="77777777" w:rsidR="00C655AD" w:rsidRPr="005F23DF" w:rsidRDefault="00C655AD" w:rsidP="002617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Largos </w:t>
            </w:r>
          </w:p>
        </w:tc>
      </w:tr>
      <w:tr w:rsidR="00C655AD" w:rsidRPr="005F23DF" w14:paraId="78DCFB12" w14:textId="77777777" w:rsidTr="002617D8">
        <w:trPr>
          <w:trHeight w:val="268"/>
        </w:trPr>
        <w:tc>
          <w:tcPr>
            <w:tcW w:w="1129" w:type="dxa"/>
          </w:tcPr>
          <w:p w14:paraId="4C03B505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54465E5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C05DD4D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946" w:type="dxa"/>
          </w:tcPr>
          <w:p w14:paraId="3807CE61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Unidad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(s)</w:t>
            </w:r>
          </w:p>
        </w:tc>
        <w:tc>
          <w:tcPr>
            <w:tcW w:w="6946" w:type="dxa"/>
          </w:tcPr>
          <w:p w14:paraId="1E853F60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C655AD" w:rsidRPr="005F23DF" w14:paraId="5D409CF4" w14:textId="77777777" w:rsidTr="002617D8">
        <w:trPr>
          <w:trHeight w:val="268"/>
        </w:trPr>
        <w:tc>
          <w:tcPr>
            <w:tcW w:w="1129" w:type="dxa"/>
          </w:tcPr>
          <w:p w14:paraId="5098E064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3E54A1A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E587EE4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946" w:type="dxa"/>
          </w:tcPr>
          <w:p w14:paraId="0408DA8E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Mensajes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Transmitir</w:t>
            </w:r>
            <w:proofErr w:type="spellEnd"/>
          </w:p>
        </w:tc>
        <w:tc>
          <w:tcPr>
            <w:tcW w:w="6946" w:type="dxa"/>
          </w:tcPr>
          <w:p w14:paraId="62B53860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C655AD" w:rsidRPr="005F23DF" w14:paraId="39F3CF1C" w14:textId="77777777" w:rsidTr="002617D8">
        <w:trPr>
          <w:trHeight w:val="268"/>
        </w:trPr>
        <w:tc>
          <w:tcPr>
            <w:tcW w:w="1129" w:type="dxa"/>
          </w:tcPr>
          <w:p w14:paraId="12D233EE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51EEB88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E3E917B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946" w:type="dxa"/>
          </w:tcPr>
          <w:p w14:paraId="315FE3B1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Identificación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Usuario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o Unidad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la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Comunicación</w:t>
            </w:r>
            <w:proofErr w:type="spellEnd"/>
          </w:p>
        </w:tc>
        <w:tc>
          <w:tcPr>
            <w:tcW w:w="6946" w:type="dxa"/>
          </w:tcPr>
          <w:p w14:paraId="46AEC622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C655AD" w:rsidRPr="005F23DF" w14:paraId="61C599D0" w14:textId="77777777" w:rsidTr="002617D8">
        <w:trPr>
          <w:trHeight w:val="268"/>
        </w:trPr>
        <w:tc>
          <w:tcPr>
            <w:tcW w:w="1129" w:type="dxa"/>
          </w:tcPr>
          <w:p w14:paraId="595D26F5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65AC7146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3827654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946" w:type="dxa"/>
          </w:tcPr>
          <w:p w14:paraId="5F023D92" w14:textId="77777777" w:rsidR="00C655AD" w:rsidRPr="005F23DF" w:rsidRDefault="00C655AD" w:rsidP="002617D8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(dd/mm/aa)</w:t>
            </w:r>
          </w:p>
        </w:tc>
        <w:tc>
          <w:tcPr>
            <w:tcW w:w="6946" w:type="dxa"/>
          </w:tcPr>
          <w:p w14:paraId="7400E7B2" w14:textId="77777777" w:rsidR="00C655AD" w:rsidRPr="005F23DF" w:rsidRDefault="00C655AD" w:rsidP="002617D8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655AD" w:rsidRPr="005F23DF" w14:paraId="5A60C396" w14:textId="77777777" w:rsidTr="002617D8">
        <w:trPr>
          <w:trHeight w:val="268"/>
        </w:trPr>
        <w:tc>
          <w:tcPr>
            <w:tcW w:w="1129" w:type="dxa"/>
          </w:tcPr>
          <w:p w14:paraId="74AAAE08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2E35135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5AF3219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946" w:type="dxa"/>
          </w:tcPr>
          <w:p w14:paraId="5D21CCBC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hh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/mm/ss)</w:t>
            </w:r>
          </w:p>
        </w:tc>
        <w:tc>
          <w:tcPr>
            <w:tcW w:w="6946" w:type="dxa"/>
          </w:tcPr>
          <w:p w14:paraId="74B8389D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655AD" w:rsidRPr="005F23DF" w14:paraId="733EF205" w14:textId="77777777" w:rsidTr="002617D8">
        <w:trPr>
          <w:trHeight w:val="268"/>
        </w:trPr>
        <w:tc>
          <w:tcPr>
            <w:tcW w:w="1129" w:type="dxa"/>
          </w:tcPr>
          <w:p w14:paraId="4D3C48B4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1CBDFADC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F4D78C1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946" w:type="dxa"/>
          </w:tcPr>
          <w:p w14:paraId="1A1E4BBF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Asociado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(894)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largo(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3)</w:t>
            </w:r>
          </w:p>
        </w:tc>
        <w:tc>
          <w:tcPr>
            <w:tcW w:w="6946" w:type="dxa"/>
          </w:tcPr>
          <w:p w14:paraId="174CAABE" w14:textId="77777777" w:rsidR="00C655AD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C655AD" w:rsidRPr="005F23DF" w14:paraId="16B3513F" w14:textId="77777777" w:rsidTr="002617D8">
        <w:trPr>
          <w:trHeight w:val="268"/>
        </w:trPr>
        <w:tc>
          <w:tcPr>
            <w:tcW w:w="1129" w:type="dxa"/>
          </w:tcPr>
          <w:p w14:paraId="50D79018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78BFC04F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F417D80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946" w:type="dxa"/>
          </w:tcPr>
          <w:p w14:paraId="3E78796F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Prioridad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Transmisión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del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(28)</w:t>
            </w:r>
          </w:p>
        </w:tc>
        <w:tc>
          <w:tcPr>
            <w:tcW w:w="6946" w:type="dxa"/>
          </w:tcPr>
          <w:p w14:paraId="2ED75A63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C655AD" w:rsidRPr="005F23DF" w14:paraId="59EB133A" w14:textId="77777777" w:rsidTr="002617D8">
        <w:trPr>
          <w:trHeight w:val="268"/>
        </w:trPr>
        <w:tc>
          <w:tcPr>
            <w:tcW w:w="1129" w:type="dxa"/>
          </w:tcPr>
          <w:p w14:paraId="7840AA16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63CA03C7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7FFD7D0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946" w:type="dxa"/>
          </w:tcPr>
          <w:p w14:paraId="0D071D55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Grupo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Destino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.: 11 =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Bancos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Financieras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Banco Central</w:t>
            </w:r>
          </w:p>
        </w:tc>
        <w:tc>
          <w:tcPr>
            <w:tcW w:w="6946" w:type="dxa"/>
          </w:tcPr>
          <w:p w14:paraId="64FD0664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C655AD" w:rsidRPr="005F23DF" w14:paraId="6711A961" w14:textId="77777777" w:rsidTr="002617D8">
        <w:trPr>
          <w:trHeight w:val="268"/>
        </w:trPr>
        <w:tc>
          <w:tcPr>
            <w:tcW w:w="1129" w:type="dxa"/>
          </w:tcPr>
          <w:p w14:paraId="2A4D7D4D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79CCB5A8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D61E132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946" w:type="dxa"/>
          </w:tcPr>
          <w:p w14:paraId="6F091C0B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NSE, Debe ser 00000 [Lo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6946" w:type="dxa"/>
          </w:tcPr>
          <w:p w14:paraId="4B85CCE1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C655AD" w:rsidRPr="005F23DF" w14:paraId="4AF212EB" w14:textId="77777777" w:rsidTr="002617D8">
        <w:trPr>
          <w:trHeight w:val="268"/>
        </w:trPr>
        <w:tc>
          <w:tcPr>
            <w:tcW w:w="1129" w:type="dxa"/>
          </w:tcPr>
          <w:p w14:paraId="2B9BDFAE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15E0F034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16BB422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946" w:type="dxa"/>
          </w:tcPr>
          <w:p w14:paraId="4BEA73DD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 Debe ser 00/00/00 [Lo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6946" w:type="dxa"/>
          </w:tcPr>
          <w:p w14:paraId="7C6BB455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655AD" w:rsidRPr="005F23DF" w14:paraId="56BCFBEB" w14:textId="77777777" w:rsidTr="002617D8">
        <w:trPr>
          <w:trHeight w:val="268"/>
        </w:trPr>
        <w:tc>
          <w:tcPr>
            <w:tcW w:w="1129" w:type="dxa"/>
          </w:tcPr>
          <w:p w14:paraId="43CCACE5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E1199C5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444E679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946" w:type="dxa"/>
          </w:tcPr>
          <w:p w14:paraId="024A6383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NSE &gt; Debe ser 00:00:00 [Lo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5F2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6946" w:type="dxa"/>
          </w:tcPr>
          <w:p w14:paraId="7AD84ADD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655AD" w:rsidRPr="005F23DF" w14:paraId="58B55A37" w14:textId="77777777" w:rsidTr="002617D8">
        <w:trPr>
          <w:trHeight w:val="268"/>
        </w:trPr>
        <w:tc>
          <w:tcPr>
            <w:tcW w:w="1129" w:type="dxa"/>
          </w:tcPr>
          <w:p w14:paraId="2B194C0D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48754DC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6CF2FFF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946" w:type="dxa"/>
          </w:tcPr>
          <w:p w14:paraId="65712CB1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6946" w:type="dxa"/>
          </w:tcPr>
          <w:p w14:paraId="41CC6116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C655AD" w:rsidRPr="005F23DF" w14:paraId="002D6D4A" w14:textId="77777777" w:rsidTr="002617D8">
        <w:trPr>
          <w:trHeight w:val="268"/>
        </w:trPr>
        <w:tc>
          <w:tcPr>
            <w:tcW w:w="1129" w:type="dxa"/>
          </w:tcPr>
          <w:p w14:paraId="4052C5EC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427FD5B0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D358A71" w14:textId="77777777" w:rsidR="00C655AD" w:rsidRPr="005F23DF" w:rsidRDefault="00C655AD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946" w:type="dxa"/>
          </w:tcPr>
          <w:p w14:paraId="4A0CF228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INFORM,</w:t>
            </w:r>
          </w:p>
        </w:tc>
        <w:tc>
          <w:tcPr>
            <w:tcW w:w="6946" w:type="dxa"/>
          </w:tcPr>
          <w:p w14:paraId="6DB2D1F4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C655AD" w:rsidRPr="005F23DF" w14:paraId="5F2106D6" w14:textId="77777777" w:rsidTr="002617D8">
        <w:trPr>
          <w:trHeight w:val="268"/>
        </w:trPr>
        <w:tc>
          <w:tcPr>
            <w:tcW w:w="1129" w:type="dxa"/>
          </w:tcPr>
          <w:p w14:paraId="69C655DF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78D9295F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E15162D" w14:textId="77777777" w:rsidR="00C655AD" w:rsidRPr="005F23DF" w:rsidRDefault="00C655AD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946" w:type="dxa"/>
          </w:tcPr>
          <w:p w14:paraId="4A008F25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6946" w:type="dxa"/>
          </w:tcPr>
          <w:p w14:paraId="12804D45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C655AD" w:rsidRPr="005F23DF" w14:paraId="0BB83791" w14:textId="77777777" w:rsidTr="002617D8">
        <w:trPr>
          <w:trHeight w:val="268"/>
        </w:trPr>
        <w:tc>
          <w:tcPr>
            <w:tcW w:w="1129" w:type="dxa"/>
          </w:tcPr>
          <w:p w14:paraId="1110377B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362D2733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D45AE3C" w14:textId="77777777" w:rsidR="00C655AD" w:rsidRPr="005F23DF" w:rsidRDefault="00C655AD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946" w:type="dxa"/>
          </w:tcPr>
          <w:p w14:paraId="753A2469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6946" w:type="dxa"/>
          </w:tcPr>
          <w:p w14:paraId="5293D0A5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C655AD" w:rsidRPr="005F23DF" w14:paraId="522F2F8D" w14:textId="77777777" w:rsidTr="002617D8">
        <w:trPr>
          <w:trHeight w:val="268"/>
        </w:trPr>
        <w:tc>
          <w:tcPr>
            <w:tcW w:w="1129" w:type="dxa"/>
          </w:tcPr>
          <w:p w14:paraId="35385F30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4EA8800A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144E40A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AKF</w:t>
            </w:r>
          </w:p>
        </w:tc>
        <w:tc>
          <w:tcPr>
            <w:tcW w:w="6946" w:type="dxa"/>
          </w:tcPr>
          <w:p w14:paraId="3AED1665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INFORMADOS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   </w:t>
            </w:r>
          </w:p>
        </w:tc>
        <w:tc>
          <w:tcPr>
            <w:tcW w:w="6946" w:type="dxa"/>
          </w:tcPr>
          <w:p w14:paraId="3480F476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655AD" w:rsidRPr="005F23DF" w14:paraId="3371B5E3" w14:textId="77777777" w:rsidTr="002617D8">
        <w:trPr>
          <w:trHeight w:val="268"/>
        </w:trPr>
        <w:tc>
          <w:tcPr>
            <w:tcW w:w="1129" w:type="dxa"/>
          </w:tcPr>
          <w:p w14:paraId="77402882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7</w:t>
            </w:r>
          </w:p>
        </w:tc>
        <w:tc>
          <w:tcPr>
            <w:tcW w:w="256" w:type="dxa"/>
          </w:tcPr>
          <w:p w14:paraId="735EFFD4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E896AEB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AKG</w:t>
            </w:r>
          </w:p>
        </w:tc>
        <w:tc>
          <w:tcPr>
            <w:tcW w:w="6946" w:type="dxa"/>
          </w:tcPr>
          <w:p w14:paraId="18D77970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01 EN EL CAMPO 3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   </w:t>
            </w:r>
          </w:p>
        </w:tc>
        <w:tc>
          <w:tcPr>
            <w:tcW w:w="6946" w:type="dxa"/>
          </w:tcPr>
          <w:p w14:paraId="1D5A7CC8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655AD" w:rsidRPr="005F23DF" w14:paraId="6CC51EEE" w14:textId="77777777" w:rsidTr="002617D8">
        <w:trPr>
          <w:trHeight w:val="268"/>
        </w:trPr>
        <w:tc>
          <w:tcPr>
            <w:tcW w:w="1129" w:type="dxa"/>
          </w:tcPr>
          <w:p w14:paraId="2C5B85E8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3285"/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bookmarkEnd w:id="3"/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8</w:t>
            </w:r>
          </w:p>
        </w:tc>
        <w:tc>
          <w:tcPr>
            <w:tcW w:w="256" w:type="dxa"/>
          </w:tcPr>
          <w:p w14:paraId="4E2CD0D9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854FE2F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AKH</w:t>
            </w:r>
          </w:p>
        </w:tc>
        <w:tc>
          <w:tcPr>
            <w:tcW w:w="6946" w:type="dxa"/>
          </w:tcPr>
          <w:p w14:paraId="5FA81362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02 EN EL CAMPO 3</w:t>
            </w:r>
          </w:p>
        </w:tc>
        <w:tc>
          <w:tcPr>
            <w:tcW w:w="6946" w:type="dxa"/>
          </w:tcPr>
          <w:p w14:paraId="4DFC8D4A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655AD" w:rsidRPr="005F23DF" w14:paraId="6B1F7C1A" w14:textId="77777777" w:rsidTr="002617D8">
        <w:trPr>
          <w:trHeight w:val="268"/>
        </w:trPr>
        <w:tc>
          <w:tcPr>
            <w:tcW w:w="1129" w:type="dxa"/>
          </w:tcPr>
          <w:p w14:paraId="61408280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9</w:t>
            </w:r>
          </w:p>
        </w:tc>
        <w:tc>
          <w:tcPr>
            <w:tcW w:w="256" w:type="dxa"/>
          </w:tcPr>
          <w:p w14:paraId="02DB5407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33336C2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AKI</w:t>
            </w:r>
          </w:p>
        </w:tc>
        <w:tc>
          <w:tcPr>
            <w:tcW w:w="6946" w:type="dxa"/>
          </w:tcPr>
          <w:p w14:paraId="4EC87C61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03 EN EL CAMPO 3</w:t>
            </w:r>
          </w:p>
        </w:tc>
        <w:tc>
          <w:tcPr>
            <w:tcW w:w="6946" w:type="dxa"/>
          </w:tcPr>
          <w:p w14:paraId="7C588627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655AD" w:rsidRPr="005F23DF" w14:paraId="7BC1DF8A" w14:textId="77777777" w:rsidTr="002617D8">
        <w:trPr>
          <w:trHeight w:val="268"/>
        </w:trPr>
        <w:tc>
          <w:tcPr>
            <w:tcW w:w="1129" w:type="dxa"/>
          </w:tcPr>
          <w:p w14:paraId="31E8EE0D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50014542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BCADB54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AKJ</w:t>
            </w:r>
          </w:p>
        </w:tc>
        <w:tc>
          <w:tcPr>
            <w:tcW w:w="6946" w:type="dxa"/>
          </w:tcPr>
          <w:p w14:paraId="104D0401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04 EN EL CAMPO 3</w:t>
            </w:r>
          </w:p>
        </w:tc>
        <w:tc>
          <w:tcPr>
            <w:tcW w:w="6946" w:type="dxa"/>
          </w:tcPr>
          <w:p w14:paraId="759F4FB6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655AD" w:rsidRPr="005F23DF" w14:paraId="2715E666" w14:textId="77777777" w:rsidTr="002617D8">
        <w:trPr>
          <w:trHeight w:val="268"/>
        </w:trPr>
        <w:tc>
          <w:tcPr>
            <w:tcW w:w="1129" w:type="dxa"/>
          </w:tcPr>
          <w:p w14:paraId="57A9BD06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</w:p>
        </w:tc>
        <w:tc>
          <w:tcPr>
            <w:tcW w:w="256" w:type="dxa"/>
          </w:tcPr>
          <w:p w14:paraId="25C56DD1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212AE37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AKK</w:t>
            </w:r>
          </w:p>
        </w:tc>
        <w:tc>
          <w:tcPr>
            <w:tcW w:w="6946" w:type="dxa"/>
          </w:tcPr>
          <w:p w14:paraId="41B22BCD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05 EN EL CAMPO 3</w:t>
            </w:r>
          </w:p>
        </w:tc>
        <w:tc>
          <w:tcPr>
            <w:tcW w:w="6946" w:type="dxa"/>
          </w:tcPr>
          <w:p w14:paraId="6B473DAC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C655AD" w:rsidRPr="005F23DF" w14:paraId="407FA043" w14:textId="77777777" w:rsidTr="002617D8">
        <w:trPr>
          <w:trHeight w:val="268"/>
        </w:trPr>
        <w:tc>
          <w:tcPr>
            <w:tcW w:w="1129" w:type="dxa"/>
          </w:tcPr>
          <w:p w14:paraId="0E3494B9" w14:textId="77777777" w:rsidR="00C655AD" w:rsidRPr="005F23DF" w:rsidRDefault="00C655AD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</w:t>
            </w:r>
          </w:p>
        </w:tc>
        <w:tc>
          <w:tcPr>
            <w:tcW w:w="256" w:type="dxa"/>
          </w:tcPr>
          <w:p w14:paraId="123A437E" w14:textId="77777777" w:rsidR="00C655AD" w:rsidRPr="005F23DF" w:rsidRDefault="00C655AD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03BFAC9" w14:textId="77777777" w:rsidR="00C655AD" w:rsidRPr="005F23DF" w:rsidRDefault="00C655AD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946" w:type="dxa"/>
          </w:tcPr>
          <w:p w14:paraId="7810CBD4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6946" w:type="dxa"/>
          </w:tcPr>
          <w:p w14:paraId="376889EA" w14:textId="77777777" w:rsidR="00C655AD" w:rsidRPr="005F23DF" w:rsidRDefault="00C655AD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7B340466" w14:textId="77777777" w:rsidR="00C655AD" w:rsidRPr="00C655AD" w:rsidRDefault="00C655AD" w:rsidP="00C655AD">
      <w:pPr>
        <w:pStyle w:val="Prrafodelista"/>
        <w:numPr>
          <w:ilvl w:val="0"/>
          <w:numId w:val="7"/>
        </w:numPr>
        <w:spacing w:line="218" w:lineRule="exact"/>
        <w:rPr>
          <w:rFonts w:ascii="Times New Roman" w:hAnsi="Times New Roman" w:cs="Times New Roman"/>
          <w:sz w:val="20"/>
        </w:rPr>
        <w:sectPr w:rsidR="00C655AD" w:rsidRPr="00C655AD">
          <w:pgSz w:w="12250" w:h="15850"/>
          <w:pgMar w:top="1380" w:right="840" w:bottom="880" w:left="920" w:header="567" w:footer="685" w:gutter="0"/>
          <w:cols w:space="720"/>
        </w:sect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255550"/>
      <w:r w:rsidRPr="00F22445">
        <w:rPr>
          <w:rFonts w:cs="Times New Roman"/>
          <w:bCs/>
          <w:color w:val="4472C4" w:themeColor="accent1"/>
        </w:rPr>
        <w:lastRenderedPageBreak/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25555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255552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255553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255554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255555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DF87076" w14:textId="77777777" w:rsidR="00C655AD" w:rsidRPr="00B537DA" w:rsidRDefault="00C655AD" w:rsidP="00C655AD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C655AD" w:rsidRPr="00B537DA" w14:paraId="271A8E8C" w14:textId="77777777" w:rsidTr="002617D8">
        <w:tc>
          <w:tcPr>
            <w:tcW w:w="562" w:type="dxa"/>
          </w:tcPr>
          <w:p w14:paraId="0EFF26BA" w14:textId="77777777" w:rsidR="00C655AD" w:rsidRPr="00B537DA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D7D6876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F1D6E39" w14:textId="77777777" w:rsidR="00C655AD" w:rsidRPr="00B537DA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C655AD" w:rsidRPr="00B537DA" w14:paraId="40FA36F2" w14:textId="77777777" w:rsidTr="002617D8">
        <w:tc>
          <w:tcPr>
            <w:tcW w:w="562" w:type="dxa"/>
          </w:tcPr>
          <w:p w14:paraId="40DB64DB" w14:textId="77777777" w:rsidR="00C655AD" w:rsidRPr="00B537DA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3BB8F0CA" w14:textId="77777777" w:rsidR="00C655AD" w:rsidRPr="00B537DA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C655AD" w:rsidRPr="00B537DA" w14:paraId="745ACE04" w14:textId="77777777" w:rsidTr="002617D8">
        <w:tc>
          <w:tcPr>
            <w:tcW w:w="562" w:type="dxa"/>
          </w:tcPr>
          <w:p w14:paraId="5A1AB947" w14:textId="77777777" w:rsidR="00C655AD" w:rsidRPr="00B537DA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E42D10D" w14:textId="77777777" w:rsidR="00C655AD" w:rsidRPr="00B537DA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655AD" w:rsidRPr="00B537DA" w14:paraId="2F05E8D8" w14:textId="77777777" w:rsidTr="002617D8">
        <w:tc>
          <w:tcPr>
            <w:tcW w:w="562" w:type="dxa"/>
          </w:tcPr>
          <w:p w14:paraId="5A9E57AD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967B2B" w14:textId="77777777" w:rsidR="00C655AD" w:rsidRPr="00CC035F" w:rsidRDefault="00C655AD" w:rsidP="002617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32FFC2A4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8DAD2E4" w14:textId="77777777" w:rsidR="00C655AD" w:rsidRPr="00DD1EE4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DD928FB" w14:textId="77777777" w:rsidR="00C655AD" w:rsidRPr="00DD1EE4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655AD" w:rsidRPr="00B537DA" w14:paraId="1A3D2AB3" w14:textId="77777777" w:rsidTr="002617D8">
        <w:tc>
          <w:tcPr>
            <w:tcW w:w="562" w:type="dxa"/>
          </w:tcPr>
          <w:p w14:paraId="10C28123" w14:textId="77777777" w:rsidR="00C655AD" w:rsidRPr="00CC035F" w:rsidRDefault="00C655AD" w:rsidP="002617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10E0C6F4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C655AD" w:rsidRPr="00B537DA" w14:paraId="3B5B67C6" w14:textId="77777777" w:rsidTr="002617D8">
        <w:tc>
          <w:tcPr>
            <w:tcW w:w="562" w:type="dxa"/>
          </w:tcPr>
          <w:p w14:paraId="379BE760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081940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8BDA21D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0101BC" w14:textId="77777777" w:rsidR="00C655AD" w:rsidRPr="00DD1EE4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47AC62E9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655AD" w:rsidRPr="00B537DA" w14:paraId="3C58A7B0" w14:textId="77777777" w:rsidTr="002617D8">
        <w:tc>
          <w:tcPr>
            <w:tcW w:w="562" w:type="dxa"/>
          </w:tcPr>
          <w:p w14:paraId="3CA8FCAF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9F292AD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F1CD2B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655AD" w:rsidRPr="00B537DA" w14:paraId="602EF40A" w14:textId="77777777" w:rsidTr="002617D8">
        <w:tc>
          <w:tcPr>
            <w:tcW w:w="562" w:type="dxa"/>
          </w:tcPr>
          <w:p w14:paraId="3025E634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8FD1582" w14:textId="77777777" w:rsidR="00C655AD" w:rsidRDefault="00C655A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producto” contenga sólo los valores esperados (01,02,03,04 y 05),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4551F58" w14:textId="77777777" w:rsidR="00C655AD" w:rsidRPr="00230F5A" w:rsidRDefault="00C655AD" w:rsidP="00C655AD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1" w:name="_Toc152255556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1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5B6D5954" w14:textId="77777777" w:rsidR="00EE7B2D" w:rsidRDefault="00EE7B2D" w:rsidP="00EE7B2D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2" w:name="_Hlk150868916"/>
      <w:bookmarkStart w:id="13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E7B2D" w:rsidRPr="00B537DA" w14:paraId="12E28925" w14:textId="77777777" w:rsidTr="002617D8">
        <w:tc>
          <w:tcPr>
            <w:tcW w:w="595" w:type="dxa"/>
          </w:tcPr>
          <w:p w14:paraId="0D08CF40" w14:textId="77777777" w:rsidR="00EE7B2D" w:rsidRPr="0070260B" w:rsidRDefault="00EE7B2D" w:rsidP="002617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260374A9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6D9F49E3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EE7B2D" w:rsidRPr="00B537DA" w14:paraId="15249CCC" w14:textId="77777777" w:rsidTr="002617D8">
        <w:tc>
          <w:tcPr>
            <w:tcW w:w="595" w:type="dxa"/>
          </w:tcPr>
          <w:p w14:paraId="17B417B3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2FDFDE6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5025286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60352FE6" w14:textId="77777777" w:rsidTr="002617D8">
        <w:tc>
          <w:tcPr>
            <w:tcW w:w="595" w:type="dxa"/>
          </w:tcPr>
          <w:p w14:paraId="38A007D7" w14:textId="77777777" w:rsidR="00EE7B2D" w:rsidRPr="0070260B" w:rsidRDefault="00EE7B2D" w:rsidP="002617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6E5992C0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7D5FD32C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515FA58E" w14:textId="77777777" w:rsidTr="002617D8">
        <w:tc>
          <w:tcPr>
            <w:tcW w:w="595" w:type="dxa"/>
          </w:tcPr>
          <w:p w14:paraId="737B8090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40017BC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729B7836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1953D2FA" w14:textId="77777777" w:rsidTr="002617D8">
        <w:tc>
          <w:tcPr>
            <w:tcW w:w="595" w:type="dxa"/>
          </w:tcPr>
          <w:p w14:paraId="5D5F0ED4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V5</w:t>
            </w:r>
          </w:p>
        </w:tc>
        <w:tc>
          <w:tcPr>
            <w:tcW w:w="7932" w:type="dxa"/>
          </w:tcPr>
          <w:p w14:paraId="22C8B77B" w14:textId="77777777" w:rsidR="00EE7B2D" w:rsidRPr="003D3E86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0933A2B5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:,AKF: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AKG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AKH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AKI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AKJ, AKK,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1CF5B600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67DB3CAD" w14:textId="77777777" w:rsidTr="002617D8">
        <w:tc>
          <w:tcPr>
            <w:tcW w:w="595" w:type="dxa"/>
          </w:tcPr>
          <w:p w14:paraId="3FD18468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3D15D7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1FBE70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3DDFA0EB" w14:textId="77777777" w:rsidTr="002617D8">
        <w:tc>
          <w:tcPr>
            <w:tcW w:w="595" w:type="dxa"/>
          </w:tcPr>
          <w:p w14:paraId="60B3B527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939801E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DF4EEC4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AKF: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AKG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AKH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AKI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AKJ, AKK,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1878B650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9F6DE1F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3EB43AE8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2344A27C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1B1A3E7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AKF: Valor entero no debe ser superior a largo 15</w:t>
            </w:r>
          </w:p>
          <w:p w14:paraId="58DB701D" w14:textId="77777777" w:rsidR="00EE7B2D" w:rsidRPr="002B1327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AKG: Valor entero no debe ser superior a largo 15</w:t>
            </w:r>
          </w:p>
          <w:p w14:paraId="7568DF4D" w14:textId="77777777" w:rsidR="00EE7B2D" w:rsidRPr="002B1327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KH Valor entero no debe ser superior a largo 15</w:t>
            </w:r>
          </w:p>
          <w:p w14:paraId="534B73D9" w14:textId="77777777" w:rsidR="00EE7B2D" w:rsidRPr="002B1327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KI: Valor entero no debe ser superior a largo 15</w:t>
            </w:r>
          </w:p>
          <w:p w14:paraId="10A834CF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KJ: Valor entero no debe ser superior a largo 15</w:t>
            </w:r>
          </w:p>
          <w:p w14:paraId="1FFEAF0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AKK: Valor entero no debe ser superior a largo 15</w:t>
            </w:r>
          </w:p>
          <w:p w14:paraId="088DAAD7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EE7B2D" w:rsidRPr="00B537DA" w14:paraId="37B9CAFC" w14:textId="77777777" w:rsidTr="002617D8">
        <w:tc>
          <w:tcPr>
            <w:tcW w:w="595" w:type="dxa"/>
          </w:tcPr>
          <w:p w14:paraId="472D34A8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C49F057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96153F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AKF: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AKG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AKH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AKI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AKJ, AKK 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EE7B2D" w:rsidRPr="00B537DA" w14:paraId="59739216" w14:textId="77777777" w:rsidTr="002617D8">
        <w:tc>
          <w:tcPr>
            <w:tcW w:w="595" w:type="dxa"/>
          </w:tcPr>
          <w:p w14:paraId="6DACE8C1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D6A31B2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013DA1" w14:textId="77777777" w:rsidR="00EE7B2D" w:rsidRPr="00A07210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60A5F34C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346F9871" w14:textId="77777777" w:rsidTr="002617D8">
        <w:tc>
          <w:tcPr>
            <w:tcW w:w="595" w:type="dxa"/>
          </w:tcPr>
          <w:p w14:paraId="41B829E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2CBA44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BF2AEC0" w14:textId="77777777" w:rsidR="00EE7B2D" w:rsidRPr="00A07210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6826D2BD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3735A0B7" w14:textId="77777777" w:rsidTr="002617D8">
        <w:tc>
          <w:tcPr>
            <w:tcW w:w="595" w:type="dxa"/>
          </w:tcPr>
          <w:p w14:paraId="38380397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7EE77D8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7877F3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29EA75B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B870E1F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284E4750" w14:textId="77777777" w:rsidTr="002617D8">
        <w:tc>
          <w:tcPr>
            <w:tcW w:w="595" w:type="dxa"/>
          </w:tcPr>
          <w:p w14:paraId="1F63643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08AD15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3EE4D852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6C4B8586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E7B2D" w:rsidRPr="00B537DA" w14:paraId="060474C7" w14:textId="77777777" w:rsidTr="002617D8">
        <w:tc>
          <w:tcPr>
            <w:tcW w:w="595" w:type="dxa"/>
          </w:tcPr>
          <w:p w14:paraId="5E12959D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A0281CE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D3A602E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AKF: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AKG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AKH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AKI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AKJ, AKK 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63887BDB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73FCF664" w14:textId="77777777" w:rsidTr="002617D8">
        <w:tc>
          <w:tcPr>
            <w:tcW w:w="595" w:type="dxa"/>
          </w:tcPr>
          <w:p w14:paraId="74009F33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E86E79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2DE2F70B" w14:textId="77777777" w:rsidR="00EE7B2D" w:rsidRPr="004C50F4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AKF: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AKG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AKH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AKI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AKJ, AKK 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772C27BA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60EF3413" w14:textId="77777777" w:rsidTr="002617D8">
        <w:tc>
          <w:tcPr>
            <w:tcW w:w="595" w:type="dxa"/>
          </w:tcPr>
          <w:p w14:paraId="4A8542DA" w14:textId="77777777" w:rsidR="00EE7B2D" w:rsidRPr="00B537DA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75628E04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EE7B2D" w:rsidRPr="00B537DA" w14:paraId="5EAFB9A0" w14:textId="77777777" w:rsidTr="002617D8">
        <w:tc>
          <w:tcPr>
            <w:tcW w:w="595" w:type="dxa"/>
          </w:tcPr>
          <w:p w14:paraId="53ADAA3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48682712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E7B2D" w:rsidRPr="00B537DA" w14:paraId="1C0A48F6" w14:textId="77777777" w:rsidTr="002617D8">
        <w:tc>
          <w:tcPr>
            <w:tcW w:w="595" w:type="dxa"/>
          </w:tcPr>
          <w:p w14:paraId="16711209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V17</w:t>
            </w:r>
          </w:p>
        </w:tc>
        <w:tc>
          <w:tcPr>
            <w:tcW w:w="7932" w:type="dxa"/>
          </w:tcPr>
          <w:p w14:paraId="0ACD8DC2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0AC3FE95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E7B2D" w:rsidRPr="00B537DA" w14:paraId="5D476B0E" w14:textId="77777777" w:rsidTr="002617D8">
        <w:tc>
          <w:tcPr>
            <w:tcW w:w="595" w:type="dxa"/>
          </w:tcPr>
          <w:p w14:paraId="519DCCFF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2DCE455A" w14:textId="77777777" w:rsidR="00EE7B2D" w:rsidRDefault="00EE7B2D" w:rsidP="00261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</w:tbl>
    <w:p w14:paraId="17E2DE5E" w14:textId="77777777" w:rsidR="00EE7B2D" w:rsidRDefault="00EE7B2D" w:rsidP="00EE7B2D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3"/>
    <w:p w14:paraId="6BCA0361" w14:textId="77777777" w:rsidR="00186CB0" w:rsidDel="00CF708A" w:rsidRDefault="00186CB0" w:rsidP="00284E6A">
      <w:pPr>
        <w:rPr>
          <w:del w:id="14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5" w:name="_Toc152255557"/>
      <w:bookmarkEnd w:id="12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5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51628794"/>
      <w:bookmarkStart w:id="17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6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7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8" w:name="_Toc15225555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8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9" w:name="_Toc152255559"/>
      <w:r w:rsidRPr="003F5278">
        <w:lastRenderedPageBreak/>
        <w:t>Formato de carátula de salida</w:t>
      </w:r>
      <w:bookmarkEnd w:id="19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0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7C05C7B0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EE7B2D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4D21E305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1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EE7B2D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1A1A30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1A1A30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ECE08AD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EE7B2D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1"/>
                  <w:r w:rsidR="00EE7B2D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0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021"/>
        <w:gridCol w:w="6378"/>
        <w:gridCol w:w="851"/>
      </w:tblGrid>
      <w:tr w:rsidR="001A1A30" w:rsidRPr="005F23DF" w14:paraId="7F5592CF" w14:textId="77777777" w:rsidTr="002617D8">
        <w:trPr>
          <w:trHeight w:val="268"/>
        </w:trPr>
        <w:tc>
          <w:tcPr>
            <w:tcW w:w="1239" w:type="dxa"/>
          </w:tcPr>
          <w:p w14:paraId="28E7234A" w14:textId="77777777" w:rsidR="001A1A30" w:rsidRPr="005F23DF" w:rsidRDefault="001A1A30" w:rsidP="002617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46419D62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021" w:type="dxa"/>
          </w:tcPr>
          <w:p w14:paraId="5E3F87B9" w14:textId="77777777" w:rsidR="001A1A30" w:rsidRPr="005F23DF" w:rsidRDefault="001A1A30" w:rsidP="002617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78" w:type="dxa"/>
          </w:tcPr>
          <w:p w14:paraId="4646BD37" w14:textId="77777777" w:rsidR="001A1A30" w:rsidRPr="005F23DF" w:rsidRDefault="001A1A30" w:rsidP="002617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22D5CE3C" w14:textId="77777777" w:rsidR="001A1A30" w:rsidRPr="005F23DF" w:rsidRDefault="001A1A30" w:rsidP="002617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Campos </w:t>
            </w: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1A1A30" w:rsidRPr="005F23DF" w14:paraId="32EFB5DE" w14:textId="77777777" w:rsidTr="002617D8">
        <w:trPr>
          <w:trHeight w:val="268"/>
        </w:trPr>
        <w:tc>
          <w:tcPr>
            <w:tcW w:w="1239" w:type="dxa"/>
          </w:tcPr>
          <w:p w14:paraId="10EE0630" w14:textId="77777777" w:rsidR="001A1A30" w:rsidRPr="005F23DF" w:rsidRDefault="001A1A30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16702400" w14:textId="77777777" w:rsidR="001A1A30" w:rsidRPr="005F23DF" w:rsidRDefault="001A1A30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6721CF31" w14:textId="77777777" w:rsidR="001A1A30" w:rsidRPr="005F23DF" w:rsidRDefault="001A1A30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78" w:type="dxa"/>
          </w:tcPr>
          <w:p w14:paraId="171677AD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53F9D866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A1A30" w:rsidRPr="005F23DF" w14:paraId="5D3A7036" w14:textId="77777777" w:rsidTr="002617D8">
        <w:trPr>
          <w:trHeight w:val="268"/>
        </w:trPr>
        <w:tc>
          <w:tcPr>
            <w:tcW w:w="1239" w:type="dxa"/>
          </w:tcPr>
          <w:p w14:paraId="3120E64F" w14:textId="77777777" w:rsidR="001A1A30" w:rsidRPr="005F23DF" w:rsidRDefault="001A1A30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56302450" w14:textId="77777777" w:rsidR="001A1A30" w:rsidRPr="005F23DF" w:rsidRDefault="001A1A30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0FEDF312" w14:textId="77777777" w:rsidR="001A1A30" w:rsidRPr="005F23DF" w:rsidRDefault="001A1A30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78" w:type="dxa"/>
          </w:tcPr>
          <w:p w14:paraId="3692C37F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37629D54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A1A30" w:rsidRPr="005F23DF" w14:paraId="0E131339" w14:textId="77777777" w:rsidTr="002617D8">
        <w:trPr>
          <w:trHeight w:val="268"/>
        </w:trPr>
        <w:tc>
          <w:tcPr>
            <w:tcW w:w="1239" w:type="dxa"/>
          </w:tcPr>
          <w:p w14:paraId="25EFB983" w14:textId="77777777" w:rsidR="001A1A30" w:rsidRPr="005F23DF" w:rsidRDefault="001A1A30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78AC8DA9" w14:textId="77777777" w:rsidR="001A1A30" w:rsidRPr="005F23DF" w:rsidRDefault="001A1A30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0EC379A5" w14:textId="77777777" w:rsidR="001A1A30" w:rsidRPr="005F23DF" w:rsidRDefault="001A1A30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78" w:type="dxa"/>
          </w:tcPr>
          <w:p w14:paraId="7C1E5C1F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33C0FF68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A1A30" w:rsidRPr="005F23DF" w14:paraId="44120B02" w14:textId="77777777" w:rsidTr="002617D8">
        <w:trPr>
          <w:trHeight w:val="268"/>
        </w:trPr>
        <w:tc>
          <w:tcPr>
            <w:tcW w:w="1239" w:type="dxa"/>
          </w:tcPr>
          <w:p w14:paraId="0CD52E67" w14:textId="77777777" w:rsidR="001A1A30" w:rsidRPr="005F23DF" w:rsidRDefault="001A1A30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6961DDD6" w14:textId="77777777" w:rsidR="001A1A30" w:rsidRPr="005F23DF" w:rsidRDefault="001A1A30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6A885253" w14:textId="77777777" w:rsidR="001A1A30" w:rsidRPr="005F23DF" w:rsidRDefault="001A1A30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78" w:type="dxa"/>
          </w:tcPr>
          <w:p w14:paraId="0ACB3676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0F50D75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A1A30" w:rsidRPr="005F23DF" w14:paraId="61E48CDD" w14:textId="77777777" w:rsidTr="002617D8">
        <w:trPr>
          <w:trHeight w:val="268"/>
        </w:trPr>
        <w:tc>
          <w:tcPr>
            <w:tcW w:w="1239" w:type="dxa"/>
          </w:tcPr>
          <w:p w14:paraId="033D2CD6" w14:textId="77777777" w:rsidR="001A1A30" w:rsidRPr="005F23DF" w:rsidRDefault="001A1A30" w:rsidP="002617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5CEDD0CD" w14:textId="77777777" w:rsidR="001A1A30" w:rsidRPr="005F23DF" w:rsidRDefault="001A1A30" w:rsidP="002617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2A70381F" w14:textId="77777777" w:rsidR="001A1A30" w:rsidRPr="005F23DF" w:rsidRDefault="001A1A30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AKF</w:t>
            </w:r>
          </w:p>
        </w:tc>
        <w:tc>
          <w:tcPr>
            <w:tcW w:w="6378" w:type="dxa"/>
          </w:tcPr>
          <w:p w14:paraId="2E25BA1B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INFORMADOS</w:t>
            </w:r>
          </w:p>
          <w:p w14:paraId="7861642A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4B4C8E9A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operaciones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diferentes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campo 2 (</w:t>
            </w:r>
            <w:proofErr w:type="spellStart"/>
            <w:r w:rsidRPr="00555BDE">
              <w:rPr>
                <w:rFonts w:ascii="Times New Roman" w:hAnsi="Times New Roman" w:cs="Times New Roman"/>
                <w:color w:val="4472C4" w:themeColor="accent1"/>
                <w:sz w:val="20"/>
              </w:rPr>
              <w:t>Número</w:t>
            </w:r>
            <w:proofErr w:type="spellEnd"/>
            <w:r w:rsidRPr="00555BD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555BDE">
              <w:rPr>
                <w:rFonts w:ascii="Times New Roman" w:hAnsi="Times New Roman" w:cs="Times New Roman"/>
                <w:color w:val="4472C4" w:themeColor="accent1"/>
                <w:sz w:val="20"/>
              </w:rPr>
              <w:t>interno</w:t>
            </w:r>
            <w:proofErr w:type="spellEnd"/>
            <w:r w:rsidRPr="00555BD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 w:rsidRPr="00555BDE">
              <w:rPr>
                <w:rFonts w:ascii="Times New Roman" w:hAnsi="Times New Roman" w:cs="Times New Roman"/>
                <w:color w:val="4472C4" w:themeColor="accent1"/>
                <w:sz w:val="20"/>
              </w:rPr>
              <w:t>identificación</w:t>
            </w:r>
            <w:proofErr w:type="spellEnd"/>
            <w:r w:rsidRPr="00555BDE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la </w:t>
            </w:r>
            <w:proofErr w:type="spellStart"/>
            <w:r w:rsidRPr="00555BDE">
              <w:rPr>
                <w:rFonts w:ascii="Times New Roman" w:hAnsi="Times New Roman" w:cs="Times New Roman"/>
                <w:color w:val="4472C4" w:themeColor="accent1"/>
                <w:sz w:val="20"/>
              </w:rPr>
              <w:t>operación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  <w:tc>
          <w:tcPr>
            <w:tcW w:w="851" w:type="dxa"/>
          </w:tcPr>
          <w:p w14:paraId="530780C9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A1A30" w:rsidRPr="005F23DF" w14:paraId="561412CE" w14:textId="77777777" w:rsidTr="002617D8">
        <w:trPr>
          <w:trHeight w:val="268"/>
        </w:trPr>
        <w:tc>
          <w:tcPr>
            <w:tcW w:w="1239" w:type="dxa"/>
          </w:tcPr>
          <w:p w14:paraId="17FCDF11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6</w:t>
            </w:r>
          </w:p>
        </w:tc>
        <w:tc>
          <w:tcPr>
            <w:tcW w:w="293" w:type="dxa"/>
          </w:tcPr>
          <w:p w14:paraId="5B064E6A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1BFB1E0A" w14:textId="77777777" w:rsidR="001A1A30" w:rsidRPr="005F23DF" w:rsidRDefault="001A1A30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AKG</w:t>
            </w:r>
          </w:p>
        </w:tc>
        <w:tc>
          <w:tcPr>
            <w:tcW w:w="6378" w:type="dxa"/>
          </w:tcPr>
          <w:p w14:paraId="0BBC1DD5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01 EN EL CAMPO 3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  <w:p w14:paraId="4AD130B2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5645FEF8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campo 3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cuyo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valor sea ‘01’</w:t>
            </w:r>
          </w:p>
        </w:tc>
        <w:tc>
          <w:tcPr>
            <w:tcW w:w="851" w:type="dxa"/>
          </w:tcPr>
          <w:p w14:paraId="565355EC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A1A30" w:rsidRPr="005F23DF" w14:paraId="12FA1BDA" w14:textId="77777777" w:rsidTr="002617D8">
        <w:trPr>
          <w:trHeight w:val="268"/>
        </w:trPr>
        <w:tc>
          <w:tcPr>
            <w:tcW w:w="1239" w:type="dxa"/>
          </w:tcPr>
          <w:p w14:paraId="5B223B08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lastRenderedPageBreak/>
              <w:t xml:space="preserve">  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93" w:type="dxa"/>
          </w:tcPr>
          <w:p w14:paraId="4B3F85B6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5EF96EDB" w14:textId="77777777" w:rsidR="001A1A30" w:rsidRPr="005F23DF" w:rsidRDefault="001A1A30" w:rsidP="002617D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AKH</w:t>
            </w:r>
          </w:p>
        </w:tc>
        <w:tc>
          <w:tcPr>
            <w:tcW w:w="6378" w:type="dxa"/>
          </w:tcPr>
          <w:p w14:paraId="221EBC4D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02 EN EL CAMPO 3</w:t>
            </w:r>
          </w:p>
          <w:p w14:paraId="102A894D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  <w:p w14:paraId="4AE212B5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5DF48B62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campo 3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cuyo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valor sea ‘02’</w:t>
            </w:r>
          </w:p>
        </w:tc>
        <w:tc>
          <w:tcPr>
            <w:tcW w:w="851" w:type="dxa"/>
          </w:tcPr>
          <w:p w14:paraId="09942272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A1A30" w:rsidRPr="005F23DF" w14:paraId="7980A5BF" w14:textId="77777777" w:rsidTr="002617D8">
        <w:trPr>
          <w:trHeight w:val="268"/>
        </w:trPr>
        <w:tc>
          <w:tcPr>
            <w:tcW w:w="1239" w:type="dxa"/>
          </w:tcPr>
          <w:p w14:paraId="200B22A9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93" w:type="dxa"/>
          </w:tcPr>
          <w:p w14:paraId="663D642A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5C3896FE" w14:textId="77777777" w:rsidR="001A1A30" w:rsidRPr="005F23DF" w:rsidRDefault="001A1A30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AKI</w:t>
            </w:r>
          </w:p>
        </w:tc>
        <w:tc>
          <w:tcPr>
            <w:tcW w:w="6378" w:type="dxa"/>
          </w:tcPr>
          <w:p w14:paraId="02057228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03 EN EL CAMPO 3</w:t>
            </w:r>
          </w:p>
          <w:p w14:paraId="25F920E1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  <w:p w14:paraId="616F21FE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7F77FE56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campo 3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cuyo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valor sea ‘03’</w:t>
            </w:r>
          </w:p>
        </w:tc>
        <w:tc>
          <w:tcPr>
            <w:tcW w:w="851" w:type="dxa"/>
          </w:tcPr>
          <w:p w14:paraId="39652D1E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A1A30" w:rsidRPr="005F23DF" w14:paraId="0C624DA3" w14:textId="77777777" w:rsidTr="002617D8">
        <w:trPr>
          <w:trHeight w:val="268"/>
        </w:trPr>
        <w:tc>
          <w:tcPr>
            <w:tcW w:w="1239" w:type="dxa"/>
          </w:tcPr>
          <w:p w14:paraId="57638606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93" w:type="dxa"/>
          </w:tcPr>
          <w:p w14:paraId="201974EA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0BA6FB98" w14:textId="77777777" w:rsidR="001A1A30" w:rsidRPr="005F23DF" w:rsidRDefault="001A1A30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AKJ</w:t>
            </w:r>
          </w:p>
        </w:tc>
        <w:tc>
          <w:tcPr>
            <w:tcW w:w="6378" w:type="dxa"/>
          </w:tcPr>
          <w:p w14:paraId="200EADBE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04 EN EL CAMPO 3</w:t>
            </w:r>
          </w:p>
          <w:p w14:paraId="6E2C1C5A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  <w:p w14:paraId="2D4889BB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52D8871A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campo 3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cuyo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valor sea ‘04’</w:t>
            </w:r>
          </w:p>
        </w:tc>
        <w:tc>
          <w:tcPr>
            <w:tcW w:w="851" w:type="dxa"/>
          </w:tcPr>
          <w:p w14:paraId="57C3C4D0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A1A30" w:rsidRPr="005F23DF" w14:paraId="584903D9" w14:textId="77777777" w:rsidTr="002617D8">
        <w:trPr>
          <w:trHeight w:val="268"/>
        </w:trPr>
        <w:tc>
          <w:tcPr>
            <w:tcW w:w="1239" w:type="dxa"/>
          </w:tcPr>
          <w:p w14:paraId="3249132C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93" w:type="dxa"/>
          </w:tcPr>
          <w:p w14:paraId="3871583A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6F52695B" w14:textId="77777777" w:rsidR="001A1A30" w:rsidRPr="005F23DF" w:rsidRDefault="001A1A30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AKK</w:t>
            </w:r>
          </w:p>
        </w:tc>
        <w:tc>
          <w:tcPr>
            <w:tcW w:w="6378" w:type="dxa"/>
          </w:tcPr>
          <w:p w14:paraId="47A0C26B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OPERACIONES CON EL CODIGO 05 EN EL CAMPO 3</w:t>
            </w:r>
          </w:p>
          <w:p w14:paraId="7D4F4E2C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  <w:p w14:paraId="6676DCE0" w14:textId="77777777" w:rsidR="001A1A30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:</w:t>
            </w:r>
          </w:p>
          <w:p w14:paraId="790476FB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campo 3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cuyo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valor sea ‘05’</w:t>
            </w:r>
          </w:p>
        </w:tc>
        <w:tc>
          <w:tcPr>
            <w:tcW w:w="851" w:type="dxa"/>
          </w:tcPr>
          <w:p w14:paraId="3B5573D2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A1A30" w:rsidRPr="005F23DF" w14:paraId="7E812099" w14:textId="77777777" w:rsidTr="002617D8">
        <w:trPr>
          <w:trHeight w:val="268"/>
        </w:trPr>
        <w:tc>
          <w:tcPr>
            <w:tcW w:w="1239" w:type="dxa"/>
          </w:tcPr>
          <w:p w14:paraId="04257D65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11</w:t>
            </w:r>
          </w:p>
        </w:tc>
        <w:tc>
          <w:tcPr>
            <w:tcW w:w="293" w:type="dxa"/>
          </w:tcPr>
          <w:p w14:paraId="2D482BD6" w14:textId="77777777" w:rsidR="001A1A30" w:rsidRPr="005F23DF" w:rsidRDefault="001A1A30" w:rsidP="002617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44C687A9" w14:textId="77777777" w:rsidR="001A1A30" w:rsidRPr="005F23DF" w:rsidRDefault="001A1A30" w:rsidP="00261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78" w:type="dxa"/>
          </w:tcPr>
          <w:p w14:paraId="0F4F2CD9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B783B20" w14:textId="77777777" w:rsidR="001A1A30" w:rsidRPr="005F23DF" w:rsidRDefault="001A1A30" w:rsidP="002617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ACC9607" w14:textId="77777777" w:rsidR="001A1A30" w:rsidRPr="005F23DF" w:rsidRDefault="001A1A30" w:rsidP="001A1A3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5A45B8A" w14:textId="77777777" w:rsidR="001A1A30" w:rsidRPr="005F23DF" w:rsidRDefault="001A1A30" w:rsidP="001A1A3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A1A30" w:rsidRPr="005F23DF" w14:paraId="0F0A6B51" w14:textId="77777777" w:rsidTr="002617D8">
        <w:trPr>
          <w:trHeight w:val="244"/>
        </w:trPr>
        <w:tc>
          <w:tcPr>
            <w:tcW w:w="4815" w:type="dxa"/>
          </w:tcPr>
          <w:p w14:paraId="1D58A489" w14:textId="77777777" w:rsidR="001A1A30" w:rsidRPr="005F23DF" w:rsidRDefault="001A1A30" w:rsidP="002617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ACE8B8" w14:textId="77777777" w:rsidR="001A1A30" w:rsidRPr="005F23DF" w:rsidRDefault="001A1A30" w:rsidP="002617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68C997" w14:textId="77777777" w:rsidR="001A1A30" w:rsidRPr="005F23DF" w:rsidRDefault="001A1A30" w:rsidP="002617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A1A30" w:rsidRPr="005F23DF" w14:paraId="15A258A7" w14:textId="77777777" w:rsidTr="002617D8">
        <w:trPr>
          <w:trHeight w:val="242"/>
        </w:trPr>
        <w:tc>
          <w:tcPr>
            <w:tcW w:w="4815" w:type="dxa"/>
          </w:tcPr>
          <w:p w14:paraId="1DC3C484" w14:textId="77777777" w:rsidR="001A1A30" w:rsidRPr="005F23DF" w:rsidRDefault="001A1A30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5F23DF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A56B75E" w14:textId="77777777" w:rsidR="001A1A30" w:rsidRPr="005F23DF" w:rsidRDefault="001A1A30" w:rsidP="002617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6BC592EC" w14:textId="77777777" w:rsidR="001A1A30" w:rsidRPr="005F23DF" w:rsidRDefault="001A1A30" w:rsidP="002617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F23DF">
              <w:rPr>
                <w:rFonts w:ascii="Times New Roman" w:hAnsi="Times New Roman" w:cs="Times New Roman"/>
                <w:color w:val="4472C4" w:themeColor="accent1"/>
                <w:sz w:val="20"/>
              </w:rPr>
              <w:t>5,6,7,8,9,10</w:t>
            </w:r>
          </w:p>
        </w:tc>
      </w:tr>
    </w:tbl>
    <w:p w14:paraId="102FCE52" w14:textId="77777777" w:rsidR="001A1A30" w:rsidRPr="005F23DF" w:rsidRDefault="001A1A30" w:rsidP="001A1A30">
      <w:pPr>
        <w:rPr>
          <w:rFonts w:ascii="Times New Roman" w:hAnsi="Times New Roman" w:cs="Times New Roman"/>
          <w:color w:val="4472C4" w:themeColor="accent1"/>
        </w:rPr>
      </w:pPr>
    </w:p>
    <w:p w14:paraId="150AD67D" w14:textId="77777777" w:rsidR="001A1A30" w:rsidRPr="005F23DF" w:rsidRDefault="001A1A30" w:rsidP="001A1A3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BD343D0" w14:textId="77777777" w:rsidR="001A1A30" w:rsidRPr="005F23DF" w:rsidRDefault="001A1A30" w:rsidP="001A1A3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DD6A90" w14:textId="77777777" w:rsidR="001A1A30" w:rsidRPr="005F23DF" w:rsidRDefault="001A1A30" w:rsidP="001A1A3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5F23D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4DF4A6" w14:textId="77777777" w:rsidR="001A1A30" w:rsidRPr="005F23DF" w:rsidRDefault="001A1A30" w:rsidP="001A1A3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5F23DF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5F23D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5F23D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5F23DF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0AF5215" w14:textId="77777777" w:rsidR="001A1A30" w:rsidRDefault="001A1A30" w:rsidP="001A1A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5F23DF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5F23D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5F23D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5F23DF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0ECB7EF" w14:textId="77777777" w:rsidR="001A1A30" w:rsidRDefault="001A1A30" w:rsidP="001A1A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5F23DF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5F23D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5F23D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5F23DF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4593088" w14:textId="77777777" w:rsidR="001A1A30" w:rsidRDefault="001A1A30" w:rsidP="001A1A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5F23DF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5F23D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5F23D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5F23DF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CA789AE" w14:textId="77777777" w:rsidR="001A1A30" w:rsidRDefault="001A1A30" w:rsidP="001A1A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5F23DF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5F23D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5F23D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5F23DF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2599B80" w14:textId="77777777" w:rsidR="001A1A30" w:rsidRPr="005F23DF" w:rsidRDefault="001A1A30" w:rsidP="001A1A3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F23DF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 w:rsidRPr="005F23D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5F23D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5F23DF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2" w:name="_Toc15225556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2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3" w:name="_Toc152255561"/>
      <w:r w:rsidRPr="00230F5A">
        <w:t>Archivos de entrada a SINACOFI</w:t>
      </w:r>
      <w:bookmarkEnd w:id="23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4" w:name="_Toc15225556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26"/>
            <w:bookmarkStart w:id="26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756ECE04" w14:textId="77777777" w:rsidTr="009A2A10">
        <w:tc>
          <w:tcPr>
            <w:tcW w:w="1129" w:type="dxa"/>
          </w:tcPr>
          <w:p w14:paraId="40F20FFF" w14:textId="7A72163C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4D532CA6" w:rsidR="009A2A10" w:rsidRPr="00230F5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D7C16"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(</w:t>
            </w:r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</w:t>
            </w:r>
            <w:proofErr w:type="gramEnd"/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recomendada</w:t>
            </w: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)</w:t>
            </w:r>
          </w:p>
          <w:p w14:paraId="22C8A545" w14:textId="77777777" w:rsidR="0067254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252443CC" w:rsidR="00312989" w:rsidRP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50D8B"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9427D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215C8534" w14:textId="6BFAE421" w:rsidR="004F39F4" w:rsidRPr="00230F5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4A7514C9" w14:textId="77777777" w:rsidTr="009A2A10">
        <w:tc>
          <w:tcPr>
            <w:tcW w:w="1129" w:type="dxa"/>
          </w:tcPr>
          <w:p w14:paraId="36E25D26" w14:textId="7F55894F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5F38B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606545D0" w:rsidR="00B1738F" w:rsidRDefault="00B50D8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>.DAT</w:t>
            </w:r>
          </w:p>
          <w:p w14:paraId="758FB51F" w14:textId="77777777" w:rsidR="001D4DBB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5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7" w:name="_Toc152255563"/>
      <w:bookmarkEnd w:id="26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69673"/>
            <w:bookmarkStart w:id="29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6A14D96" w:rsidR="004F39F4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50D8B"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9E1E20C" w:rsidR="000B1A73" w:rsidRPr="004F39F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50D8B"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Banco de Chile puede ocupar ambas definiciones de nombres, de la misma 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lastRenderedPageBreak/>
              <w:t>forma que ocupa el flujo 5.</w:t>
            </w:r>
          </w:p>
          <w:p w14:paraId="79B33B0D" w14:textId="30B1190B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5F38B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4C9E5DB5" w:rsidR="00B1738F" w:rsidRPr="00230F5A" w:rsidRDefault="00B50D8B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0012023042501.CAR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>DAT.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CAR</w:t>
            </w:r>
          </w:p>
        </w:tc>
      </w:tr>
      <w:bookmarkEnd w:id="28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0" w:name="_Toc152255564"/>
      <w:bookmarkEnd w:id="29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1" w:name="_Hlk150874508"/>
            <w:bookmarkStart w:id="32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2A21C49B" w:rsidR="004D0C43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50D8B"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240AC7F9" w:rsidR="000B1A73" w:rsidRPr="004F39F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50D8B"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4ABC8C44" w:rsidR="00E547E8" w:rsidRPr="00290F03" w:rsidRDefault="00B50D8B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29F08E5" w:rsidR="00B1738F" w:rsidRPr="00230F5A" w:rsidRDefault="00B50D8B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1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2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3" w:name="_Toc152255565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33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4" w:name="_Toc152255566"/>
      <w:r w:rsidRPr="00230F5A">
        <w:t>Archivo de da</w:t>
      </w:r>
      <w:r w:rsidR="009A28CD">
        <w:t>t</w:t>
      </w:r>
      <w:r w:rsidRPr="00230F5A">
        <w:t>os</w:t>
      </w:r>
      <w:bookmarkEnd w:id="34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4C22243" w:rsidR="00B1738F" w:rsidRPr="00230F5A" w:rsidRDefault="00B50D8B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5" w:name="_Toc152255567"/>
      <w:r w:rsidRPr="00230F5A">
        <w:t>Archivo Carát</w:t>
      </w:r>
      <w:r w:rsidR="00601681">
        <w:t>u</w:t>
      </w:r>
      <w:r w:rsidRPr="00230F5A">
        <w:t>la</w:t>
      </w:r>
      <w:bookmarkEnd w:id="35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D39D2B3" w:rsidR="00284E6A" w:rsidRPr="00230F5A" w:rsidRDefault="00B50D8B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D51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6" w:name="_Hlk151646289"/>
      <w:bookmarkStart w:id="37" w:name="_Hlk150869805"/>
      <w:bookmarkStart w:id="38" w:name="_Hlk151631830"/>
      <w:bookmarkStart w:id="39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0" w:name="_Toc152255568"/>
      <w:r>
        <w:t>Definición de correlativo</w:t>
      </w:r>
      <w:bookmarkEnd w:id="40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6"/>
    <w:bookmarkEnd w:id="37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8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1" w:name="_Toc152255569"/>
      <w:bookmarkEnd w:id="39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1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E5523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2" w:name="_Toc15225557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3" w:name="_Hlk151634009"/>
      <w:bookmarkStart w:id="44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5" w:name="_Toc152255571"/>
      <w:r w:rsidRPr="00230F5A">
        <w:t>Av</w:t>
      </w:r>
      <w:r w:rsidR="006F65AF">
        <w:t>i</w:t>
      </w:r>
      <w:r w:rsidRPr="00230F5A">
        <w:t>so</w:t>
      </w:r>
      <w:bookmarkEnd w:id="45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6" w:name="_Toc152255572"/>
      <w:r w:rsidRPr="00B537DA">
        <w:t>Resultado</w:t>
      </w:r>
      <w:bookmarkEnd w:id="46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7" w:name="_Hlk150867245"/>
      <w:bookmarkStart w:id="48" w:name="_Toc152255573"/>
      <w:r w:rsidRPr="00E173FD">
        <w:t>Notificación</w:t>
      </w:r>
      <w:bookmarkEnd w:id="48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49" w:name="_Toc152255574"/>
      <w:r w:rsidRPr="00276FA5">
        <w:t>Resultado RES.DET</w:t>
      </w:r>
      <w:bookmarkEnd w:id="49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7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3"/>
    <w:bookmarkEnd w:id="44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0" w:name="_Toc152255575"/>
      <w:r w:rsidRPr="00230F5A">
        <w:rPr>
          <w:rFonts w:cs="Times New Roman"/>
        </w:rPr>
        <w:lastRenderedPageBreak/>
        <w:t>Definir el estructura y nombre para cada archivo de mensajería</w:t>
      </w:r>
      <w:bookmarkEnd w:id="50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1" w:name="_Toc152255576"/>
      <w:r w:rsidRPr="00DC1D90">
        <w:t>Estructura</w:t>
      </w:r>
      <w:bookmarkEnd w:id="51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2" w:name="_Toc15225557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2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3" w:name="_Hlk150869887"/>
      <w:bookmarkStart w:id="54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3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4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5" w:name="_Toc152255578"/>
      <w:r w:rsidRPr="00230F5A">
        <w:t>Archivo aviso (SINACOFI)</w:t>
      </w:r>
      <w:bookmarkEnd w:id="55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6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6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7" w:name="_Toc152255579"/>
      <w:r w:rsidRPr="00230F5A">
        <w:t>Archivo resultado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8" w:name="_Toc15225558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8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9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0" w:name="_Hlk151628243"/>
      <w:bookmarkStart w:id="61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9"/>
      <w:bookmarkEnd w:id="60"/>
      <w:bookmarkEnd w:id="61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2" w:name="_Toc15225558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2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5"/>
      <w:footerReference w:type="default" r:id="rId16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FB91" w14:textId="77777777" w:rsidR="00C75D47" w:rsidRDefault="00C75D47" w:rsidP="00F10206">
      <w:pPr>
        <w:spacing w:after="0" w:line="240" w:lineRule="auto"/>
      </w:pPr>
      <w:r>
        <w:separator/>
      </w:r>
    </w:p>
  </w:endnote>
  <w:endnote w:type="continuationSeparator" w:id="0">
    <w:p w14:paraId="3B1A538B" w14:textId="77777777" w:rsidR="00C75D47" w:rsidRDefault="00C75D4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7C15" w14:textId="77777777" w:rsidR="00C655AD" w:rsidRPr="008131F5" w:rsidRDefault="00C655AD" w:rsidP="0043655E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1896849630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9</w:t>
        </w:r>
        <w:r>
          <w:rPr>
            <w:noProof/>
            <w:lang w:bidi="es-ES"/>
          </w:rPr>
          <w:fldChar w:fldCharType="end"/>
        </w:r>
      </w:sdtContent>
    </w:sdt>
  </w:p>
  <w:p w14:paraId="2CD4F930" w14:textId="77777777" w:rsidR="00C655AD" w:rsidRDefault="00C655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38C6" w14:textId="77777777" w:rsidR="00C655AD" w:rsidRPr="00DA5621" w:rsidRDefault="00C655AD" w:rsidP="00DA5621">
    <w:pPr>
      <w:pStyle w:val="Piedepgina"/>
      <w:jc w:val="center"/>
      <w:rPr>
        <w:noProof/>
        <w:lang w:val="en-US"/>
      </w:rPr>
    </w:pP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4783" w14:textId="77777777" w:rsidR="00C75D47" w:rsidRDefault="00C75D47" w:rsidP="00F10206">
      <w:pPr>
        <w:spacing w:after="0" w:line="240" w:lineRule="auto"/>
      </w:pPr>
      <w:r>
        <w:separator/>
      </w:r>
    </w:p>
  </w:footnote>
  <w:footnote w:type="continuationSeparator" w:id="0">
    <w:p w14:paraId="64D2F18B" w14:textId="77777777" w:rsidR="00C75D47" w:rsidRDefault="00C75D4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C655AD" w14:paraId="0630261B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785F96FB" w14:textId="77777777" w:rsidR="00C655AD" w:rsidRDefault="00C655AD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B92B923" wp14:editId="16D52A14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952856185" name="Imagen 95285618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032844C" w14:textId="77777777" w:rsidR="00C655AD" w:rsidRDefault="00C655AD" w:rsidP="002B4375">
    <w:pPr>
      <w:pStyle w:val="Encabezado"/>
    </w:pPr>
  </w:p>
  <w:p w14:paraId="2D0A0AB6" w14:textId="77777777" w:rsidR="00C655AD" w:rsidRDefault="00C655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1A30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0220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1B1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D7C16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1AE9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418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25B0"/>
    <w:rsid w:val="00B16019"/>
    <w:rsid w:val="00B1738F"/>
    <w:rsid w:val="00B229CD"/>
    <w:rsid w:val="00B34DB0"/>
    <w:rsid w:val="00B46EC9"/>
    <w:rsid w:val="00B46F4F"/>
    <w:rsid w:val="00B46F58"/>
    <w:rsid w:val="00B50D8B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655AD"/>
    <w:rsid w:val="00C71496"/>
    <w:rsid w:val="00C71E43"/>
    <w:rsid w:val="00C75D47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AD0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40C7"/>
    <w:rsid w:val="00EC5056"/>
    <w:rsid w:val="00ED4238"/>
    <w:rsid w:val="00EE5443"/>
    <w:rsid w:val="00EE7B2D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655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3735</Words>
  <Characters>20547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31</cp:revision>
  <dcterms:created xsi:type="dcterms:W3CDTF">2023-11-30T12:02:00Z</dcterms:created>
  <dcterms:modified xsi:type="dcterms:W3CDTF">2023-11-30T19:52:00Z</dcterms:modified>
</cp:coreProperties>
</file>