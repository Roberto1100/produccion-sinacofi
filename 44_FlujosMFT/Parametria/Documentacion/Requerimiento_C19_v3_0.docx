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3ABE" w14:textId="77777777" w:rsidR="00C4642F" w:rsidRPr="00230F5A" w:rsidRDefault="00C4642F" w:rsidP="00C4642F">
      <w:pPr>
        <w:jc w:val="center"/>
        <w:rPr>
          <w:rFonts w:ascii="Times New Roman" w:hAnsi="Times New Roman" w:cs="Times New Roman"/>
        </w:rPr>
      </w:pPr>
    </w:p>
    <w:p w14:paraId="28A96A42" w14:textId="77777777" w:rsidR="00C4642F" w:rsidRPr="00230F5A" w:rsidRDefault="00C4642F" w:rsidP="00C4642F">
      <w:pPr>
        <w:jc w:val="center"/>
        <w:rPr>
          <w:rFonts w:ascii="Times New Roman" w:hAnsi="Times New Roman" w:cs="Times New Roman"/>
        </w:rPr>
      </w:pPr>
      <w:r w:rsidRPr="00230F5A">
        <w:rPr>
          <w:rFonts w:ascii="Times New Roman" w:hAnsi="Times New Roman" w:cs="Times New Roman"/>
          <w:noProof/>
          <w:lang w:val="en-US"/>
        </w:rPr>
        <w:drawing>
          <wp:inline distT="0" distB="0" distL="0" distR="0" wp14:anchorId="64989886" wp14:editId="4D2042C4">
            <wp:extent cx="4346368" cy="1904671"/>
            <wp:effectExtent l="0" t="0" r="0" b="63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8"/>
                    <a:stretch>
                      <a:fillRect/>
                    </a:stretch>
                  </pic:blipFill>
                  <pic:spPr>
                    <a:xfrm>
                      <a:off x="0" y="0"/>
                      <a:ext cx="4351778" cy="1907042"/>
                    </a:xfrm>
                    <a:prstGeom prst="rect">
                      <a:avLst/>
                    </a:prstGeom>
                  </pic:spPr>
                </pic:pic>
              </a:graphicData>
            </a:graphic>
          </wp:inline>
        </w:drawing>
      </w:r>
    </w:p>
    <w:p w14:paraId="065E3AA6" w14:textId="77777777" w:rsidR="00C4642F" w:rsidRPr="00230F5A" w:rsidRDefault="00C4642F" w:rsidP="00C4642F">
      <w:pPr>
        <w:rPr>
          <w:rFonts w:ascii="Times New Roman" w:hAnsi="Times New Roman" w:cs="Times New Roman"/>
        </w:rPr>
      </w:pPr>
    </w:p>
    <w:p w14:paraId="67FCAF85" w14:textId="77777777" w:rsidR="00C4642F" w:rsidRPr="00230F5A" w:rsidRDefault="00C4642F" w:rsidP="00C4642F">
      <w:pPr>
        <w:jc w:val="center"/>
        <w:rPr>
          <w:rFonts w:ascii="Times New Roman" w:hAnsi="Times New Roman" w:cs="Times New Roman"/>
        </w:rPr>
      </w:pPr>
    </w:p>
    <w:p w14:paraId="63E66A84" w14:textId="77777777" w:rsidR="00C4642F" w:rsidRPr="00230F5A" w:rsidRDefault="00C4642F" w:rsidP="00C4642F">
      <w:pPr>
        <w:rPr>
          <w:rFonts w:ascii="Times New Roman" w:hAnsi="Times New Roman" w:cs="Times New Roman"/>
        </w:rPr>
      </w:pPr>
    </w:p>
    <w:p w14:paraId="199124B2" w14:textId="77777777" w:rsidR="00C4642F" w:rsidRPr="00230F5A" w:rsidRDefault="00C4642F" w:rsidP="00C4642F">
      <w:pPr>
        <w:rPr>
          <w:rFonts w:ascii="Times New Roman" w:hAnsi="Times New Roman" w:cs="Times New Roman"/>
        </w:rPr>
      </w:pPr>
    </w:p>
    <w:p w14:paraId="703972DD" w14:textId="74B7386F" w:rsidR="00C4642F" w:rsidRPr="00230F5A" w:rsidRDefault="00C4642F" w:rsidP="00C4642F">
      <w:pPr>
        <w:jc w:val="center"/>
        <w:rPr>
          <w:rFonts w:ascii="Times New Roman" w:hAnsi="Times New Roman" w:cs="Times New Roman"/>
          <w:b/>
          <w:sz w:val="72"/>
          <w:szCs w:val="72"/>
        </w:rPr>
      </w:pPr>
      <w:r w:rsidRPr="00230F5A">
        <w:rPr>
          <w:rFonts w:ascii="Times New Roman" w:hAnsi="Times New Roman" w:cs="Times New Roman"/>
          <w:b/>
          <w:sz w:val="72"/>
          <w:szCs w:val="72"/>
        </w:rPr>
        <w:t>SINACOFI</w:t>
      </w:r>
    </w:p>
    <w:p w14:paraId="1BA62CBB" w14:textId="0FBB704E" w:rsidR="00C4642F" w:rsidRPr="004A1260" w:rsidRDefault="004A1260" w:rsidP="004A1260">
      <w:pPr>
        <w:jc w:val="center"/>
        <w:rPr>
          <w:rFonts w:ascii="Times New Roman" w:hAnsi="Times New Roman" w:cs="Times New Roman"/>
          <w:b/>
          <w:sz w:val="72"/>
          <w:szCs w:val="72"/>
        </w:rPr>
      </w:pPr>
      <w:r>
        <w:rPr>
          <w:rFonts w:ascii="Times New Roman" w:hAnsi="Times New Roman" w:cs="Times New Roman"/>
          <w:b/>
          <w:sz w:val="72"/>
          <w:szCs w:val="72"/>
        </w:rPr>
        <w:t>Definición documento C19</w:t>
      </w:r>
      <w:r>
        <w:rPr>
          <w:rFonts w:ascii="Times New Roman" w:hAnsi="Times New Roman" w:cs="Times New Roman"/>
          <w:b/>
          <w:sz w:val="72"/>
          <w:szCs w:val="72"/>
        </w:rPr>
        <w:t>(</w:t>
      </w:r>
      <w:r>
        <w:rPr>
          <w:rFonts w:ascii="Times New Roman" w:hAnsi="Times New Roman" w:cs="Times New Roman"/>
          <w:b/>
          <w:sz w:val="72"/>
          <w:szCs w:val="72"/>
        </w:rPr>
        <w:t>523</w:t>
      </w:r>
      <w:r>
        <w:rPr>
          <w:rFonts w:ascii="Times New Roman" w:hAnsi="Times New Roman" w:cs="Times New Roman"/>
          <w:b/>
          <w:sz w:val="72"/>
          <w:szCs w:val="72"/>
        </w:rPr>
        <w:t xml:space="preserve">) </w:t>
      </w:r>
      <w:r w:rsidRPr="004A1260">
        <w:rPr>
          <w:rFonts w:ascii="Times New Roman" w:hAnsi="Times New Roman" w:cs="Times New Roman"/>
          <w:b/>
          <w:sz w:val="72"/>
          <w:szCs w:val="72"/>
        </w:rPr>
        <w:t>-</w:t>
      </w:r>
      <w:r>
        <w:rPr>
          <w:rFonts w:ascii="Times New Roman" w:hAnsi="Times New Roman" w:cs="Times New Roman"/>
          <w:b/>
          <w:sz w:val="72"/>
          <w:szCs w:val="72"/>
        </w:rPr>
        <w:t xml:space="preserve"> </w:t>
      </w:r>
      <w:r w:rsidRPr="004A1260">
        <w:rPr>
          <w:rFonts w:ascii="Times New Roman" w:hAnsi="Times New Roman" w:cs="Times New Roman"/>
          <w:b/>
          <w:sz w:val="72"/>
          <w:szCs w:val="72"/>
        </w:rPr>
        <w:t>Colocaciones, créditos contingentes y provisiones de préstamos estudiantiles</w:t>
      </w:r>
    </w:p>
    <w:p w14:paraId="510EB8B5" w14:textId="77777777" w:rsidR="00C4642F" w:rsidRPr="00230F5A" w:rsidRDefault="00C4642F" w:rsidP="00C4642F">
      <w:pPr>
        <w:rPr>
          <w:rFonts w:ascii="Times New Roman" w:hAnsi="Times New Roman" w:cs="Times New Roman"/>
        </w:rPr>
      </w:pPr>
    </w:p>
    <w:p w14:paraId="3CD0C920" w14:textId="77777777" w:rsidR="00C4642F" w:rsidRPr="00230F5A" w:rsidRDefault="00C4642F" w:rsidP="00C4642F">
      <w:pPr>
        <w:rPr>
          <w:rFonts w:ascii="Times New Roman" w:hAnsi="Times New Roman" w:cs="Times New Roman"/>
        </w:rPr>
      </w:pPr>
    </w:p>
    <w:p w14:paraId="30C0B481" w14:textId="126D6C74" w:rsidR="00C4642F" w:rsidRPr="00230F5A" w:rsidRDefault="004A1260" w:rsidP="00C4642F">
      <w:pPr>
        <w:rPr>
          <w:rFonts w:ascii="Times New Roman" w:hAnsi="Times New Roman" w:cs="Times New Roman"/>
        </w:rPr>
      </w:pPr>
      <w:r>
        <w:rPr>
          <w:noProof/>
          <w:sz w:val="24"/>
          <w:szCs w:val="24"/>
        </w:rPr>
        <w:pict w14:anchorId="52E0EBFD">
          <v:shapetype id="_x0000_t202" coordsize="21600,21600" o:spt="202" path="m,l,21600r21600,l21600,xe">
            <v:stroke joinstyle="miter"/>
            <v:path gradientshapeok="t" o:connecttype="rect"/>
          </v:shapetype>
          <v:shape id="Cuadro de texto 5" o:spid="_x0000_s2051" type="#_x0000_t202" style="position:absolute;margin-left:251.45pt;margin-top:14pt;width:241.7pt;height:92.1pt;z-index:251661312;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aDgIAAPc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" stroked="f">
            <v:textbox style="mso-fit-shape-to-text:t">
              <w:txbxContent>
                <w:p w14:paraId="2FAE1F7D" w14:textId="77777777" w:rsidR="00C4642F" w:rsidRPr="00A56777" w:rsidRDefault="00C4642F" w:rsidP="00C4642F">
                  <w:pPr>
                    <w:pStyle w:val="DatosCaratula"/>
                    <w:jc w:val="right"/>
                  </w:pPr>
                  <w:r>
                    <w:t>SONEDI Soluciones de Negocio Digitales</w:t>
                  </w:r>
                </w:p>
                <w:p w14:paraId="45FABB07" w14:textId="77777777" w:rsidR="00C4642F" w:rsidRPr="002E031A" w:rsidRDefault="00C4642F" w:rsidP="00C4642F">
                  <w:pPr>
                    <w:pStyle w:val="DatosCaratula"/>
                    <w:jc w:val="right"/>
                    <w:rPr>
                      <w:lang w:val="es-CL"/>
                    </w:rPr>
                  </w:pPr>
                  <w:r w:rsidRPr="002E031A">
                    <w:rPr>
                      <w:lang w:val="es-CL"/>
                    </w:rPr>
                    <w:t>Av. Apoquindo 5555 – Piso 14</w:t>
                  </w:r>
                </w:p>
                <w:p w14:paraId="3EE5D35C" w14:textId="77777777" w:rsidR="00C4642F" w:rsidRPr="00A56777" w:rsidRDefault="00C4642F" w:rsidP="00C4642F">
                  <w:pPr>
                    <w:pStyle w:val="DatosCaratula"/>
                    <w:jc w:val="right"/>
                    <w:rPr>
                      <w:lang w:val="en-US"/>
                    </w:rPr>
                  </w:pPr>
                  <w:r w:rsidRPr="00A56777">
                    <w:rPr>
                      <w:lang w:val="en-US"/>
                    </w:rPr>
                    <w:t>Santiago – Chile</w:t>
                  </w:r>
                </w:p>
                <w:p w14:paraId="11EA45C5" w14:textId="77777777" w:rsidR="00C4642F" w:rsidRPr="00A56777" w:rsidRDefault="00C4642F" w:rsidP="00C4642F">
                  <w:pPr>
                    <w:pStyle w:val="DatosCaratula"/>
                    <w:jc w:val="right"/>
                    <w:rPr>
                      <w:lang w:val="en-US"/>
                    </w:rPr>
                  </w:pPr>
                  <w:r w:rsidRPr="00A56777">
                    <w:rPr>
                      <w:lang w:val="en-US"/>
                    </w:rPr>
                    <w:t>Tel/Fax.: (562) 26569646</w:t>
                  </w:r>
                </w:p>
                <w:p w14:paraId="638345C5" w14:textId="77777777" w:rsidR="00C4642F" w:rsidRDefault="00C4642F" w:rsidP="00C4642F"/>
              </w:txbxContent>
            </v:textbox>
          </v:shape>
        </w:pict>
      </w:r>
    </w:p>
    <w:p w14:paraId="6BD99792" w14:textId="77777777" w:rsidR="00C4642F" w:rsidRPr="00230F5A" w:rsidRDefault="00C4642F" w:rsidP="00C4642F">
      <w:pPr>
        <w:jc w:val="right"/>
        <w:rPr>
          <w:rFonts w:ascii="Times New Roman" w:hAnsi="Times New Roman" w:cs="Times New Roman"/>
        </w:rPr>
      </w:pPr>
    </w:p>
    <w:p w14:paraId="1598ACA9" w14:textId="77777777" w:rsidR="00C4642F" w:rsidRPr="00230F5A" w:rsidRDefault="00C4642F" w:rsidP="00C4642F">
      <w:pPr>
        <w:jc w:val="right"/>
        <w:rPr>
          <w:rFonts w:ascii="Times New Roman" w:hAnsi="Times New Roman" w:cs="Times New Roman"/>
        </w:rPr>
      </w:pPr>
    </w:p>
    <w:p w14:paraId="1D24832C" w14:textId="7EB8CBBF" w:rsidR="00C4642F" w:rsidRPr="00230F5A" w:rsidRDefault="00C4642F" w:rsidP="00C4642F">
      <w:pPr>
        <w:pStyle w:val="DatosCaratula"/>
        <w:rPr>
          <w:rFonts w:ascii="Times New Roman" w:hAnsi="Times New Roman" w:cs="Times New Roman"/>
          <w:sz w:val="22"/>
          <w:szCs w:val="22"/>
          <w:lang w:val="es-CL"/>
        </w:rPr>
      </w:pPr>
    </w:p>
    <w:p w14:paraId="1CC8F62B" w14:textId="5B26A317" w:rsidR="00C4642F" w:rsidRPr="00230F5A" w:rsidRDefault="00C4642F" w:rsidP="00C4642F">
      <w:pPr>
        <w:rPr>
          <w:rFonts w:ascii="Times New Roman" w:eastAsia="Times New Roman" w:hAnsi="Times New Roman" w:cs="Times New Roman"/>
        </w:rPr>
      </w:pPr>
      <w:r w:rsidRPr="00230F5A">
        <w:rPr>
          <w:rFonts w:ascii="Times New Roman" w:hAnsi="Times New Roman" w:cs="Times New Roman"/>
        </w:rPr>
        <w:br w:type="page"/>
      </w:r>
    </w:p>
    <w:p w14:paraId="028831DA" w14:textId="77777777" w:rsidR="000105A8" w:rsidRPr="00230F5A" w:rsidRDefault="000105A8" w:rsidP="00655667">
      <w:pPr>
        <w:spacing w:line="40" w:lineRule="atLeast"/>
        <w:contextualSpacing/>
        <w:rPr>
          <w:rFonts w:ascii="Times New Roman" w:hAnsi="Times New Roman" w:cs="Times New Roman"/>
        </w:rPr>
      </w:pPr>
      <w:r w:rsidRPr="00230F5A">
        <w:rPr>
          <w:rFonts w:ascii="Times New Roman" w:hAnsi="Times New Roman" w:cs="Times New Roman"/>
        </w:rPr>
        <w:lastRenderedPageBreak/>
        <w:tab/>
      </w:r>
    </w:p>
    <w:sdt>
      <w:sdtPr>
        <w:rPr>
          <w:rFonts w:asciiTheme="minorHAnsi" w:eastAsiaTheme="minorHAnsi" w:hAnsiTheme="minorHAnsi" w:cstheme="minorBidi"/>
          <w:b w:val="0"/>
          <w:color w:val="auto"/>
          <w:kern w:val="2"/>
          <w:sz w:val="22"/>
          <w:szCs w:val="22"/>
          <w:lang w:eastAsia="en-US"/>
        </w:rPr>
        <w:id w:val="1954749225"/>
        <w:docPartObj>
          <w:docPartGallery w:val="Table of Contents"/>
          <w:docPartUnique/>
        </w:docPartObj>
      </w:sdtPr>
      <w:sdtEndPr>
        <w:rPr>
          <w:bCs/>
        </w:rPr>
      </w:sdtEndPr>
      <w:sdtContent>
        <w:p w14:paraId="18B9664A" w14:textId="6E6881A1" w:rsidR="00522424" w:rsidRDefault="00522424">
          <w:pPr>
            <w:pStyle w:val="TtuloTDC"/>
          </w:pPr>
          <w:r>
            <w:t>Contenido</w:t>
          </w:r>
        </w:p>
        <w:p w14:paraId="7BCA29CF" w14:textId="6044D2CC" w:rsidR="000E39B9" w:rsidRDefault="00522424">
          <w:pPr>
            <w:pStyle w:val="TDC1"/>
            <w:rPr>
              <w:rFonts w:cstheme="minorBidi"/>
              <w:noProof/>
              <w:kern w:val="2"/>
              <w:lang w:val="es-CL" w:eastAsia="es-CL"/>
            </w:rPr>
          </w:pPr>
          <w:r>
            <w:fldChar w:fldCharType="begin"/>
          </w:r>
          <w:r>
            <w:instrText xml:space="preserve"> TOC \o "1-3" \h \z \u </w:instrText>
          </w:r>
          <w:r>
            <w:fldChar w:fldCharType="separate"/>
          </w:r>
          <w:hyperlink w:anchor="_Toc152252960" w:history="1">
            <w:r w:rsidR="000E39B9" w:rsidRPr="004E5B2A">
              <w:rPr>
                <w:rStyle w:val="Hipervnculo"/>
                <w:noProof/>
              </w:rPr>
              <w:t>1.</w:t>
            </w:r>
            <w:r w:rsidR="000E39B9">
              <w:rPr>
                <w:rFonts w:cstheme="minorBidi"/>
                <w:noProof/>
                <w:kern w:val="2"/>
                <w:lang w:val="es-CL" w:eastAsia="es-CL"/>
              </w:rPr>
              <w:tab/>
            </w:r>
            <w:r w:rsidR="000E39B9" w:rsidRPr="004E5B2A">
              <w:rPr>
                <w:rStyle w:val="Hipervnculo"/>
                <w:noProof/>
              </w:rPr>
              <w:t>Definición de estructuras</w:t>
            </w:r>
            <w:r w:rsidR="000E39B9">
              <w:rPr>
                <w:noProof/>
                <w:webHidden/>
              </w:rPr>
              <w:tab/>
            </w:r>
            <w:r w:rsidR="000E39B9">
              <w:rPr>
                <w:noProof/>
                <w:webHidden/>
              </w:rPr>
              <w:fldChar w:fldCharType="begin"/>
            </w:r>
            <w:r w:rsidR="000E39B9">
              <w:rPr>
                <w:noProof/>
                <w:webHidden/>
              </w:rPr>
              <w:instrText xml:space="preserve"> PAGEREF _Toc152252960 \h </w:instrText>
            </w:r>
            <w:r w:rsidR="000E39B9">
              <w:rPr>
                <w:noProof/>
                <w:webHidden/>
              </w:rPr>
            </w:r>
            <w:r w:rsidR="000E39B9">
              <w:rPr>
                <w:noProof/>
                <w:webHidden/>
              </w:rPr>
              <w:fldChar w:fldCharType="separate"/>
            </w:r>
            <w:r w:rsidR="000E39B9">
              <w:rPr>
                <w:noProof/>
                <w:webHidden/>
              </w:rPr>
              <w:t>5</w:t>
            </w:r>
            <w:r w:rsidR="000E39B9">
              <w:rPr>
                <w:noProof/>
                <w:webHidden/>
              </w:rPr>
              <w:fldChar w:fldCharType="end"/>
            </w:r>
          </w:hyperlink>
        </w:p>
        <w:p w14:paraId="15B2E828" w14:textId="7D414086" w:rsidR="000E39B9" w:rsidRDefault="000E39B9">
          <w:pPr>
            <w:pStyle w:val="TDC2"/>
            <w:tabs>
              <w:tab w:val="left" w:pos="880"/>
              <w:tab w:val="right" w:leader="dot" w:pos="9628"/>
            </w:tabs>
            <w:rPr>
              <w:rFonts w:cstheme="minorBidi"/>
              <w:noProof/>
              <w:kern w:val="2"/>
              <w:lang w:val="es-CL" w:eastAsia="es-CL"/>
            </w:rPr>
          </w:pPr>
          <w:hyperlink w:anchor="_Toc152252961" w:history="1">
            <w:r w:rsidRPr="004E5B2A">
              <w:rPr>
                <w:rStyle w:val="Hipervnculo"/>
                <w:bCs/>
                <w:noProof/>
              </w:rPr>
              <w:t>1.1.</w:t>
            </w:r>
            <w:r>
              <w:rPr>
                <w:rFonts w:cstheme="minorBidi"/>
                <w:noProof/>
                <w:kern w:val="2"/>
                <w:lang w:val="es-CL" w:eastAsia="es-CL"/>
              </w:rPr>
              <w:tab/>
            </w:r>
            <w:r w:rsidRPr="004E5B2A">
              <w:rPr>
                <w:rStyle w:val="Hipervnculo"/>
                <w:bCs/>
                <w:noProof/>
              </w:rPr>
              <w:t xml:space="preserve">Archivo de datos del emisor  </w:t>
            </w:r>
            <w:r w:rsidRPr="004E5B2A">
              <w:rPr>
                <w:rStyle w:val="Hipervnculo"/>
                <w:noProof/>
              </w:rPr>
              <w:t>Manual Sistema de Información Bancos - Sistema Contable (cmfchile.cl)</w:t>
            </w:r>
            <w:r>
              <w:rPr>
                <w:noProof/>
                <w:webHidden/>
              </w:rPr>
              <w:tab/>
            </w:r>
            <w:r>
              <w:rPr>
                <w:noProof/>
                <w:webHidden/>
              </w:rPr>
              <w:fldChar w:fldCharType="begin"/>
            </w:r>
            <w:r>
              <w:rPr>
                <w:noProof/>
                <w:webHidden/>
              </w:rPr>
              <w:instrText xml:space="preserve"> PAGEREF _Toc152252961 \h </w:instrText>
            </w:r>
            <w:r>
              <w:rPr>
                <w:noProof/>
                <w:webHidden/>
              </w:rPr>
            </w:r>
            <w:r>
              <w:rPr>
                <w:noProof/>
                <w:webHidden/>
              </w:rPr>
              <w:fldChar w:fldCharType="separate"/>
            </w:r>
            <w:r>
              <w:rPr>
                <w:noProof/>
                <w:webHidden/>
              </w:rPr>
              <w:t>5</w:t>
            </w:r>
            <w:r>
              <w:rPr>
                <w:noProof/>
                <w:webHidden/>
              </w:rPr>
              <w:fldChar w:fldCharType="end"/>
            </w:r>
          </w:hyperlink>
        </w:p>
        <w:p w14:paraId="0B81070C" w14:textId="30210372" w:rsidR="000E39B9" w:rsidRDefault="000E39B9">
          <w:pPr>
            <w:pStyle w:val="TDC2"/>
            <w:tabs>
              <w:tab w:val="left" w:pos="880"/>
              <w:tab w:val="right" w:leader="dot" w:pos="9628"/>
            </w:tabs>
            <w:rPr>
              <w:rFonts w:cstheme="minorBidi"/>
              <w:noProof/>
              <w:kern w:val="2"/>
              <w:lang w:val="es-CL" w:eastAsia="es-CL"/>
            </w:rPr>
          </w:pPr>
          <w:hyperlink w:anchor="_Toc152252962" w:history="1">
            <w:r w:rsidRPr="004E5B2A">
              <w:rPr>
                <w:rStyle w:val="Hipervnculo"/>
                <w:noProof/>
              </w:rPr>
              <w:t>1.2.</w:t>
            </w:r>
            <w:r>
              <w:rPr>
                <w:rFonts w:cstheme="minorBidi"/>
                <w:noProof/>
                <w:kern w:val="2"/>
                <w:lang w:val="es-CL" w:eastAsia="es-CL"/>
              </w:rPr>
              <w:tab/>
            </w:r>
            <w:r w:rsidRPr="004E5B2A">
              <w:rPr>
                <w:rStyle w:val="Hipervnculo"/>
                <w:noProof/>
              </w:rPr>
              <w:t>Archivo Carátula/s del origen (Carátula de entrada)</w:t>
            </w:r>
            <w:r>
              <w:rPr>
                <w:noProof/>
                <w:webHidden/>
              </w:rPr>
              <w:tab/>
            </w:r>
            <w:r>
              <w:rPr>
                <w:noProof/>
                <w:webHidden/>
              </w:rPr>
              <w:fldChar w:fldCharType="begin"/>
            </w:r>
            <w:r>
              <w:rPr>
                <w:noProof/>
                <w:webHidden/>
              </w:rPr>
              <w:instrText xml:space="preserve"> PAGEREF _Toc152252962 \h </w:instrText>
            </w:r>
            <w:r>
              <w:rPr>
                <w:noProof/>
                <w:webHidden/>
              </w:rPr>
            </w:r>
            <w:r>
              <w:rPr>
                <w:noProof/>
                <w:webHidden/>
              </w:rPr>
              <w:fldChar w:fldCharType="separate"/>
            </w:r>
            <w:r>
              <w:rPr>
                <w:noProof/>
                <w:webHidden/>
              </w:rPr>
              <w:t>7</w:t>
            </w:r>
            <w:r>
              <w:rPr>
                <w:noProof/>
                <w:webHidden/>
              </w:rPr>
              <w:fldChar w:fldCharType="end"/>
            </w:r>
          </w:hyperlink>
        </w:p>
        <w:p w14:paraId="6FF819E5" w14:textId="7FE3421D" w:rsidR="000E39B9" w:rsidRDefault="000E39B9">
          <w:pPr>
            <w:pStyle w:val="TDC2"/>
            <w:tabs>
              <w:tab w:val="left" w:pos="880"/>
              <w:tab w:val="right" w:leader="dot" w:pos="9628"/>
            </w:tabs>
            <w:rPr>
              <w:rFonts w:cstheme="minorBidi"/>
              <w:noProof/>
              <w:kern w:val="2"/>
              <w:lang w:val="es-CL" w:eastAsia="es-CL"/>
            </w:rPr>
          </w:pPr>
          <w:hyperlink w:anchor="_Toc152252963" w:history="1">
            <w:r w:rsidRPr="004E5B2A">
              <w:rPr>
                <w:rStyle w:val="Hipervnculo"/>
                <w:bCs/>
                <w:noProof/>
              </w:rPr>
              <w:t>1.3.</w:t>
            </w:r>
            <w:r>
              <w:rPr>
                <w:rFonts w:cstheme="minorBidi"/>
                <w:noProof/>
                <w:kern w:val="2"/>
                <w:lang w:val="es-CL" w:eastAsia="es-CL"/>
              </w:rPr>
              <w:tab/>
            </w:r>
            <w:r w:rsidRPr="004E5B2A">
              <w:rPr>
                <w:rStyle w:val="Hipervnculo"/>
                <w:bCs/>
                <w:noProof/>
              </w:rPr>
              <w:t>Archivo/s de control de datos del origen</w:t>
            </w:r>
            <w:r>
              <w:rPr>
                <w:noProof/>
                <w:webHidden/>
              </w:rPr>
              <w:tab/>
            </w:r>
            <w:r>
              <w:rPr>
                <w:noProof/>
                <w:webHidden/>
              </w:rPr>
              <w:fldChar w:fldCharType="begin"/>
            </w:r>
            <w:r>
              <w:rPr>
                <w:noProof/>
                <w:webHidden/>
              </w:rPr>
              <w:instrText xml:space="preserve"> PAGEREF _Toc152252963 \h </w:instrText>
            </w:r>
            <w:r>
              <w:rPr>
                <w:noProof/>
                <w:webHidden/>
              </w:rPr>
            </w:r>
            <w:r>
              <w:rPr>
                <w:noProof/>
                <w:webHidden/>
              </w:rPr>
              <w:fldChar w:fldCharType="separate"/>
            </w:r>
            <w:r>
              <w:rPr>
                <w:noProof/>
                <w:webHidden/>
              </w:rPr>
              <w:t>7</w:t>
            </w:r>
            <w:r>
              <w:rPr>
                <w:noProof/>
                <w:webHidden/>
              </w:rPr>
              <w:fldChar w:fldCharType="end"/>
            </w:r>
          </w:hyperlink>
        </w:p>
        <w:p w14:paraId="1C064B6C" w14:textId="1703130D" w:rsidR="000E39B9" w:rsidRDefault="000E39B9">
          <w:pPr>
            <w:pStyle w:val="TDC2"/>
            <w:tabs>
              <w:tab w:val="left" w:pos="880"/>
              <w:tab w:val="right" w:leader="dot" w:pos="9628"/>
            </w:tabs>
            <w:rPr>
              <w:rFonts w:cstheme="minorBidi"/>
              <w:noProof/>
              <w:kern w:val="2"/>
              <w:lang w:val="es-CL" w:eastAsia="es-CL"/>
            </w:rPr>
          </w:pPr>
          <w:hyperlink w:anchor="_Toc152252964" w:history="1">
            <w:r w:rsidRPr="004E5B2A">
              <w:rPr>
                <w:rStyle w:val="Hipervnculo"/>
                <w:noProof/>
              </w:rPr>
              <w:t>1.4.</w:t>
            </w:r>
            <w:r>
              <w:rPr>
                <w:rFonts w:cstheme="minorBidi"/>
                <w:noProof/>
                <w:kern w:val="2"/>
                <w:lang w:val="es-CL" w:eastAsia="es-CL"/>
              </w:rPr>
              <w:tab/>
            </w:r>
            <w:r w:rsidRPr="004E5B2A">
              <w:rPr>
                <w:rStyle w:val="Hipervnculo"/>
                <w:noProof/>
              </w:rPr>
              <w:t>Archivo/s de datos del Receptor:</w:t>
            </w:r>
            <w:r>
              <w:rPr>
                <w:noProof/>
                <w:webHidden/>
              </w:rPr>
              <w:tab/>
            </w:r>
            <w:r>
              <w:rPr>
                <w:noProof/>
                <w:webHidden/>
              </w:rPr>
              <w:fldChar w:fldCharType="begin"/>
            </w:r>
            <w:r>
              <w:rPr>
                <w:noProof/>
                <w:webHidden/>
              </w:rPr>
              <w:instrText xml:space="preserve"> PAGEREF _Toc152252964 \h </w:instrText>
            </w:r>
            <w:r>
              <w:rPr>
                <w:noProof/>
                <w:webHidden/>
              </w:rPr>
            </w:r>
            <w:r>
              <w:rPr>
                <w:noProof/>
                <w:webHidden/>
              </w:rPr>
              <w:fldChar w:fldCharType="separate"/>
            </w:r>
            <w:r>
              <w:rPr>
                <w:noProof/>
                <w:webHidden/>
              </w:rPr>
              <w:t>9</w:t>
            </w:r>
            <w:r>
              <w:rPr>
                <w:noProof/>
                <w:webHidden/>
              </w:rPr>
              <w:fldChar w:fldCharType="end"/>
            </w:r>
          </w:hyperlink>
        </w:p>
        <w:p w14:paraId="388830FF" w14:textId="0A320313" w:rsidR="000E39B9" w:rsidRDefault="000E39B9">
          <w:pPr>
            <w:pStyle w:val="TDC2"/>
            <w:tabs>
              <w:tab w:val="left" w:pos="880"/>
              <w:tab w:val="right" w:leader="dot" w:pos="9628"/>
            </w:tabs>
            <w:rPr>
              <w:rFonts w:cstheme="minorBidi"/>
              <w:noProof/>
              <w:kern w:val="2"/>
              <w:lang w:val="es-CL" w:eastAsia="es-CL"/>
            </w:rPr>
          </w:pPr>
          <w:hyperlink w:anchor="_Toc152252965" w:history="1">
            <w:r w:rsidRPr="004E5B2A">
              <w:rPr>
                <w:rStyle w:val="Hipervnculo"/>
                <w:noProof/>
              </w:rPr>
              <w:t>1.5.</w:t>
            </w:r>
            <w:r>
              <w:rPr>
                <w:rFonts w:cstheme="minorBidi"/>
                <w:noProof/>
                <w:kern w:val="2"/>
                <w:lang w:val="es-CL" w:eastAsia="es-CL"/>
              </w:rPr>
              <w:tab/>
            </w:r>
            <w:r w:rsidRPr="004E5B2A">
              <w:rPr>
                <w:rStyle w:val="Hipervnculo"/>
                <w:noProof/>
              </w:rPr>
              <w:t>Archivo de carátula del Receptor</w:t>
            </w:r>
            <w:r>
              <w:rPr>
                <w:noProof/>
                <w:webHidden/>
              </w:rPr>
              <w:tab/>
            </w:r>
            <w:r>
              <w:rPr>
                <w:noProof/>
                <w:webHidden/>
              </w:rPr>
              <w:fldChar w:fldCharType="begin"/>
            </w:r>
            <w:r>
              <w:rPr>
                <w:noProof/>
                <w:webHidden/>
              </w:rPr>
              <w:instrText xml:space="preserve"> PAGEREF _Toc152252965 \h </w:instrText>
            </w:r>
            <w:r>
              <w:rPr>
                <w:noProof/>
                <w:webHidden/>
              </w:rPr>
            </w:r>
            <w:r>
              <w:rPr>
                <w:noProof/>
                <w:webHidden/>
              </w:rPr>
              <w:fldChar w:fldCharType="separate"/>
            </w:r>
            <w:r>
              <w:rPr>
                <w:noProof/>
                <w:webHidden/>
              </w:rPr>
              <w:t>9</w:t>
            </w:r>
            <w:r>
              <w:rPr>
                <w:noProof/>
                <w:webHidden/>
              </w:rPr>
              <w:fldChar w:fldCharType="end"/>
            </w:r>
          </w:hyperlink>
        </w:p>
        <w:p w14:paraId="5BCC7A68" w14:textId="6D1A35A6" w:rsidR="000E39B9" w:rsidRDefault="000E39B9">
          <w:pPr>
            <w:pStyle w:val="TDC2"/>
            <w:tabs>
              <w:tab w:val="left" w:pos="880"/>
              <w:tab w:val="right" w:leader="dot" w:pos="9628"/>
            </w:tabs>
            <w:rPr>
              <w:rFonts w:cstheme="minorBidi"/>
              <w:noProof/>
              <w:kern w:val="2"/>
              <w:lang w:val="es-CL" w:eastAsia="es-CL"/>
            </w:rPr>
          </w:pPr>
          <w:hyperlink w:anchor="_Toc152252966" w:history="1">
            <w:r w:rsidRPr="004E5B2A">
              <w:rPr>
                <w:rStyle w:val="Hipervnculo"/>
                <w:noProof/>
              </w:rPr>
              <w:t>1.6.</w:t>
            </w:r>
            <w:r>
              <w:rPr>
                <w:rFonts w:cstheme="minorBidi"/>
                <w:noProof/>
                <w:kern w:val="2"/>
                <w:lang w:val="es-CL" w:eastAsia="es-CL"/>
              </w:rPr>
              <w:tab/>
            </w:r>
            <w:r w:rsidRPr="004E5B2A">
              <w:rPr>
                <w:rStyle w:val="Hipervnculo"/>
                <w:noProof/>
              </w:rPr>
              <w:t>Archivo de Control del Receptor</w:t>
            </w:r>
            <w:r>
              <w:rPr>
                <w:noProof/>
                <w:webHidden/>
              </w:rPr>
              <w:tab/>
            </w:r>
            <w:r>
              <w:rPr>
                <w:noProof/>
                <w:webHidden/>
              </w:rPr>
              <w:fldChar w:fldCharType="begin"/>
            </w:r>
            <w:r>
              <w:rPr>
                <w:noProof/>
                <w:webHidden/>
              </w:rPr>
              <w:instrText xml:space="preserve"> PAGEREF _Toc152252966 \h </w:instrText>
            </w:r>
            <w:r>
              <w:rPr>
                <w:noProof/>
                <w:webHidden/>
              </w:rPr>
            </w:r>
            <w:r>
              <w:rPr>
                <w:noProof/>
                <w:webHidden/>
              </w:rPr>
              <w:fldChar w:fldCharType="separate"/>
            </w:r>
            <w:r>
              <w:rPr>
                <w:noProof/>
                <w:webHidden/>
              </w:rPr>
              <w:t>9</w:t>
            </w:r>
            <w:r>
              <w:rPr>
                <w:noProof/>
                <w:webHidden/>
              </w:rPr>
              <w:fldChar w:fldCharType="end"/>
            </w:r>
          </w:hyperlink>
        </w:p>
        <w:p w14:paraId="4E80C478" w14:textId="089EDFCE" w:rsidR="000E39B9" w:rsidRDefault="000E39B9">
          <w:pPr>
            <w:pStyle w:val="TDC1"/>
            <w:rPr>
              <w:rFonts w:cstheme="minorBidi"/>
              <w:noProof/>
              <w:kern w:val="2"/>
              <w:lang w:val="es-CL" w:eastAsia="es-CL"/>
            </w:rPr>
          </w:pPr>
          <w:hyperlink w:anchor="_Toc152252967" w:history="1">
            <w:r w:rsidRPr="004E5B2A">
              <w:rPr>
                <w:rStyle w:val="Hipervnculo"/>
                <w:noProof/>
              </w:rPr>
              <w:t>2.</w:t>
            </w:r>
            <w:r>
              <w:rPr>
                <w:rFonts w:cstheme="minorBidi"/>
                <w:noProof/>
                <w:kern w:val="2"/>
                <w:lang w:val="es-CL" w:eastAsia="es-CL"/>
              </w:rPr>
              <w:tab/>
            </w:r>
            <w:r w:rsidRPr="004E5B2A">
              <w:rPr>
                <w:rStyle w:val="Hipervnculo"/>
                <w:noProof/>
              </w:rPr>
              <w:t>Validaciones</w:t>
            </w:r>
            <w:r>
              <w:rPr>
                <w:noProof/>
                <w:webHidden/>
              </w:rPr>
              <w:tab/>
            </w:r>
            <w:r>
              <w:rPr>
                <w:noProof/>
                <w:webHidden/>
              </w:rPr>
              <w:fldChar w:fldCharType="begin"/>
            </w:r>
            <w:r>
              <w:rPr>
                <w:noProof/>
                <w:webHidden/>
              </w:rPr>
              <w:instrText xml:space="preserve"> PAGEREF _Toc152252967 \h </w:instrText>
            </w:r>
            <w:r>
              <w:rPr>
                <w:noProof/>
                <w:webHidden/>
              </w:rPr>
            </w:r>
            <w:r>
              <w:rPr>
                <w:noProof/>
                <w:webHidden/>
              </w:rPr>
              <w:fldChar w:fldCharType="separate"/>
            </w:r>
            <w:r>
              <w:rPr>
                <w:noProof/>
                <w:webHidden/>
              </w:rPr>
              <w:t>10</w:t>
            </w:r>
            <w:r>
              <w:rPr>
                <w:noProof/>
                <w:webHidden/>
              </w:rPr>
              <w:fldChar w:fldCharType="end"/>
            </w:r>
          </w:hyperlink>
        </w:p>
        <w:p w14:paraId="3CFDFD85" w14:textId="5383EDA7" w:rsidR="000E39B9" w:rsidRDefault="000E39B9">
          <w:pPr>
            <w:pStyle w:val="TDC2"/>
            <w:tabs>
              <w:tab w:val="left" w:pos="880"/>
              <w:tab w:val="right" w:leader="dot" w:pos="9628"/>
            </w:tabs>
            <w:rPr>
              <w:rFonts w:cstheme="minorBidi"/>
              <w:noProof/>
              <w:kern w:val="2"/>
              <w:lang w:val="es-CL" w:eastAsia="es-CL"/>
            </w:rPr>
          </w:pPr>
          <w:hyperlink w:anchor="_Toc152252968" w:history="1">
            <w:r w:rsidRPr="004E5B2A">
              <w:rPr>
                <w:rStyle w:val="Hipervnculo"/>
                <w:noProof/>
              </w:rPr>
              <w:t>2.1.</w:t>
            </w:r>
            <w:r>
              <w:rPr>
                <w:rFonts w:cstheme="minorBidi"/>
                <w:noProof/>
                <w:kern w:val="2"/>
                <w:lang w:val="es-CL" w:eastAsia="es-CL"/>
              </w:rPr>
              <w:tab/>
            </w:r>
            <w:r w:rsidRPr="004E5B2A">
              <w:rPr>
                <w:rStyle w:val="Hipervnculo"/>
                <w:noProof/>
              </w:rPr>
              <w:t>Archivo de datos</w:t>
            </w:r>
            <w:r>
              <w:rPr>
                <w:noProof/>
                <w:webHidden/>
              </w:rPr>
              <w:tab/>
            </w:r>
            <w:r>
              <w:rPr>
                <w:noProof/>
                <w:webHidden/>
              </w:rPr>
              <w:fldChar w:fldCharType="begin"/>
            </w:r>
            <w:r>
              <w:rPr>
                <w:noProof/>
                <w:webHidden/>
              </w:rPr>
              <w:instrText xml:space="preserve"> PAGEREF _Toc152252968 \h </w:instrText>
            </w:r>
            <w:r>
              <w:rPr>
                <w:noProof/>
                <w:webHidden/>
              </w:rPr>
            </w:r>
            <w:r>
              <w:rPr>
                <w:noProof/>
                <w:webHidden/>
              </w:rPr>
              <w:fldChar w:fldCharType="separate"/>
            </w:r>
            <w:r>
              <w:rPr>
                <w:noProof/>
                <w:webHidden/>
              </w:rPr>
              <w:t>10</w:t>
            </w:r>
            <w:r>
              <w:rPr>
                <w:noProof/>
                <w:webHidden/>
              </w:rPr>
              <w:fldChar w:fldCharType="end"/>
            </w:r>
          </w:hyperlink>
        </w:p>
        <w:p w14:paraId="76F3AD8E" w14:textId="5D7781BD" w:rsidR="000E39B9" w:rsidRDefault="000E39B9">
          <w:pPr>
            <w:pStyle w:val="TDC2"/>
            <w:tabs>
              <w:tab w:val="left" w:pos="880"/>
              <w:tab w:val="right" w:leader="dot" w:pos="9628"/>
            </w:tabs>
            <w:rPr>
              <w:rFonts w:cstheme="minorBidi"/>
              <w:noProof/>
              <w:kern w:val="2"/>
              <w:lang w:val="es-CL" w:eastAsia="es-CL"/>
            </w:rPr>
          </w:pPr>
          <w:hyperlink w:anchor="_Toc152252969" w:history="1">
            <w:r w:rsidRPr="004E5B2A">
              <w:rPr>
                <w:rStyle w:val="Hipervnculo"/>
                <w:noProof/>
              </w:rPr>
              <w:t>2.2.</w:t>
            </w:r>
            <w:r>
              <w:rPr>
                <w:rFonts w:cstheme="minorBidi"/>
                <w:noProof/>
                <w:kern w:val="2"/>
                <w:lang w:val="es-CL" w:eastAsia="es-CL"/>
              </w:rPr>
              <w:tab/>
            </w:r>
            <w:r w:rsidRPr="004E5B2A">
              <w:rPr>
                <w:rStyle w:val="Hipervnculo"/>
                <w:noProof/>
              </w:rPr>
              <w:t>Archivo Carátula:</w:t>
            </w:r>
            <w:r>
              <w:rPr>
                <w:noProof/>
                <w:webHidden/>
              </w:rPr>
              <w:tab/>
            </w:r>
            <w:r>
              <w:rPr>
                <w:noProof/>
                <w:webHidden/>
              </w:rPr>
              <w:fldChar w:fldCharType="begin"/>
            </w:r>
            <w:r>
              <w:rPr>
                <w:noProof/>
                <w:webHidden/>
              </w:rPr>
              <w:instrText xml:space="preserve"> PAGEREF _Toc152252969 \h </w:instrText>
            </w:r>
            <w:r>
              <w:rPr>
                <w:noProof/>
                <w:webHidden/>
              </w:rPr>
            </w:r>
            <w:r>
              <w:rPr>
                <w:noProof/>
                <w:webHidden/>
              </w:rPr>
              <w:fldChar w:fldCharType="separate"/>
            </w:r>
            <w:r>
              <w:rPr>
                <w:noProof/>
                <w:webHidden/>
              </w:rPr>
              <w:t>10</w:t>
            </w:r>
            <w:r>
              <w:rPr>
                <w:noProof/>
                <w:webHidden/>
              </w:rPr>
              <w:fldChar w:fldCharType="end"/>
            </w:r>
          </w:hyperlink>
        </w:p>
        <w:p w14:paraId="7D562368" w14:textId="66EE9050" w:rsidR="000E39B9" w:rsidRDefault="000E39B9">
          <w:pPr>
            <w:pStyle w:val="TDC2"/>
            <w:tabs>
              <w:tab w:val="left" w:pos="880"/>
              <w:tab w:val="right" w:leader="dot" w:pos="9628"/>
            </w:tabs>
            <w:rPr>
              <w:rFonts w:cstheme="minorBidi"/>
              <w:noProof/>
              <w:kern w:val="2"/>
              <w:lang w:val="es-CL" w:eastAsia="es-CL"/>
            </w:rPr>
          </w:pPr>
          <w:hyperlink w:anchor="_Toc152252970" w:history="1">
            <w:r w:rsidRPr="004E5B2A">
              <w:rPr>
                <w:rStyle w:val="Hipervnculo"/>
                <w:noProof/>
              </w:rPr>
              <w:t>2.3.</w:t>
            </w:r>
            <w:r>
              <w:rPr>
                <w:rFonts w:cstheme="minorBidi"/>
                <w:noProof/>
                <w:kern w:val="2"/>
                <w:lang w:val="es-CL" w:eastAsia="es-CL"/>
              </w:rPr>
              <w:tab/>
            </w:r>
            <w:r w:rsidRPr="004E5B2A">
              <w:rPr>
                <w:rStyle w:val="Hipervnculo"/>
                <w:noProof/>
              </w:rPr>
              <w:t>Archivo de control de datos:</w:t>
            </w:r>
            <w:r>
              <w:rPr>
                <w:noProof/>
                <w:webHidden/>
              </w:rPr>
              <w:tab/>
            </w:r>
            <w:r>
              <w:rPr>
                <w:noProof/>
                <w:webHidden/>
              </w:rPr>
              <w:fldChar w:fldCharType="begin"/>
            </w:r>
            <w:r>
              <w:rPr>
                <w:noProof/>
                <w:webHidden/>
              </w:rPr>
              <w:instrText xml:space="preserve"> PAGEREF _Toc152252970 \h </w:instrText>
            </w:r>
            <w:r>
              <w:rPr>
                <w:noProof/>
                <w:webHidden/>
              </w:rPr>
            </w:r>
            <w:r>
              <w:rPr>
                <w:noProof/>
                <w:webHidden/>
              </w:rPr>
              <w:fldChar w:fldCharType="separate"/>
            </w:r>
            <w:r>
              <w:rPr>
                <w:noProof/>
                <w:webHidden/>
              </w:rPr>
              <w:t>12</w:t>
            </w:r>
            <w:r>
              <w:rPr>
                <w:noProof/>
                <w:webHidden/>
              </w:rPr>
              <w:fldChar w:fldCharType="end"/>
            </w:r>
          </w:hyperlink>
        </w:p>
        <w:p w14:paraId="6C9952AD" w14:textId="2FAA35CA" w:rsidR="000E39B9" w:rsidRDefault="000E39B9">
          <w:pPr>
            <w:pStyle w:val="TDC1"/>
            <w:rPr>
              <w:rFonts w:cstheme="minorBidi"/>
              <w:noProof/>
              <w:kern w:val="2"/>
              <w:lang w:val="es-CL" w:eastAsia="es-CL"/>
            </w:rPr>
          </w:pPr>
          <w:hyperlink w:anchor="_Toc152252971" w:history="1">
            <w:r w:rsidRPr="004E5B2A">
              <w:rPr>
                <w:rStyle w:val="Hipervnculo"/>
                <w:noProof/>
              </w:rPr>
              <w:t>3.</w:t>
            </w:r>
            <w:r>
              <w:rPr>
                <w:rFonts w:cstheme="minorBidi"/>
                <w:noProof/>
                <w:kern w:val="2"/>
                <w:lang w:val="es-CL" w:eastAsia="es-CL"/>
              </w:rPr>
              <w:tab/>
            </w:r>
            <w:r w:rsidRPr="004E5B2A">
              <w:rPr>
                <w:rStyle w:val="Hipervnculo"/>
                <w:noProof/>
              </w:rPr>
              <w:t>Construyendo la carátula de salida</w:t>
            </w:r>
            <w:r>
              <w:rPr>
                <w:noProof/>
                <w:webHidden/>
              </w:rPr>
              <w:tab/>
            </w:r>
            <w:r>
              <w:rPr>
                <w:noProof/>
                <w:webHidden/>
              </w:rPr>
              <w:fldChar w:fldCharType="begin"/>
            </w:r>
            <w:r>
              <w:rPr>
                <w:noProof/>
                <w:webHidden/>
              </w:rPr>
              <w:instrText xml:space="preserve"> PAGEREF _Toc152252971 \h </w:instrText>
            </w:r>
            <w:r>
              <w:rPr>
                <w:noProof/>
                <w:webHidden/>
              </w:rPr>
            </w:r>
            <w:r>
              <w:rPr>
                <w:noProof/>
                <w:webHidden/>
              </w:rPr>
              <w:fldChar w:fldCharType="separate"/>
            </w:r>
            <w:r>
              <w:rPr>
                <w:noProof/>
                <w:webHidden/>
              </w:rPr>
              <w:t>14</w:t>
            </w:r>
            <w:r>
              <w:rPr>
                <w:noProof/>
                <w:webHidden/>
              </w:rPr>
              <w:fldChar w:fldCharType="end"/>
            </w:r>
          </w:hyperlink>
        </w:p>
        <w:p w14:paraId="5105A777" w14:textId="25B6963C" w:rsidR="000E39B9" w:rsidRDefault="000E39B9">
          <w:pPr>
            <w:pStyle w:val="TDC2"/>
            <w:tabs>
              <w:tab w:val="left" w:pos="880"/>
              <w:tab w:val="right" w:leader="dot" w:pos="9628"/>
            </w:tabs>
            <w:rPr>
              <w:rFonts w:cstheme="minorBidi"/>
              <w:noProof/>
              <w:kern w:val="2"/>
              <w:lang w:val="es-CL" w:eastAsia="es-CL"/>
            </w:rPr>
          </w:pPr>
          <w:hyperlink w:anchor="_Toc152252972" w:history="1">
            <w:r w:rsidRPr="004E5B2A">
              <w:rPr>
                <w:rStyle w:val="Hipervnculo"/>
                <w:noProof/>
              </w:rPr>
              <w:t>3.1.</w:t>
            </w:r>
            <w:r>
              <w:rPr>
                <w:rFonts w:cstheme="minorBidi"/>
                <w:noProof/>
                <w:kern w:val="2"/>
                <w:lang w:val="es-CL" w:eastAsia="es-CL"/>
              </w:rPr>
              <w:tab/>
            </w:r>
            <w:r w:rsidRPr="004E5B2A">
              <w:rPr>
                <w:rStyle w:val="Hipervnculo"/>
                <w:noProof/>
              </w:rPr>
              <w:t>Formato de carátula de salida</w:t>
            </w:r>
            <w:r>
              <w:rPr>
                <w:noProof/>
                <w:webHidden/>
              </w:rPr>
              <w:tab/>
            </w:r>
            <w:r>
              <w:rPr>
                <w:noProof/>
                <w:webHidden/>
              </w:rPr>
              <w:fldChar w:fldCharType="begin"/>
            </w:r>
            <w:r>
              <w:rPr>
                <w:noProof/>
                <w:webHidden/>
              </w:rPr>
              <w:instrText xml:space="preserve"> PAGEREF _Toc152252972 \h </w:instrText>
            </w:r>
            <w:r>
              <w:rPr>
                <w:noProof/>
                <w:webHidden/>
              </w:rPr>
            </w:r>
            <w:r>
              <w:rPr>
                <w:noProof/>
                <w:webHidden/>
              </w:rPr>
              <w:fldChar w:fldCharType="separate"/>
            </w:r>
            <w:r>
              <w:rPr>
                <w:noProof/>
                <w:webHidden/>
              </w:rPr>
              <w:t>15</w:t>
            </w:r>
            <w:r>
              <w:rPr>
                <w:noProof/>
                <w:webHidden/>
              </w:rPr>
              <w:fldChar w:fldCharType="end"/>
            </w:r>
          </w:hyperlink>
        </w:p>
        <w:p w14:paraId="60F65A5E" w14:textId="5452D1D6" w:rsidR="000E39B9" w:rsidRDefault="000E39B9">
          <w:pPr>
            <w:pStyle w:val="TDC1"/>
            <w:rPr>
              <w:rFonts w:cstheme="minorBidi"/>
              <w:noProof/>
              <w:kern w:val="2"/>
              <w:lang w:val="es-CL" w:eastAsia="es-CL"/>
            </w:rPr>
          </w:pPr>
          <w:hyperlink w:anchor="_Toc152252973" w:history="1">
            <w:r w:rsidRPr="004E5B2A">
              <w:rPr>
                <w:rStyle w:val="Hipervnculo"/>
                <w:bCs/>
                <w:noProof/>
              </w:rPr>
              <w:t>4.</w:t>
            </w:r>
            <w:r>
              <w:rPr>
                <w:rFonts w:cstheme="minorBidi"/>
                <w:noProof/>
                <w:kern w:val="2"/>
                <w:lang w:val="es-CL" w:eastAsia="es-CL"/>
              </w:rPr>
              <w:tab/>
            </w:r>
            <w:r w:rsidRPr="004E5B2A">
              <w:rPr>
                <w:rStyle w:val="Hipervnculo"/>
                <w:noProof/>
              </w:rPr>
              <w:t>Definición de nombres</w:t>
            </w:r>
            <w:r>
              <w:rPr>
                <w:noProof/>
                <w:webHidden/>
              </w:rPr>
              <w:tab/>
            </w:r>
            <w:r>
              <w:rPr>
                <w:noProof/>
                <w:webHidden/>
              </w:rPr>
              <w:fldChar w:fldCharType="begin"/>
            </w:r>
            <w:r>
              <w:rPr>
                <w:noProof/>
                <w:webHidden/>
              </w:rPr>
              <w:instrText xml:space="preserve"> PAGEREF _Toc152252973 \h </w:instrText>
            </w:r>
            <w:r>
              <w:rPr>
                <w:noProof/>
                <w:webHidden/>
              </w:rPr>
            </w:r>
            <w:r>
              <w:rPr>
                <w:noProof/>
                <w:webHidden/>
              </w:rPr>
              <w:fldChar w:fldCharType="separate"/>
            </w:r>
            <w:r>
              <w:rPr>
                <w:noProof/>
                <w:webHidden/>
              </w:rPr>
              <w:t>17</w:t>
            </w:r>
            <w:r>
              <w:rPr>
                <w:noProof/>
                <w:webHidden/>
              </w:rPr>
              <w:fldChar w:fldCharType="end"/>
            </w:r>
          </w:hyperlink>
        </w:p>
        <w:p w14:paraId="65F5B5B1" w14:textId="20C044B7" w:rsidR="000E39B9" w:rsidRDefault="000E39B9">
          <w:pPr>
            <w:pStyle w:val="TDC2"/>
            <w:tabs>
              <w:tab w:val="left" w:pos="880"/>
              <w:tab w:val="right" w:leader="dot" w:pos="9628"/>
            </w:tabs>
            <w:rPr>
              <w:rFonts w:cstheme="minorBidi"/>
              <w:noProof/>
              <w:kern w:val="2"/>
              <w:lang w:val="es-CL" w:eastAsia="es-CL"/>
            </w:rPr>
          </w:pPr>
          <w:hyperlink w:anchor="_Toc152252974" w:history="1">
            <w:r w:rsidRPr="004E5B2A">
              <w:rPr>
                <w:rStyle w:val="Hipervnculo"/>
                <w:noProof/>
              </w:rPr>
              <w:t>4.1.</w:t>
            </w:r>
            <w:r>
              <w:rPr>
                <w:rFonts w:cstheme="minorBidi"/>
                <w:noProof/>
                <w:kern w:val="2"/>
                <w:lang w:val="es-CL" w:eastAsia="es-CL"/>
              </w:rPr>
              <w:tab/>
            </w:r>
            <w:r w:rsidRPr="004E5B2A">
              <w:rPr>
                <w:rStyle w:val="Hipervnculo"/>
                <w:noProof/>
              </w:rPr>
              <w:t>Archivos de entrada a SINACOFI</w:t>
            </w:r>
            <w:r>
              <w:rPr>
                <w:noProof/>
                <w:webHidden/>
              </w:rPr>
              <w:tab/>
            </w:r>
            <w:r>
              <w:rPr>
                <w:noProof/>
                <w:webHidden/>
              </w:rPr>
              <w:fldChar w:fldCharType="begin"/>
            </w:r>
            <w:r>
              <w:rPr>
                <w:noProof/>
                <w:webHidden/>
              </w:rPr>
              <w:instrText xml:space="preserve"> PAGEREF _Toc152252974 \h </w:instrText>
            </w:r>
            <w:r>
              <w:rPr>
                <w:noProof/>
                <w:webHidden/>
              </w:rPr>
            </w:r>
            <w:r>
              <w:rPr>
                <w:noProof/>
                <w:webHidden/>
              </w:rPr>
              <w:fldChar w:fldCharType="separate"/>
            </w:r>
            <w:r>
              <w:rPr>
                <w:noProof/>
                <w:webHidden/>
              </w:rPr>
              <w:t>17</w:t>
            </w:r>
            <w:r>
              <w:rPr>
                <w:noProof/>
                <w:webHidden/>
              </w:rPr>
              <w:fldChar w:fldCharType="end"/>
            </w:r>
          </w:hyperlink>
        </w:p>
        <w:p w14:paraId="1E483692" w14:textId="72B5AF4E" w:rsidR="000E39B9" w:rsidRDefault="000E39B9">
          <w:pPr>
            <w:pStyle w:val="TDC2"/>
            <w:tabs>
              <w:tab w:val="left" w:pos="1100"/>
              <w:tab w:val="right" w:leader="dot" w:pos="9628"/>
            </w:tabs>
            <w:rPr>
              <w:rFonts w:cstheme="minorBidi"/>
              <w:noProof/>
              <w:kern w:val="2"/>
              <w:lang w:val="es-CL" w:eastAsia="es-CL"/>
            </w:rPr>
          </w:pPr>
          <w:hyperlink w:anchor="_Toc152252975" w:history="1">
            <w:r w:rsidRPr="004E5B2A">
              <w:rPr>
                <w:rStyle w:val="Hipervnculo"/>
                <w:noProof/>
              </w:rPr>
              <w:t>4.1.1.</w:t>
            </w:r>
            <w:r>
              <w:rPr>
                <w:rFonts w:cstheme="minorBidi"/>
                <w:noProof/>
                <w:kern w:val="2"/>
                <w:lang w:val="es-CL" w:eastAsia="es-CL"/>
              </w:rPr>
              <w:tab/>
            </w:r>
            <w:r w:rsidRPr="004E5B2A">
              <w:rPr>
                <w:rStyle w:val="Hipervnculo"/>
                <w:noProof/>
              </w:rPr>
              <w:t>Archivo de datos:</w:t>
            </w:r>
            <w:r>
              <w:rPr>
                <w:noProof/>
                <w:webHidden/>
              </w:rPr>
              <w:tab/>
            </w:r>
            <w:r>
              <w:rPr>
                <w:noProof/>
                <w:webHidden/>
              </w:rPr>
              <w:fldChar w:fldCharType="begin"/>
            </w:r>
            <w:r>
              <w:rPr>
                <w:noProof/>
                <w:webHidden/>
              </w:rPr>
              <w:instrText xml:space="preserve"> PAGEREF _Toc152252975 \h </w:instrText>
            </w:r>
            <w:r>
              <w:rPr>
                <w:noProof/>
                <w:webHidden/>
              </w:rPr>
            </w:r>
            <w:r>
              <w:rPr>
                <w:noProof/>
                <w:webHidden/>
              </w:rPr>
              <w:fldChar w:fldCharType="separate"/>
            </w:r>
            <w:r>
              <w:rPr>
                <w:noProof/>
                <w:webHidden/>
              </w:rPr>
              <w:t>17</w:t>
            </w:r>
            <w:r>
              <w:rPr>
                <w:noProof/>
                <w:webHidden/>
              </w:rPr>
              <w:fldChar w:fldCharType="end"/>
            </w:r>
          </w:hyperlink>
        </w:p>
        <w:p w14:paraId="53624EC3" w14:textId="0608F77B" w:rsidR="000E39B9" w:rsidRDefault="000E39B9">
          <w:pPr>
            <w:pStyle w:val="TDC2"/>
            <w:tabs>
              <w:tab w:val="left" w:pos="1100"/>
              <w:tab w:val="right" w:leader="dot" w:pos="9628"/>
            </w:tabs>
            <w:rPr>
              <w:rFonts w:cstheme="minorBidi"/>
              <w:noProof/>
              <w:kern w:val="2"/>
              <w:lang w:val="es-CL" w:eastAsia="es-CL"/>
            </w:rPr>
          </w:pPr>
          <w:hyperlink w:anchor="_Toc152252976" w:history="1">
            <w:r w:rsidRPr="004E5B2A">
              <w:rPr>
                <w:rStyle w:val="Hipervnculo"/>
                <w:noProof/>
              </w:rPr>
              <w:t>4.1.2.</w:t>
            </w:r>
            <w:r>
              <w:rPr>
                <w:rFonts w:cstheme="minorBidi"/>
                <w:noProof/>
                <w:kern w:val="2"/>
                <w:lang w:val="es-CL" w:eastAsia="es-CL"/>
              </w:rPr>
              <w:tab/>
            </w:r>
            <w:r w:rsidRPr="004E5B2A">
              <w:rPr>
                <w:rStyle w:val="Hipervnculo"/>
                <w:noProof/>
              </w:rPr>
              <w:t>Archivo Carátula:</w:t>
            </w:r>
            <w:r>
              <w:rPr>
                <w:noProof/>
                <w:webHidden/>
              </w:rPr>
              <w:tab/>
            </w:r>
            <w:r>
              <w:rPr>
                <w:noProof/>
                <w:webHidden/>
              </w:rPr>
              <w:fldChar w:fldCharType="begin"/>
            </w:r>
            <w:r>
              <w:rPr>
                <w:noProof/>
                <w:webHidden/>
              </w:rPr>
              <w:instrText xml:space="preserve"> PAGEREF _Toc152252976 \h </w:instrText>
            </w:r>
            <w:r>
              <w:rPr>
                <w:noProof/>
                <w:webHidden/>
              </w:rPr>
            </w:r>
            <w:r>
              <w:rPr>
                <w:noProof/>
                <w:webHidden/>
              </w:rPr>
              <w:fldChar w:fldCharType="separate"/>
            </w:r>
            <w:r>
              <w:rPr>
                <w:noProof/>
                <w:webHidden/>
              </w:rPr>
              <w:t>17</w:t>
            </w:r>
            <w:r>
              <w:rPr>
                <w:noProof/>
                <w:webHidden/>
              </w:rPr>
              <w:fldChar w:fldCharType="end"/>
            </w:r>
          </w:hyperlink>
        </w:p>
        <w:p w14:paraId="7D7472DE" w14:textId="522F0059" w:rsidR="000E39B9" w:rsidRDefault="000E39B9">
          <w:pPr>
            <w:pStyle w:val="TDC2"/>
            <w:tabs>
              <w:tab w:val="left" w:pos="1100"/>
              <w:tab w:val="right" w:leader="dot" w:pos="9628"/>
            </w:tabs>
            <w:rPr>
              <w:rFonts w:cstheme="minorBidi"/>
              <w:noProof/>
              <w:kern w:val="2"/>
              <w:lang w:val="es-CL" w:eastAsia="es-CL"/>
            </w:rPr>
          </w:pPr>
          <w:hyperlink w:anchor="_Toc152252977" w:history="1">
            <w:r w:rsidRPr="004E5B2A">
              <w:rPr>
                <w:rStyle w:val="Hipervnculo"/>
                <w:noProof/>
              </w:rPr>
              <w:t>4.1.3.</w:t>
            </w:r>
            <w:r>
              <w:rPr>
                <w:rFonts w:cstheme="minorBidi"/>
                <w:noProof/>
                <w:kern w:val="2"/>
                <w:lang w:val="es-CL" w:eastAsia="es-CL"/>
              </w:rPr>
              <w:tab/>
            </w:r>
            <w:r w:rsidRPr="004E5B2A">
              <w:rPr>
                <w:rStyle w:val="Hipervnculo"/>
                <w:noProof/>
              </w:rPr>
              <w:t>Archivo de control de datos:</w:t>
            </w:r>
            <w:r>
              <w:rPr>
                <w:noProof/>
                <w:webHidden/>
              </w:rPr>
              <w:tab/>
            </w:r>
            <w:r>
              <w:rPr>
                <w:noProof/>
                <w:webHidden/>
              </w:rPr>
              <w:fldChar w:fldCharType="begin"/>
            </w:r>
            <w:r>
              <w:rPr>
                <w:noProof/>
                <w:webHidden/>
              </w:rPr>
              <w:instrText xml:space="preserve"> PAGEREF _Toc152252977 \h </w:instrText>
            </w:r>
            <w:r>
              <w:rPr>
                <w:noProof/>
                <w:webHidden/>
              </w:rPr>
            </w:r>
            <w:r>
              <w:rPr>
                <w:noProof/>
                <w:webHidden/>
              </w:rPr>
              <w:fldChar w:fldCharType="separate"/>
            </w:r>
            <w:r>
              <w:rPr>
                <w:noProof/>
                <w:webHidden/>
              </w:rPr>
              <w:t>18</w:t>
            </w:r>
            <w:r>
              <w:rPr>
                <w:noProof/>
                <w:webHidden/>
              </w:rPr>
              <w:fldChar w:fldCharType="end"/>
            </w:r>
          </w:hyperlink>
        </w:p>
        <w:p w14:paraId="77679B4B" w14:textId="60D86CDE" w:rsidR="000E39B9" w:rsidRDefault="000E39B9">
          <w:pPr>
            <w:pStyle w:val="TDC2"/>
            <w:tabs>
              <w:tab w:val="left" w:pos="880"/>
              <w:tab w:val="right" w:leader="dot" w:pos="9628"/>
            </w:tabs>
            <w:rPr>
              <w:rFonts w:cstheme="minorBidi"/>
              <w:noProof/>
              <w:kern w:val="2"/>
              <w:lang w:val="es-CL" w:eastAsia="es-CL"/>
            </w:rPr>
          </w:pPr>
          <w:hyperlink w:anchor="_Toc152252978" w:history="1">
            <w:r w:rsidRPr="004E5B2A">
              <w:rPr>
                <w:rStyle w:val="Hipervnculo"/>
                <w:noProof/>
              </w:rPr>
              <w:t>4.2.</w:t>
            </w:r>
            <w:r>
              <w:rPr>
                <w:rFonts w:cstheme="minorBidi"/>
                <w:noProof/>
                <w:kern w:val="2"/>
                <w:lang w:val="es-CL" w:eastAsia="es-CL"/>
              </w:rPr>
              <w:tab/>
            </w:r>
            <w:r w:rsidRPr="004E5B2A">
              <w:rPr>
                <w:rStyle w:val="Hipervnculo"/>
                <w:noProof/>
              </w:rPr>
              <w:t>Archivo de salida a destino</w:t>
            </w:r>
            <w:r>
              <w:rPr>
                <w:noProof/>
                <w:webHidden/>
              </w:rPr>
              <w:tab/>
            </w:r>
            <w:r>
              <w:rPr>
                <w:noProof/>
                <w:webHidden/>
              </w:rPr>
              <w:fldChar w:fldCharType="begin"/>
            </w:r>
            <w:r>
              <w:rPr>
                <w:noProof/>
                <w:webHidden/>
              </w:rPr>
              <w:instrText xml:space="preserve"> PAGEREF _Toc152252978 \h </w:instrText>
            </w:r>
            <w:r>
              <w:rPr>
                <w:noProof/>
                <w:webHidden/>
              </w:rPr>
            </w:r>
            <w:r>
              <w:rPr>
                <w:noProof/>
                <w:webHidden/>
              </w:rPr>
              <w:fldChar w:fldCharType="separate"/>
            </w:r>
            <w:r>
              <w:rPr>
                <w:noProof/>
                <w:webHidden/>
              </w:rPr>
              <w:t>18</w:t>
            </w:r>
            <w:r>
              <w:rPr>
                <w:noProof/>
                <w:webHidden/>
              </w:rPr>
              <w:fldChar w:fldCharType="end"/>
            </w:r>
          </w:hyperlink>
        </w:p>
        <w:p w14:paraId="5CBD74C5" w14:textId="1197BB9A" w:rsidR="000E39B9" w:rsidRDefault="000E39B9">
          <w:pPr>
            <w:pStyle w:val="TDC2"/>
            <w:tabs>
              <w:tab w:val="left" w:pos="1100"/>
              <w:tab w:val="right" w:leader="dot" w:pos="9628"/>
            </w:tabs>
            <w:rPr>
              <w:rFonts w:cstheme="minorBidi"/>
              <w:noProof/>
              <w:kern w:val="2"/>
              <w:lang w:val="es-CL" w:eastAsia="es-CL"/>
            </w:rPr>
          </w:pPr>
          <w:hyperlink w:anchor="_Toc152252979" w:history="1">
            <w:r w:rsidRPr="004E5B2A">
              <w:rPr>
                <w:rStyle w:val="Hipervnculo"/>
                <w:noProof/>
              </w:rPr>
              <w:t>4.2.1.</w:t>
            </w:r>
            <w:r>
              <w:rPr>
                <w:rFonts w:cstheme="minorBidi"/>
                <w:noProof/>
                <w:kern w:val="2"/>
                <w:lang w:val="es-CL" w:eastAsia="es-CL"/>
              </w:rPr>
              <w:tab/>
            </w:r>
            <w:r w:rsidRPr="004E5B2A">
              <w:rPr>
                <w:rStyle w:val="Hipervnculo"/>
                <w:noProof/>
              </w:rPr>
              <w:t>Archivo de datos</w:t>
            </w:r>
            <w:r>
              <w:rPr>
                <w:noProof/>
                <w:webHidden/>
              </w:rPr>
              <w:tab/>
            </w:r>
            <w:r>
              <w:rPr>
                <w:noProof/>
                <w:webHidden/>
              </w:rPr>
              <w:fldChar w:fldCharType="begin"/>
            </w:r>
            <w:r>
              <w:rPr>
                <w:noProof/>
                <w:webHidden/>
              </w:rPr>
              <w:instrText xml:space="preserve"> PAGEREF _Toc152252979 \h </w:instrText>
            </w:r>
            <w:r>
              <w:rPr>
                <w:noProof/>
                <w:webHidden/>
              </w:rPr>
            </w:r>
            <w:r>
              <w:rPr>
                <w:noProof/>
                <w:webHidden/>
              </w:rPr>
              <w:fldChar w:fldCharType="separate"/>
            </w:r>
            <w:r>
              <w:rPr>
                <w:noProof/>
                <w:webHidden/>
              </w:rPr>
              <w:t>18</w:t>
            </w:r>
            <w:r>
              <w:rPr>
                <w:noProof/>
                <w:webHidden/>
              </w:rPr>
              <w:fldChar w:fldCharType="end"/>
            </w:r>
          </w:hyperlink>
        </w:p>
        <w:p w14:paraId="6B359264" w14:textId="0B0CA687" w:rsidR="000E39B9" w:rsidRDefault="000E39B9">
          <w:pPr>
            <w:pStyle w:val="TDC2"/>
            <w:tabs>
              <w:tab w:val="left" w:pos="1100"/>
              <w:tab w:val="right" w:leader="dot" w:pos="9628"/>
            </w:tabs>
            <w:rPr>
              <w:rFonts w:cstheme="minorBidi"/>
              <w:noProof/>
              <w:kern w:val="2"/>
              <w:lang w:val="es-CL" w:eastAsia="es-CL"/>
            </w:rPr>
          </w:pPr>
          <w:hyperlink w:anchor="_Toc152252980" w:history="1">
            <w:r w:rsidRPr="004E5B2A">
              <w:rPr>
                <w:rStyle w:val="Hipervnculo"/>
                <w:noProof/>
              </w:rPr>
              <w:t>4.2.2.</w:t>
            </w:r>
            <w:r>
              <w:rPr>
                <w:rFonts w:cstheme="minorBidi"/>
                <w:noProof/>
                <w:kern w:val="2"/>
                <w:lang w:val="es-CL" w:eastAsia="es-CL"/>
              </w:rPr>
              <w:tab/>
            </w:r>
            <w:r w:rsidRPr="004E5B2A">
              <w:rPr>
                <w:rStyle w:val="Hipervnculo"/>
                <w:noProof/>
              </w:rPr>
              <w:t>Archivo Carátula</w:t>
            </w:r>
            <w:r>
              <w:rPr>
                <w:noProof/>
                <w:webHidden/>
              </w:rPr>
              <w:tab/>
            </w:r>
            <w:r>
              <w:rPr>
                <w:noProof/>
                <w:webHidden/>
              </w:rPr>
              <w:fldChar w:fldCharType="begin"/>
            </w:r>
            <w:r>
              <w:rPr>
                <w:noProof/>
                <w:webHidden/>
              </w:rPr>
              <w:instrText xml:space="preserve"> PAGEREF _Toc152252980 \h </w:instrText>
            </w:r>
            <w:r>
              <w:rPr>
                <w:noProof/>
                <w:webHidden/>
              </w:rPr>
            </w:r>
            <w:r>
              <w:rPr>
                <w:noProof/>
                <w:webHidden/>
              </w:rPr>
              <w:fldChar w:fldCharType="separate"/>
            </w:r>
            <w:r>
              <w:rPr>
                <w:noProof/>
                <w:webHidden/>
              </w:rPr>
              <w:t>18</w:t>
            </w:r>
            <w:r>
              <w:rPr>
                <w:noProof/>
                <w:webHidden/>
              </w:rPr>
              <w:fldChar w:fldCharType="end"/>
            </w:r>
          </w:hyperlink>
        </w:p>
        <w:p w14:paraId="013DE498" w14:textId="6DF8438B" w:rsidR="000E39B9" w:rsidRDefault="000E39B9">
          <w:pPr>
            <w:pStyle w:val="TDC2"/>
            <w:tabs>
              <w:tab w:val="left" w:pos="880"/>
              <w:tab w:val="right" w:leader="dot" w:pos="9628"/>
            </w:tabs>
            <w:rPr>
              <w:rFonts w:cstheme="minorBidi"/>
              <w:noProof/>
              <w:kern w:val="2"/>
              <w:lang w:val="es-CL" w:eastAsia="es-CL"/>
            </w:rPr>
          </w:pPr>
          <w:hyperlink w:anchor="_Toc152252981" w:history="1">
            <w:r w:rsidRPr="004E5B2A">
              <w:rPr>
                <w:rStyle w:val="Hipervnculo"/>
                <w:noProof/>
              </w:rPr>
              <w:t>4.3.</w:t>
            </w:r>
            <w:r>
              <w:rPr>
                <w:rFonts w:cstheme="minorBidi"/>
                <w:noProof/>
                <w:kern w:val="2"/>
                <w:lang w:val="es-CL" w:eastAsia="es-CL"/>
              </w:rPr>
              <w:tab/>
            </w:r>
            <w:r w:rsidRPr="004E5B2A">
              <w:rPr>
                <w:rStyle w:val="Hipervnculo"/>
                <w:noProof/>
              </w:rPr>
              <w:t>Definición de correlativo</w:t>
            </w:r>
            <w:r>
              <w:rPr>
                <w:noProof/>
                <w:webHidden/>
              </w:rPr>
              <w:tab/>
            </w:r>
            <w:r>
              <w:rPr>
                <w:noProof/>
                <w:webHidden/>
              </w:rPr>
              <w:fldChar w:fldCharType="begin"/>
            </w:r>
            <w:r>
              <w:rPr>
                <w:noProof/>
                <w:webHidden/>
              </w:rPr>
              <w:instrText xml:space="preserve"> PAGEREF _Toc152252981 \h </w:instrText>
            </w:r>
            <w:r>
              <w:rPr>
                <w:noProof/>
                <w:webHidden/>
              </w:rPr>
            </w:r>
            <w:r>
              <w:rPr>
                <w:noProof/>
                <w:webHidden/>
              </w:rPr>
              <w:fldChar w:fldCharType="separate"/>
            </w:r>
            <w:r>
              <w:rPr>
                <w:noProof/>
                <w:webHidden/>
              </w:rPr>
              <w:t>19</w:t>
            </w:r>
            <w:r>
              <w:rPr>
                <w:noProof/>
                <w:webHidden/>
              </w:rPr>
              <w:fldChar w:fldCharType="end"/>
            </w:r>
          </w:hyperlink>
        </w:p>
        <w:p w14:paraId="3E773BD0" w14:textId="763B640C" w:rsidR="000E39B9" w:rsidRDefault="000E39B9">
          <w:pPr>
            <w:pStyle w:val="TDC1"/>
            <w:rPr>
              <w:rFonts w:cstheme="minorBidi"/>
              <w:noProof/>
              <w:kern w:val="2"/>
              <w:lang w:val="es-CL" w:eastAsia="es-CL"/>
            </w:rPr>
          </w:pPr>
          <w:hyperlink w:anchor="_Toc152252982" w:history="1">
            <w:r w:rsidRPr="004E5B2A">
              <w:rPr>
                <w:rStyle w:val="Hipervnculo"/>
                <w:noProof/>
              </w:rPr>
              <w:t>5.</w:t>
            </w:r>
            <w:r>
              <w:rPr>
                <w:rFonts w:cstheme="minorBidi"/>
                <w:noProof/>
                <w:kern w:val="2"/>
                <w:lang w:val="es-CL" w:eastAsia="es-CL"/>
              </w:rPr>
              <w:tab/>
            </w:r>
            <w:r w:rsidRPr="004E5B2A">
              <w:rPr>
                <w:rStyle w:val="Hipervnculo"/>
                <w:noProof/>
              </w:rPr>
              <w:t>Definición del destino</w:t>
            </w:r>
            <w:r>
              <w:rPr>
                <w:noProof/>
                <w:webHidden/>
              </w:rPr>
              <w:tab/>
            </w:r>
            <w:r>
              <w:rPr>
                <w:noProof/>
                <w:webHidden/>
              </w:rPr>
              <w:fldChar w:fldCharType="begin"/>
            </w:r>
            <w:r>
              <w:rPr>
                <w:noProof/>
                <w:webHidden/>
              </w:rPr>
              <w:instrText xml:space="preserve"> PAGEREF _Toc152252982 \h </w:instrText>
            </w:r>
            <w:r>
              <w:rPr>
                <w:noProof/>
                <w:webHidden/>
              </w:rPr>
            </w:r>
            <w:r>
              <w:rPr>
                <w:noProof/>
                <w:webHidden/>
              </w:rPr>
              <w:fldChar w:fldCharType="separate"/>
            </w:r>
            <w:r>
              <w:rPr>
                <w:noProof/>
                <w:webHidden/>
              </w:rPr>
              <w:t>20</w:t>
            </w:r>
            <w:r>
              <w:rPr>
                <w:noProof/>
                <w:webHidden/>
              </w:rPr>
              <w:fldChar w:fldCharType="end"/>
            </w:r>
          </w:hyperlink>
        </w:p>
        <w:p w14:paraId="7F3E74EC" w14:textId="108CA3F6" w:rsidR="000E39B9" w:rsidRDefault="000E39B9">
          <w:pPr>
            <w:pStyle w:val="TDC1"/>
            <w:rPr>
              <w:rFonts w:cstheme="minorBidi"/>
              <w:noProof/>
              <w:kern w:val="2"/>
              <w:lang w:val="es-CL" w:eastAsia="es-CL"/>
            </w:rPr>
          </w:pPr>
          <w:hyperlink w:anchor="_Toc152252983" w:history="1">
            <w:r w:rsidRPr="004E5B2A">
              <w:rPr>
                <w:rStyle w:val="Hipervnculo"/>
                <w:noProof/>
              </w:rPr>
              <w:t>6.</w:t>
            </w:r>
            <w:r>
              <w:rPr>
                <w:rFonts w:cstheme="minorBidi"/>
                <w:noProof/>
                <w:kern w:val="2"/>
                <w:lang w:val="es-CL" w:eastAsia="es-CL"/>
              </w:rPr>
              <w:tab/>
            </w:r>
            <w:r w:rsidRPr="004E5B2A">
              <w:rPr>
                <w:rStyle w:val="Hipervnculo"/>
                <w:noProof/>
              </w:rPr>
              <w:t>Mensajería</w:t>
            </w:r>
            <w:r>
              <w:rPr>
                <w:noProof/>
                <w:webHidden/>
              </w:rPr>
              <w:tab/>
            </w:r>
            <w:r>
              <w:rPr>
                <w:noProof/>
                <w:webHidden/>
              </w:rPr>
              <w:fldChar w:fldCharType="begin"/>
            </w:r>
            <w:r>
              <w:rPr>
                <w:noProof/>
                <w:webHidden/>
              </w:rPr>
              <w:instrText xml:space="preserve"> PAGEREF _Toc152252983 \h </w:instrText>
            </w:r>
            <w:r>
              <w:rPr>
                <w:noProof/>
                <w:webHidden/>
              </w:rPr>
            </w:r>
            <w:r>
              <w:rPr>
                <w:noProof/>
                <w:webHidden/>
              </w:rPr>
              <w:fldChar w:fldCharType="separate"/>
            </w:r>
            <w:r>
              <w:rPr>
                <w:noProof/>
                <w:webHidden/>
              </w:rPr>
              <w:t>21</w:t>
            </w:r>
            <w:r>
              <w:rPr>
                <w:noProof/>
                <w:webHidden/>
              </w:rPr>
              <w:fldChar w:fldCharType="end"/>
            </w:r>
          </w:hyperlink>
        </w:p>
        <w:p w14:paraId="1A188FA7" w14:textId="37874F5E" w:rsidR="000E39B9" w:rsidRDefault="000E39B9">
          <w:pPr>
            <w:pStyle w:val="TDC2"/>
            <w:tabs>
              <w:tab w:val="left" w:pos="880"/>
              <w:tab w:val="right" w:leader="dot" w:pos="9628"/>
            </w:tabs>
            <w:rPr>
              <w:rFonts w:cstheme="minorBidi"/>
              <w:noProof/>
              <w:kern w:val="2"/>
              <w:lang w:val="es-CL" w:eastAsia="es-CL"/>
            </w:rPr>
          </w:pPr>
          <w:hyperlink w:anchor="_Toc152252984" w:history="1">
            <w:r w:rsidRPr="004E5B2A">
              <w:rPr>
                <w:rStyle w:val="Hipervnculo"/>
                <w:noProof/>
              </w:rPr>
              <w:t>6.1.</w:t>
            </w:r>
            <w:r>
              <w:rPr>
                <w:rFonts w:cstheme="minorBidi"/>
                <w:noProof/>
                <w:kern w:val="2"/>
                <w:lang w:val="es-CL" w:eastAsia="es-CL"/>
              </w:rPr>
              <w:tab/>
            </w:r>
            <w:r w:rsidRPr="004E5B2A">
              <w:rPr>
                <w:rStyle w:val="Hipervnculo"/>
                <w:noProof/>
              </w:rPr>
              <w:t>Aviso</w:t>
            </w:r>
            <w:r>
              <w:rPr>
                <w:noProof/>
                <w:webHidden/>
              </w:rPr>
              <w:tab/>
            </w:r>
            <w:r>
              <w:rPr>
                <w:noProof/>
                <w:webHidden/>
              </w:rPr>
              <w:fldChar w:fldCharType="begin"/>
            </w:r>
            <w:r>
              <w:rPr>
                <w:noProof/>
                <w:webHidden/>
              </w:rPr>
              <w:instrText xml:space="preserve"> PAGEREF _Toc152252984 \h </w:instrText>
            </w:r>
            <w:r>
              <w:rPr>
                <w:noProof/>
                <w:webHidden/>
              </w:rPr>
            </w:r>
            <w:r>
              <w:rPr>
                <w:noProof/>
                <w:webHidden/>
              </w:rPr>
              <w:fldChar w:fldCharType="separate"/>
            </w:r>
            <w:r>
              <w:rPr>
                <w:noProof/>
                <w:webHidden/>
              </w:rPr>
              <w:t>21</w:t>
            </w:r>
            <w:r>
              <w:rPr>
                <w:noProof/>
                <w:webHidden/>
              </w:rPr>
              <w:fldChar w:fldCharType="end"/>
            </w:r>
          </w:hyperlink>
        </w:p>
        <w:p w14:paraId="3B4BAE58" w14:textId="4CCE09E0" w:rsidR="000E39B9" w:rsidRDefault="000E39B9">
          <w:pPr>
            <w:pStyle w:val="TDC2"/>
            <w:tabs>
              <w:tab w:val="left" w:pos="880"/>
              <w:tab w:val="right" w:leader="dot" w:pos="9628"/>
            </w:tabs>
            <w:rPr>
              <w:rFonts w:cstheme="minorBidi"/>
              <w:noProof/>
              <w:kern w:val="2"/>
              <w:lang w:val="es-CL" w:eastAsia="es-CL"/>
            </w:rPr>
          </w:pPr>
          <w:hyperlink w:anchor="_Toc152252985" w:history="1">
            <w:r w:rsidRPr="004E5B2A">
              <w:rPr>
                <w:rStyle w:val="Hipervnculo"/>
                <w:noProof/>
              </w:rPr>
              <w:t>6.2.</w:t>
            </w:r>
            <w:r>
              <w:rPr>
                <w:rFonts w:cstheme="minorBidi"/>
                <w:noProof/>
                <w:kern w:val="2"/>
                <w:lang w:val="es-CL" w:eastAsia="es-CL"/>
              </w:rPr>
              <w:tab/>
            </w:r>
            <w:r w:rsidRPr="004E5B2A">
              <w:rPr>
                <w:rStyle w:val="Hipervnculo"/>
                <w:noProof/>
              </w:rPr>
              <w:t>Resultado</w:t>
            </w:r>
            <w:r>
              <w:rPr>
                <w:noProof/>
                <w:webHidden/>
              </w:rPr>
              <w:tab/>
            </w:r>
            <w:r>
              <w:rPr>
                <w:noProof/>
                <w:webHidden/>
              </w:rPr>
              <w:fldChar w:fldCharType="begin"/>
            </w:r>
            <w:r>
              <w:rPr>
                <w:noProof/>
                <w:webHidden/>
              </w:rPr>
              <w:instrText xml:space="preserve"> PAGEREF _Toc152252985 \h </w:instrText>
            </w:r>
            <w:r>
              <w:rPr>
                <w:noProof/>
                <w:webHidden/>
              </w:rPr>
            </w:r>
            <w:r>
              <w:rPr>
                <w:noProof/>
                <w:webHidden/>
              </w:rPr>
              <w:fldChar w:fldCharType="separate"/>
            </w:r>
            <w:r>
              <w:rPr>
                <w:noProof/>
                <w:webHidden/>
              </w:rPr>
              <w:t>21</w:t>
            </w:r>
            <w:r>
              <w:rPr>
                <w:noProof/>
                <w:webHidden/>
              </w:rPr>
              <w:fldChar w:fldCharType="end"/>
            </w:r>
          </w:hyperlink>
        </w:p>
        <w:p w14:paraId="616C340B" w14:textId="2453D6D0" w:rsidR="000E39B9" w:rsidRDefault="000E39B9">
          <w:pPr>
            <w:pStyle w:val="TDC2"/>
            <w:tabs>
              <w:tab w:val="left" w:pos="880"/>
              <w:tab w:val="right" w:leader="dot" w:pos="9628"/>
            </w:tabs>
            <w:rPr>
              <w:rFonts w:cstheme="minorBidi"/>
              <w:noProof/>
              <w:kern w:val="2"/>
              <w:lang w:val="es-CL" w:eastAsia="es-CL"/>
            </w:rPr>
          </w:pPr>
          <w:hyperlink w:anchor="_Toc152252986" w:history="1">
            <w:r w:rsidRPr="004E5B2A">
              <w:rPr>
                <w:rStyle w:val="Hipervnculo"/>
                <w:noProof/>
              </w:rPr>
              <w:t>6.3.</w:t>
            </w:r>
            <w:r>
              <w:rPr>
                <w:rFonts w:cstheme="minorBidi"/>
                <w:noProof/>
                <w:kern w:val="2"/>
                <w:lang w:val="es-CL" w:eastAsia="es-CL"/>
              </w:rPr>
              <w:tab/>
            </w:r>
            <w:r w:rsidRPr="004E5B2A">
              <w:rPr>
                <w:rStyle w:val="Hipervnculo"/>
                <w:noProof/>
              </w:rPr>
              <w:t>Notificación</w:t>
            </w:r>
            <w:r>
              <w:rPr>
                <w:noProof/>
                <w:webHidden/>
              </w:rPr>
              <w:tab/>
            </w:r>
            <w:r>
              <w:rPr>
                <w:noProof/>
                <w:webHidden/>
              </w:rPr>
              <w:fldChar w:fldCharType="begin"/>
            </w:r>
            <w:r>
              <w:rPr>
                <w:noProof/>
                <w:webHidden/>
              </w:rPr>
              <w:instrText xml:space="preserve"> PAGEREF _Toc152252986 \h </w:instrText>
            </w:r>
            <w:r>
              <w:rPr>
                <w:noProof/>
                <w:webHidden/>
              </w:rPr>
            </w:r>
            <w:r>
              <w:rPr>
                <w:noProof/>
                <w:webHidden/>
              </w:rPr>
              <w:fldChar w:fldCharType="separate"/>
            </w:r>
            <w:r>
              <w:rPr>
                <w:noProof/>
                <w:webHidden/>
              </w:rPr>
              <w:t>21</w:t>
            </w:r>
            <w:r>
              <w:rPr>
                <w:noProof/>
                <w:webHidden/>
              </w:rPr>
              <w:fldChar w:fldCharType="end"/>
            </w:r>
          </w:hyperlink>
        </w:p>
        <w:p w14:paraId="0F156E2E" w14:textId="3758FDA1" w:rsidR="000E39B9" w:rsidRDefault="000E39B9">
          <w:pPr>
            <w:pStyle w:val="TDC2"/>
            <w:tabs>
              <w:tab w:val="left" w:pos="880"/>
              <w:tab w:val="right" w:leader="dot" w:pos="9628"/>
            </w:tabs>
            <w:rPr>
              <w:rFonts w:cstheme="minorBidi"/>
              <w:noProof/>
              <w:kern w:val="2"/>
              <w:lang w:val="es-CL" w:eastAsia="es-CL"/>
            </w:rPr>
          </w:pPr>
          <w:hyperlink w:anchor="_Toc152252987" w:history="1">
            <w:r w:rsidRPr="004E5B2A">
              <w:rPr>
                <w:rStyle w:val="Hipervnculo"/>
                <w:noProof/>
              </w:rPr>
              <w:t>6.4.</w:t>
            </w:r>
            <w:r>
              <w:rPr>
                <w:rFonts w:cstheme="minorBidi"/>
                <w:noProof/>
                <w:kern w:val="2"/>
                <w:lang w:val="es-CL" w:eastAsia="es-CL"/>
              </w:rPr>
              <w:tab/>
            </w:r>
            <w:r w:rsidRPr="004E5B2A">
              <w:rPr>
                <w:rStyle w:val="Hipervnculo"/>
                <w:noProof/>
              </w:rPr>
              <w:t>Resultado RES.DET</w:t>
            </w:r>
            <w:r>
              <w:rPr>
                <w:noProof/>
                <w:webHidden/>
              </w:rPr>
              <w:tab/>
            </w:r>
            <w:r>
              <w:rPr>
                <w:noProof/>
                <w:webHidden/>
              </w:rPr>
              <w:fldChar w:fldCharType="begin"/>
            </w:r>
            <w:r>
              <w:rPr>
                <w:noProof/>
                <w:webHidden/>
              </w:rPr>
              <w:instrText xml:space="preserve"> PAGEREF _Toc152252987 \h </w:instrText>
            </w:r>
            <w:r>
              <w:rPr>
                <w:noProof/>
                <w:webHidden/>
              </w:rPr>
            </w:r>
            <w:r>
              <w:rPr>
                <w:noProof/>
                <w:webHidden/>
              </w:rPr>
              <w:fldChar w:fldCharType="separate"/>
            </w:r>
            <w:r>
              <w:rPr>
                <w:noProof/>
                <w:webHidden/>
              </w:rPr>
              <w:t>21</w:t>
            </w:r>
            <w:r>
              <w:rPr>
                <w:noProof/>
                <w:webHidden/>
              </w:rPr>
              <w:fldChar w:fldCharType="end"/>
            </w:r>
          </w:hyperlink>
        </w:p>
        <w:p w14:paraId="44308891" w14:textId="7C7FD39C" w:rsidR="000E39B9" w:rsidRDefault="000E39B9">
          <w:pPr>
            <w:pStyle w:val="TDC1"/>
            <w:rPr>
              <w:rFonts w:cstheme="minorBidi"/>
              <w:noProof/>
              <w:kern w:val="2"/>
              <w:lang w:val="es-CL" w:eastAsia="es-CL"/>
            </w:rPr>
          </w:pPr>
          <w:hyperlink w:anchor="_Toc152252988" w:history="1">
            <w:r w:rsidRPr="004E5B2A">
              <w:rPr>
                <w:rStyle w:val="Hipervnculo"/>
                <w:noProof/>
              </w:rPr>
              <w:t>7.</w:t>
            </w:r>
            <w:r>
              <w:rPr>
                <w:rFonts w:cstheme="minorBidi"/>
                <w:noProof/>
                <w:kern w:val="2"/>
                <w:lang w:val="es-CL" w:eastAsia="es-CL"/>
              </w:rPr>
              <w:tab/>
            </w:r>
            <w:r w:rsidRPr="004E5B2A">
              <w:rPr>
                <w:rStyle w:val="Hipervnculo"/>
                <w:noProof/>
              </w:rPr>
              <w:t>Definir el est</w:t>
            </w:r>
            <w:r w:rsidRPr="004E5B2A">
              <w:rPr>
                <w:rStyle w:val="Hipervnculo"/>
                <w:noProof/>
              </w:rPr>
              <w:t>r</w:t>
            </w:r>
            <w:r w:rsidRPr="004E5B2A">
              <w:rPr>
                <w:rStyle w:val="Hipervnculo"/>
                <w:noProof/>
              </w:rPr>
              <w:t>uctura y nombre para cada archivo de mensajería</w:t>
            </w:r>
            <w:r>
              <w:rPr>
                <w:noProof/>
                <w:webHidden/>
              </w:rPr>
              <w:tab/>
            </w:r>
            <w:r>
              <w:rPr>
                <w:noProof/>
                <w:webHidden/>
              </w:rPr>
              <w:fldChar w:fldCharType="begin"/>
            </w:r>
            <w:r>
              <w:rPr>
                <w:noProof/>
                <w:webHidden/>
              </w:rPr>
              <w:instrText xml:space="preserve"> PAGEREF _Toc152252988 \h </w:instrText>
            </w:r>
            <w:r>
              <w:rPr>
                <w:noProof/>
                <w:webHidden/>
              </w:rPr>
            </w:r>
            <w:r>
              <w:rPr>
                <w:noProof/>
                <w:webHidden/>
              </w:rPr>
              <w:fldChar w:fldCharType="separate"/>
            </w:r>
            <w:r>
              <w:rPr>
                <w:noProof/>
                <w:webHidden/>
              </w:rPr>
              <w:t>22</w:t>
            </w:r>
            <w:r>
              <w:rPr>
                <w:noProof/>
                <w:webHidden/>
              </w:rPr>
              <w:fldChar w:fldCharType="end"/>
            </w:r>
          </w:hyperlink>
        </w:p>
        <w:p w14:paraId="14F402D0" w14:textId="09B9D35A" w:rsidR="000E39B9" w:rsidRDefault="000E39B9">
          <w:pPr>
            <w:pStyle w:val="TDC2"/>
            <w:tabs>
              <w:tab w:val="left" w:pos="880"/>
              <w:tab w:val="right" w:leader="dot" w:pos="9628"/>
            </w:tabs>
            <w:rPr>
              <w:rFonts w:cstheme="minorBidi"/>
              <w:noProof/>
              <w:kern w:val="2"/>
              <w:lang w:val="es-CL" w:eastAsia="es-CL"/>
            </w:rPr>
          </w:pPr>
          <w:hyperlink w:anchor="_Toc152252989" w:history="1">
            <w:r w:rsidRPr="004E5B2A">
              <w:rPr>
                <w:rStyle w:val="Hipervnculo"/>
                <w:noProof/>
              </w:rPr>
              <w:t>7.1.</w:t>
            </w:r>
            <w:r>
              <w:rPr>
                <w:rFonts w:cstheme="minorBidi"/>
                <w:noProof/>
                <w:kern w:val="2"/>
                <w:lang w:val="es-CL" w:eastAsia="es-CL"/>
              </w:rPr>
              <w:tab/>
            </w:r>
            <w:r w:rsidRPr="004E5B2A">
              <w:rPr>
                <w:rStyle w:val="Hipervnculo"/>
                <w:noProof/>
              </w:rPr>
              <w:t>Estructura</w:t>
            </w:r>
            <w:r>
              <w:rPr>
                <w:noProof/>
                <w:webHidden/>
              </w:rPr>
              <w:tab/>
            </w:r>
            <w:r>
              <w:rPr>
                <w:noProof/>
                <w:webHidden/>
              </w:rPr>
              <w:fldChar w:fldCharType="begin"/>
            </w:r>
            <w:r>
              <w:rPr>
                <w:noProof/>
                <w:webHidden/>
              </w:rPr>
              <w:instrText xml:space="preserve"> PAGEREF _Toc152252989 \h </w:instrText>
            </w:r>
            <w:r>
              <w:rPr>
                <w:noProof/>
                <w:webHidden/>
              </w:rPr>
            </w:r>
            <w:r>
              <w:rPr>
                <w:noProof/>
                <w:webHidden/>
              </w:rPr>
              <w:fldChar w:fldCharType="separate"/>
            </w:r>
            <w:r>
              <w:rPr>
                <w:noProof/>
                <w:webHidden/>
              </w:rPr>
              <w:t>22</w:t>
            </w:r>
            <w:r>
              <w:rPr>
                <w:noProof/>
                <w:webHidden/>
              </w:rPr>
              <w:fldChar w:fldCharType="end"/>
            </w:r>
          </w:hyperlink>
        </w:p>
        <w:p w14:paraId="701C9AC2" w14:textId="4ED0FCB5" w:rsidR="000E39B9" w:rsidRDefault="000E39B9">
          <w:pPr>
            <w:pStyle w:val="TDC2"/>
            <w:tabs>
              <w:tab w:val="left" w:pos="1100"/>
              <w:tab w:val="right" w:leader="dot" w:pos="9628"/>
            </w:tabs>
            <w:rPr>
              <w:rFonts w:cstheme="minorBidi"/>
              <w:noProof/>
              <w:kern w:val="2"/>
              <w:lang w:val="es-CL" w:eastAsia="es-CL"/>
            </w:rPr>
          </w:pPr>
          <w:hyperlink w:anchor="_Toc152252990" w:history="1">
            <w:r w:rsidRPr="004E5B2A">
              <w:rPr>
                <w:rStyle w:val="Hipervnculo"/>
                <w:noProof/>
              </w:rPr>
              <w:t>7.1.1.</w:t>
            </w:r>
            <w:r>
              <w:rPr>
                <w:rFonts w:cstheme="minorBidi"/>
                <w:noProof/>
                <w:kern w:val="2"/>
                <w:lang w:val="es-CL" w:eastAsia="es-CL"/>
              </w:rPr>
              <w:tab/>
            </w:r>
            <w:r w:rsidRPr="004E5B2A">
              <w:rPr>
                <w:rStyle w:val="Hipervnculo"/>
                <w:noProof/>
              </w:rPr>
              <w:t>Archivo notificado (CMF):</w:t>
            </w:r>
            <w:r>
              <w:rPr>
                <w:noProof/>
                <w:webHidden/>
              </w:rPr>
              <w:tab/>
            </w:r>
            <w:r>
              <w:rPr>
                <w:noProof/>
                <w:webHidden/>
              </w:rPr>
              <w:fldChar w:fldCharType="begin"/>
            </w:r>
            <w:r>
              <w:rPr>
                <w:noProof/>
                <w:webHidden/>
              </w:rPr>
              <w:instrText xml:space="preserve"> PAGEREF _Toc152252990 \h </w:instrText>
            </w:r>
            <w:r>
              <w:rPr>
                <w:noProof/>
                <w:webHidden/>
              </w:rPr>
            </w:r>
            <w:r>
              <w:rPr>
                <w:noProof/>
                <w:webHidden/>
              </w:rPr>
              <w:fldChar w:fldCharType="separate"/>
            </w:r>
            <w:r>
              <w:rPr>
                <w:noProof/>
                <w:webHidden/>
              </w:rPr>
              <w:t>22</w:t>
            </w:r>
            <w:r>
              <w:rPr>
                <w:noProof/>
                <w:webHidden/>
              </w:rPr>
              <w:fldChar w:fldCharType="end"/>
            </w:r>
          </w:hyperlink>
        </w:p>
        <w:p w14:paraId="146A0355" w14:textId="782ECF94" w:rsidR="000E39B9" w:rsidRDefault="000E39B9">
          <w:pPr>
            <w:pStyle w:val="TDC2"/>
            <w:tabs>
              <w:tab w:val="left" w:pos="1100"/>
              <w:tab w:val="right" w:leader="dot" w:pos="9628"/>
            </w:tabs>
            <w:rPr>
              <w:rFonts w:cstheme="minorBidi"/>
              <w:noProof/>
              <w:kern w:val="2"/>
              <w:lang w:val="es-CL" w:eastAsia="es-CL"/>
            </w:rPr>
          </w:pPr>
          <w:hyperlink w:anchor="_Toc152252991" w:history="1">
            <w:r w:rsidRPr="004E5B2A">
              <w:rPr>
                <w:rStyle w:val="Hipervnculo"/>
                <w:noProof/>
              </w:rPr>
              <w:t>7.1.2.</w:t>
            </w:r>
            <w:r>
              <w:rPr>
                <w:rFonts w:cstheme="minorBidi"/>
                <w:noProof/>
                <w:kern w:val="2"/>
                <w:lang w:val="es-CL" w:eastAsia="es-CL"/>
              </w:rPr>
              <w:tab/>
            </w:r>
            <w:r w:rsidRPr="004E5B2A">
              <w:rPr>
                <w:rStyle w:val="Hipervnculo"/>
                <w:noProof/>
              </w:rPr>
              <w:t>Archivo aviso (SINACOFI)</w:t>
            </w:r>
            <w:r>
              <w:rPr>
                <w:noProof/>
                <w:webHidden/>
              </w:rPr>
              <w:tab/>
            </w:r>
            <w:r>
              <w:rPr>
                <w:noProof/>
                <w:webHidden/>
              </w:rPr>
              <w:fldChar w:fldCharType="begin"/>
            </w:r>
            <w:r>
              <w:rPr>
                <w:noProof/>
                <w:webHidden/>
              </w:rPr>
              <w:instrText xml:space="preserve"> PAGEREF _Toc152252991 \h </w:instrText>
            </w:r>
            <w:r>
              <w:rPr>
                <w:noProof/>
                <w:webHidden/>
              </w:rPr>
            </w:r>
            <w:r>
              <w:rPr>
                <w:noProof/>
                <w:webHidden/>
              </w:rPr>
              <w:fldChar w:fldCharType="separate"/>
            </w:r>
            <w:r>
              <w:rPr>
                <w:noProof/>
                <w:webHidden/>
              </w:rPr>
              <w:t>22</w:t>
            </w:r>
            <w:r>
              <w:rPr>
                <w:noProof/>
                <w:webHidden/>
              </w:rPr>
              <w:fldChar w:fldCharType="end"/>
            </w:r>
          </w:hyperlink>
        </w:p>
        <w:p w14:paraId="420E9B49" w14:textId="76448236" w:rsidR="000E39B9" w:rsidRDefault="000E39B9">
          <w:pPr>
            <w:pStyle w:val="TDC2"/>
            <w:tabs>
              <w:tab w:val="left" w:pos="1100"/>
              <w:tab w:val="right" w:leader="dot" w:pos="9628"/>
            </w:tabs>
            <w:rPr>
              <w:rFonts w:cstheme="minorBidi"/>
              <w:noProof/>
              <w:kern w:val="2"/>
              <w:lang w:val="es-CL" w:eastAsia="es-CL"/>
            </w:rPr>
          </w:pPr>
          <w:hyperlink w:anchor="_Toc152252992" w:history="1">
            <w:r w:rsidRPr="004E5B2A">
              <w:rPr>
                <w:rStyle w:val="Hipervnculo"/>
                <w:noProof/>
              </w:rPr>
              <w:t>7.1.3.</w:t>
            </w:r>
            <w:r>
              <w:rPr>
                <w:rFonts w:cstheme="minorBidi"/>
                <w:noProof/>
                <w:kern w:val="2"/>
                <w:lang w:val="es-CL" w:eastAsia="es-CL"/>
              </w:rPr>
              <w:tab/>
            </w:r>
            <w:r w:rsidRPr="004E5B2A">
              <w:rPr>
                <w:rStyle w:val="Hipervnculo"/>
                <w:noProof/>
              </w:rPr>
              <w:t>Archivo resultado (SINACOFI)</w:t>
            </w:r>
            <w:r>
              <w:rPr>
                <w:noProof/>
                <w:webHidden/>
              </w:rPr>
              <w:tab/>
            </w:r>
            <w:r>
              <w:rPr>
                <w:noProof/>
                <w:webHidden/>
              </w:rPr>
              <w:fldChar w:fldCharType="begin"/>
            </w:r>
            <w:r>
              <w:rPr>
                <w:noProof/>
                <w:webHidden/>
              </w:rPr>
              <w:instrText xml:space="preserve"> PAGEREF _Toc152252992 \h </w:instrText>
            </w:r>
            <w:r>
              <w:rPr>
                <w:noProof/>
                <w:webHidden/>
              </w:rPr>
            </w:r>
            <w:r>
              <w:rPr>
                <w:noProof/>
                <w:webHidden/>
              </w:rPr>
              <w:fldChar w:fldCharType="separate"/>
            </w:r>
            <w:r>
              <w:rPr>
                <w:noProof/>
                <w:webHidden/>
              </w:rPr>
              <w:t>22</w:t>
            </w:r>
            <w:r>
              <w:rPr>
                <w:noProof/>
                <w:webHidden/>
              </w:rPr>
              <w:fldChar w:fldCharType="end"/>
            </w:r>
          </w:hyperlink>
        </w:p>
        <w:p w14:paraId="45681D54" w14:textId="72D21D58" w:rsidR="000E39B9" w:rsidRDefault="000E39B9">
          <w:pPr>
            <w:pStyle w:val="TDC2"/>
            <w:tabs>
              <w:tab w:val="left" w:pos="880"/>
              <w:tab w:val="right" w:leader="dot" w:pos="9628"/>
            </w:tabs>
            <w:rPr>
              <w:rFonts w:cstheme="minorBidi"/>
              <w:noProof/>
              <w:kern w:val="2"/>
              <w:lang w:val="es-CL" w:eastAsia="es-CL"/>
            </w:rPr>
          </w:pPr>
          <w:hyperlink w:anchor="_Toc152252993" w:history="1">
            <w:r w:rsidRPr="004E5B2A">
              <w:rPr>
                <w:rStyle w:val="Hipervnculo"/>
                <w:noProof/>
              </w:rPr>
              <w:t>7.2.</w:t>
            </w:r>
            <w:r>
              <w:rPr>
                <w:rFonts w:cstheme="minorBidi"/>
                <w:noProof/>
                <w:kern w:val="2"/>
                <w:lang w:val="es-CL" w:eastAsia="es-CL"/>
              </w:rPr>
              <w:tab/>
            </w:r>
            <w:r w:rsidRPr="004E5B2A">
              <w:rPr>
                <w:rStyle w:val="Hipervnculo"/>
                <w:noProof/>
              </w:rPr>
              <w:t>Definición de nombres:</w:t>
            </w:r>
            <w:r>
              <w:rPr>
                <w:noProof/>
                <w:webHidden/>
              </w:rPr>
              <w:tab/>
            </w:r>
            <w:r>
              <w:rPr>
                <w:noProof/>
                <w:webHidden/>
              </w:rPr>
              <w:fldChar w:fldCharType="begin"/>
            </w:r>
            <w:r>
              <w:rPr>
                <w:noProof/>
                <w:webHidden/>
              </w:rPr>
              <w:instrText xml:space="preserve"> PAGEREF _Toc152252993 \h </w:instrText>
            </w:r>
            <w:r>
              <w:rPr>
                <w:noProof/>
                <w:webHidden/>
              </w:rPr>
            </w:r>
            <w:r>
              <w:rPr>
                <w:noProof/>
                <w:webHidden/>
              </w:rPr>
              <w:fldChar w:fldCharType="separate"/>
            </w:r>
            <w:r>
              <w:rPr>
                <w:noProof/>
                <w:webHidden/>
              </w:rPr>
              <w:t>23</w:t>
            </w:r>
            <w:r>
              <w:rPr>
                <w:noProof/>
                <w:webHidden/>
              </w:rPr>
              <w:fldChar w:fldCharType="end"/>
            </w:r>
          </w:hyperlink>
        </w:p>
        <w:p w14:paraId="463A093D" w14:textId="34C826F0" w:rsidR="000E39B9" w:rsidRDefault="000E39B9">
          <w:pPr>
            <w:pStyle w:val="TDC1"/>
            <w:rPr>
              <w:rFonts w:cstheme="minorBidi"/>
              <w:noProof/>
              <w:kern w:val="2"/>
              <w:lang w:val="es-CL" w:eastAsia="es-CL"/>
            </w:rPr>
          </w:pPr>
          <w:hyperlink w:anchor="_Toc152252994" w:history="1">
            <w:r w:rsidRPr="004E5B2A">
              <w:rPr>
                <w:rStyle w:val="Hipervnculo"/>
                <w:noProof/>
              </w:rPr>
              <w:t>8.</w:t>
            </w:r>
            <w:r>
              <w:rPr>
                <w:rFonts w:cstheme="minorBidi"/>
                <w:noProof/>
                <w:kern w:val="2"/>
                <w:lang w:val="es-CL" w:eastAsia="es-CL"/>
              </w:rPr>
              <w:tab/>
            </w:r>
            <w:r w:rsidRPr="004E5B2A">
              <w:rPr>
                <w:rStyle w:val="Hipervnculo"/>
                <w:noProof/>
              </w:rPr>
              <w:t>Datos sensibles</w:t>
            </w:r>
            <w:r>
              <w:rPr>
                <w:noProof/>
                <w:webHidden/>
              </w:rPr>
              <w:tab/>
            </w:r>
            <w:r>
              <w:rPr>
                <w:noProof/>
                <w:webHidden/>
              </w:rPr>
              <w:fldChar w:fldCharType="begin"/>
            </w:r>
            <w:r>
              <w:rPr>
                <w:noProof/>
                <w:webHidden/>
              </w:rPr>
              <w:instrText xml:space="preserve"> PAGEREF _Toc152252994 \h </w:instrText>
            </w:r>
            <w:r>
              <w:rPr>
                <w:noProof/>
                <w:webHidden/>
              </w:rPr>
            </w:r>
            <w:r>
              <w:rPr>
                <w:noProof/>
                <w:webHidden/>
              </w:rPr>
              <w:fldChar w:fldCharType="separate"/>
            </w:r>
            <w:r>
              <w:rPr>
                <w:noProof/>
                <w:webHidden/>
              </w:rPr>
              <w:t>23</w:t>
            </w:r>
            <w:r>
              <w:rPr>
                <w:noProof/>
                <w:webHidden/>
              </w:rPr>
              <w:fldChar w:fldCharType="end"/>
            </w:r>
          </w:hyperlink>
        </w:p>
        <w:p w14:paraId="1B95E1CD" w14:textId="3B814E50" w:rsidR="00522424" w:rsidRDefault="00522424">
          <w:r>
            <w:rPr>
              <w:b/>
              <w:bCs/>
            </w:rPr>
            <w:fldChar w:fldCharType="end"/>
          </w:r>
        </w:p>
      </w:sdtContent>
    </w:sdt>
    <w:p w14:paraId="281A48C4" w14:textId="02834F5C" w:rsidR="00CF2663" w:rsidRPr="00230F5A" w:rsidRDefault="00CF2663" w:rsidP="00655667">
      <w:pPr>
        <w:spacing w:line="40" w:lineRule="atLeast"/>
        <w:contextualSpacing/>
        <w:rPr>
          <w:rFonts w:ascii="Times New Roman" w:hAnsi="Times New Roman" w:cs="Times New Roman"/>
        </w:rPr>
      </w:pPr>
    </w:p>
    <w:p w14:paraId="3B7331F7" w14:textId="77777777" w:rsidR="000105A8" w:rsidRPr="00230F5A" w:rsidRDefault="000105A8" w:rsidP="00655667">
      <w:pPr>
        <w:spacing w:line="40" w:lineRule="atLeast"/>
        <w:contextualSpacing/>
        <w:rPr>
          <w:rFonts w:ascii="Times New Roman" w:hAnsi="Times New Roman" w:cs="Times New Roman"/>
        </w:rPr>
      </w:pPr>
    </w:p>
    <w:p w14:paraId="2B58ECF4" w14:textId="0D8714F3" w:rsidR="000105A8" w:rsidRPr="00230F5A" w:rsidRDefault="000105A8">
      <w:pPr>
        <w:rPr>
          <w:rFonts w:ascii="Times New Roman" w:hAnsi="Times New Roman" w:cs="Times New Roman"/>
        </w:rPr>
      </w:pPr>
      <w:r w:rsidRPr="00230F5A">
        <w:rPr>
          <w:rFonts w:ascii="Times New Roman" w:hAnsi="Times New Roman" w:cs="Times New Roman"/>
        </w:rPr>
        <w:br w:type="page"/>
      </w:r>
    </w:p>
    <w:p w14:paraId="123B6C9F" w14:textId="77777777" w:rsidR="000105A8" w:rsidRPr="00230F5A" w:rsidRDefault="000105A8" w:rsidP="00655667">
      <w:pPr>
        <w:spacing w:line="40" w:lineRule="atLeast"/>
        <w:contextualSpacing/>
        <w:rPr>
          <w:rFonts w:ascii="Times New Roman" w:hAnsi="Times New Roman" w:cs="Times New Roman"/>
        </w:rPr>
      </w:pPr>
    </w:p>
    <w:p w14:paraId="595AF807" w14:textId="77777777" w:rsidR="00CF2663" w:rsidRPr="00230F5A" w:rsidRDefault="00CF2663" w:rsidP="00655667">
      <w:pPr>
        <w:spacing w:line="40" w:lineRule="atLeast"/>
        <w:contextualSpacing/>
        <w:rPr>
          <w:rFonts w:ascii="Times New Roman" w:hAnsi="Times New Roman" w:cs="Times New Roman"/>
        </w:rPr>
      </w:pPr>
    </w:p>
    <w:p w14:paraId="5D4E938B" w14:textId="77777777" w:rsidR="00CF2663" w:rsidRPr="00230F5A" w:rsidRDefault="00CF2663" w:rsidP="00655667">
      <w:pPr>
        <w:spacing w:line="40" w:lineRule="atLeast"/>
        <w:contextualSpacing/>
        <w:rPr>
          <w:rFonts w:ascii="Times New Roman" w:hAnsi="Times New Roman" w:cs="Times New Roman"/>
        </w:rPr>
      </w:pPr>
    </w:p>
    <w:p w14:paraId="055A8DA4" w14:textId="691F0A2B" w:rsidR="00C4642F" w:rsidRPr="00230F5A" w:rsidRDefault="00C4642F" w:rsidP="00655667">
      <w:pPr>
        <w:spacing w:line="40" w:lineRule="atLeast"/>
        <w:contextualSpacing/>
        <w:rPr>
          <w:rFonts w:ascii="Times New Roman" w:hAnsi="Times New Roman" w:cs="Times New Roman"/>
        </w:rPr>
      </w:pPr>
    </w:p>
    <w:p w14:paraId="4080B454"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pPr w:leftFromText="141" w:rightFromText="141" w:vertAnchor="page" w:horzAnchor="page" w:tblpX="1551" w:tblpY="2361"/>
        <w:tblW w:w="0" w:type="auto"/>
        <w:tblLook w:val="04A0" w:firstRow="1" w:lastRow="0" w:firstColumn="1" w:lastColumn="0" w:noHBand="0" w:noVBand="1"/>
      </w:tblPr>
      <w:tblGrid>
        <w:gridCol w:w="421"/>
        <w:gridCol w:w="1310"/>
        <w:gridCol w:w="3543"/>
      </w:tblGrid>
      <w:tr w:rsidR="000105A8" w:rsidRPr="00230F5A" w14:paraId="0E6B0344" w14:textId="77777777" w:rsidTr="00E862A3">
        <w:trPr>
          <w:trHeight w:val="132"/>
        </w:trPr>
        <w:tc>
          <w:tcPr>
            <w:tcW w:w="421" w:type="dxa"/>
            <w:tcBorders>
              <w:right w:val="single" w:sz="4" w:space="0" w:color="auto"/>
            </w:tcBorders>
          </w:tcPr>
          <w:p w14:paraId="3587CB75" w14:textId="77777777" w:rsidR="000105A8" w:rsidRPr="00230F5A" w:rsidRDefault="000105A8" w:rsidP="00E862A3">
            <w:pPr>
              <w:rPr>
                <w:rFonts w:ascii="Times New Roman" w:hAnsi="Times New Roman" w:cs="Times New Roman"/>
              </w:rPr>
            </w:pPr>
          </w:p>
        </w:tc>
        <w:tc>
          <w:tcPr>
            <w:tcW w:w="1310" w:type="dxa"/>
            <w:tcBorders>
              <w:top w:val="nil"/>
              <w:left w:val="single" w:sz="4" w:space="0" w:color="auto"/>
              <w:bottom w:val="nil"/>
              <w:right w:val="nil"/>
            </w:tcBorders>
          </w:tcPr>
          <w:p w14:paraId="35951FC5" w14:textId="77777777" w:rsidR="000105A8" w:rsidRPr="00230F5A" w:rsidRDefault="000105A8" w:rsidP="00E862A3">
            <w:pPr>
              <w:ind w:left="-917"/>
              <w:rPr>
                <w:rFonts w:ascii="Times New Roman" w:hAnsi="Times New Roman" w:cs="Times New Roman"/>
              </w:rPr>
            </w:pPr>
            <w:r w:rsidRPr="00230F5A">
              <w:rPr>
                <w:rFonts w:ascii="Times New Roman" w:hAnsi="Times New Roman" w:cs="Times New Roman"/>
              </w:rPr>
              <w:t xml:space="preserve">   Cassds    Canal Web </w:t>
            </w:r>
          </w:p>
        </w:tc>
        <w:tc>
          <w:tcPr>
            <w:tcW w:w="3543" w:type="dxa"/>
            <w:tcBorders>
              <w:top w:val="nil"/>
              <w:left w:val="nil"/>
              <w:bottom w:val="nil"/>
              <w:right w:val="nil"/>
            </w:tcBorders>
          </w:tcPr>
          <w:p w14:paraId="34F0A15C" w14:textId="77777777" w:rsidR="000105A8" w:rsidRPr="00230F5A" w:rsidRDefault="000105A8" w:rsidP="00E862A3">
            <w:pPr>
              <w:ind w:left="-917"/>
              <w:rPr>
                <w:rFonts w:ascii="Times New Roman" w:hAnsi="Times New Roman" w:cs="Times New Roman"/>
              </w:rPr>
            </w:pPr>
          </w:p>
        </w:tc>
      </w:tr>
      <w:tr w:rsidR="000105A8" w:rsidRPr="00230F5A" w14:paraId="6C7F06AB" w14:textId="77777777" w:rsidTr="00E862A3">
        <w:tc>
          <w:tcPr>
            <w:tcW w:w="421" w:type="dxa"/>
            <w:tcBorders>
              <w:right w:val="single" w:sz="4" w:space="0" w:color="auto"/>
            </w:tcBorders>
          </w:tcPr>
          <w:p w14:paraId="3A690E10" w14:textId="6C75A5D5"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X       </w:t>
            </w:r>
          </w:p>
        </w:tc>
        <w:tc>
          <w:tcPr>
            <w:tcW w:w="1310" w:type="dxa"/>
            <w:tcBorders>
              <w:top w:val="nil"/>
              <w:left w:val="single" w:sz="4" w:space="0" w:color="auto"/>
              <w:bottom w:val="nil"/>
              <w:right w:val="nil"/>
            </w:tcBorders>
          </w:tcPr>
          <w:p w14:paraId="6B4D44CA" w14:textId="77777777"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 Canal FT3</w:t>
            </w:r>
          </w:p>
        </w:tc>
        <w:tc>
          <w:tcPr>
            <w:tcW w:w="3543" w:type="dxa"/>
            <w:tcBorders>
              <w:top w:val="nil"/>
              <w:left w:val="nil"/>
              <w:bottom w:val="nil"/>
              <w:right w:val="nil"/>
            </w:tcBorders>
          </w:tcPr>
          <w:p w14:paraId="0E54F671" w14:textId="77777777" w:rsidR="000105A8" w:rsidRPr="00230F5A" w:rsidRDefault="000105A8" w:rsidP="00E862A3">
            <w:pPr>
              <w:rPr>
                <w:rFonts w:ascii="Times New Roman" w:hAnsi="Times New Roman" w:cs="Times New Roman"/>
              </w:rPr>
            </w:pPr>
          </w:p>
        </w:tc>
      </w:tr>
    </w:tbl>
    <w:p w14:paraId="697373F2" w14:textId="77777777" w:rsidR="00C4642F" w:rsidRPr="00230F5A" w:rsidRDefault="00C4642F" w:rsidP="00655667">
      <w:pPr>
        <w:spacing w:line="40" w:lineRule="atLeast"/>
        <w:contextualSpacing/>
        <w:rPr>
          <w:rFonts w:ascii="Times New Roman" w:hAnsi="Times New Roman" w:cs="Times New Roman"/>
        </w:rPr>
      </w:pPr>
    </w:p>
    <w:p w14:paraId="1D6AF44D" w14:textId="77777777" w:rsidR="00C4642F" w:rsidRPr="00230F5A" w:rsidRDefault="00C4642F" w:rsidP="00655667">
      <w:pPr>
        <w:spacing w:line="40" w:lineRule="atLeast"/>
        <w:contextualSpacing/>
        <w:rPr>
          <w:rFonts w:ascii="Times New Roman" w:hAnsi="Times New Roman" w:cs="Times New Roman"/>
        </w:rPr>
      </w:pPr>
    </w:p>
    <w:p w14:paraId="29F1E99A" w14:textId="77777777" w:rsidR="00C4642F" w:rsidRPr="00230F5A" w:rsidRDefault="00C4642F" w:rsidP="00655667">
      <w:pPr>
        <w:spacing w:line="40" w:lineRule="atLeast"/>
        <w:contextualSpacing/>
        <w:rPr>
          <w:rFonts w:ascii="Times New Roman" w:hAnsi="Times New Roman" w:cs="Times New Roman"/>
        </w:rPr>
      </w:pPr>
    </w:p>
    <w:p w14:paraId="29A60E5A" w14:textId="77777777" w:rsidR="00C4642F" w:rsidRPr="00230F5A" w:rsidRDefault="00C4642F" w:rsidP="00655667">
      <w:pPr>
        <w:spacing w:line="40" w:lineRule="atLeast"/>
        <w:contextualSpacing/>
        <w:rPr>
          <w:rFonts w:ascii="Times New Roman" w:hAnsi="Times New Roman" w:cs="Times New Roman"/>
        </w:rPr>
      </w:pPr>
    </w:p>
    <w:p w14:paraId="163F82B5" w14:textId="77777777" w:rsidR="00C4642F" w:rsidRPr="00230F5A" w:rsidRDefault="00C4642F" w:rsidP="00655667">
      <w:pPr>
        <w:spacing w:line="40" w:lineRule="atLeast"/>
        <w:contextualSpacing/>
        <w:rPr>
          <w:rFonts w:ascii="Times New Roman" w:hAnsi="Times New Roman" w:cs="Times New Roman"/>
        </w:rPr>
      </w:pPr>
    </w:p>
    <w:p w14:paraId="3E14BB4F" w14:textId="77777777" w:rsidR="00C4642F" w:rsidRPr="00230F5A" w:rsidRDefault="00C4642F" w:rsidP="00655667">
      <w:pPr>
        <w:spacing w:line="40" w:lineRule="atLeast"/>
        <w:contextualSpacing/>
        <w:rPr>
          <w:rFonts w:ascii="Times New Roman" w:hAnsi="Times New Roman" w:cs="Times New Roman"/>
        </w:rPr>
      </w:pPr>
    </w:p>
    <w:p w14:paraId="2D309295" w14:textId="77777777" w:rsidR="00C4642F" w:rsidRPr="00230F5A" w:rsidRDefault="00C4642F" w:rsidP="00655667">
      <w:pPr>
        <w:spacing w:line="40" w:lineRule="atLeast"/>
        <w:contextualSpacing/>
        <w:rPr>
          <w:rFonts w:ascii="Times New Roman" w:hAnsi="Times New Roman" w:cs="Times New Roman"/>
        </w:rPr>
      </w:pPr>
    </w:p>
    <w:p w14:paraId="751DF08E" w14:textId="77777777" w:rsidR="00C4642F" w:rsidRPr="00230F5A" w:rsidRDefault="00C4642F" w:rsidP="00655667">
      <w:pPr>
        <w:spacing w:line="40" w:lineRule="atLeast"/>
        <w:contextualSpacing/>
        <w:rPr>
          <w:rFonts w:ascii="Times New Roman" w:hAnsi="Times New Roman" w:cs="Times New Roman"/>
        </w:rPr>
      </w:pPr>
    </w:p>
    <w:p w14:paraId="2AE31D41" w14:textId="77777777" w:rsidR="00C4642F" w:rsidRPr="00230F5A" w:rsidRDefault="00C4642F" w:rsidP="00655667">
      <w:pPr>
        <w:spacing w:line="40" w:lineRule="atLeast"/>
        <w:contextualSpacing/>
        <w:rPr>
          <w:rFonts w:ascii="Times New Roman" w:hAnsi="Times New Roman" w:cs="Times New Roman"/>
        </w:rPr>
      </w:pPr>
    </w:p>
    <w:p w14:paraId="4510DB00" w14:textId="77777777" w:rsidR="00C4642F" w:rsidRPr="00230F5A" w:rsidRDefault="00C4642F" w:rsidP="00655667">
      <w:pPr>
        <w:spacing w:line="40" w:lineRule="atLeast"/>
        <w:contextualSpacing/>
        <w:rPr>
          <w:rFonts w:ascii="Times New Roman" w:hAnsi="Times New Roman" w:cs="Times New Roman"/>
        </w:rPr>
      </w:pPr>
    </w:p>
    <w:p w14:paraId="654F906D" w14:textId="77777777" w:rsidR="00C4642F" w:rsidRPr="00230F5A" w:rsidRDefault="00C4642F" w:rsidP="00655667">
      <w:pPr>
        <w:spacing w:line="40" w:lineRule="atLeast"/>
        <w:contextualSpacing/>
        <w:rPr>
          <w:rFonts w:ascii="Times New Roman" w:hAnsi="Times New Roman" w:cs="Times New Roman"/>
        </w:rPr>
      </w:pPr>
    </w:p>
    <w:p w14:paraId="050BFFBF" w14:textId="77777777" w:rsidR="00C4642F" w:rsidRPr="00230F5A" w:rsidRDefault="00C4642F" w:rsidP="00655667">
      <w:pPr>
        <w:spacing w:line="40" w:lineRule="atLeast"/>
        <w:contextualSpacing/>
        <w:rPr>
          <w:rFonts w:ascii="Times New Roman" w:hAnsi="Times New Roman" w:cs="Times New Roman"/>
          <w:b/>
          <w:bCs/>
        </w:rPr>
      </w:pPr>
    </w:p>
    <w:p w14:paraId="3046F739" w14:textId="436E89B4" w:rsidR="00C4642F" w:rsidRPr="00230F5A" w:rsidRDefault="00C36169" w:rsidP="00655667">
      <w:pPr>
        <w:spacing w:line="40" w:lineRule="atLeast"/>
        <w:contextualSpacing/>
        <w:rPr>
          <w:rFonts w:ascii="Times New Roman" w:hAnsi="Times New Roman" w:cs="Times New Roman"/>
          <w:b/>
          <w:bCs/>
        </w:rPr>
      </w:pPr>
      <w:r w:rsidRPr="00230F5A">
        <w:rPr>
          <w:rFonts w:ascii="Times New Roman" w:hAnsi="Times New Roman" w:cs="Times New Roman"/>
          <w:b/>
          <w:bCs/>
        </w:rPr>
        <w:t>Control de versiones:</w:t>
      </w:r>
    </w:p>
    <w:p w14:paraId="31960945"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W w:w="0" w:type="auto"/>
        <w:tblLook w:val="04A0" w:firstRow="1" w:lastRow="0" w:firstColumn="1" w:lastColumn="0" w:noHBand="0" w:noVBand="1"/>
      </w:tblPr>
      <w:tblGrid>
        <w:gridCol w:w="1256"/>
        <w:gridCol w:w="1342"/>
        <w:gridCol w:w="2046"/>
        <w:gridCol w:w="889"/>
        <w:gridCol w:w="4209"/>
      </w:tblGrid>
      <w:tr w:rsidR="00C36169" w:rsidRPr="00230F5A" w14:paraId="52CA1AE7" w14:textId="166D1866" w:rsidTr="00DE6FAE">
        <w:tc>
          <w:tcPr>
            <w:tcW w:w="1256" w:type="dxa"/>
          </w:tcPr>
          <w:p w14:paraId="738B4AD2" w14:textId="32EF19C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Nombre documento</w:t>
            </w:r>
          </w:p>
        </w:tc>
        <w:tc>
          <w:tcPr>
            <w:tcW w:w="1342" w:type="dxa"/>
          </w:tcPr>
          <w:p w14:paraId="41C256D2" w14:textId="715FDB34"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Fecha</w:t>
            </w:r>
          </w:p>
        </w:tc>
        <w:tc>
          <w:tcPr>
            <w:tcW w:w="2046" w:type="dxa"/>
          </w:tcPr>
          <w:p w14:paraId="57898BEE" w14:textId="77FAFE9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Responsable</w:t>
            </w:r>
          </w:p>
        </w:tc>
        <w:tc>
          <w:tcPr>
            <w:tcW w:w="775" w:type="dxa"/>
          </w:tcPr>
          <w:p w14:paraId="2E420660" w14:textId="00F6ABF7"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Versión</w:t>
            </w:r>
          </w:p>
        </w:tc>
        <w:tc>
          <w:tcPr>
            <w:tcW w:w="4209" w:type="dxa"/>
          </w:tcPr>
          <w:p w14:paraId="724DBA86" w14:textId="57A9F5A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Observaciones</w:t>
            </w:r>
          </w:p>
        </w:tc>
      </w:tr>
      <w:tr w:rsidR="00C36169" w:rsidRPr="00230F5A" w14:paraId="6E9DFCCB" w14:textId="2AF98CBC" w:rsidTr="00DE6FAE">
        <w:tc>
          <w:tcPr>
            <w:tcW w:w="1256" w:type="dxa"/>
          </w:tcPr>
          <w:p w14:paraId="2E76E9E9" w14:textId="4314D23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C1</w:t>
            </w:r>
            <w:r w:rsidR="004A1260">
              <w:rPr>
                <w:rFonts w:ascii="Times New Roman" w:hAnsi="Times New Roman" w:cs="Times New Roman"/>
              </w:rPr>
              <w:t>9</w:t>
            </w:r>
          </w:p>
        </w:tc>
        <w:tc>
          <w:tcPr>
            <w:tcW w:w="1342" w:type="dxa"/>
          </w:tcPr>
          <w:p w14:paraId="22F848E4" w14:textId="0A17946D" w:rsidR="00C36169" w:rsidRPr="00230F5A" w:rsidRDefault="004A1260" w:rsidP="00655667">
            <w:pPr>
              <w:spacing w:line="40" w:lineRule="atLeast"/>
              <w:contextualSpacing/>
              <w:rPr>
                <w:rFonts w:ascii="Times New Roman" w:hAnsi="Times New Roman" w:cs="Times New Roman"/>
              </w:rPr>
            </w:pPr>
            <w:r>
              <w:rPr>
                <w:rFonts w:ascii="Times New Roman" w:hAnsi="Times New Roman" w:cs="Times New Roman"/>
              </w:rPr>
              <w:t>30</w:t>
            </w:r>
            <w:r w:rsidR="00C36169" w:rsidRPr="00230F5A">
              <w:rPr>
                <w:rFonts w:ascii="Times New Roman" w:hAnsi="Times New Roman" w:cs="Times New Roman"/>
              </w:rPr>
              <w:t>-1</w:t>
            </w:r>
            <w:r>
              <w:rPr>
                <w:rFonts w:ascii="Times New Roman" w:hAnsi="Times New Roman" w:cs="Times New Roman"/>
              </w:rPr>
              <w:t>1</w:t>
            </w:r>
            <w:r w:rsidR="00C36169" w:rsidRPr="00230F5A">
              <w:rPr>
                <w:rFonts w:ascii="Times New Roman" w:hAnsi="Times New Roman" w:cs="Times New Roman"/>
              </w:rPr>
              <w:t>-2023</w:t>
            </w:r>
          </w:p>
        </w:tc>
        <w:tc>
          <w:tcPr>
            <w:tcW w:w="2046" w:type="dxa"/>
          </w:tcPr>
          <w:p w14:paraId="2A1123FA" w14:textId="49C06F93" w:rsidR="00C36169" w:rsidRPr="00230F5A" w:rsidRDefault="004C450B" w:rsidP="00655667">
            <w:pPr>
              <w:spacing w:line="40" w:lineRule="atLeast"/>
              <w:contextualSpacing/>
              <w:rPr>
                <w:rFonts w:ascii="Times New Roman" w:hAnsi="Times New Roman" w:cs="Times New Roman"/>
              </w:rPr>
            </w:pPr>
            <w:r w:rsidRPr="00230F5A">
              <w:rPr>
                <w:rFonts w:ascii="Times New Roman" w:hAnsi="Times New Roman" w:cs="Times New Roman"/>
              </w:rPr>
              <w:t>Esteban</w:t>
            </w:r>
            <w:r w:rsidR="00C36169" w:rsidRPr="00230F5A">
              <w:rPr>
                <w:rFonts w:ascii="Times New Roman" w:hAnsi="Times New Roman" w:cs="Times New Roman"/>
              </w:rPr>
              <w:t xml:space="preserve"> Carrasco</w:t>
            </w:r>
          </w:p>
        </w:tc>
        <w:tc>
          <w:tcPr>
            <w:tcW w:w="775" w:type="dxa"/>
          </w:tcPr>
          <w:p w14:paraId="045D1828" w14:textId="655F4A22"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1.0</w:t>
            </w:r>
          </w:p>
        </w:tc>
        <w:tc>
          <w:tcPr>
            <w:tcW w:w="4209" w:type="dxa"/>
          </w:tcPr>
          <w:p w14:paraId="4298CB0F" w14:textId="35FB4A4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Creación documento</w:t>
            </w:r>
          </w:p>
        </w:tc>
      </w:tr>
      <w:tr w:rsidR="00446EF8" w:rsidRPr="00230F5A" w14:paraId="5339FC0E" w14:textId="7AB2D237" w:rsidTr="00DE6FAE">
        <w:tc>
          <w:tcPr>
            <w:tcW w:w="1256" w:type="dxa"/>
          </w:tcPr>
          <w:p w14:paraId="3DF7E2D2" w14:textId="55ED7F91" w:rsidR="00446EF8" w:rsidRPr="00230F5A" w:rsidRDefault="00446EF8" w:rsidP="00446EF8">
            <w:pPr>
              <w:spacing w:line="40" w:lineRule="atLeast"/>
              <w:contextualSpacing/>
              <w:rPr>
                <w:rFonts w:ascii="Times New Roman" w:hAnsi="Times New Roman" w:cs="Times New Roman"/>
              </w:rPr>
            </w:pPr>
          </w:p>
        </w:tc>
        <w:tc>
          <w:tcPr>
            <w:tcW w:w="1342" w:type="dxa"/>
          </w:tcPr>
          <w:p w14:paraId="69C55B7E" w14:textId="3FCDD191" w:rsidR="00446EF8" w:rsidRPr="00230F5A" w:rsidRDefault="00446EF8" w:rsidP="00446EF8">
            <w:pPr>
              <w:spacing w:line="40" w:lineRule="atLeast"/>
              <w:contextualSpacing/>
              <w:rPr>
                <w:rFonts w:ascii="Times New Roman" w:hAnsi="Times New Roman" w:cs="Times New Roman"/>
              </w:rPr>
            </w:pPr>
          </w:p>
        </w:tc>
        <w:tc>
          <w:tcPr>
            <w:tcW w:w="2046" w:type="dxa"/>
          </w:tcPr>
          <w:p w14:paraId="5353DC5F" w14:textId="319BC47E" w:rsidR="00446EF8" w:rsidRPr="00230F5A" w:rsidRDefault="00446EF8" w:rsidP="00446EF8">
            <w:pPr>
              <w:spacing w:line="40" w:lineRule="atLeast"/>
              <w:contextualSpacing/>
              <w:rPr>
                <w:rFonts w:ascii="Times New Roman" w:hAnsi="Times New Roman" w:cs="Times New Roman"/>
              </w:rPr>
            </w:pPr>
          </w:p>
        </w:tc>
        <w:tc>
          <w:tcPr>
            <w:tcW w:w="775" w:type="dxa"/>
          </w:tcPr>
          <w:p w14:paraId="4436A160" w14:textId="3D48EC3D" w:rsidR="00446EF8" w:rsidRPr="00230F5A" w:rsidRDefault="00446EF8" w:rsidP="00446EF8">
            <w:pPr>
              <w:spacing w:line="40" w:lineRule="atLeast"/>
              <w:contextualSpacing/>
              <w:rPr>
                <w:rFonts w:ascii="Times New Roman" w:hAnsi="Times New Roman" w:cs="Times New Roman"/>
              </w:rPr>
            </w:pPr>
          </w:p>
        </w:tc>
        <w:tc>
          <w:tcPr>
            <w:tcW w:w="4209" w:type="dxa"/>
          </w:tcPr>
          <w:p w14:paraId="39378B08" w14:textId="10D10210" w:rsidR="00446EF8" w:rsidRPr="00230F5A" w:rsidRDefault="00446EF8" w:rsidP="00446EF8">
            <w:pPr>
              <w:spacing w:line="40" w:lineRule="atLeast"/>
              <w:contextualSpacing/>
              <w:rPr>
                <w:rFonts w:ascii="Times New Roman" w:hAnsi="Times New Roman" w:cs="Times New Roman"/>
              </w:rPr>
            </w:pPr>
          </w:p>
        </w:tc>
      </w:tr>
      <w:tr w:rsidR="00446EF8" w:rsidRPr="00230F5A" w14:paraId="251EA50D" w14:textId="22DD7FE9" w:rsidTr="00DE6FAE">
        <w:tc>
          <w:tcPr>
            <w:tcW w:w="1256" w:type="dxa"/>
          </w:tcPr>
          <w:p w14:paraId="7287933A" w14:textId="06AF00A5" w:rsidR="00446EF8" w:rsidRPr="00230F5A" w:rsidRDefault="00446EF8" w:rsidP="00446EF8">
            <w:pPr>
              <w:spacing w:line="40" w:lineRule="atLeast"/>
              <w:contextualSpacing/>
              <w:rPr>
                <w:rFonts w:ascii="Times New Roman" w:hAnsi="Times New Roman" w:cs="Times New Roman"/>
              </w:rPr>
            </w:pPr>
          </w:p>
        </w:tc>
        <w:tc>
          <w:tcPr>
            <w:tcW w:w="1342" w:type="dxa"/>
          </w:tcPr>
          <w:p w14:paraId="562818B9" w14:textId="7C8147DE" w:rsidR="00446EF8" w:rsidRPr="00230F5A" w:rsidRDefault="00446EF8" w:rsidP="00446EF8">
            <w:pPr>
              <w:spacing w:line="40" w:lineRule="atLeast"/>
              <w:contextualSpacing/>
              <w:rPr>
                <w:rFonts w:ascii="Times New Roman" w:hAnsi="Times New Roman" w:cs="Times New Roman"/>
              </w:rPr>
            </w:pPr>
          </w:p>
        </w:tc>
        <w:tc>
          <w:tcPr>
            <w:tcW w:w="2046" w:type="dxa"/>
          </w:tcPr>
          <w:p w14:paraId="5B494666" w14:textId="2B0BBDE8" w:rsidR="00446EF8" w:rsidRPr="00230F5A" w:rsidRDefault="00446EF8" w:rsidP="00446EF8">
            <w:pPr>
              <w:spacing w:line="40" w:lineRule="atLeast"/>
              <w:contextualSpacing/>
              <w:rPr>
                <w:rFonts w:ascii="Times New Roman" w:hAnsi="Times New Roman" w:cs="Times New Roman"/>
              </w:rPr>
            </w:pPr>
          </w:p>
        </w:tc>
        <w:tc>
          <w:tcPr>
            <w:tcW w:w="775" w:type="dxa"/>
          </w:tcPr>
          <w:p w14:paraId="03E710F1" w14:textId="2842F05C" w:rsidR="00446EF8" w:rsidRPr="00230F5A" w:rsidRDefault="00446EF8" w:rsidP="00446EF8">
            <w:pPr>
              <w:spacing w:line="40" w:lineRule="atLeast"/>
              <w:contextualSpacing/>
              <w:rPr>
                <w:rFonts w:ascii="Times New Roman" w:hAnsi="Times New Roman" w:cs="Times New Roman"/>
              </w:rPr>
            </w:pPr>
          </w:p>
        </w:tc>
        <w:tc>
          <w:tcPr>
            <w:tcW w:w="4209" w:type="dxa"/>
          </w:tcPr>
          <w:p w14:paraId="2680C47E" w14:textId="1343B9FE" w:rsidR="00446EF8" w:rsidRPr="00230F5A" w:rsidRDefault="00446EF8" w:rsidP="00446EF8">
            <w:pPr>
              <w:spacing w:line="40" w:lineRule="atLeast"/>
              <w:contextualSpacing/>
              <w:rPr>
                <w:rFonts w:ascii="Times New Roman" w:hAnsi="Times New Roman" w:cs="Times New Roman"/>
              </w:rPr>
            </w:pPr>
          </w:p>
        </w:tc>
      </w:tr>
      <w:tr w:rsidR="00446EF8" w:rsidRPr="00230F5A" w14:paraId="38B70AFE" w14:textId="34FEEE1D" w:rsidTr="00DE6FAE">
        <w:tc>
          <w:tcPr>
            <w:tcW w:w="1256" w:type="dxa"/>
          </w:tcPr>
          <w:p w14:paraId="23AEB014" w14:textId="5799241D" w:rsidR="00446EF8" w:rsidRPr="00230F5A" w:rsidRDefault="00446EF8" w:rsidP="00446EF8">
            <w:pPr>
              <w:spacing w:line="40" w:lineRule="atLeast"/>
              <w:contextualSpacing/>
              <w:rPr>
                <w:rFonts w:ascii="Times New Roman" w:hAnsi="Times New Roman" w:cs="Times New Roman"/>
              </w:rPr>
            </w:pPr>
          </w:p>
        </w:tc>
        <w:tc>
          <w:tcPr>
            <w:tcW w:w="1342" w:type="dxa"/>
          </w:tcPr>
          <w:p w14:paraId="7FA5A642" w14:textId="1B5644C6" w:rsidR="00446EF8" w:rsidRPr="00230F5A" w:rsidRDefault="00446EF8" w:rsidP="00446EF8">
            <w:pPr>
              <w:spacing w:line="40" w:lineRule="atLeast"/>
              <w:contextualSpacing/>
              <w:rPr>
                <w:rFonts w:ascii="Times New Roman" w:hAnsi="Times New Roman" w:cs="Times New Roman"/>
              </w:rPr>
            </w:pPr>
          </w:p>
        </w:tc>
        <w:tc>
          <w:tcPr>
            <w:tcW w:w="2046" w:type="dxa"/>
          </w:tcPr>
          <w:p w14:paraId="10E83E9F" w14:textId="672541B2" w:rsidR="00446EF8" w:rsidRPr="00230F5A" w:rsidRDefault="00446EF8" w:rsidP="00446EF8">
            <w:pPr>
              <w:spacing w:line="40" w:lineRule="atLeast"/>
              <w:contextualSpacing/>
              <w:rPr>
                <w:rFonts w:ascii="Times New Roman" w:hAnsi="Times New Roman" w:cs="Times New Roman"/>
              </w:rPr>
            </w:pPr>
          </w:p>
        </w:tc>
        <w:tc>
          <w:tcPr>
            <w:tcW w:w="775" w:type="dxa"/>
          </w:tcPr>
          <w:p w14:paraId="50EBE826" w14:textId="77CBF93B" w:rsidR="00446EF8" w:rsidRPr="00230F5A" w:rsidRDefault="00446EF8" w:rsidP="00446EF8">
            <w:pPr>
              <w:spacing w:line="40" w:lineRule="atLeast"/>
              <w:contextualSpacing/>
              <w:rPr>
                <w:rFonts w:ascii="Times New Roman" w:hAnsi="Times New Roman" w:cs="Times New Roman"/>
              </w:rPr>
            </w:pPr>
          </w:p>
        </w:tc>
        <w:tc>
          <w:tcPr>
            <w:tcW w:w="4209" w:type="dxa"/>
          </w:tcPr>
          <w:p w14:paraId="3301AE4B" w14:textId="02B86A20" w:rsidR="00446EF8" w:rsidRPr="00230F5A" w:rsidRDefault="00446EF8" w:rsidP="00446EF8">
            <w:pPr>
              <w:spacing w:line="40" w:lineRule="atLeast"/>
              <w:contextualSpacing/>
              <w:rPr>
                <w:rFonts w:ascii="Times New Roman" w:hAnsi="Times New Roman" w:cs="Times New Roman"/>
              </w:rPr>
            </w:pPr>
          </w:p>
        </w:tc>
      </w:tr>
      <w:tr w:rsidR="00446EF8" w:rsidRPr="00230F5A" w14:paraId="4B606B6E" w14:textId="62885254" w:rsidTr="00DE6FAE">
        <w:tc>
          <w:tcPr>
            <w:tcW w:w="1256" w:type="dxa"/>
          </w:tcPr>
          <w:p w14:paraId="612D72B6"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2796920D"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566DBFB5"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7B788475"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22CB4D9D" w14:textId="0535C94F" w:rsidR="00446EF8" w:rsidRPr="00230F5A" w:rsidRDefault="00446EF8" w:rsidP="00446EF8">
            <w:pPr>
              <w:spacing w:line="40" w:lineRule="atLeast"/>
              <w:contextualSpacing/>
              <w:rPr>
                <w:rFonts w:ascii="Times New Roman" w:hAnsi="Times New Roman" w:cs="Times New Roman"/>
              </w:rPr>
            </w:pPr>
          </w:p>
        </w:tc>
      </w:tr>
      <w:tr w:rsidR="00446EF8" w:rsidRPr="00230F5A" w14:paraId="2EA7A1DB" w14:textId="6C6D457E" w:rsidTr="00DE6FAE">
        <w:tc>
          <w:tcPr>
            <w:tcW w:w="1256" w:type="dxa"/>
          </w:tcPr>
          <w:p w14:paraId="4D062B49"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00B75E93"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5B3D2B8"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636F09EA"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370FDB39" w14:textId="597E7583" w:rsidR="00446EF8" w:rsidRPr="00230F5A" w:rsidRDefault="00446EF8" w:rsidP="00446EF8">
            <w:pPr>
              <w:spacing w:line="40" w:lineRule="atLeast"/>
              <w:contextualSpacing/>
              <w:rPr>
                <w:rFonts w:ascii="Times New Roman" w:hAnsi="Times New Roman" w:cs="Times New Roman"/>
              </w:rPr>
            </w:pPr>
          </w:p>
        </w:tc>
      </w:tr>
      <w:tr w:rsidR="00446EF8" w:rsidRPr="00230F5A" w14:paraId="4EBD62EB" w14:textId="7659FBA3" w:rsidTr="00DE6FAE">
        <w:tc>
          <w:tcPr>
            <w:tcW w:w="1256" w:type="dxa"/>
          </w:tcPr>
          <w:p w14:paraId="6FF918B3"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42356DD2"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6C2EAFB"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5DEA698F"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75178590" w14:textId="35DC425B" w:rsidR="00446EF8" w:rsidRPr="00230F5A" w:rsidRDefault="00446EF8" w:rsidP="00446EF8">
            <w:pPr>
              <w:spacing w:line="40" w:lineRule="atLeast"/>
              <w:contextualSpacing/>
              <w:rPr>
                <w:rFonts w:ascii="Times New Roman" w:hAnsi="Times New Roman" w:cs="Times New Roman"/>
              </w:rPr>
            </w:pPr>
          </w:p>
        </w:tc>
      </w:tr>
    </w:tbl>
    <w:p w14:paraId="4A87E0FC" w14:textId="77777777" w:rsidR="00C4642F" w:rsidRPr="00230F5A" w:rsidRDefault="00C4642F" w:rsidP="00655667">
      <w:pPr>
        <w:spacing w:line="40" w:lineRule="atLeast"/>
        <w:contextualSpacing/>
        <w:rPr>
          <w:rFonts w:ascii="Times New Roman" w:hAnsi="Times New Roman" w:cs="Times New Roman"/>
        </w:rPr>
      </w:pPr>
    </w:p>
    <w:p w14:paraId="7448F73B" w14:textId="77777777" w:rsidR="00C4642F" w:rsidRPr="00230F5A" w:rsidRDefault="00C4642F" w:rsidP="00655667">
      <w:pPr>
        <w:spacing w:line="40" w:lineRule="atLeast"/>
        <w:contextualSpacing/>
        <w:rPr>
          <w:rFonts w:ascii="Times New Roman" w:hAnsi="Times New Roman" w:cs="Times New Roman"/>
        </w:rPr>
      </w:pPr>
    </w:p>
    <w:p w14:paraId="21928C58" w14:textId="77777777" w:rsidR="00C4642F" w:rsidRPr="00230F5A" w:rsidRDefault="00C4642F" w:rsidP="00655667">
      <w:pPr>
        <w:spacing w:line="40" w:lineRule="atLeast"/>
        <w:contextualSpacing/>
        <w:rPr>
          <w:rFonts w:ascii="Times New Roman" w:hAnsi="Times New Roman" w:cs="Times New Roman"/>
        </w:rPr>
      </w:pPr>
    </w:p>
    <w:p w14:paraId="5088BD36" w14:textId="77777777" w:rsidR="00C4642F" w:rsidRPr="00230F5A" w:rsidRDefault="00C4642F" w:rsidP="00655667">
      <w:pPr>
        <w:spacing w:line="40" w:lineRule="atLeast"/>
        <w:contextualSpacing/>
        <w:rPr>
          <w:rFonts w:ascii="Times New Roman" w:hAnsi="Times New Roman" w:cs="Times New Roman"/>
        </w:rPr>
      </w:pPr>
    </w:p>
    <w:p w14:paraId="3DBEBF30" w14:textId="77777777" w:rsidR="00C4642F" w:rsidRPr="00230F5A" w:rsidRDefault="00C4642F" w:rsidP="00655667">
      <w:pPr>
        <w:spacing w:line="40" w:lineRule="atLeast"/>
        <w:contextualSpacing/>
        <w:rPr>
          <w:rFonts w:ascii="Times New Roman" w:hAnsi="Times New Roman" w:cs="Times New Roman"/>
        </w:rPr>
      </w:pPr>
    </w:p>
    <w:p w14:paraId="38839A14" w14:textId="77777777" w:rsidR="00C4642F" w:rsidRPr="00230F5A" w:rsidRDefault="00C4642F" w:rsidP="00655667">
      <w:pPr>
        <w:spacing w:line="40" w:lineRule="atLeast"/>
        <w:contextualSpacing/>
        <w:rPr>
          <w:rFonts w:ascii="Times New Roman" w:hAnsi="Times New Roman" w:cs="Times New Roman"/>
        </w:rPr>
      </w:pPr>
    </w:p>
    <w:p w14:paraId="7C8DA76F" w14:textId="77777777" w:rsidR="00E814DF" w:rsidRPr="00230F5A" w:rsidRDefault="00E814DF" w:rsidP="00C4642F">
      <w:pPr>
        <w:ind w:left="142" w:firstLine="142"/>
        <w:rPr>
          <w:rFonts w:ascii="Times New Roman" w:hAnsi="Times New Roman" w:cs="Times New Roman"/>
          <w:b/>
          <w:bCs/>
          <w:color w:val="4472C4" w:themeColor="accent1"/>
          <w:sz w:val="32"/>
          <w:szCs w:val="32"/>
        </w:rPr>
      </w:pPr>
    </w:p>
    <w:p w14:paraId="52E71864" w14:textId="77777777" w:rsidR="00C4642F" w:rsidRPr="00230F5A" w:rsidRDefault="00C4642F">
      <w:pPr>
        <w:rPr>
          <w:rFonts w:ascii="Times New Roman" w:hAnsi="Times New Roman" w:cs="Times New Roman"/>
          <w:b/>
          <w:bCs/>
          <w:color w:val="4472C4" w:themeColor="accent1"/>
          <w:sz w:val="32"/>
          <w:szCs w:val="32"/>
        </w:rPr>
      </w:pPr>
    </w:p>
    <w:p w14:paraId="2600DC40" w14:textId="77777777" w:rsidR="00661AC6" w:rsidRPr="00230F5A" w:rsidRDefault="00661AC6">
      <w:pPr>
        <w:rPr>
          <w:rFonts w:ascii="Times New Roman" w:hAnsi="Times New Roman" w:cs="Times New Roman"/>
          <w:b/>
          <w:bCs/>
          <w:color w:val="4472C4" w:themeColor="accent1"/>
          <w:sz w:val="32"/>
          <w:szCs w:val="32"/>
        </w:rPr>
      </w:pPr>
    </w:p>
    <w:p w14:paraId="7D434884" w14:textId="77777777" w:rsidR="00340E64" w:rsidRPr="00230F5A" w:rsidRDefault="00340E64">
      <w:pPr>
        <w:rPr>
          <w:rFonts w:ascii="Times New Roman" w:hAnsi="Times New Roman" w:cs="Times New Roman"/>
          <w:b/>
          <w:bCs/>
          <w:color w:val="4472C4" w:themeColor="accent1"/>
          <w:sz w:val="32"/>
          <w:szCs w:val="32"/>
        </w:rPr>
      </w:pPr>
    </w:p>
    <w:p w14:paraId="23368CE8" w14:textId="77777777" w:rsidR="000105A8" w:rsidRPr="00230F5A" w:rsidRDefault="000105A8">
      <w:pPr>
        <w:rPr>
          <w:rFonts w:ascii="Times New Roman" w:eastAsiaTheme="majorEastAsia" w:hAnsi="Times New Roman" w:cs="Times New Roman"/>
          <w:color w:val="2F5496" w:themeColor="accent1" w:themeShade="BF"/>
          <w:sz w:val="32"/>
          <w:szCs w:val="32"/>
        </w:rPr>
      </w:pPr>
      <w:r w:rsidRPr="00230F5A">
        <w:rPr>
          <w:rFonts w:ascii="Times New Roman" w:hAnsi="Times New Roman" w:cs="Times New Roman"/>
        </w:rPr>
        <w:br w:type="page"/>
      </w:r>
    </w:p>
    <w:p w14:paraId="64EB275F" w14:textId="602FC21C" w:rsidR="00C4642F" w:rsidRPr="00230F5A" w:rsidRDefault="00C4642F" w:rsidP="00A06AD3">
      <w:pPr>
        <w:pStyle w:val="Ttulo1"/>
        <w:numPr>
          <w:ilvl w:val="0"/>
          <w:numId w:val="7"/>
        </w:numPr>
        <w:rPr>
          <w:rFonts w:cs="Times New Roman"/>
        </w:rPr>
      </w:pPr>
      <w:bookmarkStart w:id="0" w:name="_Toc152252960"/>
      <w:r w:rsidRPr="00230F5A">
        <w:rPr>
          <w:rFonts w:cs="Times New Roman"/>
        </w:rPr>
        <w:lastRenderedPageBreak/>
        <w:t>Definición de estructuras</w:t>
      </w:r>
      <w:bookmarkEnd w:id="0"/>
    </w:p>
    <w:p w14:paraId="6D57BDBF" w14:textId="3B077FE6" w:rsidR="003B2729" w:rsidRPr="00230F5A" w:rsidRDefault="003B2729" w:rsidP="0041204F">
      <w:pPr>
        <w:pStyle w:val="Ttulo2"/>
        <w:numPr>
          <w:ilvl w:val="1"/>
          <w:numId w:val="7"/>
        </w:numPr>
        <w:rPr>
          <w:rFonts w:cs="Times New Roman"/>
          <w:bCs/>
          <w:color w:val="4472C4" w:themeColor="accent1"/>
          <w:sz w:val="32"/>
          <w:szCs w:val="32"/>
        </w:rPr>
      </w:pPr>
      <w:bookmarkStart w:id="1" w:name="_Toc152252961"/>
      <w:r w:rsidRPr="00230F5A">
        <w:rPr>
          <w:rFonts w:cs="Times New Roman"/>
          <w:bCs/>
          <w:color w:val="4472C4" w:themeColor="accent1"/>
        </w:rPr>
        <w:t xml:space="preserve">Archivo de datos del </w:t>
      </w:r>
      <w:r w:rsidR="00115D17">
        <w:rPr>
          <w:rFonts w:cs="Times New Roman"/>
          <w:bCs/>
          <w:color w:val="4472C4" w:themeColor="accent1"/>
        </w:rPr>
        <w:t xml:space="preserve">emisor </w:t>
      </w:r>
      <w:r w:rsidR="004F4C51">
        <w:rPr>
          <w:rFonts w:cs="Times New Roman"/>
          <w:bCs/>
          <w:color w:val="4472C4" w:themeColor="accent1"/>
        </w:rPr>
        <w:t xml:space="preserve"> </w:t>
      </w:r>
      <w:hyperlink r:id="rId9" w:history="1">
        <w:r w:rsidR="004F4C51">
          <w:rPr>
            <w:rStyle w:val="Hipervnculo"/>
          </w:rPr>
          <w:t>Manual Sistema de Información Bancos - Sistema Contabl</w:t>
        </w:r>
        <w:r w:rsidR="004F4C51">
          <w:rPr>
            <w:rStyle w:val="Hipervnculo"/>
          </w:rPr>
          <w:t>e</w:t>
        </w:r>
        <w:r w:rsidR="004F4C51">
          <w:rPr>
            <w:rStyle w:val="Hipervnculo"/>
          </w:rPr>
          <w:t xml:space="preserve"> (cmfchile.cl)</w:t>
        </w:r>
        <w:bookmarkEnd w:id="1"/>
      </w:hyperlink>
    </w:p>
    <w:p w14:paraId="5EA954A2" w14:textId="77777777" w:rsidR="004A1260" w:rsidRDefault="004A1260" w:rsidP="004A1260">
      <w:pPr>
        <w:rPr>
          <w:rFonts w:ascii="Times New Roman" w:hAnsi="Times New Roman" w:cs="Times New Roman"/>
          <w:color w:val="4472C4" w:themeColor="accent1"/>
        </w:rPr>
      </w:pPr>
      <w:r>
        <w:rPr>
          <w:rFonts w:ascii="Times New Roman" w:hAnsi="Times New Roman" w:cs="Times New Roman"/>
          <w:color w:val="4472C4" w:themeColor="accent1"/>
        </w:rPr>
        <w:t>Header:</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4962"/>
        <w:gridCol w:w="2977"/>
      </w:tblGrid>
      <w:tr w:rsidR="004A1260" w14:paraId="34305080" w14:textId="77777777" w:rsidTr="004A126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2120A8AA" w14:textId="77777777" w:rsidR="004A1260" w:rsidRDefault="004A1260">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w:t>
            </w:r>
          </w:p>
        </w:tc>
        <w:tc>
          <w:tcPr>
            <w:tcW w:w="425" w:type="dxa"/>
            <w:tcBorders>
              <w:top w:val="single" w:sz="4" w:space="0" w:color="000000"/>
              <w:left w:val="single" w:sz="4" w:space="0" w:color="000000"/>
              <w:bottom w:val="single" w:sz="4" w:space="0" w:color="000000"/>
              <w:right w:val="single" w:sz="4" w:space="0" w:color="000000"/>
            </w:tcBorders>
            <w:hideMark/>
          </w:tcPr>
          <w:p w14:paraId="7CF3451D" w14:textId="77777777" w:rsidR="004A1260" w:rsidRDefault="004A1260">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1BAF750E" w14:textId="77777777" w:rsidR="004A1260" w:rsidRDefault="004A1260">
            <w:pPr>
              <w:pStyle w:val="TableParagraph"/>
              <w:spacing w:before="2" w:line="222" w:lineRule="exact"/>
              <w:rPr>
                <w:rFonts w:ascii="Times New Roman" w:hAnsi="Times New Roman" w:cs="Times New Roman"/>
                <w:sz w:val="20"/>
                <w:lang w:val="es-CL"/>
              </w:rPr>
            </w:pPr>
            <w:r>
              <w:rPr>
                <w:rFonts w:ascii="Times New Roman" w:hAnsi="Times New Roman" w:cs="Times New Roman"/>
                <w:sz w:val="20"/>
                <w:lang w:val="es-CL"/>
              </w:rPr>
              <w:t>Código</w:t>
            </w:r>
            <w:r>
              <w:rPr>
                <w:rFonts w:ascii="Times New Roman" w:hAnsi="Times New Roman" w:cs="Times New Roman"/>
                <w:spacing w:val="-4"/>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la</w:t>
            </w:r>
            <w:r>
              <w:rPr>
                <w:rFonts w:ascii="Times New Roman" w:hAnsi="Times New Roman" w:cs="Times New Roman"/>
                <w:spacing w:val="-3"/>
                <w:sz w:val="20"/>
                <w:lang w:val="es-CL"/>
              </w:rPr>
              <w:t xml:space="preserve"> </w:t>
            </w:r>
            <w:r>
              <w:rPr>
                <w:rFonts w:ascii="Times New Roman" w:hAnsi="Times New Roman" w:cs="Times New Roman"/>
                <w:sz w:val="20"/>
                <w:lang w:val="es-CL"/>
              </w:rPr>
              <w:t>institución</w:t>
            </w:r>
            <w:r>
              <w:rPr>
                <w:rFonts w:ascii="Times New Roman" w:hAnsi="Times New Roman" w:cs="Times New Roman"/>
                <w:spacing w:val="-1"/>
                <w:sz w:val="20"/>
                <w:lang w:val="es-CL"/>
              </w:rPr>
              <w:t xml:space="preserve"> </w:t>
            </w:r>
            <w:r>
              <w:rPr>
                <w:rFonts w:ascii="Times New Roman" w:hAnsi="Times New Roman" w:cs="Times New Roman"/>
                <w:sz w:val="20"/>
                <w:lang w:val="es-CL"/>
              </w:rPr>
              <w:t>financiera</w:t>
            </w:r>
          </w:p>
        </w:tc>
        <w:tc>
          <w:tcPr>
            <w:tcW w:w="2977" w:type="dxa"/>
            <w:tcBorders>
              <w:top w:val="single" w:sz="4" w:space="0" w:color="000000"/>
              <w:left w:val="single" w:sz="4" w:space="0" w:color="000000"/>
              <w:bottom w:val="single" w:sz="4" w:space="0" w:color="000000"/>
              <w:right w:val="single" w:sz="4" w:space="0" w:color="000000"/>
            </w:tcBorders>
            <w:hideMark/>
          </w:tcPr>
          <w:p w14:paraId="352A55F4" w14:textId="77777777" w:rsidR="004A1260" w:rsidRDefault="004A1260">
            <w:pPr>
              <w:pStyle w:val="TableParagraph"/>
              <w:spacing w:before="2" w:line="222" w:lineRule="exact"/>
              <w:rPr>
                <w:rFonts w:ascii="Times New Roman" w:hAnsi="Times New Roman" w:cs="Times New Roman"/>
                <w:sz w:val="20"/>
              </w:rPr>
            </w:pPr>
            <w:r>
              <w:rPr>
                <w:rFonts w:ascii="Times New Roman" w:hAnsi="Times New Roman" w:cs="Times New Roman"/>
                <w:sz w:val="20"/>
              </w:rPr>
              <w:t>9(04)</w:t>
            </w:r>
          </w:p>
        </w:tc>
      </w:tr>
      <w:tr w:rsidR="004A1260" w14:paraId="20DDACC2" w14:textId="77777777" w:rsidTr="004A126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3C8D16B1" w14:textId="77777777" w:rsidR="004A1260" w:rsidRDefault="004A126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w:t>
            </w:r>
          </w:p>
        </w:tc>
        <w:tc>
          <w:tcPr>
            <w:tcW w:w="425" w:type="dxa"/>
            <w:tcBorders>
              <w:top w:val="single" w:sz="4" w:space="0" w:color="000000"/>
              <w:left w:val="single" w:sz="4" w:space="0" w:color="000000"/>
              <w:bottom w:val="single" w:sz="4" w:space="0" w:color="000000"/>
              <w:right w:val="single" w:sz="4" w:space="0" w:color="000000"/>
            </w:tcBorders>
            <w:hideMark/>
          </w:tcPr>
          <w:p w14:paraId="0BAC5620"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6D70CA96"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Identificación</w:t>
            </w:r>
            <w:r>
              <w:rPr>
                <w:rFonts w:ascii="Times New Roman" w:hAnsi="Times New Roman" w:cs="Times New Roman"/>
                <w:spacing w:val="-3"/>
                <w:sz w:val="20"/>
              </w:rPr>
              <w:t xml:space="preserve"> </w:t>
            </w:r>
            <w:r>
              <w:rPr>
                <w:rFonts w:ascii="Times New Roman" w:hAnsi="Times New Roman" w:cs="Times New Roman"/>
                <w:sz w:val="20"/>
              </w:rPr>
              <w:t>del</w:t>
            </w:r>
            <w:r>
              <w:rPr>
                <w:rFonts w:ascii="Times New Roman" w:hAnsi="Times New Roman" w:cs="Times New Roman"/>
                <w:spacing w:val="-3"/>
                <w:sz w:val="20"/>
              </w:rPr>
              <w:t xml:space="preserve"> </w:t>
            </w:r>
            <w:r>
              <w:rPr>
                <w:rFonts w:ascii="Times New Roman" w:hAnsi="Times New Roman" w:cs="Times New Roman"/>
                <w:sz w:val="20"/>
              </w:rPr>
              <w:t>archivo</w:t>
            </w:r>
          </w:p>
        </w:tc>
        <w:tc>
          <w:tcPr>
            <w:tcW w:w="2977" w:type="dxa"/>
            <w:tcBorders>
              <w:top w:val="single" w:sz="4" w:space="0" w:color="000000"/>
              <w:left w:val="single" w:sz="4" w:space="0" w:color="000000"/>
              <w:bottom w:val="single" w:sz="4" w:space="0" w:color="000000"/>
              <w:right w:val="single" w:sz="4" w:space="0" w:color="000000"/>
            </w:tcBorders>
            <w:hideMark/>
          </w:tcPr>
          <w:p w14:paraId="1B18C8D7"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X(03)</w:t>
            </w:r>
          </w:p>
        </w:tc>
      </w:tr>
      <w:tr w:rsidR="004A1260" w14:paraId="1BA61C46" w14:textId="77777777" w:rsidTr="004A126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73396158" w14:textId="77777777" w:rsidR="004A1260" w:rsidRDefault="004A1260">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3</w:t>
            </w:r>
          </w:p>
        </w:tc>
        <w:tc>
          <w:tcPr>
            <w:tcW w:w="425" w:type="dxa"/>
            <w:tcBorders>
              <w:top w:val="single" w:sz="4" w:space="0" w:color="000000"/>
              <w:left w:val="single" w:sz="4" w:space="0" w:color="000000"/>
              <w:bottom w:val="single" w:sz="4" w:space="0" w:color="000000"/>
              <w:right w:val="single" w:sz="4" w:space="0" w:color="000000"/>
            </w:tcBorders>
            <w:hideMark/>
          </w:tcPr>
          <w:p w14:paraId="7B58691F" w14:textId="77777777" w:rsidR="004A1260" w:rsidRDefault="004A1260">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09C5C9B8" w14:textId="77777777" w:rsidR="004A1260" w:rsidRDefault="004A1260">
            <w:pPr>
              <w:pStyle w:val="TableParagraph"/>
              <w:spacing w:before="2" w:line="222" w:lineRule="exact"/>
              <w:rPr>
                <w:rFonts w:ascii="Times New Roman" w:hAnsi="Times New Roman" w:cs="Times New Roman"/>
                <w:sz w:val="20"/>
              </w:rPr>
            </w:pPr>
            <w:r>
              <w:rPr>
                <w:rFonts w:ascii="Times New Roman" w:hAnsi="Times New Roman" w:cs="Times New Roman"/>
                <w:sz w:val="20"/>
              </w:rPr>
              <w:t>Periodo</w:t>
            </w:r>
          </w:p>
        </w:tc>
        <w:tc>
          <w:tcPr>
            <w:tcW w:w="2977" w:type="dxa"/>
            <w:tcBorders>
              <w:top w:val="single" w:sz="4" w:space="0" w:color="000000"/>
              <w:left w:val="single" w:sz="4" w:space="0" w:color="000000"/>
              <w:bottom w:val="single" w:sz="4" w:space="0" w:color="000000"/>
              <w:right w:val="single" w:sz="4" w:space="0" w:color="000000"/>
            </w:tcBorders>
            <w:hideMark/>
          </w:tcPr>
          <w:p w14:paraId="03D84A46" w14:textId="77777777" w:rsidR="004A1260" w:rsidRDefault="004A1260">
            <w:pPr>
              <w:pStyle w:val="TableParagraph"/>
              <w:spacing w:before="2" w:line="222" w:lineRule="exact"/>
              <w:rPr>
                <w:rFonts w:ascii="Times New Roman" w:hAnsi="Times New Roman" w:cs="Times New Roman"/>
                <w:sz w:val="20"/>
              </w:rPr>
            </w:pPr>
            <w:r>
              <w:rPr>
                <w:rFonts w:ascii="Times New Roman" w:hAnsi="Times New Roman" w:cs="Times New Roman"/>
                <w:sz w:val="20"/>
              </w:rPr>
              <w:t>P(06)    AAAAMM</w:t>
            </w:r>
          </w:p>
        </w:tc>
      </w:tr>
      <w:tr w:rsidR="004A1260" w14:paraId="079C8118" w14:textId="77777777" w:rsidTr="004A126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4E976FC9" w14:textId="77777777" w:rsidR="004A1260" w:rsidRDefault="004A126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4</w:t>
            </w:r>
          </w:p>
        </w:tc>
        <w:tc>
          <w:tcPr>
            <w:tcW w:w="425" w:type="dxa"/>
            <w:tcBorders>
              <w:top w:val="single" w:sz="4" w:space="0" w:color="000000"/>
              <w:left w:val="single" w:sz="4" w:space="0" w:color="000000"/>
              <w:bottom w:val="single" w:sz="4" w:space="0" w:color="000000"/>
              <w:right w:val="single" w:sz="4" w:space="0" w:color="000000"/>
            </w:tcBorders>
            <w:hideMark/>
          </w:tcPr>
          <w:p w14:paraId="22A8615D"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30AC037A"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Filler</w:t>
            </w:r>
          </w:p>
        </w:tc>
        <w:tc>
          <w:tcPr>
            <w:tcW w:w="2977" w:type="dxa"/>
            <w:tcBorders>
              <w:top w:val="single" w:sz="4" w:space="0" w:color="000000"/>
              <w:left w:val="single" w:sz="4" w:space="0" w:color="000000"/>
              <w:bottom w:val="single" w:sz="4" w:space="0" w:color="000000"/>
              <w:right w:val="single" w:sz="4" w:space="0" w:color="000000"/>
            </w:tcBorders>
            <w:hideMark/>
          </w:tcPr>
          <w:p w14:paraId="520E3F3A"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X(141)</w:t>
            </w:r>
          </w:p>
        </w:tc>
      </w:tr>
    </w:tbl>
    <w:p w14:paraId="1A113436" w14:textId="77777777" w:rsidR="004A1260" w:rsidRDefault="004A1260" w:rsidP="004A1260">
      <w:pPr>
        <w:widowControl w:val="0"/>
        <w:autoSpaceDE w:val="0"/>
        <w:autoSpaceDN w:val="0"/>
        <w:spacing w:after="0" w:line="240" w:lineRule="auto"/>
        <w:ind w:left="212"/>
        <w:rPr>
          <w:rFonts w:ascii="Times New Roman" w:eastAsia="Verdana" w:hAnsi="Times New Roman" w:cs="Times New Roman"/>
          <w:kern w:val="0"/>
          <w:sz w:val="20"/>
          <w:szCs w:val="20"/>
          <w14:ligatures w14:val="none"/>
        </w:rPr>
      </w:pPr>
      <w:r>
        <w:rPr>
          <w:rFonts w:ascii="Times New Roman" w:eastAsia="Verdana" w:hAnsi="Times New Roman" w:cs="Times New Roman"/>
          <w:kern w:val="0"/>
          <w:sz w:val="20"/>
          <w:szCs w:val="20"/>
          <w14:ligatures w14:val="none"/>
        </w:rPr>
        <w:t>Longitud</w:t>
      </w:r>
      <w:r>
        <w:rPr>
          <w:rFonts w:ascii="Times New Roman" w:eastAsia="Verdana" w:hAnsi="Times New Roman" w:cs="Times New Roman"/>
          <w:spacing w:val="-3"/>
          <w:kern w:val="0"/>
          <w:sz w:val="20"/>
          <w:szCs w:val="20"/>
          <w14:ligatures w14:val="none"/>
        </w:rPr>
        <w:t xml:space="preserve"> </w:t>
      </w:r>
      <w:r>
        <w:rPr>
          <w:rFonts w:ascii="Times New Roman" w:eastAsia="Verdana" w:hAnsi="Times New Roman" w:cs="Times New Roman"/>
          <w:kern w:val="0"/>
          <w:sz w:val="20"/>
          <w:szCs w:val="20"/>
          <w14:ligatures w14:val="none"/>
        </w:rPr>
        <w:t>Total</w:t>
      </w:r>
      <w:r>
        <w:rPr>
          <w:rFonts w:ascii="Times New Roman" w:eastAsia="Verdana" w:hAnsi="Times New Roman" w:cs="Times New Roman"/>
          <w:spacing w:val="-2"/>
          <w:kern w:val="0"/>
          <w:sz w:val="20"/>
          <w:szCs w:val="20"/>
          <w14:ligatures w14:val="none"/>
        </w:rPr>
        <w:t xml:space="preserve"> </w:t>
      </w:r>
      <w:r>
        <w:rPr>
          <w:rFonts w:ascii="Times New Roman" w:eastAsia="Verdana" w:hAnsi="Times New Roman" w:cs="Times New Roman"/>
          <w:kern w:val="0"/>
          <w:sz w:val="20"/>
          <w:szCs w:val="20"/>
          <w14:ligatures w14:val="none"/>
        </w:rPr>
        <w:t>del</w:t>
      </w:r>
      <w:r>
        <w:rPr>
          <w:rFonts w:ascii="Times New Roman" w:eastAsia="Verdana" w:hAnsi="Times New Roman" w:cs="Times New Roman"/>
          <w:spacing w:val="-2"/>
          <w:kern w:val="0"/>
          <w:sz w:val="20"/>
          <w:szCs w:val="20"/>
          <w14:ligatures w14:val="none"/>
        </w:rPr>
        <w:t xml:space="preserve"> </w:t>
      </w:r>
      <w:r>
        <w:rPr>
          <w:rFonts w:ascii="Times New Roman" w:eastAsia="Verdana" w:hAnsi="Times New Roman" w:cs="Times New Roman"/>
          <w:kern w:val="0"/>
          <w:sz w:val="20"/>
          <w:szCs w:val="20"/>
          <w14:ligatures w14:val="none"/>
        </w:rPr>
        <w:t>registro:</w:t>
      </w:r>
      <w:r>
        <w:rPr>
          <w:rFonts w:ascii="Times New Roman" w:eastAsia="Verdana" w:hAnsi="Times New Roman" w:cs="Times New Roman"/>
          <w:spacing w:val="-3"/>
          <w:kern w:val="0"/>
          <w:sz w:val="20"/>
          <w:szCs w:val="20"/>
          <w14:ligatures w14:val="none"/>
        </w:rPr>
        <w:t xml:space="preserve"> </w:t>
      </w:r>
      <w:r>
        <w:rPr>
          <w:rFonts w:ascii="Times New Roman" w:eastAsia="Verdana" w:hAnsi="Times New Roman" w:cs="Times New Roman"/>
          <w:kern w:val="0"/>
          <w:sz w:val="20"/>
          <w:szCs w:val="20"/>
          <w14:ligatures w14:val="none"/>
        </w:rPr>
        <w:t>154</w:t>
      </w:r>
      <w:r>
        <w:rPr>
          <w:rFonts w:ascii="Times New Roman" w:eastAsia="Verdana" w:hAnsi="Times New Roman" w:cs="Times New Roman"/>
          <w:spacing w:val="-1"/>
          <w:kern w:val="0"/>
          <w:sz w:val="20"/>
          <w:szCs w:val="20"/>
          <w14:ligatures w14:val="none"/>
        </w:rPr>
        <w:t xml:space="preserve"> </w:t>
      </w:r>
      <w:r>
        <w:rPr>
          <w:rFonts w:ascii="Times New Roman" w:eastAsia="Verdana" w:hAnsi="Times New Roman" w:cs="Times New Roman"/>
          <w:kern w:val="0"/>
          <w:sz w:val="20"/>
          <w:szCs w:val="20"/>
          <w14:ligatures w14:val="none"/>
        </w:rPr>
        <w:t>Bytes</w:t>
      </w:r>
    </w:p>
    <w:p w14:paraId="210CC1D4" w14:textId="77777777" w:rsidR="004A1260" w:rsidRDefault="004A1260" w:rsidP="004A1260">
      <w:pPr>
        <w:pStyle w:val="Textoindependiente"/>
        <w:rPr>
          <w:rFonts w:ascii="Times New Roman" w:hAnsi="Times New Roman" w:cs="Times New Roman"/>
          <w:sz w:val="24"/>
          <w14:ligatures w14:val="none"/>
        </w:rPr>
      </w:pPr>
    </w:p>
    <w:p w14:paraId="01749D10" w14:textId="77777777" w:rsidR="004A1260" w:rsidRDefault="004A1260" w:rsidP="004A1260">
      <w:pPr>
        <w:tabs>
          <w:tab w:val="left" w:pos="1349"/>
        </w:tabs>
        <w:spacing w:before="192"/>
        <w:rPr>
          <w:rFonts w:ascii="Times New Roman" w:hAnsi="Times New Roman" w:cs="Times New Roman"/>
          <w:i/>
          <w:sz w:val="20"/>
        </w:rPr>
      </w:pPr>
      <w:r>
        <w:rPr>
          <w:rFonts w:ascii="Times New Roman" w:hAnsi="Times New Roman" w:cs="Times New Roman"/>
          <w:i/>
          <w:sz w:val="20"/>
        </w:rPr>
        <w:t xml:space="preserve">    Registros</w:t>
      </w:r>
      <w:r>
        <w:rPr>
          <w:rFonts w:ascii="Times New Roman" w:hAnsi="Times New Roman" w:cs="Times New Roman"/>
          <w:i/>
          <w:spacing w:val="-3"/>
          <w:sz w:val="20"/>
        </w:rPr>
        <w:t xml:space="preserve"> </w:t>
      </w:r>
      <w:r>
        <w:rPr>
          <w:rFonts w:ascii="Times New Roman" w:hAnsi="Times New Roman" w:cs="Times New Roman"/>
          <w:i/>
          <w:sz w:val="20"/>
        </w:rPr>
        <w:t>siguientes</w:t>
      </w:r>
    </w:p>
    <w:p w14:paraId="71BA2761" w14:textId="77777777" w:rsidR="004A1260" w:rsidRDefault="004A1260" w:rsidP="004A1260">
      <w:pPr>
        <w:pStyle w:val="Textoindependiente"/>
        <w:spacing w:before="3"/>
        <w:rPr>
          <w:rFonts w:ascii="Times New Roman" w:hAnsi="Times New Roman" w:cs="Times New Roman"/>
          <w:i/>
          <w:sz w:val="5"/>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389"/>
      </w:tblGrid>
      <w:tr w:rsidR="004A1260" w14:paraId="546AFB5D" w14:textId="77777777" w:rsidTr="004A1260">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0D85B9C4" w14:textId="77777777" w:rsidR="004A1260" w:rsidRDefault="004A1260">
            <w:pPr>
              <w:pStyle w:val="TableParagraph"/>
              <w:spacing w:line="248" w:lineRule="exact"/>
              <w:ind w:left="110"/>
              <w:rPr>
                <w:rFonts w:ascii="Times New Roman" w:hAnsi="Times New Roman" w:cs="Times New Roman"/>
              </w:rPr>
            </w:pPr>
            <w:r>
              <w:rPr>
                <w:rFonts w:ascii="Times New Roman" w:hAnsi="Times New Roman" w:cs="Times New Roman"/>
              </w:rPr>
              <w:t>Código</w:t>
            </w:r>
            <w:r>
              <w:rPr>
                <w:rFonts w:ascii="Times New Roman" w:hAnsi="Times New Roman" w:cs="Times New Roman"/>
                <w:spacing w:val="-2"/>
              </w:rPr>
              <w:t xml:space="preserve"> </w:t>
            </w:r>
            <w:r>
              <w:rPr>
                <w:rFonts w:ascii="Times New Roman" w:hAnsi="Times New Roman" w:cs="Times New Roman"/>
              </w:rPr>
              <w:t>1</w:t>
            </w:r>
          </w:p>
        </w:tc>
        <w:tc>
          <w:tcPr>
            <w:tcW w:w="425" w:type="dxa"/>
            <w:tcBorders>
              <w:top w:val="single" w:sz="4" w:space="0" w:color="000000"/>
              <w:left w:val="single" w:sz="4" w:space="0" w:color="000000"/>
              <w:bottom w:val="single" w:sz="4" w:space="0" w:color="000000"/>
              <w:right w:val="single" w:sz="4" w:space="0" w:color="000000"/>
            </w:tcBorders>
            <w:hideMark/>
          </w:tcPr>
          <w:p w14:paraId="5E344714"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1697B0EC"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Activos</w:t>
            </w:r>
          </w:p>
        </w:tc>
      </w:tr>
      <w:tr w:rsidR="004A1260" w14:paraId="65EB6726" w14:textId="77777777" w:rsidTr="004A1260">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273A1061" w14:textId="77777777" w:rsidR="004A1260" w:rsidRDefault="004A1260">
            <w:pPr>
              <w:pStyle w:val="TableParagraph"/>
              <w:spacing w:line="248" w:lineRule="exact"/>
              <w:ind w:left="110"/>
              <w:rPr>
                <w:rFonts w:ascii="Times New Roman" w:hAnsi="Times New Roman" w:cs="Times New Roman"/>
              </w:rPr>
            </w:pPr>
            <w:r>
              <w:rPr>
                <w:rFonts w:ascii="Times New Roman" w:hAnsi="Times New Roman" w:cs="Times New Roman"/>
              </w:rPr>
              <w:t>Código</w:t>
            </w:r>
            <w:r>
              <w:rPr>
                <w:rFonts w:ascii="Times New Roman" w:hAnsi="Times New Roman" w:cs="Times New Roman"/>
                <w:spacing w:val="-2"/>
              </w:rPr>
              <w:t xml:space="preserve"> </w:t>
            </w:r>
            <w:r>
              <w:rPr>
                <w:rFonts w:ascii="Times New Roman" w:hAnsi="Times New Roman" w:cs="Times New Roman"/>
              </w:rPr>
              <w:t>2</w:t>
            </w:r>
          </w:p>
        </w:tc>
        <w:tc>
          <w:tcPr>
            <w:tcW w:w="425" w:type="dxa"/>
            <w:tcBorders>
              <w:top w:val="single" w:sz="4" w:space="0" w:color="000000"/>
              <w:left w:val="single" w:sz="4" w:space="0" w:color="000000"/>
              <w:bottom w:val="single" w:sz="4" w:space="0" w:color="000000"/>
              <w:right w:val="single" w:sz="4" w:space="0" w:color="000000"/>
            </w:tcBorders>
            <w:hideMark/>
          </w:tcPr>
          <w:p w14:paraId="79931ACC"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1B7801D7"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Créditos</w:t>
            </w:r>
            <w:r>
              <w:rPr>
                <w:rFonts w:ascii="Times New Roman" w:hAnsi="Times New Roman" w:cs="Times New Roman"/>
                <w:spacing w:val="-4"/>
              </w:rPr>
              <w:t xml:space="preserve"> </w:t>
            </w:r>
            <w:r>
              <w:rPr>
                <w:rFonts w:ascii="Times New Roman" w:hAnsi="Times New Roman" w:cs="Times New Roman"/>
              </w:rPr>
              <w:t>contingentes</w:t>
            </w:r>
          </w:p>
        </w:tc>
      </w:tr>
      <w:tr w:rsidR="004A1260" w14:paraId="6515C1E4" w14:textId="77777777" w:rsidTr="004A1260">
        <w:trPr>
          <w:trHeight w:val="270"/>
        </w:trPr>
        <w:tc>
          <w:tcPr>
            <w:tcW w:w="1414" w:type="dxa"/>
            <w:tcBorders>
              <w:top w:val="single" w:sz="4" w:space="0" w:color="000000"/>
              <w:left w:val="single" w:sz="4" w:space="0" w:color="000000"/>
              <w:bottom w:val="single" w:sz="4" w:space="0" w:color="000000"/>
              <w:right w:val="single" w:sz="4" w:space="0" w:color="000000"/>
            </w:tcBorders>
            <w:hideMark/>
          </w:tcPr>
          <w:p w14:paraId="12E1190A" w14:textId="77777777" w:rsidR="004A1260" w:rsidRDefault="004A1260">
            <w:pPr>
              <w:pStyle w:val="TableParagraph"/>
              <w:spacing w:before="1" w:line="249" w:lineRule="exact"/>
              <w:ind w:left="110"/>
              <w:rPr>
                <w:rFonts w:ascii="Times New Roman" w:hAnsi="Times New Roman" w:cs="Times New Roman"/>
              </w:rPr>
            </w:pPr>
            <w:r>
              <w:rPr>
                <w:rFonts w:ascii="Times New Roman" w:hAnsi="Times New Roman" w:cs="Times New Roman"/>
              </w:rPr>
              <w:t>Código</w:t>
            </w:r>
            <w:r>
              <w:rPr>
                <w:rFonts w:ascii="Times New Roman" w:hAnsi="Times New Roman" w:cs="Times New Roman"/>
                <w:spacing w:val="-2"/>
              </w:rPr>
              <w:t xml:space="preserve"> </w:t>
            </w:r>
            <w:r>
              <w:rPr>
                <w:rFonts w:ascii="Times New Roman" w:hAnsi="Times New Roman" w:cs="Times New Roman"/>
              </w:rPr>
              <w:t>3</w:t>
            </w:r>
          </w:p>
        </w:tc>
        <w:tc>
          <w:tcPr>
            <w:tcW w:w="425" w:type="dxa"/>
            <w:tcBorders>
              <w:top w:val="single" w:sz="4" w:space="0" w:color="000000"/>
              <w:left w:val="single" w:sz="4" w:space="0" w:color="000000"/>
              <w:bottom w:val="single" w:sz="4" w:space="0" w:color="000000"/>
              <w:right w:val="single" w:sz="4" w:space="0" w:color="000000"/>
            </w:tcBorders>
            <w:hideMark/>
          </w:tcPr>
          <w:p w14:paraId="608A4E40" w14:textId="77777777" w:rsidR="004A1260" w:rsidRDefault="004A1260">
            <w:pPr>
              <w:pStyle w:val="TableParagraph"/>
              <w:spacing w:before="1" w:line="249" w:lineRule="exact"/>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34E8E13D" w14:textId="77777777" w:rsidR="004A1260" w:rsidRDefault="004A1260">
            <w:pPr>
              <w:pStyle w:val="TableParagraph"/>
              <w:spacing w:before="1" w:line="249" w:lineRule="exact"/>
              <w:rPr>
                <w:rFonts w:ascii="Times New Roman" w:hAnsi="Times New Roman" w:cs="Times New Roman"/>
              </w:rPr>
            </w:pPr>
            <w:r>
              <w:rPr>
                <w:rFonts w:ascii="Times New Roman" w:hAnsi="Times New Roman" w:cs="Times New Roman"/>
              </w:rPr>
              <w:t>Metodologías</w:t>
            </w:r>
            <w:r>
              <w:rPr>
                <w:rFonts w:ascii="Times New Roman" w:hAnsi="Times New Roman" w:cs="Times New Roman"/>
                <w:spacing w:val="-2"/>
              </w:rPr>
              <w:t xml:space="preserve"> </w:t>
            </w:r>
            <w:r>
              <w:rPr>
                <w:rFonts w:ascii="Times New Roman" w:hAnsi="Times New Roman" w:cs="Times New Roman"/>
              </w:rPr>
              <w:t>de</w:t>
            </w:r>
            <w:r>
              <w:rPr>
                <w:rFonts w:ascii="Times New Roman" w:hAnsi="Times New Roman" w:cs="Times New Roman"/>
                <w:spacing w:val="-1"/>
              </w:rPr>
              <w:t xml:space="preserve"> </w:t>
            </w:r>
            <w:r>
              <w:rPr>
                <w:rFonts w:ascii="Times New Roman" w:hAnsi="Times New Roman" w:cs="Times New Roman"/>
              </w:rPr>
              <w:t>provisiones</w:t>
            </w:r>
            <w:r>
              <w:rPr>
                <w:rFonts w:ascii="Times New Roman" w:hAnsi="Times New Roman" w:cs="Times New Roman"/>
                <w:spacing w:val="-1"/>
              </w:rPr>
              <w:t xml:space="preserve"> </w:t>
            </w:r>
            <w:r>
              <w:rPr>
                <w:rFonts w:ascii="Times New Roman" w:hAnsi="Times New Roman" w:cs="Times New Roman"/>
              </w:rPr>
              <w:t>grupales</w:t>
            </w:r>
          </w:p>
        </w:tc>
      </w:tr>
    </w:tbl>
    <w:p w14:paraId="0EBC34C7" w14:textId="77777777" w:rsidR="004A1260" w:rsidRDefault="004A1260" w:rsidP="004A1260">
      <w:pPr>
        <w:rPr>
          <w:rFonts w:ascii="Times New Roman" w:hAnsi="Times New Roman" w:cs="Times New Roman"/>
          <w:i/>
          <w:sz w:val="20"/>
        </w:rPr>
      </w:pPr>
    </w:p>
    <w:p w14:paraId="65416DD0" w14:textId="77777777" w:rsidR="004A1260" w:rsidRDefault="004A1260" w:rsidP="004A1260">
      <w:pPr>
        <w:tabs>
          <w:tab w:val="left" w:pos="1349"/>
        </w:tabs>
        <w:ind w:left="212"/>
        <w:jc w:val="both"/>
        <w:rPr>
          <w:rFonts w:ascii="Times New Roman" w:hAnsi="Times New Roman" w:cs="Times New Roman"/>
          <w:i/>
          <w:sz w:val="20"/>
        </w:rPr>
      </w:pPr>
      <w:r>
        <w:rPr>
          <w:rFonts w:ascii="Times New Roman" w:hAnsi="Times New Roman" w:cs="Times New Roman"/>
          <w:i/>
          <w:sz w:val="20"/>
        </w:rPr>
        <w:t>Registros</w:t>
      </w:r>
      <w:r>
        <w:rPr>
          <w:rFonts w:ascii="Times New Roman" w:hAnsi="Times New Roman" w:cs="Times New Roman"/>
          <w:i/>
          <w:spacing w:val="-3"/>
          <w:sz w:val="20"/>
        </w:rPr>
        <w:t xml:space="preserve"> </w:t>
      </w:r>
      <w:r>
        <w:rPr>
          <w:rFonts w:ascii="Times New Roman" w:hAnsi="Times New Roman" w:cs="Times New Roman"/>
          <w:i/>
          <w:sz w:val="20"/>
        </w:rPr>
        <w:t>para</w:t>
      </w:r>
      <w:r>
        <w:rPr>
          <w:rFonts w:ascii="Times New Roman" w:hAnsi="Times New Roman" w:cs="Times New Roman"/>
          <w:i/>
          <w:spacing w:val="-1"/>
          <w:sz w:val="20"/>
        </w:rPr>
        <w:t xml:space="preserve"> </w:t>
      </w:r>
      <w:r>
        <w:rPr>
          <w:rFonts w:ascii="Times New Roman" w:hAnsi="Times New Roman" w:cs="Times New Roman"/>
          <w:i/>
          <w:sz w:val="20"/>
        </w:rPr>
        <w:t>informar los</w:t>
      </w:r>
      <w:r>
        <w:rPr>
          <w:rFonts w:ascii="Times New Roman" w:hAnsi="Times New Roman" w:cs="Times New Roman"/>
          <w:i/>
          <w:spacing w:val="-2"/>
          <w:sz w:val="20"/>
        </w:rPr>
        <w:t xml:space="preserve"> </w:t>
      </w:r>
      <w:r>
        <w:rPr>
          <w:rFonts w:ascii="Times New Roman" w:hAnsi="Times New Roman" w:cs="Times New Roman"/>
          <w:i/>
          <w:sz w:val="20"/>
        </w:rPr>
        <w:t>Activos (TIPO 1)</w:t>
      </w:r>
    </w:p>
    <w:p w14:paraId="1A1EB542" w14:textId="77777777" w:rsidR="004A1260" w:rsidRDefault="004A1260" w:rsidP="004A1260">
      <w:pPr>
        <w:pStyle w:val="Textoindependiente"/>
        <w:spacing w:before="3"/>
        <w:rPr>
          <w:rFonts w:ascii="Times New Roman" w:hAnsi="Times New Roman" w:cs="Times New Roman"/>
          <w:i/>
          <w:sz w:val="5"/>
        </w:rPr>
      </w:pPr>
    </w:p>
    <w:p w14:paraId="271C5FA6" w14:textId="77777777" w:rsidR="004A1260" w:rsidRDefault="004A1260" w:rsidP="004A1260">
      <w:pPr>
        <w:pStyle w:val="Textoindependiente"/>
        <w:spacing w:before="10"/>
        <w:rPr>
          <w:rFonts w:ascii="Times New Roman" w:hAnsi="Times New Roman" w:cs="Times New Roman"/>
          <w:i/>
          <w:sz w:val="7"/>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814"/>
        <w:gridCol w:w="2125"/>
      </w:tblGrid>
      <w:tr w:rsidR="004A1260" w14:paraId="1CC01F6B" w14:textId="77777777" w:rsidTr="004A1260">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068E1F67" w14:textId="77777777" w:rsidR="004A1260" w:rsidRDefault="004A126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w:t>
            </w:r>
          </w:p>
        </w:tc>
        <w:tc>
          <w:tcPr>
            <w:tcW w:w="425" w:type="dxa"/>
            <w:tcBorders>
              <w:top w:val="single" w:sz="4" w:space="0" w:color="000000"/>
              <w:left w:val="single" w:sz="4" w:space="0" w:color="000000"/>
              <w:bottom w:val="single" w:sz="4" w:space="0" w:color="000000"/>
              <w:right w:val="single" w:sz="4" w:space="0" w:color="000000"/>
            </w:tcBorders>
            <w:hideMark/>
          </w:tcPr>
          <w:p w14:paraId="15575975"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530FA955"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Tipo</w:t>
            </w:r>
            <w:r>
              <w:rPr>
                <w:rFonts w:ascii="Times New Roman" w:hAnsi="Times New Roman" w:cs="Times New Roman"/>
                <w:spacing w:val="-4"/>
                <w:sz w:val="20"/>
              </w:rPr>
              <w:t xml:space="preserve"> </w:t>
            </w:r>
            <w:r>
              <w:rPr>
                <w:rFonts w:ascii="Times New Roman" w:hAnsi="Times New Roman" w:cs="Times New Roman"/>
                <w:sz w:val="20"/>
              </w:rPr>
              <w:t>de</w:t>
            </w:r>
            <w:r>
              <w:rPr>
                <w:rFonts w:ascii="Times New Roman" w:hAnsi="Times New Roman" w:cs="Times New Roman"/>
                <w:spacing w:val="-4"/>
                <w:sz w:val="20"/>
              </w:rPr>
              <w:t xml:space="preserve"> </w:t>
            </w:r>
            <w:r>
              <w:rPr>
                <w:rFonts w:ascii="Times New Roman" w:hAnsi="Times New Roman" w:cs="Times New Roman"/>
                <w:sz w:val="20"/>
              </w:rPr>
              <w:t>registro</w:t>
            </w:r>
          </w:p>
        </w:tc>
        <w:tc>
          <w:tcPr>
            <w:tcW w:w="2125" w:type="dxa"/>
            <w:tcBorders>
              <w:top w:val="single" w:sz="4" w:space="0" w:color="000000"/>
              <w:left w:val="single" w:sz="4" w:space="0" w:color="000000"/>
              <w:bottom w:val="single" w:sz="4" w:space="0" w:color="000000"/>
              <w:right w:val="single" w:sz="4" w:space="0" w:color="000000"/>
            </w:tcBorders>
            <w:hideMark/>
          </w:tcPr>
          <w:p w14:paraId="1ADFF4D4"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9(01)</w:t>
            </w:r>
          </w:p>
        </w:tc>
      </w:tr>
      <w:tr w:rsidR="004A1260" w14:paraId="735B0F00" w14:textId="77777777" w:rsidTr="004A126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1181FA68" w14:textId="77777777" w:rsidR="004A1260" w:rsidRDefault="004A126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w:t>
            </w:r>
          </w:p>
        </w:tc>
        <w:tc>
          <w:tcPr>
            <w:tcW w:w="425" w:type="dxa"/>
            <w:tcBorders>
              <w:top w:val="single" w:sz="4" w:space="0" w:color="000000"/>
              <w:left w:val="single" w:sz="4" w:space="0" w:color="000000"/>
              <w:bottom w:val="single" w:sz="4" w:space="0" w:color="000000"/>
              <w:right w:val="single" w:sz="4" w:space="0" w:color="000000"/>
            </w:tcBorders>
            <w:hideMark/>
          </w:tcPr>
          <w:p w14:paraId="4270138A"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60AA71F8" w14:textId="77777777" w:rsidR="004A1260" w:rsidRDefault="004A1260">
            <w:pPr>
              <w:pStyle w:val="TableParagraph"/>
              <w:spacing w:line="222" w:lineRule="exact"/>
              <w:rPr>
                <w:rFonts w:ascii="Times New Roman" w:hAnsi="Times New Roman" w:cs="Times New Roman"/>
                <w:sz w:val="20"/>
                <w:lang w:val="es-CL"/>
              </w:rPr>
            </w:pPr>
            <w:r>
              <w:rPr>
                <w:rFonts w:ascii="Times New Roman" w:hAnsi="Times New Roman" w:cs="Times New Roman"/>
                <w:sz w:val="20"/>
                <w:lang w:val="es-CL"/>
              </w:rPr>
              <w:t>Número</w:t>
            </w:r>
            <w:r>
              <w:rPr>
                <w:rFonts w:ascii="Times New Roman" w:hAnsi="Times New Roman" w:cs="Times New Roman"/>
                <w:spacing w:val="-5"/>
                <w:sz w:val="20"/>
                <w:lang w:val="es-CL"/>
              </w:rPr>
              <w:t xml:space="preserve"> </w:t>
            </w:r>
            <w:r>
              <w:rPr>
                <w:rFonts w:ascii="Times New Roman" w:hAnsi="Times New Roman" w:cs="Times New Roman"/>
                <w:sz w:val="20"/>
                <w:lang w:val="es-CL"/>
              </w:rPr>
              <w:t>interno</w:t>
            </w:r>
            <w:r>
              <w:rPr>
                <w:rFonts w:ascii="Times New Roman" w:hAnsi="Times New Roman" w:cs="Times New Roman"/>
                <w:spacing w:val="-1"/>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identificación</w:t>
            </w:r>
            <w:r>
              <w:rPr>
                <w:rFonts w:ascii="Times New Roman" w:hAnsi="Times New Roman" w:cs="Times New Roman"/>
                <w:spacing w:val="-2"/>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la</w:t>
            </w:r>
            <w:r>
              <w:rPr>
                <w:rFonts w:ascii="Times New Roman" w:hAnsi="Times New Roman" w:cs="Times New Roman"/>
                <w:spacing w:val="-1"/>
                <w:sz w:val="20"/>
                <w:lang w:val="es-CL"/>
              </w:rPr>
              <w:t xml:space="preserve"> </w:t>
            </w:r>
            <w:r>
              <w:rPr>
                <w:rFonts w:ascii="Times New Roman" w:hAnsi="Times New Roman" w:cs="Times New Roman"/>
                <w:sz w:val="20"/>
                <w:lang w:val="es-CL"/>
              </w:rPr>
              <w:t>operación</w:t>
            </w:r>
          </w:p>
        </w:tc>
        <w:tc>
          <w:tcPr>
            <w:tcW w:w="2125" w:type="dxa"/>
            <w:tcBorders>
              <w:top w:val="single" w:sz="4" w:space="0" w:color="000000"/>
              <w:left w:val="single" w:sz="4" w:space="0" w:color="000000"/>
              <w:bottom w:val="single" w:sz="4" w:space="0" w:color="000000"/>
              <w:right w:val="single" w:sz="4" w:space="0" w:color="000000"/>
            </w:tcBorders>
            <w:hideMark/>
          </w:tcPr>
          <w:p w14:paraId="05E312F6"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X(30)</w:t>
            </w:r>
          </w:p>
        </w:tc>
      </w:tr>
      <w:tr w:rsidR="004A1260" w14:paraId="781D23D4" w14:textId="77777777" w:rsidTr="004A126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075B7694" w14:textId="77777777" w:rsidR="004A1260" w:rsidRDefault="004A1260">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3</w:t>
            </w:r>
          </w:p>
        </w:tc>
        <w:tc>
          <w:tcPr>
            <w:tcW w:w="425" w:type="dxa"/>
            <w:tcBorders>
              <w:top w:val="single" w:sz="4" w:space="0" w:color="000000"/>
              <w:left w:val="single" w:sz="4" w:space="0" w:color="000000"/>
              <w:bottom w:val="single" w:sz="4" w:space="0" w:color="000000"/>
              <w:right w:val="single" w:sz="4" w:space="0" w:color="000000"/>
            </w:tcBorders>
            <w:hideMark/>
          </w:tcPr>
          <w:p w14:paraId="5AE0BDBE" w14:textId="77777777" w:rsidR="004A1260" w:rsidRDefault="004A1260">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7ADC01C7" w14:textId="77777777" w:rsidR="004A1260" w:rsidRDefault="004A1260">
            <w:pPr>
              <w:pStyle w:val="TableParagraph"/>
              <w:spacing w:before="2" w:line="222" w:lineRule="exact"/>
              <w:rPr>
                <w:rFonts w:ascii="Times New Roman" w:hAnsi="Times New Roman" w:cs="Times New Roman"/>
                <w:sz w:val="20"/>
              </w:rPr>
            </w:pPr>
            <w:r>
              <w:rPr>
                <w:rFonts w:ascii="Times New Roman" w:hAnsi="Times New Roman" w:cs="Times New Roman"/>
                <w:sz w:val="20"/>
              </w:rPr>
              <w:t>RUT</w:t>
            </w:r>
          </w:p>
        </w:tc>
        <w:tc>
          <w:tcPr>
            <w:tcW w:w="2125" w:type="dxa"/>
            <w:tcBorders>
              <w:top w:val="single" w:sz="4" w:space="0" w:color="000000"/>
              <w:left w:val="single" w:sz="4" w:space="0" w:color="000000"/>
              <w:bottom w:val="single" w:sz="4" w:space="0" w:color="000000"/>
              <w:right w:val="single" w:sz="4" w:space="0" w:color="000000"/>
            </w:tcBorders>
            <w:hideMark/>
          </w:tcPr>
          <w:p w14:paraId="653D34BD" w14:textId="77777777" w:rsidR="004A1260" w:rsidRDefault="004A1260">
            <w:pPr>
              <w:pStyle w:val="TableParagraph"/>
              <w:spacing w:before="2" w:line="222" w:lineRule="exact"/>
              <w:rPr>
                <w:rFonts w:ascii="Times New Roman" w:hAnsi="Times New Roman" w:cs="Times New Roman"/>
                <w:sz w:val="20"/>
              </w:rPr>
            </w:pPr>
            <w:r>
              <w:rPr>
                <w:rFonts w:ascii="Times New Roman" w:hAnsi="Times New Roman" w:cs="Times New Roman"/>
                <w:sz w:val="20"/>
              </w:rPr>
              <w:t>R(09)VX(01)</w:t>
            </w:r>
          </w:p>
        </w:tc>
      </w:tr>
      <w:tr w:rsidR="004A1260" w14:paraId="1671A95F" w14:textId="77777777" w:rsidTr="004A126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10F46ECF" w14:textId="77777777" w:rsidR="004A1260" w:rsidRDefault="004A126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4</w:t>
            </w:r>
          </w:p>
        </w:tc>
        <w:tc>
          <w:tcPr>
            <w:tcW w:w="425" w:type="dxa"/>
            <w:tcBorders>
              <w:top w:val="single" w:sz="4" w:space="0" w:color="000000"/>
              <w:left w:val="single" w:sz="4" w:space="0" w:color="000000"/>
              <w:bottom w:val="single" w:sz="4" w:space="0" w:color="000000"/>
              <w:right w:val="single" w:sz="4" w:space="0" w:color="000000"/>
            </w:tcBorders>
            <w:hideMark/>
          </w:tcPr>
          <w:p w14:paraId="0C4BB92B"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500B626A"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Tipo</w:t>
            </w:r>
            <w:r>
              <w:rPr>
                <w:rFonts w:ascii="Times New Roman" w:hAnsi="Times New Roman" w:cs="Times New Roman"/>
                <w:spacing w:val="-4"/>
                <w:sz w:val="20"/>
              </w:rPr>
              <w:t xml:space="preserve"> </w:t>
            </w:r>
            <w:r>
              <w:rPr>
                <w:rFonts w:ascii="Times New Roman" w:hAnsi="Times New Roman" w:cs="Times New Roman"/>
                <w:sz w:val="20"/>
              </w:rPr>
              <w:t>de</w:t>
            </w:r>
            <w:r>
              <w:rPr>
                <w:rFonts w:ascii="Times New Roman" w:hAnsi="Times New Roman" w:cs="Times New Roman"/>
                <w:spacing w:val="-3"/>
                <w:sz w:val="20"/>
              </w:rPr>
              <w:t xml:space="preserve"> </w:t>
            </w:r>
            <w:r>
              <w:rPr>
                <w:rFonts w:ascii="Times New Roman" w:hAnsi="Times New Roman" w:cs="Times New Roman"/>
                <w:sz w:val="20"/>
              </w:rPr>
              <w:t>préstamo</w:t>
            </w:r>
            <w:r>
              <w:rPr>
                <w:rFonts w:ascii="Times New Roman" w:hAnsi="Times New Roman" w:cs="Times New Roman"/>
                <w:spacing w:val="-2"/>
                <w:sz w:val="20"/>
              </w:rPr>
              <w:t xml:space="preserve"> </w:t>
            </w:r>
            <w:r>
              <w:rPr>
                <w:rFonts w:ascii="Times New Roman" w:hAnsi="Times New Roman" w:cs="Times New Roman"/>
                <w:sz w:val="20"/>
              </w:rPr>
              <w:t>estudiantil</w:t>
            </w:r>
          </w:p>
        </w:tc>
        <w:tc>
          <w:tcPr>
            <w:tcW w:w="2125" w:type="dxa"/>
            <w:tcBorders>
              <w:top w:val="single" w:sz="4" w:space="0" w:color="000000"/>
              <w:left w:val="single" w:sz="4" w:space="0" w:color="000000"/>
              <w:bottom w:val="single" w:sz="4" w:space="0" w:color="000000"/>
              <w:right w:val="single" w:sz="4" w:space="0" w:color="000000"/>
            </w:tcBorders>
            <w:hideMark/>
          </w:tcPr>
          <w:p w14:paraId="5FCB5466"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9(02)</w:t>
            </w:r>
          </w:p>
        </w:tc>
      </w:tr>
      <w:tr w:rsidR="004A1260" w14:paraId="04F842ED" w14:textId="77777777" w:rsidTr="004A126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217B4C99" w14:textId="77777777" w:rsidR="004A1260" w:rsidRDefault="004A1260">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5</w:t>
            </w:r>
          </w:p>
        </w:tc>
        <w:tc>
          <w:tcPr>
            <w:tcW w:w="425" w:type="dxa"/>
            <w:tcBorders>
              <w:top w:val="single" w:sz="4" w:space="0" w:color="000000"/>
              <w:left w:val="single" w:sz="4" w:space="0" w:color="000000"/>
              <w:bottom w:val="single" w:sz="4" w:space="0" w:color="000000"/>
              <w:right w:val="single" w:sz="4" w:space="0" w:color="000000"/>
            </w:tcBorders>
            <w:hideMark/>
          </w:tcPr>
          <w:p w14:paraId="12364E12" w14:textId="77777777" w:rsidR="004A1260" w:rsidRDefault="004A1260">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485DBCC4" w14:textId="77777777" w:rsidR="004A1260" w:rsidRDefault="004A1260">
            <w:pPr>
              <w:pStyle w:val="TableParagraph"/>
              <w:spacing w:line="224" w:lineRule="exact"/>
              <w:rPr>
                <w:rFonts w:ascii="Times New Roman" w:hAnsi="Times New Roman" w:cs="Times New Roman"/>
                <w:sz w:val="20"/>
              </w:rPr>
            </w:pPr>
            <w:r>
              <w:rPr>
                <w:rFonts w:ascii="Times New Roman" w:hAnsi="Times New Roman" w:cs="Times New Roman"/>
                <w:sz w:val="20"/>
              </w:rPr>
              <w:t>Cartera</w:t>
            </w:r>
            <w:r>
              <w:rPr>
                <w:rFonts w:ascii="Times New Roman" w:hAnsi="Times New Roman" w:cs="Times New Roman"/>
                <w:spacing w:val="-5"/>
                <w:sz w:val="20"/>
              </w:rPr>
              <w:t xml:space="preserve"> </w:t>
            </w:r>
            <w:r>
              <w:rPr>
                <w:rFonts w:ascii="Times New Roman" w:hAnsi="Times New Roman" w:cs="Times New Roman"/>
                <w:sz w:val="20"/>
              </w:rPr>
              <w:t>normal</w:t>
            </w:r>
          </w:p>
        </w:tc>
        <w:tc>
          <w:tcPr>
            <w:tcW w:w="2125" w:type="dxa"/>
            <w:tcBorders>
              <w:top w:val="single" w:sz="4" w:space="0" w:color="000000"/>
              <w:left w:val="single" w:sz="4" w:space="0" w:color="000000"/>
              <w:bottom w:val="single" w:sz="4" w:space="0" w:color="000000"/>
              <w:right w:val="single" w:sz="4" w:space="0" w:color="000000"/>
            </w:tcBorders>
            <w:hideMark/>
          </w:tcPr>
          <w:p w14:paraId="4F1F75D5" w14:textId="77777777" w:rsidR="004A1260" w:rsidRDefault="004A1260">
            <w:pPr>
              <w:pStyle w:val="TableParagraph"/>
              <w:spacing w:line="224" w:lineRule="exact"/>
              <w:rPr>
                <w:rFonts w:ascii="Times New Roman" w:hAnsi="Times New Roman" w:cs="Times New Roman"/>
                <w:sz w:val="20"/>
              </w:rPr>
            </w:pPr>
            <w:r>
              <w:rPr>
                <w:rFonts w:ascii="Times New Roman" w:hAnsi="Times New Roman" w:cs="Times New Roman"/>
                <w:sz w:val="20"/>
              </w:rPr>
              <w:t>9(14)</w:t>
            </w:r>
          </w:p>
        </w:tc>
      </w:tr>
      <w:tr w:rsidR="004A1260" w14:paraId="4B4296F7" w14:textId="77777777" w:rsidTr="004A126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432C29B5" w14:textId="77777777" w:rsidR="004A1260" w:rsidRDefault="004A126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6</w:t>
            </w:r>
          </w:p>
        </w:tc>
        <w:tc>
          <w:tcPr>
            <w:tcW w:w="425" w:type="dxa"/>
            <w:tcBorders>
              <w:top w:val="single" w:sz="4" w:space="0" w:color="000000"/>
              <w:left w:val="single" w:sz="4" w:space="0" w:color="000000"/>
              <w:bottom w:val="single" w:sz="4" w:space="0" w:color="000000"/>
              <w:right w:val="single" w:sz="4" w:space="0" w:color="000000"/>
            </w:tcBorders>
            <w:hideMark/>
          </w:tcPr>
          <w:p w14:paraId="1048D3A8"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54EC91C5"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Provisión</w:t>
            </w:r>
            <w:r>
              <w:rPr>
                <w:rFonts w:ascii="Times New Roman" w:hAnsi="Times New Roman" w:cs="Times New Roman"/>
                <w:spacing w:val="-2"/>
                <w:sz w:val="20"/>
              </w:rPr>
              <w:t xml:space="preserve"> </w:t>
            </w:r>
            <w:r>
              <w:rPr>
                <w:rFonts w:ascii="Times New Roman" w:hAnsi="Times New Roman" w:cs="Times New Roman"/>
                <w:sz w:val="20"/>
              </w:rPr>
              <w:t>sobre</w:t>
            </w:r>
            <w:r>
              <w:rPr>
                <w:rFonts w:ascii="Times New Roman" w:hAnsi="Times New Roman" w:cs="Times New Roman"/>
                <w:spacing w:val="-5"/>
                <w:sz w:val="20"/>
              </w:rPr>
              <w:t xml:space="preserve"> </w:t>
            </w:r>
            <w:r>
              <w:rPr>
                <w:rFonts w:ascii="Times New Roman" w:hAnsi="Times New Roman" w:cs="Times New Roman"/>
                <w:sz w:val="20"/>
              </w:rPr>
              <w:t>cartera</w:t>
            </w:r>
            <w:r>
              <w:rPr>
                <w:rFonts w:ascii="Times New Roman" w:hAnsi="Times New Roman" w:cs="Times New Roman"/>
                <w:spacing w:val="-3"/>
                <w:sz w:val="20"/>
              </w:rPr>
              <w:t xml:space="preserve"> </w:t>
            </w:r>
            <w:r>
              <w:rPr>
                <w:rFonts w:ascii="Times New Roman" w:hAnsi="Times New Roman" w:cs="Times New Roman"/>
                <w:sz w:val="20"/>
              </w:rPr>
              <w:t>normal</w:t>
            </w:r>
          </w:p>
        </w:tc>
        <w:tc>
          <w:tcPr>
            <w:tcW w:w="2125" w:type="dxa"/>
            <w:tcBorders>
              <w:top w:val="single" w:sz="4" w:space="0" w:color="000000"/>
              <w:left w:val="single" w:sz="4" w:space="0" w:color="000000"/>
              <w:bottom w:val="single" w:sz="4" w:space="0" w:color="000000"/>
              <w:right w:val="single" w:sz="4" w:space="0" w:color="000000"/>
            </w:tcBorders>
            <w:hideMark/>
          </w:tcPr>
          <w:p w14:paraId="12A1262F"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9(14)</w:t>
            </w:r>
          </w:p>
        </w:tc>
      </w:tr>
      <w:tr w:rsidR="004A1260" w14:paraId="0D8BF38A" w14:textId="77777777" w:rsidTr="004A126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54A65CEB" w14:textId="77777777" w:rsidR="004A1260" w:rsidRDefault="004A126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7</w:t>
            </w:r>
          </w:p>
        </w:tc>
        <w:tc>
          <w:tcPr>
            <w:tcW w:w="425" w:type="dxa"/>
            <w:tcBorders>
              <w:top w:val="single" w:sz="4" w:space="0" w:color="000000"/>
              <w:left w:val="single" w:sz="4" w:space="0" w:color="000000"/>
              <w:bottom w:val="single" w:sz="4" w:space="0" w:color="000000"/>
              <w:right w:val="single" w:sz="4" w:space="0" w:color="000000"/>
            </w:tcBorders>
            <w:hideMark/>
          </w:tcPr>
          <w:p w14:paraId="0D477F63"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0AEEAE8B"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Cartera</w:t>
            </w:r>
            <w:r>
              <w:rPr>
                <w:rFonts w:ascii="Times New Roman" w:hAnsi="Times New Roman" w:cs="Times New Roman"/>
                <w:spacing w:val="-4"/>
                <w:sz w:val="20"/>
              </w:rPr>
              <w:t xml:space="preserve"> </w:t>
            </w:r>
            <w:r>
              <w:rPr>
                <w:rFonts w:ascii="Times New Roman" w:hAnsi="Times New Roman" w:cs="Times New Roman"/>
                <w:sz w:val="20"/>
              </w:rPr>
              <w:t>en</w:t>
            </w:r>
            <w:r>
              <w:rPr>
                <w:rFonts w:ascii="Times New Roman" w:hAnsi="Times New Roman" w:cs="Times New Roman"/>
                <w:spacing w:val="-4"/>
                <w:sz w:val="20"/>
              </w:rPr>
              <w:t xml:space="preserve"> </w:t>
            </w:r>
            <w:r>
              <w:rPr>
                <w:rFonts w:ascii="Times New Roman" w:hAnsi="Times New Roman" w:cs="Times New Roman"/>
                <w:sz w:val="20"/>
              </w:rPr>
              <w:t>incumplimiento</w:t>
            </w:r>
          </w:p>
        </w:tc>
        <w:tc>
          <w:tcPr>
            <w:tcW w:w="2125" w:type="dxa"/>
            <w:tcBorders>
              <w:top w:val="single" w:sz="4" w:space="0" w:color="000000"/>
              <w:left w:val="single" w:sz="4" w:space="0" w:color="000000"/>
              <w:bottom w:val="single" w:sz="4" w:space="0" w:color="000000"/>
              <w:right w:val="single" w:sz="4" w:space="0" w:color="000000"/>
            </w:tcBorders>
            <w:hideMark/>
          </w:tcPr>
          <w:p w14:paraId="01AAB91B"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9(14)</w:t>
            </w:r>
          </w:p>
        </w:tc>
      </w:tr>
      <w:tr w:rsidR="004A1260" w14:paraId="627649C5" w14:textId="77777777" w:rsidTr="004A126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4D0AA77D" w14:textId="77777777" w:rsidR="004A1260" w:rsidRDefault="004A1260">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8</w:t>
            </w:r>
          </w:p>
        </w:tc>
        <w:tc>
          <w:tcPr>
            <w:tcW w:w="425" w:type="dxa"/>
            <w:tcBorders>
              <w:top w:val="single" w:sz="4" w:space="0" w:color="000000"/>
              <w:left w:val="single" w:sz="4" w:space="0" w:color="000000"/>
              <w:bottom w:val="single" w:sz="4" w:space="0" w:color="000000"/>
              <w:right w:val="single" w:sz="4" w:space="0" w:color="000000"/>
            </w:tcBorders>
            <w:hideMark/>
          </w:tcPr>
          <w:p w14:paraId="2CC8334A" w14:textId="77777777" w:rsidR="004A1260" w:rsidRDefault="004A1260">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17645F4C" w14:textId="77777777" w:rsidR="004A1260" w:rsidRDefault="004A1260">
            <w:pPr>
              <w:pStyle w:val="TableParagraph"/>
              <w:spacing w:before="2" w:line="222" w:lineRule="exact"/>
              <w:rPr>
                <w:rFonts w:ascii="Times New Roman" w:hAnsi="Times New Roman" w:cs="Times New Roman"/>
                <w:sz w:val="20"/>
                <w:lang w:val="es-CL"/>
              </w:rPr>
            </w:pPr>
            <w:r>
              <w:rPr>
                <w:rFonts w:ascii="Times New Roman" w:hAnsi="Times New Roman" w:cs="Times New Roman"/>
                <w:sz w:val="20"/>
                <w:lang w:val="es-CL"/>
              </w:rPr>
              <w:t>Provisión</w:t>
            </w:r>
            <w:r>
              <w:rPr>
                <w:rFonts w:ascii="Times New Roman" w:hAnsi="Times New Roman" w:cs="Times New Roman"/>
                <w:spacing w:val="-2"/>
                <w:sz w:val="20"/>
                <w:lang w:val="es-CL"/>
              </w:rPr>
              <w:t xml:space="preserve"> </w:t>
            </w:r>
            <w:r>
              <w:rPr>
                <w:rFonts w:ascii="Times New Roman" w:hAnsi="Times New Roman" w:cs="Times New Roman"/>
                <w:sz w:val="20"/>
                <w:lang w:val="es-CL"/>
              </w:rPr>
              <w:t>sobre</w:t>
            </w:r>
            <w:r>
              <w:rPr>
                <w:rFonts w:ascii="Times New Roman" w:hAnsi="Times New Roman" w:cs="Times New Roman"/>
                <w:spacing w:val="-6"/>
                <w:sz w:val="20"/>
                <w:lang w:val="es-CL"/>
              </w:rPr>
              <w:t xml:space="preserve"> </w:t>
            </w:r>
            <w:r>
              <w:rPr>
                <w:rFonts w:ascii="Times New Roman" w:hAnsi="Times New Roman" w:cs="Times New Roman"/>
                <w:sz w:val="20"/>
                <w:lang w:val="es-CL"/>
              </w:rPr>
              <w:t>cartera</w:t>
            </w:r>
            <w:r>
              <w:rPr>
                <w:rFonts w:ascii="Times New Roman" w:hAnsi="Times New Roman" w:cs="Times New Roman"/>
                <w:spacing w:val="-3"/>
                <w:sz w:val="20"/>
                <w:lang w:val="es-CL"/>
              </w:rPr>
              <w:t xml:space="preserve"> </w:t>
            </w:r>
            <w:r>
              <w:rPr>
                <w:rFonts w:ascii="Times New Roman" w:hAnsi="Times New Roman" w:cs="Times New Roman"/>
                <w:sz w:val="20"/>
                <w:lang w:val="es-CL"/>
              </w:rPr>
              <w:t>en</w:t>
            </w:r>
            <w:r>
              <w:rPr>
                <w:rFonts w:ascii="Times New Roman" w:hAnsi="Times New Roman" w:cs="Times New Roman"/>
                <w:spacing w:val="-4"/>
                <w:sz w:val="20"/>
                <w:lang w:val="es-CL"/>
              </w:rPr>
              <w:t xml:space="preserve"> </w:t>
            </w:r>
            <w:r>
              <w:rPr>
                <w:rFonts w:ascii="Times New Roman" w:hAnsi="Times New Roman" w:cs="Times New Roman"/>
                <w:sz w:val="20"/>
                <w:lang w:val="es-CL"/>
              </w:rPr>
              <w:t>incumplimiento</w:t>
            </w:r>
          </w:p>
        </w:tc>
        <w:tc>
          <w:tcPr>
            <w:tcW w:w="2125" w:type="dxa"/>
            <w:tcBorders>
              <w:top w:val="single" w:sz="4" w:space="0" w:color="000000"/>
              <w:left w:val="single" w:sz="4" w:space="0" w:color="000000"/>
              <w:bottom w:val="single" w:sz="4" w:space="0" w:color="000000"/>
              <w:right w:val="single" w:sz="4" w:space="0" w:color="000000"/>
            </w:tcBorders>
            <w:hideMark/>
          </w:tcPr>
          <w:p w14:paraId="00A8B00B" w14:textId="77777777" w:rsidR="004A1260" w:rsidRDefault="004A1260">
            <w:pPr>
              <w:pStyle w:val="TableParagraph"/>
              <w:spacing w:before="2" w:line="222" w:lineRule="exact"/>
              <w:rPr>
                <w:rFonts w:ascii="Times New Roman" w:hAnsi="Times New Roman" w:cs="Times New Roman"/>
                <w:sz w:val="20"/>
              </w:rPr>
            </w:pPr>
            <w:r>
              <w:rPr>
                <w:rFonts w:ascii="Times New Roman" w:hAnsi="Times New Roman" w:cs="Times New Roman"/>
                <w:sz w:val="20"/>
              </w:rPr>
              <w:t>9(14)</w:t>
            </w:r>
          </w:p>
        </w:tc>
      </w:tr>
      <w:tr w:rsidR="004A1260" w14:paraId="02D2A49C" w14:textId="77777777" w:rsidTr="004A1260">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6EF8F81C" w14:textId="77777777" w:rsidR="004A1260" w:rsidRDefault="004A126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9</w:t>
            </w:r>
          </w:p>
        </w:tc>
        <w:tc>
          <w:tcPr>
            <w:tcW w:w="425" w:type="dxa"/>
            <w:tcBorders>
              <w:top w:val="single" w:sz="4" w:space="0" w:color="000000"/>
              <w:left w:val="single" w:sz="4" w:space="0" w:color="000000"/>
              <w:bottom w:val="single" w:sz="4" w:space="0" w:color="000000"/>
              <w:right w:val="single" w:sz="4" w:space="0" w:color="000000"/>
            </w:tcBorders>
            <w:hideMark/>
          </w:tcPr>
          <w:p w14:paraId="605344E7"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75874022"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Monto</w:t>
            </w:r>
            <w:r>
              <w:rPr>
                <w:rFonts w:ascii="Times New Roman" w:hAnsi="Times New Roman" w:cs="Times New Roman"/>
                <w:spacing w:val="-3"/>
                <w:sz w:val="20"/>
              </w:rPr>
              <w:t xml:space="preserve"> </w:t>
            </w:r>
            <w:r>
              <w:rPr>
                <w:rFonts w:ascii="Times New Roman" w:hAnsi="Times New Roman" w:cs="Times New Roman"/>
                <w:sz w:val="20"/>
              </w:rPr>
              <w:t>original</w:t>
            </w:r>
            <w:r>
              <w:rPr>
                <w:rFonts w:ascii="Times New Roman" w:hAnsi="Times New Roman" w:cs="Times New Roman"/>
                <w:spacing w:val="-1"/>
                <w:sz w:val="20"/>
              </w:rPr>
              <w:t xml:space="preserve"> </w:t>
            </w:r>
            <w:r>
              <w:rPr>
                <w:rFonts w:ascii="Times New Roman" w:hAnsi="Times New Roman" w:cs="Times New Roman"/>
                <w:sz w:val="20"/>
              </w:rPr>
              <w:t>del</w:t>
            </w:r>
            <w:r>
              <w:rPr>
                <w:rFonts w:ascii="Times New Roman" w:hAnsi="Times New Roman" w:cs="Times New Roman"/>
                <w:spacing w:val="-1"/>
                <w:sz w:val="20"/>
              </w:rPr>
              <w:t xml:space="preserve"> </w:t>
            </w:r>
            <w:r>
              <w:rPr>
                <w:rFonts w:ascii="Times New Roman" w:hAnsi="Times New Roman" w:cs="Times New Roman"/>
                <w:sz w:val="20"/>
              </w:rPr>
              <w:t>activo</w:t>
            </w:r>
          </w:p>
        </w:tc>
        <w:tc>
          <w:tcPr>
            <w:tcW w:w="2125" w:type="dxa"/>
            <w:tcBorders>
              <w:top w:val="single" w:sz="4" w:space="0" w:color="000000"/>
              <w:left w:val="single" w:sz="4" w:space="0" w:color="000000"/>
              <w:bottom w:val="single" w:sz="4" w:space="0" w:color="000000"/>
              <w:right w:val="single" w:sz="4" w:space="0" w:color="000000"/>
            </w:tcBorders>
            <w:hideMark/>
          </w:tcPr>
          <w:p w14:paraId="60B45FF8"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9(14)</w:t>
            </w:r>
          </w:p>
        </w:tc>
      </w:tr>
      <w:tr w:rsidR="004A1260" w14:paraId="376CDFA7" w14:textId="77777777" w:rsidTr="004A126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6019D48" w14:textId="77777777" w:rsidR="004A1260" w:rsidRDefault="004A1260">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10</w:t>
            </w:r>
          </w:p>
        </w:tc>
        <w:tc>
          <w:tcPr>
            <w:tcW w:w="425" w:type="dxa"/>
            <w:tcBorders>
              <w:top w:val="single" w:sz="4" w:space="0" w:color="000000"/>
              <w:left w:val="single" w:sz="4" w:space="0" w:color="000000"/>
              <w:bottom w:val="single" w:sz="4" w:space="0" w:color="000000"/>
              <w:right w:val="single" w:sz="4" w:space="0" w:color="000000"/>
            </w:tcBorders>
            <w:hideMark/>
          </w:tcPr>
          <w:p w14:paraId="66FBBE3B" w14:textId="77777777" w:rsidR="004A1260" w:rsidRDefault="004A1260">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62BDBD91" w14:textId="77777777" w:rsidR="004A1260" w:rsidRDefault="004A1260">
            <w:pPr>
              <w:pStyle w:val="TableParagraph"/>
              <w:spacing w:before="2" w:line="222" w:lineRule="exact"/>
              <w:rPr>
                <w:rFonts w:ascii="Times New Roman" w:hAnsi="Times New Roman" w:cs="Times New Roman"/>
                <w:sz w:val="20"/>
              </w:rPr>
            </w:pPr>
            <w:r>
              <w:rPr>
                <w:rFonts w:ascii="Times New Roman" w:hAnsi="Times New Roman" w:cs="Times New Roman"/>
                <w:sz w:val="20"/>
              </w:rPr>
              <w:t>Fecha</w:t>
            </w:r>
            <w:r>
              <w:rPr>
                <w:rFonts w:ascii="Times New Roman" w:hAnsi="Times New Roman" w:cs="Times New Roman"/>
                <w:spacing w:val="-3"/>
                <w:sz w:val="20"/>
              </w:rPr>
              <w:t xml:space="preserve"> </w:t>
            </w:r>
            <w:r>
              <w:rPr>
                <w:rFonts w:ascii="Times New Roman" w:hAnsi="Times New Roman" w:cs="Times New Roman"/>
                <w:sz w:val="20"/>
              </w:rPr>
              <w:t>del</w:t>
            </w:r>
            <w:r>
              <w:rPr>
                <w:rFonts w:ascii="Times New Roman" w:hAnsi="Times New Roman" w:cs="Times New Roman"/>
                <w:spacing w:val="-3"/>
                <w:sz w:val="20"/>
              </w:rPr>
              <w:t xml:space="preserve"> </w:t>
            </w:r>
            <w:r>
              <w:rPr>
                <w:rFonts w:ascii="Times New Roman" w:hAnsi="Times New Roman" w:cs="Times New Roman"/>
                <w:sz w:val="20"/>
              </w:rPr>
              <w:t>crédito</w:t>
            </w:r>
          </w:p>
        </w:tc>
        <w:tc>
          <w:tcPr>
            <w:tcW w:w="2125" w:type="dxa"/>
            <w:tcBorders>
              <w:top w:val="single" w:sz="4" w:space="0" w:color="000000"/>
              <w:left w:val="single" w:sz="4" w:space="0" w:color="000000"/>
              <w:bottom w:val="single" w:sz="4" w:space="0" w:color="000000"/>
              <w:right w:val="single" w:sz="4" w:space="0" w:color="000000"/>
            </w:tcBorders>
            <w:hideMark/>
          </w:tcPr>
          <w:p w14:paraId="241E3F3D" w14:textId="77777777" w:rsidR="004A1260" w:rsidRDefault="004A1260">
            <w:pPr>
              <w:pStyle w:val="TableParagraph"/>
              <w:spacing w:before="2" w:line="222" w:lineRule="exact"/>
              <w:rPr>
                <w:rFonts w:ascii="Times New Roman" w:hAnsi="Times New Roman" w:cs="Times New Roman"/>
                <w:sz w:val="20"/>
              </w:rPr>
            </w:pPr>
            <w:r>
              <w:rPr>
                <w:rFonts w:ascii="Times New Roman" w:hAnsi="Times New Roman" w:cs="Times New Roman"/>
                <w:sz w:val="20"/>
              </w:rPr>
              <w:t>F(08)</w:t>
            </w:r>
          </w:p>
        </w:tc>
      </w:tr>
      <w:tr w:rsidR="004A1260" w14:paraId="79338DAF" w14:textId="77777777" w:rsidTr="004A126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66CCD0FF" w14:textId="77777777" w:rsidR="004A1260" w:rsidRDefault="004A126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11</w:t>
            </w:r>
          </w:p>
        </w:tc>
        <w:tc>
          <w:tcPr>
            <w:tcW w:w="425" w:type="dxa"/>
            <w:tcBorders>
              <w:top w:val="single" w:sz="4" w:space="0" w:color="000000"/>
              <w:left w:val="single" w:sz="4" w:space="0" w:color="000000"/>
              <w:bottom w:val="single" w:sz="4" w:space="0" w:color="000000"/>
              <w:right w:val="single" w:sz="4" w:space="0" w:color="000000"/>
            </w:tcBorders>
            <w:hideMark/>
          </w:tcPr>
          <w:p w14:paraId="5A7AC3D7"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32B7FCF4"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Plazo</w:t>
            </w:r>
            <w:r>
              <w:rPr>
                <w:rFonts w:ascii="Times New Roman" w:hAnsi="Times New Roman" w:cs="Times New Roman"/>
                <w:spacing w:val="-5"/>
                <w:sz w:val="20"/>
              </w:rPr>
              <w:t xml:space="preserve"> </w:t>
            </w:r>
            <w:r>
              <w:rPr>
                <w:rFonts w:ascii="Times New Roman" w:hAnsi="Times New Roman" w:cs="Times New Roman"/>
                <w:sz w:val="20"/>
              </w:rPr>
              <w:t>del</w:t>
            </w:r>
            <w:r>
              <w:rPr>
                <w:rFonts w:ascii="Times New Roman" w:hAnsi="Times New Roman" w:cs="Times New Roman"/>
                <w:spacing w:val="-1"/>
                <w:sz w:val="20"/>
              </w:rPr>
              <w:t xml:space="preserve"> </w:t>
            </w:r>
            <w:r>
              <w:rPr>
                <w:rFonts w:ascii="Times New Roman" w:hAnsi="Times New Roman" w:cs="Times New Roman"/>
                <w:sz w:val="20"/>
              </w:rPr>
              <w:t>crédito</w:t>
            </w:r>
          </w:p>
        </w:tc>
        <w:tc>
          <w:tcPr>
            <w:tcW w:w="2125" w:type="dxa"/>
            <w:tcBorders>
              <w:top w:val="single" w:sz="4" w:space="0" w:color="000000"/>
              <w:left w:val="single" w:sz="4" w:space="0" w:color="000000"/>
              <w:bottom w:val="single" w:sz="4" w:space="0" w:color="000000"/>
              <w:right w:val="single" w:sz="4" w:space="0" w:color="000000"/>
            </w:tcBorders>
            <w:hideMark/>
          </w:tcPr>
          <w:p w14:paraId="576FDB0E"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9(03)</w:t>
            </w:r>
          </w:p>
        </w:tc>
      </w:tr>
      <w:tr w:rsidR="004A1260" w14:paraId="4B8EA1EE" w14:textId="77777777" w:rsidTr="004A126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49CF7E77" w14:textId="77777777" w:rsidR="004A1260" w:rsidRDefault="004A1260">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12</w:t>
            </w:r>
          </w:p>
        </w:tc>
        <w:tc>
          <w:tcPr>
            <w:tcW w:w="425" w:type="dxa"/>
            <w:tcBorders>
              <w:top w:val="single" w:sz="4" w:space="0" w:color="000000"/>
              <w:left w:val="single" w:sz="4" w:space="0" w:color="000000"/>
              <w:bottom w:val="single" w:sz="4" w:space="0" w:color="000000"/>
              <w:right w:val="single" w:sz="4" w:space="0" w:color="000000"/>
            </w:tcBorders>
            <w:hideMark/>
          </w:tcPr>
          <w:p w14:paraId="383379DE" w14:textId="77777777" w:rsidR="004A1260" w:rsidRDefault="004A1260">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29D6FCF0" w14:textId="77777777" w:rsidR="004A1260" w:rsidRDefault="004A1260">
            <w:pPr>
              <w:pStyle w:val="TableParagraph"/>
              <w:spacing w:line="224" w:lineRule="exact"/>
              <w:rPr>
                <w:rFonts w:ascii="Times New Roman" w:hAnsi="Times New Roman" w:cs="Times New Roman"/>
                <w:sz w:val="20"/>
                <w:lang w:val="es-CL"/>
              </w:rPr>
            </w:pPr>
            <w:r>
              <w:rPr>
                <w:rFonts w:ascii="Times New Roman" w:hAnsi="Times New Roman" w:cs="Times New Roman"/>
                <w:sz w:val="20"/>
                <w:lang w:val="es-CL"/>
              </w:rPr>
              <w:t>Fecha</w:t>
            </w:r>
            <w:r>
              <w:rPr>
                <w:rFonts w:ascii="Times New Roman" w:hAnsi="Times New Roman" w:cs="Times New Roman"/>
                <w:spacing w:val="-3"/>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desembolso</w:t>
            </w:r>
            <w:r>
              <w:rPr>
                <w:rFonts w:ascii="Times New Roman" w:hAnsi="Times New Roman" w:cs="Times New Roman"/>
                <w:spacing w:val="-4"/>
                <w:sz w:val="20"/>
                <w:lang w:val="es-CL"/>
              </w:rPr>
              <w:t xml:space="preserve"> </w:t>
            </w:r>
            <w:r>
              <w:rPr>
                <w:rFonts w:ascii="Times New Roman" w:hAnsi="Times New Roman" w:cs="Times New Roman"/>
                <w:sz w:val="20"/>
                <w:lang w:val="es-CL"/>
              </w:rPr>
              <w:t>del</w:t>
            </w:r>
            <w:r>
              <w:rPr>
                <w:rFonts w:ascii="Times New Roman" w:hAnsi="Times New Roman" w:cs="Times New Roman"/>
                <w:spacing w:val="-2"/>
                <w:sz w:val="20"/>
                <w:lang w:val="es-CL"/>
              </w:rPr>
              <w:t xml:space="preserve"> </w:t>
            </w:r>
            <w:r>
              <w:rPr>
                <w:rFonts w:ascii="Times New Roman" w:hAnsi="Times New Roman" w:cs="Times New Roman"/>
                <w:sz w:val="20"/>
                <w:lang w:val="es-CL"/>
              </w:rPr>
              <w:t>crédito</w:t>
            </w:r>
          </w:p>
        </w:tc>
        <w:tc>
          <w:tcPr>
            <w:tcW w:w="2125" w:type="dxa"/>
            <w:tcBorders>
              <w:top w:val="single" w:sz="4" w:space="0" w:color="000000"/>
              <w:left w:val="single" w:sz="4" w:space="0" w:color="000000"/>
              <w:bottom w:val="single" w:sz="4" w:space="0" w:color="000000"/>
              <w:right w:val="single" w:sz="4" w:space="0" w:color="000000"/>
            </w:tcBorders>
            <w:hideMark/>
          </w:tcPr>
          <w:p w14:paraId="37B23B03" w14:textId="77777777" w:rsidR="004A1260" w:rsidRDefault="004A1260">
            <w:pPr>
              <w:pStyle w:val="TableParagraph"/>
              <w:spacing w:line="224" w:lineRule="exact"/>
              <w:rPr>
                <w:rFonts w:ascii="Times New Roman" w:hAnsi="Times New Roman" w:cs="Times New Roman"/>
                <w:sz w:val="20"/>
              </w:rPr>
            </w:pPr>
            <w:r>
              <w:rPr>
                <w:rFonts w:ascii="Times New Roman" w:hAnsi="Times New Roman" w:cs="Times New Roman"/>
                <w:sz w:val="20"/>
              </w:rPr>
              <w:t>F(08)</w:t>
            </w:r>
          </w:p>
        </w:tc>
      </w:tr>
      <w:tr w:rsidR="004A1260" w14:paraId="29ACE7AE" w14:textId="77777777" w:rsidTr="004A1260">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39E6F802" w14:textId="77777777" w:rsidR="004A1260" w:rsidRDefault="004A126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13</w:t>
            </w:r>
          </w:p>
        </w:tc>
        <w:tc>
          <w:tcPr>
            <w:tcW w:w="425" w:type="dxa"/>
            <w:tcBorders>
              <w:top w:val="single" w:sz="4" w:space="0" w:color="000000"/>
              <w:left w:val="single" w:sz="4" w:space="0" w:color="000000"/>
              <w:bottom w:val="single" w:sz="4" w:space="0" w:color="000000"/>
              <w:right w:val="single" w:sz="4" w:space="0" w:color="000000"/>
            </w:tcBorders>
            <w:hideMark/>
          </w:tcPr>
          <w:p w14:paraId="6CC548AE"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678220E3" w14:textId="77777777" w:rsidR="004A1260" w:rsidRDefault="004A1260">
            <w:pPr>
              <w:pStyle w:val="TableParagraph"/>
              <w:spacing w:line="222" w:lineRule="exact"/>
              <w:rPr>
                <w:rFonts w:ascii="Times New Roman" w:hAnsi="Times New Roman" w:cs="Times New Roman"/>
                <w:sz w:val="20"/>
                <w:lang w:val="es-CL"/>
              </w:rPr>
            </w:pPr>
            <w:r>
              <w:rPr>
                <w:rFonts w:ascii="Times New Roman" w:hAnsi="Times New Roman" w:cs="Times New Roman"/>
                <w:sz w:val="20"/>
                <w:lang w:val="es-CL"/>
              </w:rPr>
              <w:t>Fecha</w:t>
            </w:r>
            <w:r>
              <w:rPr>
                <w:rFonts w:ascii="Times New Roman" w:hAnsi="Times New Roman" w:cs="Times New Roman"/>
                <w:spacing w:val="-3"/>
                <w:sz w:val="20"/>
                <w:lang w:val="es-CL"/>
              </w:rPr>
              <w:t xml:space="preserve"> </w:t>
            </w:r>
            <w:r>
              <w:rPr>
                <w:rFonts w:ascii="Times New Roman" w:hAnsi="Times New Roman" w:cs="Times New Roman"/>
                <w:sz w:val="20"/>
                <w:lang w:val="es-CL"/>
              </w:rPr>
              <w:t>del</w:t>
            </w:r>
            <w:r>
              <w:rPr>
                <w:rFonts w:ascii="Times New Roman" w:hAnsi="Times New Roman" w:cs="Times New Roman"/>
                <w:spacing w:val="-3"/>
                <w:sz w:val="20"/>
                <w:lang w:val="es-CL"/>
              </w:rPr>
              <w:t xml:space="preserve"> </w:t>
            </w:r>
            <w:r>
              <w:rPr>
                <w:rFonts w:ascii="Times New Roman" w:hAnsi="Times New Roman" w:cs="Times New Roman"/>
                <w:sz w:val="20"/>
                <w:lang w:val="es-CL"/>
              </w:rPr>
              <w:t>primer</w:t>
            </w:r>
            <w:r>
              <w:rPr>
                <w:rFonts w:ascii="Times New Roman" w:hAnsi="Times New Roman" w:cs="Times New Roman"/>
                <w:spacing w:val="-2"/>
                <w:sz w:val="20"/>
                <w:lang w:val="es-CL"/>
              </w:rPr>
              <w:t xml:space="preserve"> </w:t>
            </w:r>
            <w:r>
              <w:rPr>
                <w:rFonts w:ascii="Times New Roman" w:hAnsi="Times New Roman" w:cs="Times New Roman"/>
                <w:sz w:val="20"/>
                <w:lang w:val="es-CL"/>
              </w:rPr>
              <w:t>vencimiento</w:t>
            </w:r>
            <w:r>
              <w:rPr>
                <w:rFonts w:ascii="Times New Roman" w:hAnsi="Times New Roman" w:cs="Times New Roman"/>
                <w:spacing w:val="-4"/>
                <w:sz w:val="20"/>
                <w:lang w:val="es-CL"/>
              </w:rPr>
              <w:t xml:space="preserve"> </w:t>
            </w:r>
            <w:r>
              <w:rPr>
                <w:rFonts w:ascii="Times New Roman" w:hAnsi="Times New Roman" w:cs="Times New Roman"/>
                <w:sz w:val="20"/>
                <w:lang w:val="es-CL"/>
              </w:rPr>
              <w:t>del</w:t>
            </w:r>
            <w:r>
              <w:rPr>
                <w:rFonts w:ascii="Times New Roman" w:hAnsi="Times New Roman" w:cs="Times New Roman"/>
                <w:spacing w:val="-3"/>
                <w:sz w:val="20"/>
                <w:lang w:val="es-CL"/>
              </w:rPr>
              <w:t xml:space="preserve"> </w:t>
            </w:r>
            <w:r>
              <w:rPr>
                <w:rFonts w:ascii="Times New Roman" w:hAnsi="Times New Roman" w:cs="Times New Roman"/>
                <w:sz w:val="20"/>
                <w:lang w:val="es-CL"/>
              </w:rPr>
              <w:t>crédito</w:t>
            </w:r>
          </w:p>
        </w:tc>
        <w:tc>
          <w:tcPr>
            <w:tcW w:w="2125" w:type="dxa"/>
            <w:tcBorders>
              <w:top w:val="single" w:sz="4" w:space="0" w:color="000000"/>
              <w:left w:val="single" w:sz="4" w:space="0" w:color="000000"/>
              <w:bottom w:val="single" w:sz="4" w:space="0" w:color="000000"/>
              <w:right w:val="single" w:sz="4" w:space="0" w:color="000000"/>
            </w:tcBorders>
            <w:hideMark/>
          </w:tcPr>
          <w:p w14:paraId="0634910A"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F(08)</w:t>
            </w:r>
          </w:p>
        </w:tc>
      </w:tr>
      <w:tr w:rsidR="004A1260" w14:paraId="665F4458" w14:textId="77777777" w:rsidTr="004A126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940B6C8" w14:textId="77777777" w:rsidR="004A1260" w:rsidRDefault="004A1260">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14</w:t>
            </w:r>
          </w:p>
        </w:tc>
        <w:tc>
          <w:tcPr>
            <w:tcW w:w="425" w:type="dxa"/>
            <w:tcBorders>
              <w:top w:val="single" w:sz="4" w:space="0" w:color="000000"/>
              <w:left w:val="single" w:sz="4" w:space="0" w:color="000000"/>
              <w:bottom w:val="single" w:sz="4" w:space="0" w:color="000000"/>
              <w:right w:val="single" w:sz="4" w:space="0" w:color="000000"/>
            </w:tcBorders>
            <w:hideMark/>
          </w:tcPr>
          <w:p w14:paraId="72B0F5D0" w14:textId="77777777" w:rsidR="004A1260" w:rsidRDefault="004A1260">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09D320A1" w14:textId="77777777" w:rsidR="004A1260" w:rsidRDefault="004A1260">
            <w:pPr>
              <w:pStyle w:val="TableParagraph"/>
              <w:spacing w:line="224" w:lineRule="exact"/>
              <w:rPr>
                <w:rFonts w:ascii="Times New Roman" w:hAnsi="Times New Roman" w:cs="Times New Roman"/>
                <w:sz w:val="20"/>
                <w:lang w:val="es-CL"/>
              </w:rPr>
            </w:pPr>
            <w:r>
              <w:rPr>
                <w:rFonts w:ascii="Times New Roman" w:hAnsi="Times New Roman" w:cs="Times New Roman"/>
                <w:sz w:val="20"/>
                <w:lang w:val="es-CL"/>
              </w:rPr>
              <w:t>Fecha</w:t>
            </w:r>
            <w:r>
              <w:rPr>
                <w:rFonts w:ascii="Times New Roman" w:hAnsi="Times New Roman" w:cs="Times New Roman"/>
                <w:spacing w:val="-3"/>
                <w:sz w:val="20"/>
                <w:lang w:val="es-CL"/>
              </w:rPr>
              <w:t xml:space="preserve"> </w:t>
            </w:r>
            <w:r>
              <w:rPr>
                <w:rFonts w:ascii="Times New Roman" w:hAnsi="Times New Roman" w:cs="Times New Roman"/>
                <w:sz w:val="20"/>
                <w:lang w:val="es-CL"/>
              </w:rPr>
              <w:t>del</w:t>
            </w:r>
            <w:r>
              <w:rPr>
                <w:rFonts w:ascii="Times New Roman" w:hAnsi="Times New Roman" w:cs="Times New Roman"/>
                <w:spacing w:val="-2"/>
                <w:sz w:val="20"/>
                <w:lang w:val="es-CL"/>
              </w:rPr>
              <w:t xml:space="preserve"> </w:t>
            </w:r>
            <w:r>
              <w:rPr>
                <w:rFonts w:ascii="Times New Roman" w:hAnsi="Times New Roman" w:cs="Times New Roman"/>
                <w:sz w:val="20"/>
                <w:lang w:val="es-CL"/>
              </w:rPr>
              <w:t>último</w:t>
            </w:r>
            <w:r>
              <w:rPr>
                <w:rFonts w:ascii="Times New Roman" w:hAnsi="Times New Roman" w:cs="Times New Roman"/>
                <w:spacing w:val="-4"/>
                <w:sz w:val="20"/>
                <w:lang w:val="es-CL"/>
              </w:rPr>
              <w:t xml:space="preserve"> </w:t>
            </w:r>
            <w:r>
              <w:rPr>
                <w:rFonts w:ascii="Times New Roman" w:hAnsi="Times New Roman" w:cs="Times New Roman"/>
                <w:sz w:val="20"/>
                <w:lang w:val="es-CL"/>
              </w:rPr>
              <w:t>vencimiento</w:t>
            </w:r>
            <w:r>
              <w:rPr>
                <w:rFonts w:ascii="Times New Roman" w:hAnsi="Times New Roman" w:cs="Times New Roman"/>
                <w:spacing w:val="-4"/>
                <w:sz w:val="20"/>
                <w:lang w:val="es-CL"/>
              </w:rPr>
              <w:t xml:space="preserve"> </w:t>
            </w:r>
            <w:r>
              <w:rPr>
                <w:rFonts w:ascii="Times New Roman" w:hAnsi="Times New Roman" w:cs="Times New Roman"/>
                <w:sz w:val="20"/>
                <w:lang w:val="es-CL"/>
              </w:rPr>
              <w:t>del</w:t>
            </w:r>
            <w:r>
              <w:rPr>
                <w:rFonts w:ascii="Times New Roman" w:hAnsi="Times New Roman" w:cs="Times New Roman"/>
                <w:spacing w:val="-2"/>
                <w:sz w:val="20"/>
                <w:lang w:val="es-CL"/>
              </w:rPr>
              <w:t xml:space="preserve"> </w:t>
            </w:r>
            <w:r>
              <w:rPr>
                <w:rFonts w:ascii="Times New Roman" w:hAnsi="Times New Roman" w:cs="Times New Roman"/>
                <w:sz w:val="20"/>
                <w:lang w:val="es-CL"/>
              </w:rPr>
              <w:t>crédito</w:t>
            </w:r>
          </w:p>
        </w:tc>
        <w:tc>
          <w:tcPr>
            <w:tcW w:w="2125" w:type="dxa"/>
            <w:tcBorders>
              <w:top w:val="single" w:sz="4" w:space="0" w:color="000000"/>
              <w:left w:val="single" w:sz="4" w:space="0" w:color="000000"/>
              <w:bottom w:val="single" w:sz="4" w:space="0" w:color="000000"/>
              <w:right w:val="single" w:sz="4" w:space="0" w:color="000000"/>
            </w:tcBorders>
            <w:hideMark/>
          </w:tcPr>
          <w:p w14:paraId="039781E8" w14:textId="77777777" w:rsidR="004A1260" w:rsidRDefault="004A1260">
            <w:pPr>
              <w:pStyle w:val="TableParagraph"/>
              <w:spacing w:line="224" w:lineRule="exact"/>
              <w:rPr>
                <w:rFonts w:ascii="Times New Roman" w:hAnsi="Times New Roman" w:cs="Times New Roman"/>
                <w:sz w:val="20"/>
              </w:rPr>
            </w:pPr>
            <w:r>
              <w:rPr>
                <w:rFonts w:ascii="Times New Roman" w:hAnsi="Times New Roman" w:cs="Times New Roman"/>
                <w:sz w:val="20"/>
              </w:rPr>
              <w:t>F(08)</w:t>
            </w:r>
          </w:p>
        </w:tc>
      </w:tr>
      <w:tr w:rsidR="004A1260" w14:paraId="70C97C06" w14:textId="77777777" w:rsidTr="004A126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6FCDE478" w14:textId="77777777" w:rsidR="004A1260" w:rsidRDefault="004A126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15</w:t>
            </w:r>
          </w:p>
        </w:tc>
        <w:tc>
          <w:tcPr>
            <w:tcW w:w="425" w:type="dxa"/>
            <w:tcBorders>
              <w:top w:val="single" w:sz="4" w:space="0" w:color="000000"/>
              <w:left w:val="single" w:sz="4" w:space="0" w:color="000000"/>
              <w:bottom w:val="single" w:sz="4" w:space="0" w:color="000000"/>
              <w:right w:val="single" w:sz="4" w:space="0" w:color="000000"/>
            </w:tcBorders>
            <w:hideMark/>
          </w:tcPr>
          <w:p w14:paraId="48C2BD24"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71DED721"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Situación</w:t>
            </w:r>
            <w:r>
              <w:rPr>
                <w:rFonts w:ascii="Times New Roman" w:hAnsi="Times New Roman" w:cs="Times New Roman"/>
                <w:spacing w:val="-3"/>
                <w:sz w:val="20"/>
              </w:rPr>
              <w:t xml:space="preserve"> </w:t>
            </w:r>
            <w:r>
              <w:rPr>
                <w:rFonts w:ascii="Times New Roman" w:hAnsi="Times New Roman" w:cs="Times New Roman"/>
                <w:sz w:val="20"/>
              </w:rPr>
              <w:t>de</w:t>
            </w:r>
            <w:r>
              <w:rPr>
                <w:rFonts w:ascii="Times New Roman" w:hAnsi="Times New Roman" w:cs="Times New Roman"/>
                <w:spacing w:val="-4"/>
                <w:sz w:val="20"/>
              </w:rPr>
              <w:t xml:space="preserve"> </w:t>
            </w:r>
            <w:r>
              <w:rPr>
                <w:rFonts w:ascii="Times New Roman" w:hAnsi="Times New Roman" w:cs="Times New Roman"/>
                <w:sz w:val="20"/>
              </w:rPr>
              <w:t>la</w:t>
            </w:r>
            <w:r>
              <w:rPr>
                <w:rFonts w:ascii="Times New Roman" w:hAnsi="Times New Roman" w:cs="Times New Roman"/>
                <w:spacing w:val="-1"/>
                <w:sz w:val="20"/>
              </w:rPr>
              <w:t xml:space="preserve"> </w:t>
            </w:r>
            <w:r>
              <w:rPr>
                <w:rFonts w:ascii="Times New Roman" w:hAnsi="Times New Roman" w:cs="Times New Roman"/>
                <w:sz w:val="20"/>
              </w:rPr>
              <w:t>operación</w:t>
            </w:r>
          </w:p>
        </w:tc>
        <w:tc>
          <w:tcPr>
            <w:tcW w:w="2125" w:type="dxa"/>
            <w:tcBorders>
              <w:top w:val="single" w:sz="4" w:space="0" w:color="000000"/>
              <w:left w:val="single" w:sz="4" w:space="0" w:color="000000"/>
              <w:bottom w:val="single" w:sz="4" w:space="0" w:color="000000"/>
              <w:right w:val="single" w:sz="4" w:space="0" w:color="000000"/>
            </w:tcBorders>
            <w:hideMark/>
          </w:tcPr>
          <w:p w14:paraId="0CF01104"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9(01)</w:t>
            </w:r>
          </w:p>
        </w:tc>
      </w:tr>
      <w:tr w:rsidR="004A1260" w14:paraId="6B3EFA2A" w14:textId="77777777" w:rsidTr="004A126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7CA7ED82" w14:textId="77777777" w:rsidR="004A1260" w:rsidRDefault="004A126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16</w:t>
            </w:r>
          </w:p>
        </w:tc>
        <w:tc>
          <w:tcPr>
            <w:tcW w:w="425" w:type="dxa"/>
            <w:tcBorders>
              <w:top w:val="single" w:sz="4" w:space="0" w:color="000000"/>
              <w:left w:val="single" w:sz="4" w:space="0" w:color="000000"/>
              <w:bottom w:val="single" w:sz="4" w:space="0" w:color="000000"/>
              <w:right w:val="single" w:sz="4" w:space="0" w:color="000000"/>
            </w:tcBorders>
            <w:hideMark/>
          </w:tcPr>
          <w:p w14:paraId="514F93D4"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74E712BD" w14:textId="77777777" w:rsidR="004A1260" w:rsidRDefault="004A1260">
            <w:pPr>
              <w:pStyle w:val="TableParagraph"/>
              <w:spacing w:line="222" w:lineRule="exact"/>
              <w:rPr>
                <w:rFonts w:ascii="Times New Roman" w:hAnsi="Times New Roman" w:cs="Times New Roman"/>
                <w:sz w:val="20"/>
                <w:lang w:val="es-CL"/>
              </w:rPr>
            </w:pPr>
            <w:r>
              <w:rPr>
                <w:rFonts w:ascii="Times New Roman" w:hAnsi="Times New Roman" w:cs="Times New Roman"/>
                <w:sz w:val="20"/>
                <w:lang w:val="es-CL"/>
              </w:rPr>
              <w:t>Días</w:t>
            </w:r>
            <w:r>
              <w:rPr>
                <w:rFonts w:ascii="Times New Roman" w:hAnsi="Times New Roman" w:cs="Times New Roman"/>
                <w:spacing w:val="-3"/>
                <w:sz w:val="20"/>
                <w:lang w:val="es-CL"/>
              </w:rPr>
              <w:t xml:space="preserve"> </w:t>
            </w:r>
            <w:r>
              <w:rPr>
                <w:rFonts w:ascii="Times New Roman" w:hAnsi="Times New Roman" w:cs="Times New Roman"/>
                <w:sz w:val="20"/>
                <w:lang w:val="es-CL"/>
              </w:rPr>
              <w:t>de</w:t>
            </w:r>
            <w:r>
              <w:rPr>
                <w:rFonts w:ascii="Times New Roman" w:hAnsi="Times New Roman" w:cs="Times New Roman"/>
                <w:spacing w:val="-2"/>
                <w:sz w:val="20"/>
                <w:lang w:val="es-CL"/>
              </w:rPr>
              <w:t xml:space="preserve"> </w:t>
            </w:r>
            <w:r>
              <w:rPr>
                <w:rFonts w:ascii="Times New Roman" w:hAnsi="Times New Roman" w:cs="Times New Roman"/>
                <w:sz w:val="20"/>
                <w:lang w:val="es-CL"/>
              </w:rPr>
              <w:t>morosidad</w:t>
            </w:r>
            <w:r>
              <w:rPr>
                <w:rFonts w:ascii="Times New Roman" w:hAnsi="Times New Roman" w:cs="Times New Roman"/>
                <w:spacing w:val="-1"/>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la</w:t>
            </w:r>
            <w:r>
              <w:rPr>
                <w:rFonts w:ascii="Times New Roman" w:hAnsi="Times New Roman" w:cs="Times New Roman"/>
                <w:spacing w:val="1"/>
                <w:sz w:val="20"/>
                <w:lang w:val="es-CL"/>
              </w:rPr>
              <w:t xml:space="preserve"> </w:t>
            </w:r>
            <w:r>
              <w:rPr>
                <w:rFonts w:ascii="Times New Roman" w:hAnsi="Times New Roman" w:cs="Times New Roman"/>
                <w:sz w:val="20"/>
                <w:lang w:val="es-CL"/>
              </w:rPr>
              <w:t>operación</w:t>
            </w:r>
          </w:p>
        </w:tc>
        <w:tc>
          <w:tcPr>
            <w:tcW w:w="2125" w:type="dxa"/>
            <w:tcBorders>
              <w:top w:val="single" w:sz="4" w:space="0" w:color="000000"/>
              <w:left w:val="single" w:sz="4" w:space="0" w:color="000000"/>
              <w:bottom w:val="single" w:sz="4" w:space="0" w:color="000000"/>
              <w:right w:val="single" w:sz="4" w:space="0" w:color="000000"/>
            </w:tcBorders>
            <w:hideMark/>
          </w:tcPr>
          <w:p w14:paraId="5FC6DDFC"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9(04)</w:t>
            </w:r>
          </w:p>
        </w:tc>
      </w:tr>
      <w:tr w:rsidR="004A1260" w14:paraId="421F925D" w14:textId="77777777" w:rsidTr="004A126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A10137E" w14:textId="77777777" w:rsidR="004A1260" w:rsidRDefault="004A1260">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17</w:t>
            </w:r>
          </w:p>
        </w:tc>
        <w:tc>
          <w:tcPr>
            <w:tcW w:w="425" w:type="dxa"/>
            <w:tcBorders>
              <w:top w:val="single" w:sz="4" w:space="0" w:color="000000"/>
              <w:left w:val="single" w:sz="4" w:space="0" w:color="000000"/>
              <w:bottom w:val="single" w:sz="4" w:space="0" w:color="000000"/>
              <w:right w:val="single" w:sz="4" w:space="0" w:color="000000"/>
            </w:tcBorders>
            <w:hideMark/>
          </w:tcPr>
          <w:p w14:paraId="05C8BAE5" w14:textId="77777777" w:rsidR="004A1260" w:rsidRDefault="004A1260">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00B688CF" w14:textId="77777777" w:rsidR="004A1260" w:rsidRDefault="004A1260">
            <w:pPr>
              <w:pStyle w:val="TableParagraph"/>
              <w:spacing w:before="2" w:line="222" w:lineRule="exact"/>
              <w:rPr>
                <w:rFonts w:ascii="Times New Roman" w:hAnsi="Times New Roman" w:cs="Times New Roman"/>
                <w:sz w:val="20"/>
                <w:lang w:val="es-CL"/>
              </w:rPr>
            </w:pPr>
            <w:r>
              <w:rPr>
                <w:rFonts w:ascii="Times New Roman" w:hAnsi="Times New Roman" w:cs="Times New Roman"/>
                <w:sz w:val="20"/>
                <w:lang w:val="es-CL"/>
              </w:rPr>
              <w:t>Metodología</w:t>
            </w:r>
            <w:r>
              <w:rPr>
                <w:rFonts w:ascii="Times New Roman" w:hAnsi="Times New Roman" w:cs="Times New Roman"/>
                <w:spacing w:val="-4"/>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determinación</w:t>
            </w:r>
            <w:r>
              <w:rPr>
                <w:rFonts w:ascii="Times New Roman" w:hAnsi="Times New Roman" w:cs="Times New Roman"/>
                <w:spacing w:val="-2"/>
                <w:sz w:val="20"/>
                <w:lang w:val="es-CL"/>
              </w:rPr>
              <w:t xml:space="preserve"> </w:t>
            </w:r>
            <w:r>
              <w:rPr>
                <w:rFonts w:ascii="Times New Roman" w:hAnsi="Times New Roman" w:cs="Times New Roman"/>
                <w:sz w:val="20"/>
                <w:lang w:val="es-CL"/>
              </w:rPr>
              <w:t>de</w:t>
            </w:r>
            <w:r>
              <w:rPr>
                <w:rFonts w:ascii="Times New Roman" w:hAnsi="Times New Roman" w:cs="Times New Roman"/>
                <w:spacing w:val="-1"/>
                <w:sz w:val="20"/>
                <w:lang w:val="es-CL"/>
              </w:rPr>
              <w:t xml:space="preserve"> </w:t>
            </w:r>
            <w:r>
              <w:rPr>
                <w:rFonts w:ascii="Times New Roman" w:hAnsi="Times New Roman" w:cs="Times New Roman"/>
                <w:sz w:val="20"/>
                <w:lang w:val="es-CL"/>
              </w:rPr>
              <w:t>provisiones</w:t>
            </w:r>
          </w:p>
        </w:tc>
        <w:tc>
          <w:tcPr>
            <w:tcW w:w="2125" w:type="dxa"/>
            <w:tcBorders>
              <w:top w:val="single" w:sz="4" w:space="0" w:color="000000"/>
              <w:left w:val="single" w:sz="4" w:space="0" w:color="000000"/>
              <w:bottom w:val="single" w:sz="4" w:space="0" w:color="000000"/>
              <w:right w:val="single" w:sz="4" w:space="0" w:color="000000"/>
            </w:tcBorders>
            <w:hideMark/>
          </w:tcPr>
          <w:p w14:paraId="75AB27B7" w14:textId="77777777" w:rsidR="004A1260" w:rsidRDefault="004A1260">
            <w:pPr>
              <w:pStyle w:val="TableParagraph"/>
              <w:spacing w:before="2" w:line="222" w:lineRule="exact"/>
              <w:rPr>
                <w:rFonts w:ascii="Times New Roman" w:hAnsi="Times New Roman" w:cs="Times New Roman"/>
                <w:sz w:val="20"/>
              </w:rPr>
            </w:pPr>
            <w:r>
              <w:rPr>
                <w:rFonts w:ascii="Times New Roman" w:hAnsi="Times New Roman" w:cs="Times New Roman"/>
                <w:sz w:val="20"/>
              </w:rPr>
              <w:t>9(01)</w:t>
            </w:r>
          </w:p>
        </w:tc>
      </w:tr>
    </w:tbl>
    <w:p w14:paraId="503EDAF7" w14:textId="77777777" w:rsidR="004A1260" w:rsidRDefault="004A1260" w:rsidP="004A1260">
      <w:pPr>
        <w:pStyle w:val="Textoindependiente"/>
        <w:spacing w:before="1"/>
        <w:ind w:left="212"/>
        <w:jc w:val="both"/>
        <w:rPr>
          <w:rFonts w:ascii="Times New Roman" w:hAnsi="Times New Roman" w:cs="Times New Roman"/>
          <w14:ligatures w14:val="none"/>
        </w:rPr>
      </w:pPr>
      <w:r>
        <w:rPr>
          <w:rFonts w:ascii="Times New Roman" w:hAnsi="Times New Roman" w:cs="Times New Roman"/>
        </w:rPr>
        <w:t>Largo</w:t>
      </w:r>
      <w:r>
        <w:rPr>
          <w:rFonts w:ascii="Times New Roman" w:hAnsi="Times New Roman" w:cs="Times New Roman"/>
          <w:spacing w:val="-4"/>
        </w:rPr>
        <w:t xml:space="preserve"> </w:t>
      </w:r>
      <w:r>
        <w:rPr>
          <w:rFonts w:ascii="Times New Roman" w:hAnsi="Times New Roman" w:cs="Times New Roman"/>
        </w:rPr>
        <w:t>del</w:t>
      </w:r>
      <w:r>
        <w:rPr>
          <w:rFonts w:ascii="Times New Roman" w:hAnsi="Times New Roman" w:cs="Times New Roman"/>
          <w:spacing w:val="-1"/>
        </w:rPr>
        <w:t xml:space="preserve"> </w:t>
      </w:r>
      <w:r>
        <w:rPr>
          <w:rFonts w:ascii="Times New Roman" w:hAnsi="Times New Roman" w:cs="Times New Roman"/>
        </w:rPr>
        <w:t>registro:</w:t>
      </w:r>
      <w:r>
        <w:rPr>
          <w:rFonts w:ascii="Times New Roman" w:hAnsi="Times New Roman" w:cs="Times New Roman"/>
          <w:spacing w:val="-3"/>
        </w:rPr>
        <w:t xml:space="preserve"> </w:t>
      </w:r>
      <w:r>
        <w:rPr>
          <w:rFonts w:ascii="Times New Roman" w:hAnsi="Times New Roman" w:cs="Times New Roman"/>
        </w:rPr>
        <w:t>154</w:t>
      </w:r>
      <w:r>
        <w:rPr>
          <w:rFonts w:ascii="Times New Roman" w:hAnsi="Times New Roman" w:cs="Times New Roman"/>
          <w:spacing w:val="-1"/>
        </w:rPr>
        <w:t xml:space="preserve"> </w:t>
      </w:r>
      <w:r>
        <w:rPr>
          <w:rFonts w:ascii="Times New Roman" w:hAnsi="Times New Roman" w:cs="Times New Roman"/>
        </w:rPr>
        <w:t>Bytes</w:t>
      </w:r>
    </w:p>
    <w:p w14:paraId="16632620" w14:textId="77777777" w:rsidR="004A1260" w:rsidRDefault="004A1260" w:rsidP="004A1260">
      <w:pPr>
        <w:tabs>
          <w:tab w:val="left" w:pos="1349"/>
        </w:tabs>
        <w:spacing w:before="91"/>
        <w:rPr>
          <w:rFonts w:ascii="Times New Roman" w:hAnsi="Times New Roman" w:cs="Times New Roman"/>
          <w:i/>
          <w:sz w:val="20"/>
        </w:rPr>
      </w:pPr>
    </w:p>
    <w:p w14:paraId="74BA5EC8" w14:textId="77777777" w:rsidR="004A1260" w:rsidRDefault="004A1260" w:rsidP="004A1260">
      <w:pPr>
        <w:tabs>
          <w:tab w:val="left" w:pos="1349"/>
        </w:tabs>
        <w:spacing w:before="91"/>
        <w:rPr>
          <w:rFonts w:ascii="Times New Roman" w:hAnsi="Times New Roman" w:cs="Times New Roman"/>
          <w:i/>
          <w:sz w:val="20"/>
        </w:rPr>
      </w:pPr>
    </w:p>
    <w:p w14:paraId="2CD31199" w14:textId="77777777" w:rsidR="004A1260" w:rsidRDefault="004A1260" w:rsidP="004A1260">
      <w:pPr>
        <w:rPr>
          <w:rFonts w:ascii="Times New Roman" w:hAnsi="Times New Roman" w:cs="Times New Roman"/>
          <w:i/>
          <w:sz w:val="20"/>
        </w:rPr>
      </w:pPr>
      <w:r>
        <w:rPr>
          <w:rFonts w:ascii="Times New Roman" w:hAnsi="Times New Roman" w:cs="Times New Roman"/>
          <w:i/>
          <w:kern w:val="0"/>
          <w:sz w:val="20"/>
          <w14:ligatures w14:val="none"/>
        </w:rPr>
        <w:br w:type="page"/>
      </w:r>
    </w:p>
    <w:p w14:paraId="3856E6A3" w14:textId="77777777" w:rsidR="004A1260" w:rsidRDefault="004A1260" w:rsidP="004A1260">
      <w:pPr>
        <w:tabs>
          <w:tab w:val="left" w:pos="1349"/>
        </w:tabs>
        <w:spacing w:before="1"/>
        <w:ind w:left="212"/>
        <w:jc w:val="both"/>
        <w:rPr>
          <w:rFonts w:ascii="Times New Roman" w:hAnsi="Times New Roman" w:cs="Times New Roman"/>
          <w:i/>
          <w:sz w:val="20"/>
        </w:rPr>
      </w:pPr>
      <w:r>
        <w:rPr>
          <w:rFonts w:ascii="Times New Roman" w:hAnsi="Times New Roman" w:cs="Times New Roman"/>
          <w:i/>
          <w:sz w:val="20"/>
        </w:rPr>
        <w:lastRenderedPageBreak/>
        <w:t>Registros</w:t>
      </w:r>
      <w:r>
        <w:rPr>
          <w:rFonts w:ascii="Times New Roman" w:hAnsi="Times New Roman" w:cs="Times New Roman"/>
          <w:i/>
          <w:spacing w:val="-3"/>
          <w:sz w:val="20"/>
        </w:rPr>
        <w:t xml:space="preserve"> </w:t>
      </w:r>
      <w:r>
        <w:rPr>
          <w:rFonts w:ascii="Times New Roman" w:hAnsi="Times New Roman" w:cs="Times New Roman"/>
          <w:i/>
          <w:sz w:val="20"/>
        </w:rPr>
        <w:t>para informar los</w:t>
      </w:r>
      <w:r>
        <w:rPr>
          <w:rFonts w:ascii="Times New Roman" w:hAnsi="Times New Roman" w:cs="Times New Roman"/>
          <w:i/>
          <w:spacing w:val="-2"/>
          <w:sz w:val="20"/>
        </w:rPr>
        <w:t xml:space="preserve"> </w:t>
      </w:r>
      <w:r>
        <w:rPr>
          <w:rFonts w:ascii="Times New Roman" w:hAnsi="Times New Roman" w:cs="Times New Roman"/>
          <w:i/>
          <w:sz w:val="20"/>
        </w:rPr>
        <w:t>créditos</w:t>
      </w:r>
      <w:r>
        <w:rPr>
          <w:rFonts w:ascii="Times New Roman" w:hAnsi="Times New Roman" w:cs="Times New Roman"/>
          <w:i/>
          <w:spacing w:val="-2"/>
          <w:sz w:val="20"/>
        </w:rPr>
        <w:t xml:space="preserve"> </w:t>
      </w:r>
      <w:r>
        <w:rPr>
          <w:rFonts w:ascii="Times New Roman" w:hAnsi="Times New Roman" w:cs="Times New Roman"/>
          <w:i/>
          <w:sz w:val="20"/>
        </w:rPr>
        <w:t>contingentes* (TIPO 2)</w:t>
      </w:r>
    </w:p>
    <w:p w14:paraId="78DABCB3" w14:textId="77777777" w:rsidR="004A1260" w:rsidRDefault="004A1260" w:rsidP="004A1260">
      <w:pPr>
        <w:pStyle w:val="Prrafodelista"/>
        <w:numPr>
          <w:ilvl w:val="0"/>
          <w:numId w:val="37"/>
        </w:numPr>
        <w:tabs>
          <w:tab w:val="left" w:pos="439"/>
        </w:tabs>
        <w:spacing w:before="60"/>
        <w:ind w:right="304" w:firstLine="0"/>
        <w:jc w:val="both"/>
        <w:rPr>
          <w:rFonts w:ascii="Times New Roman" w:hAnsi="Times New Roman" w:cs="Times New Roman"/>
          <w:sz w:val="20"/>
        </w:rPr>
      </w:pPr>
      <w:r>
        <w:rPr>
          <w:rFonts w:ascii="Times New Roman" w:hAnsi="Times New Roman" w:cs="Times New Roman"/>
          <w:sz w:val="20"/>
        </w:rPr>
        <w:t>Este tipo de registro incluirá información referida a los Créditos para Estudios Superiores Ley</w:t>
      </w:r>
      <w:r>
        <w:rPr>
          <w:rFonts w:ascii="Times New Roman" w:hAnsi="Times New Roman" w:cs="Times New Roman"/>
          <w:spacing w:val="1"/>
          <w:sz w:val="20"/>
        </w:rPr>
        <w:t xml:space="preserve"> </w:t>
      </w:r>
      <w:r>
        <w:rPr>
          <w:rFonts w:ascii="Times New Roman" w:hAnsi="Times New Roman" w:cs="Times New Roman"/>
          <w:sz w:val="20"/>
        </w:rPr>
        <w:t>N°20.027, correspondientes al código 61 de la Tabla 89 del Manual de Sistemas de Información</w:t>
      </w:r>
      <w:r>
        <w:rPr>
          <w:rFonts w:ascii="Times New Roman" w:hAnsi="Times New Roman" w:cs="Times New Roman"/>
          <w:spacing w:val="1"/>
          <w:sz w:val="20"/>
        </w:rPr>
        <w:t xml:space="preserve"> </w:t>
      </w:r>
      <w:r>
        <w:rPr>
          <w:rFonts w:ascii="Times New Roman" w:hAnsi="Times New Roman" w:cs="Times New Roman"/>
          <w:sz w:val="20"/>
        </w:rPr>
        <w:t>para</w:t>
      </w:r>
      <w:r>
        <w:rPr>
          <w:rFonts w:ascii="Times New Roman" w:hAnsi="Times New Roman" w:cs="Times New Roman"/>
          <w:spacing w:val="-2"/>
          <w:sz w:val="20"/>
        </w:rPr>
        <w:t xml:space="preserve"> </w:t>
      </w:r>
      <w:r>
        <w:rPr>
          <w:rFonts w:ascii="Times New Roman" w:hAnsi="Times New Roman" w:cs="Times New Roman"/>
          <w:sz w:val="20"/>
        </w:rPr>
        <w:t>bancos.</w:t>
      </w: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814"/>
        <w:gridCol w:w="2125"/>
      </w:tblGrid>
      <w:tr w:rsidR="004A1260" w14:paraId="59AD4477" w14:textId="77777777" w:rsidTr="004A1260">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7A8615C9" w14:textId="77777777" w:rsidR="004A1260" w:rsidRDefault="004A1260">
            <w:pPr>
              <w:pStyle w:val="TableParagraph"/>
              <w:spacing w:line="248" w:lineRule="exact"/>
              <w:ind w:left="110"/>
              <w:rPr>
                <w:rFonts w:ascii="Times New Roman" w:hAnsi="Times New Roman" w:cs="Times New Roman"/>
              </w:rPr>
            </w:pPr>
            <w:r>
              <w:rPr>
                <w:rFonts w:ascii="Times New Roman" w:hAnsi="Times New Roman" w:cs="Times New Roman"/>
              </w:rPr>
              <w:t>Campo</w:t>
            </w:r>
            <w:r>
              <w:rPr>
                <w:rFonts w:ascii="Times New Roman" w:hAnsi="Times New Roman" w:cs="Times New Roman"/>
                <w:spacing w:val="-3"/>
              </w:rPr>
              <w:t xml:space="preserve"> </w:t>
            </w:r>
            <w:r>
              <w:rPr>
                <w:rFonts w:ascii="Times New Roman" w:hAnsi="Times New Roman" w:cs="Times New Roman"/>
              </w:rPr>
              <w:t>1</w:t>
            </w:r>
          </w:p>
        </w:tc>
        <w:tc>
          <w:tcPr>
            <w:tcW w:w="425" w:type="dxa"/>
            <w:tcBorders>
              <w:top w:val="single" w:sz="4" w:space="0" w:color="000000"/>
              <w:left w:val="single" w:sz="4" w:space="0" w:color="000000"/>
              <w:bottom w:val="single" w:sz="4" w:space="0" w:color="000000"/>
              <w:right w:val="single" w:sz="4" w:space="0" w:color="000000"/>
            </w:tcBorders>
            <w:hideMark/>
          </w:tcPr>
          <w:p w14:paraId="04FEBC7B"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3B9162EC"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Tipo</w:t>
            </w:r>
            <w:r>
              <w:rPr>
                <w:rFonts w:ascii="Times New Roman" w:hAnsi="Times New Roman" w:cs="Times New Roman"/>
                <w:spacing w:val="-1"/>
              </w:rPr>
              <w:t xml:space="preserve"> </w:t>
            </w:r>
            <w:r>
              <w:rPr>
                <w:rFonts w:ascii="Times New Roman" w:hAnsi="Times New Roman" w:cs="Times New Roman"/>
              </w:rPr>
              <w:t>de</w:t>
            </w:r>
            <w:r>
              <w:rPr>
                <w:rFonts w:ascii="Times New Roman" w:hAnsi="Times New Roman" w:cs="Times New Roman"/>
                <w:spacing w:val="-3"/>
              </w:rPr>
              <w:t xml:space="preserve"> </w:t>
            </w:r>
            <w:r>
              <w:rPr>
                <w:rFonts w:ascii="Times New Roman" w:hAnsi="Times New Roman" w:cs="Times New Roman"/>
              </w:rPr>
              <w:t>registro</w:t>
            </w:r>
          </w:p>
        </w:tc>
        <w:tc>
          <w:tcPr>
            <w:tcW w:w="2125" w:type="dxa"/>
            <w:tcBorders>
              <w:top w:val="single" w:sz="4" w:space="0" w:color="000000"/>
              <w:left w:val="single" w:sz="4" w:space="0" w:color="000000"/>
              <w:bottom w:val="single" w:sz="4" w:space="0" w:color="000000"/>
              <w:right w:val="single" w:sz="4" w:space="0" w:color="000000"/>
            </w:tcBorders>
            <w:hideMark/>
          </w:tcPr>
          <w:p w14:paraId="538CBFF7"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9(01)</w:t>
            </w:r>
          </w:p>
        </w:tc>
      </w:tr>
      <w:tr w:rsidR="004A1260" w14:paraId="482D8B4E" w14:textId="77777777" w:rsidTr="004A1260">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67286BFC" w14:textId="77777777" w:rsidR="004A1260" w:rsidRDefault="004A1260">
            <w:pPr>
              <w:pStyle w:val="TableParagraph"/>
              <w:spacing w:line="248" w:lineRule="exact"/>
              <w:ind w:left="110"/>
              <w:rPr>
                <w:rFonts w:ascii="Times New Roman" w:hAnsi="Times New Roman" w:cs="Times New Roman"/>
              </w:rPr>
            </w:pPr>
            <w:r>
              <w:rPr>
                <w:rFonts w:ascii="Times New Roman" w:hAnsi="Times New Roman" w:cs="Times New Roman"/>
              </w:rPr>
              <w:t>Campo</w:t>
            </w:r>
            <w:r>
              <w:rPr>
                <w:rFonts w:ascii="Times New Roman" w:hAnsi="Times New Roman" w:cs="Times New Roman"/>
                <w:spacing w:val="-3"/>
              </w:rPr>
              <w:t xml:space="preserve"> </w:t>
            </w:r>
            <w:r>
              <w:rPr>
                <w:rFonts w:ascii="Times New Roman" w:hAnsi="Times New Roman" w:cs="Times New Roman"/>
              </w:rPr>
              <w:t>2</w:t>
            </w:r>
          </w:p>
        </w:tc>
        <w:tc>
          <w:tcPr>
            <w:tcW w:w="425" w:type="dxa"/>
            <w:tcBorders>
              <w:top w:val="single" w:sz="4" w:space="0" w:color="000000"/>
              <w:left w:val="single" w:sz="4" w:space="0" w:color="000000"/>
              <w:bottom w:val="single" w:sz="4" w:space="0" w:color="000000"/>
              <w:right w:val="single" w:sz="4" w:space="0" w:color="000000"/>
            </w:tcBorders>
            <w:hideMark/>
          </w:tcPr>
          <w:p w14:paraId="14C38BD3"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2CD7D8FF" w14:textId="77777777" w:rsidR="004A1260" w:rsidRDefault="004A1260">
            <w:pPr>
              <w:pStyle w:val="TableParagraph"/>
              <w:spacing w:line="248" w:lineRule="exact"/>
              <w:rPr>
                <w:rFonts w:ascii="Times New Roman" w:hAnsi="Times New Roman" w:cs="Times New Roman"/>
                <w:lang w:val="es-CL"/>
              </w:rPr>
            </w:pPr>
            <w:r>
              <w:rPr>
                <w:rFonts w:ascii="Times New Roman" w:hAnsi="Times New Roman" w:cs="Times New Roman"/>
                <w:lang w:val="es-CL"/>
              </w:rPr>
              <w:t>Número interno</w:t>
            </w:r>
            <w:r>
              <w:rPr>
                <w:rFonts w:ascii="Times New Roman" w:hAnsi="Times New Roman" w:cs="Times New Roman"/>
                <w:spacing w:val="1"/>
                <w:lang w:val="es-CL"/>
              </w:rPr>
              <w:t xml:space="preserve"> </w:t>
            </w:r>
            <w:r>
              <w:rPr>
                <w:rFonts w:ascii="Times New Roman" w:hAnsi="Times New Roman" w:cs="Times New Roman"/>
                <w:lang w:val="es-CL"/>
              </w:rPr>
              <w:t>de</w:t>
            </w:r>
            <w:r>
              <w:rPr>
                <w:rFonts w:ascii="Times New Roman" w:hAnsi="Times New Roman" w:cs="Times New Roman"/>
                <w:spacing w:val="-4"/>
                <w:lang w:val="es-CL"/>
              </w:rPr>
              <w:t xml:space="preserve"> </w:t>
            </w:r>
            <w:r>
              <w:rPr>
                <w:rFonts w:ascii="Times New Roman" w:hAnsi="Times New Roman" w:cs="Times New Roman"/>
                <w:lang w:val="es-CL"/>
              </w:rPr>
              <w:t>identificación</w:t>
            </w:r>
            <w:r>
              <w:rPr>
                <w:rFonts w:ascii="Times New Roman" w:hAnsi="Times New Roman" w:cs="Times New Roman"/>
                <w:spacing w:val="-1"/>
                <w:lang w:val="es-CL"/>
              </w:rPr>
              <w:t xml:space="preserve"> </w:t>
            </w:r>
            <w:r>
              <w:rPr>
                <w:rFonts w:ascii="Times New Roman" w:hAnsi="Times New Roman" w:cs="Times New Roman"/>
                <w:lang w:val="es-CL"/>
              </w:rPr>
              <w:t>de la</w:t>
            </w:r>
            <w:r>
              <w:rPr>
                <w:rFonts w:ascii="Times New Roman" w:hAnsi="Times New Roman" w:cs="Times New Roman"/>
                <w:spacing w:val="-3"/>
                <w:lang w:val="es-CL"/>
              </w:rPr>
              <w:t xml:space="preserve"> </w:t>
            </w:r>
            <w:r>
              <w:rPr>
                <w:rFonts w:ascii="Times New Roman" w:hAnsi="Times New Roman" w:cs="Times New Roman"/>
                <w:lang w:val="es-CL"/>
              </w:rPr>
              <w:t>operación</w:t>
            </w:r>
          </w:p>
        </w:tc>
        <w:tc>
          <w:tcPr>
            <w:tcW w:w="2125" w:type="dxa"/>
            <w:tcBorders>
              <w:top w:val="single" w:sz="4" w:space="0" w:color="000000"/>
              <w:left w:val="single" w:sz="4" w:space="0" w:color="000000"/>
              <w:bottom w:val="single" w:sz="4" w:space="0" w:color="000000"/>
              <w:right w:val="single" w:sz="4" w:space="0" w:color="000000"/>
            </w:tcBorders>
            <w:hideMark/>
          </w:tcPr>
          <w:p w14:paraId="6FAC8314"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X(30)</w:t>
            </w:r>
          </w:p>
        </w:tc>
      </w:tr>
      <w:tr w:rsidR="004A1260" w14:paraId="515D1FC7" w14:textId="77777777" w:rsidTr="004A1260">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1645FEB0" w14:textId="77777777" w:rsidR="004A1260" w:rsidRDefault="004A1260">
            <w:pPr>
              <w:pStyle w:val="TableParagraph"/>
              <w:spacing w:line="248" w:lineRule="exact"/>
              <w:ind w:left="110"/>
              <w:rPr>
                <w:rFonts w:ascii="Times New Roman" w:hAnsi="Times New Roman" w:cs="Times New Roman"/>
              </w:rPr>
            </w:pPr>
            <w:r>
              <w:rPr>
                <w:rFonts w:ascii="Times New Roman" w:hAnsi="Times New Roman" w:cs="Times New Roman"/>
              </w:rPr>
              <w:t>Campo</w:t>
            </w:r>
            <w:r>
              <w:rPr>
                <w:rFonts w:ascii="Times New Roman" w:hAnsi="Times New Roman" w:cs="Times New Roman"/>
                <w:spacing w:val="-3"/>
              </w:rPr>
              <w:t xml:space="preserve"> </w:t>
            </w:r>
            <w:r>
              <w:rPr>
                <w:rFonts w:ascii="Times New Roman" w:hAnsi="Times New Roman" w:cs="Times New Roman"/>
              </w:rPr>
              <w:t>3</w:t>
            </w:r>
          </w:p>
        </w:tc>
        <w:tc>
          <w:tcPr>
            <w:tcW w:w="425" w:type="dxa"/>
            <w:tcBorders>
              <w:top w:val="single" w:sz="4" w:space="0" w:color="000000"/>
              <w:left w:val="single" w:sz="4" w:space="0" w:color="000000"/>
              <w:bottom w:val="single" w:sz="4" w:space="0" w:color="000000"/>
              <w:right w:val="single" w:sz="4" w:space="0" w:color="000000"/>
            </w:tcBorders>
            <w:hideMark/>
          </w:tcPr>
          <w:p w14:paraId="16486721"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72A91183"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RUT</w:t>
            </w:r>
          </w:p>
        </w:tc>
        <w:tc>
          <w:tcPr>
            <w:tcW w:w="2125" w:type="dxa"/>
            <w:tcBorders>
              <w:top w:val="single" w:sz="4" w:space="0" w:color="000000"/>
              <w:left w:val="single" w:sz="4" w:space="0" w:color="000000"/>
              <w:bottom w:val="single" w:sz="4" w:space="0" w:color="000000"/>
              <w:right w:val="single" w:sz="4" w:space="0" w:color="000000"/>
            </w:tcBorders>
            <w:hideMark/>
          </w:tcPr>
          <w:p w14:paraId="5B11B517"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R(09)VX(01)</w:t>
            </w:r>
          </w:p>
        </w:tc>
      </w:tr>
      <w:tr w:rsidR="004A1260" w14:paraId="41851EFB" w14:textId="77777777" w:rsidTr="004A1260">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7C98E8C2" w14:textId="77777777" w:rsidR="004A1260" w:rsidRDefault="004A1260">
            <w:pPr>
              <w:pStyle w:val="TableParagraph"/>
              <w:spacing w:line="248" w:lineRule="exact"/>
              <w:ind w:left="110"/>
              <w:rPr>
                <w:rFonts w:ascii="Times New Roman" w:hAnsi="Times New Roman" w:cs="Times New Roman"/>
              </w:rPr>
            </w:pPr>
            <w:r>
              <w:rPr>
                <w:rFonts w:ascii="Times New Roman" w:hAnsi="Times New Roman" w:cs="Times New Roman"/>
              </w:rPr>
              <w:t>Campo</w:t>
            </w:r>
            <w:r>
              <w:rPr>
                <w:rFonts w:ascii="Times New Roman" w:hAnsi="Times New Roman" w:cs="Times New Roman"/>
                <w:spacing w:val="-3"/>
              </w:rPr>
              <w:t xml:space="preserve"> </w:t>
            </w:r>
            <w:r>
              <w:rPr>
                <w:rFonts w:ascii="Times New Roman" w:hAnsi="Times New Roman" w:cs="Times New Roman"/>
              </w:rPr>
              <w:t>4</w:t>
            </w:r>
          </w:p>
        </w:tc>
        <w:tc>
          <w:tcPr>
            <w:tcW w:w="425" w:type="dxa"/>
            <w:tcBorders>
              <w:top w:val="single" w:sz="4" w:space="0" w:color="000000"/>
              <w:left w:val="single" w:sz="4" w:space="0" w:color="000000"/>
              <w:bottom w:val="single" w:sz="4" w:space="0" w:color="000000"/>
              <w:right w:val="single" w:sz="4" w:space="0" w:color="000000"/>
            </w:tcBorders>
            <w:hideMark/>
          </w:tcPr>
          <w:p w14:paraId="11266805"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09713FF1"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Créditos</w:t>
            </w:r>
            <w:r>
              <w:rPr>
                <w:rFonts w:ascii="Times New Roman" w:hAnsi="Times New Roman" w:cs="Times New Roman"/>
                <w:spacing w:val="-4"/>
              </w:rPr>
              <w:t xml:space="preserve"> </w:t>
            </w:r>
            <w:r>
              <w:rPr>
                <w:rFonts w:ascii="Times New Roman" w:hAnsi="Times New Roman" w:cs="Times New Roman"/>
              </w:rPr>
              <w:t>contingentes</w:t>
            </w:r>
            <w:r>
              <w:rPr>
                <w:rFonts w:ascii="Times New Roman" w:hAnsi="Times New Roman" w:cs="Times New Roman"/>
                <w:spacing w:val="-3"/>
              </w:rPr>
              <w:t xml:space="preserve"> </w:t>
            </w:r>
            <w:r>
              <w:rPr>
                <w:rFonts w:ascii="Times New Roman" w:hAnsi="Times New Roman" w:cs="Times New Roman"/>
              </w:rPr>
              <w:t>cartera</w:t>
            </w:r>
            <w:r>
              <w:rPr>
                <w:rFonts w:ascii="Times New Roman" w:hAnsi="Times New Roman" w:cs="Times New Roman"/>
                <w:spacing w:val="-1"/>
              </w:rPr>
              <w:t xml:space="preserve"> </w:t>
            </w:r>
            <w:r>
              <w:rPr>
                <w:rFonts w:ascii="Times New Roman" w:hAnsi="Times New Roman" w:cs="Times New Roman"/>
              </w:rPr>
              <w:t>normal</w:t>
            </w:r>
          </w:p>
        </w:tc>
        <w:tc>
          <w:tcPr>
            <w:tcW w:w="2125" w:type="dxa"/>
            <w:tcBorders>
              <w:top w:val="single" w:sz="4" w:space="0" w:color="000000"/>
              <w:left w:val="single" w:sz="4" w:space="0" w:color="000000"/>
              <w:bottom w:val="single" w:sz="4" w:space="0" w:color="000000"/>
              <w:right w:val="single" w:sz="4" w:space="0" w:color="000000"/>
            </w:tcBorders>
            <w:hideMark/>
          </w:tcPr>
          <w:p w14:paraId="58AEB5E6"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9(14)</w:t>
            </w:r>
          </w:p>
        </w:tc>
      </w:tr>
      <w:tr w:rsidR="004A1260" w14:paraId="67D210CA" w14:textId="77777777" w:rsidTr="004A1260">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2B0268A3" w14:textId="77777777" w:rsidR="004A1260" w:rsidRDefault="004A1260">
            <w:pPr>
              <w:pStyle w:val="TableParagraph"/>
              <w:spacing w:line="248" w:lineRule="exact"/>
              <w:ind w:left="110"/>
              <w:rPr>
                <w:rFonts w:ascii="Times New Roman" w:hAnsi="Times New Roman" w:cs="Times New Roman"/>
              </w:rPr>
            </w:pPr>
            <w:r>
              <w:rPr>
                <w:rFonts w:ascii="Times New Roman" w:hAnsi="Times New Roman" w:cs="Times New Roman"/>
              </w:rPr>
              <w:t>Campo</w:t>
            </w:r>
            <w:r>
              <w:rPr>
                <w:rFonts w:ascii="Times New Roman" w:hAnsi="Times New Roman" w:cs="Times New Roman"/>
                <w:spacing w:val="-3"/>
              </w:rPr>
              <w:t xml:space="preserve"> </w:t>
            </w:r>
            <w:r>
              <w:rPr>
                <w:rFonts w:ascii="Times New Roman" w:hAnsi="Times New Roman" w:cs="Times New Roman"/>
              </w:rPr>
              <w:t>5</w:t>
            </w:r>
          </w:p>
        </w:tc>
        <w:tc>
          <w:tcPr>
            <w:tcW w:w="425" w:type="dxa"/>
            <w:tcBorders>
              <w:top w:val="single" w:sz="4" w:space="0" w:color="000000"/>
              <w:left w:val="single" w:sz="4" w:space="0" w:color="000000"/>
              <w:bottom w:val="single" w:sz="4" w:space="0" w:color="000000"/>
              <w:right w:val="single" w:sz="4" w:space="0" w:color="000000"/>
            </w:tcBorders>
            <w:hideMark/>
          </w:tcPr>
          <w:p w14:paraId="16750CCF"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237921A4" w14:textId="77777777" w:rsidR="004A1260" w:rsidRDefault="004A1260">
            <w:pPr>
              <w:pStyle w:val="TableParagraph"/>
              <w:spacing w:line="248" w:lineRule="exact"/>
              <w:rPr>
                <w:rFonts w:ascii="Times New Roman" w:hAnsi="Times New Roman" w:cs="Times New Roman"/>
                <w:lang w:val="es-CL"/>
              </w:rPr>
            </w:pPr>
            <w:r>
              <w:rPr>
                <w:rFonts w:ascii="Times New Roman" w:hAnsi="Times New Roman" w:cs="Times New Roman"/>
                <w:lang w:val="es-CL"/>
              </w:rPr>
              <w:t>Monto</w:t>
            </w:r>
            <w:r>
              <w:rPr>
                <w:rFonts w:ascii="Times New Roman" w:hAnsi="Times New Roman" w:cs="Times New Roman"/>
                <w:spacing w:val="-1"/>
                <w:lang w:val="es-CL"/>
              </w:rPr>
              <w:t xml:space="preserve"> </w:t>
            </w:r>
            <w:r>
              <w:rPr>
                <w:rFonts w:ascii="Times New Roman" w:hAnsi="Times New Roman" w:cs="Times New Roman"/>
                <w:lang w:val="es-CL"/>
              </w:rPr>
              <w:t>de exposición</w:t>
            </w:r>
            <w:r>
              <w:rPr>
                <w:rFonts w:ascii="Times New Roman" w:hAnsi="Times New Roman" w:cs="Times New Roman"/>
                <w:spacing w:val="-3"/>
                <w:lang w:val="es-CL"/>
              </w:rPr>
              <w:t xml:space="preserve"> </w:t>
            </w:r>
            <w:r>
              <w:rPr>
                <w:rFonts w:ascii="Times New Roman" w:hAnsi="Times New Roman" w:cs="Times New Roman"/>
                <w:lang w:val="es-CL"/>
              </w:rPr>
              <w:t>de</w:t>
            </w:r>
            <w:r>
              <w:rPr>
                <w:rFonts w:ascii="Times New Roman" w:hAnsi="Times New Roman" w:cs="Times New Roman"/>
                <w:spacing w:val="-4"/>
                <w:lang w:val="es-CL"/>
              </w:rPr>
              <w:t xml:space="preserve"> </w:t>
            </w:r>
            <w:r>
              <w:rPr>
                <w:rFonts w:ascii="Times New Roman" w:hAnsi="Times New Roman" w:cs="Times New Roman"/>
                <w:lang w:val="es-CL"/>
              </w:rPr>
              <w:t>créditos</w:t>
            </w:r>
            <w:r>
              <w:rPr>
                <w:rFonts w:ascii="Times New Roman" w:hAnsi="Times New Roman" w:cs="Times New Roman"/>
                <w:spacing w:val="-4"/>
                <w:lang w:val="es-CL"/>
              </w:rPr>
              <w:t xml:space="preserve"> </w:t>
            </w:r>
            <w:r>
              <w:rPr>
                <w:rFonts w:ascii="Times New Roman" w:hAnsi="Times New Roman" w:cs="Times New Roman"/>
                <w:lang w:val="es-CL"/>
              </w:rPr>
              <w:t>contingentes</w:t>
            </w:r>
            <w:r>
              <w:rPr>
                <w:rFonts w:ascii="Times New Roman" w:hAnsi="Times New Roman" w:cs="Times New Roman"/>
                <w:spacing w:val="-3"/>
                <w:lang w:val="es-CL"/>
              </w:rPr>
              <w:t xml:space="preserve"> </w:t>
            </w:r>
            <w:r>
              <w:rPr>
                <w:rFonts w:ascii="Times New Roman" w:hAnsi="Times New Roman" w:cs="Times New Roman"/>
                <w:lang w:val="es-CL"/>
              </w:rPr>
              <w:t>cartera</w:t>
            </w:r>
            <w:r>
              <w:rPr>
                <w:rFonts w:ascii="Times New Roman" w:hAnsi="Times New Roman" w:cs="Times New Roman"/>
                <w:spacing w:val="-5"/>
                <w:lang w:val="es-CL"/>
              </w:rPr>
              <w:t xml:space="preserve"> </w:t>
            </w:r>
            <w:r>
              <w:rPr>
                <w:rFonts w:ascii="Times New Roman" w:hAnsi="Times New Roman" w:cs="Times New Roman"/>
                <w:lang w:val="es-CL"/>
              </w:rPr>
              <w:t>normal</w:t>
            </w:r>
          </w:p>
        </w:tc>
        <w:tc>
          <w:tcPr>
            <w:tcW w:w="2125" w:type="dxa"/>
            <w:tcBorders>
              <w:top w:val="single" w:sz="4" w:space="0" w:color="000000"/>
              <w:left w:val="single" w:sz="4" w:space="0" w:color="000000"/>
              <w:bottom w:val="single" w:sz="4" w:space="0" w:color="000000"/>
              <w:right w:val="single" w:sz="4" w:space="0" w:color="000000"/>
            </w:tcBorders>
            <w:hideMark/>
          </w:tcPr>
          <w:p w14:paraId="790C4C25"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9(14)</w:t>
            </w:r>
          </w:p>
        </w:tc>
      </w:tr>
      <w:tr w:rsidR="004A1260" w14:paraId="745758FC" w14:textId="77777777" w:rsidTr="004A1260">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00DAFE36" w14:textId="77777777" w:rsidR="004A1260" w:rsidRDefault="004A1260">
            <w:pPr>
              <w:pStyle w:val="TableParagraph"/>
              <w:spacing w:line="248" w:lineRule="exact"/>
              <w:ind w:left="110"/>
              <w:rPr>
                <w:rFonts w:ascii="Times New Roman" w:hAnsi="Times New Roman" w:cs="Times New Roman"/>
              </w:rPr>
            </w:pPr>
            <w:r>
              <w:rPr>
                <w:rFonts w:ascii="Times New Roman" w:hAnsi="Times New Roman" w:cs="Times New Roman"/>
              </w:rPr>
              <w:t>Campo</w:t>
            </w:r>
            <w:r>
              <w:rPr>
                <w:rFonts w:ascii="Times New Roman" w:hAnsi="Times New Roman" w:cs="Times New Roman"/>
                <w:spacing w:val="-3"/>
              </w:rPr>
              <w:t xml:space="preserve"> </w:t>
            </w:r>
            <w:r>
              <w:rPr>
                <w:rFonts w:ascii="Times New Roman" w:hAnsi="Times New Roman" w:cs="Times New Roman"/>
              </w:rPr>
              <w:t>6</w:t>
            </w:r>
          </w:p>
        </w:tc>
        <w:tc>
          <w:tcPr>
            <w:tcW w:w="425" w:type="dxa"/>
            <w:tcBorders>
              <w:top w:val="single" w:sz="4" w:space="0" w:color="000000"/>
              <w:left w:val="single" w:sz="4" w:space="0" w:color="000000"/>
              <w:bottom w:val="single" w:sz="4" w:space="0" w:color="000000"/>
              <w:right w:val="single" w:sz="4" w:space="0" w:color="000000"/>
            </w:tcBorders>
            <w:hideMark/>
          </w:tcPr>
          <w:p w14:paraId="6C571583"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63E12FC2"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Provisión</w:t>
            </w:r>
            <w:r>
              <w:rPr>
                <w:rFonts w:ascii="Times New Roman" w:hAnsi="Times New Roman" w:cs="Times New Roman"/>
                <w:spacing w:val="-2"/>
              </w:rPr>
              <w:t xml:space="preserve"> </w:t>
            </w:r>
            <w:r>
              <w:rPr>
                <w:rFonts w:ascii="Times New Roman" w:hAnsi="Times New Roman" w:cs="Times New Roman"/>
              </w:rPr>
              <w:t>sobre</w:t>
            </w:r>
            <w:r>
              <w:rPr>
                <w:rFonts w:ascii="Times New Roman" w:hAnsi="Times New Roman" w:cs="Times New Roman"/>
                <w:spacing w:val="-1"/>
              </w:rPr>
              <w:t xml:space="preserve"> </w:t>
            </w:r>
            <w:r>
              <w:rPr>
                <w:rFonts w:ascii="Times New Roman" w:hAnsi="Times New Roman" w:cs="Times New Roman"/>
              </w:rPr>
              <w:t>cartera</w:t>
            </w:r>
            <w:r>
              <w:rPr>
                <w:rFonts w:ascii="Times New Roman" w:hAnsi="Times New Roman" w:cs="Times New Roman"/>
                <w:spacing w:val="-4"/>
              </w:rPr>
              <w:t xml:space="preserve"> </w:t>
            </w:r>
            <w:r>
              <w:rPr>
                <w:rFonts w:ascii="Times New Roman" w:hAnsi="Times New Roman" w:cs="Times New Roman"/>
              </w:rPr>
              <w:t>normal</w:t>
            </w:r>
          </w:p>
        </w:tc>
        <w:tc>
          <w:tcPr>
            <w:tcW w:w="2125" w:type="dxa"/>
            <w:tcBorders>
              <w:top w:val="single" w:sz="4" w:space="0" w:color="000000"/>
              <w:left w:val="single" w:sz="4" w:space="0" w:color="000000"/>
              <w:bottom w:val="single" w:sz="4" w:space="0" w:color="000000"/>
              <w:right w:val="single" w:sz="4" w:space="0" w:color="000000"/>
            </w:tcBorders>
            <w:hideMark/>
          </w:tcPr>
          <w:p w14:paraId="50F223E1"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9(14)</w:t>
            </w:r>
          </w:p>
        </w:tc>
      </w:tr>
      <w:tr w:rsidR="004A1260" w14:paraId="06D662BD" w14:textId="77777777" w:rsidTr="004A1260">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55FDAB1D" w14:textId="77777777" w:rsidR="004A1260" w:rsidRDefault="004A1260">
            <w:pPr>
              <w:pStyle w:val="TableParagraph"/>
              <w:spacing w:line="248" w:lineRule="exact"/>
              <w:ind w:left="110"/>
              <w:rPr>
                <w:rFonts w:ascii="Times New Roman" w:hAnsi="Times New Roman" w:cs="Times New Roman"/>
              </w:rPr>
            </w:pPr>
            <w:r>
              <w:rPr>
                <w:rFonts w:ascii="Times New Roman" w:hAnsi="Times New Roman" w:cs="Times New Roman"/>
              </w:rPr>
              <w:t>Campo</w:t>
            </w:r>
            <w:r>
              <w:rPr>
                <w:rFonts w:ascii="Times New Roman" w:hAnsi="Times New Roman" w:cs="Times New Roman"/>
                <w:spacing w:val="-3"/>
              </w:rPr>
              <w:t xml:space="preserve"> </w:t>
            </w:r>
            <w:r>
              <w:rPr>
                <w:rFonts w:ascii="Times New Roman" w:hAnsi="Times New Roman" w:cs="Times New Roman"/>
              </w:rPr>
              <w:t>7</w:t>
            </w:r>
          </w:p>
        </w:tc>
        <w:tc>
          <w:tcPr>
            <w:tcW w:w="425" w:type="dxa"/>
            <w:tcBorders>
              <w:top w:val="single" w:sz="4" w:space="0" w:color="000000"/>
              <w:left w:val="single" w:sz="4" w:space="0" w:color="000000"/>
              <w:bottom w:val="single" w:sz="4" w:space="0" w:color="000000"/>
              <w:right w:val="single" w:sz="4" w:space="0" w:color="000000"/>
            </w:tcBorders>
            <w:hideMark/>
          </w:tcPr>
          <w:p w14:paraId="7F9A6334"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60DCC2C4" w14:textId="77777777" w:rsidR="004A1260" w:rsidRDefault="004A1260">
            <w:pPr>
              <w:pStyle w:val="TableParagraph"/>
              <w:spacing w:line="248" w:lineRule="exact"/>
              <w:rPr>
                <w:rFonts w:ascii="Times New Roman" w:hAnsi="Times New Roman" w:cs="Times New Roman"/>
                <w:lang w:val="es-CL"/>
              </w:rPr>
            </w:pPr>
            <w:r>
              <w:rPr>
                <w:rFonts w:ascii="Times New Roman" w:hAnsi="Times New Roman" w:cs="Times New Roman"/>
                <w:lang w:val="es-CL"/>
              </w:rPr>
              <w:t>Créditos</w:t>
            </w:r>
            <w:r>
              <w:rPr>
                <w:rFonts w:ascii="Times New Roman" w:hAnsi="Times New Roman" w:cs="Times New Roman"/>
                <w:spacing w:val="-5"/>
                <w:lang w:val="es-CL"/>
              </w:rPr>
              <w:t xml:space="preserve"> </w:t>
            </w:r>
            <w:r>
              <w:rPr>
                <w:rFonts w:ascii="Times New Roman" w:hAnsi="Times New Roman" w:cs="Times New Roman"/>
                <w:lang w:val="es-CL"/>
              </w:rPr>
              <w:t>contingentes</w:t>
            </w:r>
            <w:r>
              <w:rPr>
                <w:rFonts w:ascii="Times New Roman" w:hAnsi="Times New Roman" w:cs="Times New Roman"/>
                <w:spacing w:val="-4"/>
                <w:lang w:val="es-CL"/>
              </w:rPr>
              <w:t xml:space="preserve"> </w:t>
            </w:r>
            <w:r>
              <w:rPr>
                <w:rFonts w:ascii="Times New Roman" w:hAnsi="Times New Roman" w:cs="Times New Roman"/>
                <w:lang w:val="es-CL"/>
              </w:rPr>
              <w:t>cartera</w:t>
            </w:r>
            <w:r>
              <w:rPr>
                <w:rFonts w:ascii="Times New Roman" w:hAnsi="Times New Roman" w:cs="Times New Roman"/>
                <w:spacing w:val="-1"/>
                <w:lang w:val="es-CL"/>
              </w:rPr>
              <w:t xml:space="preserve"> </w:t>
            </w:r>
            <w:r>
              <w:rPr>
                <w:rFonts w:ascii="Times New Roman" w:hAnsi="Times New Roman" w:cs="Times New Roman"/>
                <w:lang w:val="es-CL"/>
              </w:rPr>
              <w:t>en</w:t>
            </w:r>
            <w:r>
              <w:rPr>
                <w:rFonts w:ascii="Times New Roman" w:hAnsi="Times New Roman" w:cs="Times New Roman"/>
                <w:spacing w:val="-3"/>
                <w:lang w:val="es-CL"/>
              </w:rPr>
              <w:t xml:space="preserve"> </w:t>
            </w:r>
            <w:r>
              <w:rPr>
                <w:rFonts w:ascii="Times New Roman" w:hAnsi="Times New Roman" w:cs="Times New Roman"/>
                <w:lang w:val="es-CL"/>
              </w:rPr>
              <w:t>incumplimiento</w:t>
            </w:r>
          </w:p>
        </w:tc>
        <w:tc>
          <w:tcPr>
            <w:tcW w:w="2125" w:type="dxa"/>
            <w:tcBorders>
              <w:top w:val="single" w:sz="4" w:space="0" w:color="000000"/>
              <w:left w:val="single" w:sz="4" w:space="0" w:color="000000"/>
              <w:bottom w:val="single" w:sz="4" w:space="0" w:color="000000"/>
              <w:right w:val="single" w:sz="4" w:space="0" w:color="000000"/>
            </w:tcBorders>
            <w:hideMark/>
          </w:tcPr>
          <w:p w14:paraId="1028C33B"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9(14)</w:t>
            </w:r>
          </w:p>
        </w:tc>
      </w:tr>
      <w:tr w:rsidR="004A1260" w14:paraId="737E95AE" w14:textId="77777777" w:rsidTr="004A1260">
        <w:trPr>
          <w:trHeight w:val="271"/>
        </w:trPr>
        <w:tc>
          <w:tcPr>
            <w:tcW w:w="1414" w:type="dxa"/>
            <w:tcBorders>
              <w:top w:val="single" w:sz="4" w:space="0" w:color="000000"/>
              <w:left w:val="single" w:sz="4" w:space="0" w:color="000000"/>
              <w:bottom w:val="single" w:sz="4" w:space="0" w:color="000000"/>
              <w:right w:val="single" w:sz="4" w:space="0" w:color="000000"/>
            </w:tcBorders>
            <w:hideMark/>
          </w:tcPr>
          <w:p w14:paraId="699697E4" w14:textId="77777777" w:rsidR="004A1260" w:rsidRDefault="004A1260">
            <w:pPr>
              <w:pStyle w:val="TableParagraph"/>
              <w:spacing w:before="2" w:line="249" w:lineRule="exact"/>
              <w:ind w:left="110"/>
              <w:rPr>
                <w:rFonts w:ascii="Times New Roman" w:hAnsi="Times New Roman" w:cs="Times New Roman"/>
              </w:rPr>
            </w:pPr>
            <w:r>
              <w:rPr>
                <w:rFonts w:ascii="Times New Roman" w:hAnsi="Times New Roman" w:cs="Times New Roman"/>
              </w:rPr>
              <w:t>Campo</w:t>
            </w:r>
            <w:r>
              <w:rPr>
                <w:rFonts w:ascii="Times New Roman" w:hAnsi="Times New Roman" w:cs="Times New Roman"/>
                <w:spacing w:val="-3"/>
              </w:rPr>
              <w:t xml:space="preserve"> </w:t>
            </w:r>
            <w:r>
              <w:rPr>
                <w:rFonts w:ascii="Times New Roman" w:hAnsi="Times New Roman" w:cs="Times New Roman"/>
              </w:rPr>
              <w:t>8</w:t>
            </w:r>
          </w:p>
        </w:tc>
        <w:tc>
          <w:tcPr>
            <w:tcW w:w="425" w:type="dxa"/>
            <w:tcBorders>
              <w:top w:val="single" w:sz="4" w:space="0" w:color="000000"/>
              <w:left w:val="single" w:sz="4" w:space="0" w:color="000000"/>
              <w:bottom w:val="single" w:sz="4" w:space="0" w:color="000000"/>
              <w:right w:val="single" w:sz="4" w:space="0" w:color="000000"/>
            </w:tcBorders>
            <w:hideMark/>
          </w:tcPr>
          <w:p w14:paraId="514DFE9D" w14:textId="77777777" w:rsidR="004A1260" w:rsidRDefault="004A1260">
            <w:pPr>
              <w:pStyle w:val="TableParagraph"/>
              <w:spacing w:before="2" w:line="249" w:lineRule="exact"/>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382D9F62" w14:textId="77777777" w:rsidR="004A1260" w:rsidRDefault="004A1260">
            <w:pPr>
              <w:pStyle w:val="TableParagraph"/>
              <w:spacing w:before="2" w:line="249" w:lineRule="exact"/>
              <w:rPr>
                <w:rFonts w:ascii="Times New Roman" w:hAnsi="Times New Roman" w:cs="Times New Roman"/>
                <w:lang w:val="es-CL"/>
              </w:rPr>
            </w:pPr>
            <w:r>
              <w:rPr>
                <w:rFonts w:ascii="Times New Roman" w:hAnsi="Times New Roman" w:cs="Times New Roman"/>
                <w:lang w:val="es-CL"/>
              </w:rPr>
              <w:t>Provisión</w:t>
            </w:r>
            <w:r>
              <w:rPr>
                <w:rFonts w:ascii="Times New Roman" w:hAnsi="Times New Roman" w:cs="Times New Roman"/>
                <w:spacing w:val="-2"/>
                <w:lang w:val="es-CL"/>
              </w:rPr>
              <w:t xml:space="preserve"> </w:t>
            </w:r>
            <w:r>
              <w:rPr>
                <w:rFonts w:ascii="Times New Roman" w:hAnsi="Times New Roman" w:cs="Times New Roman"/>
                <w:lang w:val="es-CL"/>
              </w:rPr>
              <w:t>sobre</w:t>
            </w:r>
            <w:r>
              <w:rPr>
                <w:rFonts w:ascii="Times New Roman" w:hAnsi="Times New Roman" w:cs="Times New Roman"/>
                <w:spacing w:val="-1"/>
                <w:lang w:val="es-CL"/>
              </w:rPr>
              <w:t xml:space="preserve"> </w:t>
            </w:r>
            <w:r>
              <w:rPr>
                <w:rFonts w:ascii="Times New Roman" w:hAnsi="Times New Roman" w:cs="Times New Roman"/>
                <w:lang w:val="es-CL"/>
              </w:rPr>
              <w:t>cartera</w:t>
            </w:r>
            <w:r>
              <w:rPr>
                <w:rFonts w:ascii="Times New Roman" w:hAnsi="Times New Roman" w:cs="Times New Roman"/>
                <w:spacing w:val="-4"/>
                <w:lang w:val="es-CL"/>
              </w:rPr>
              <w:t xml:space="preserve"> </w:t>
            </w:r>
            <w:r>
              <w:rPr>
                <w:rFonts w:ascii="Times New Roman" w:hAnsi="Times New Roman" w:cs="Times New Roman"/>
                <w:lang w:val="es-CL"/>
              </w:rPr>
              <w:t>en</w:t>
            </w:r>
            <w:r>
              <w:rPr>
                <w:rFonts w:ascii="Times New Roman" w:hAnsi="Times New Roman" w:cs="Times New Roman"/>
                <w:spacing w:val="-2"/>
                <w:lang w:val="es-CL"/>
              </w:rPr>
              <w:t xml:space="preserve"> </w:t>
            </w:r>
            <w:r>
              <w:rPr>
                <w:rFonts w:ascii="Times New Roman" w:hAnsi="Times New Roman" w:cs="Times New Roman"/>
                <w:lang w:val="es-CL"/>
              </w:rPr>
              <w:t>incumplimiento</w:t>
            </w:r>
          </w:p>
        </w:tc>
        <w:tc>
          <w:tcPr>
            <w:tcW w:w="2125" w:type="dxa"/>
            <w:tcBorders>
              <w:top w:val="single" w:sz="4" w:space="0" w:color="000000"/>
              <w:left w:val="single" w:sz="4" w:space="0" w:color="000000"/>
              <w:bottom w:val="single" w:sz="4" w:space="0" w:color="000000"/>
              <w:right w:val="single" w:sz="4" w:space="0" w:color="000000"/>
            </w:tcBorders>
            <w:hideMark/>
          </w:tcPr>
          <w:p w14:paraId="49483DFB" w14:textId="77777777" w:rsidR="004A1260" w:rsidRDefault="004A1260">
            <w:pPr>
              <w:pStyle w:val="TableParagraph"/>
              <w:spacing w:before="2" w:line="249" w:lineRule="exact"/>
              <w:rPr>
                <w:rFonts w:ascii="Times New Roman" w:hAnsi="Times New Roman" w:cs="Times New Roman"/>
              </w:rPr>
            </w:pPr>
            <w:r>
              <w:rPr>
                <w:rFonts w:ascii="Times New Roman" w:hAnsi="Times New Roman" w:cs="Times New Roman"/>
              </w:rPr>
              <w:t>9(14)</w:t>
            </w:r>
          </w:p>
        </w:tc>
      </w:tr>
      <w:tr w:rsidR="004A1260" w14:paraId="0A0E7179" w14:textId="77777777" w:rsidTr="004A1260">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5A4129B2" w14:textId="77777777" w:rsidR="004A1260" w:rsidRDefault="004A1260">
            <w:pPr>
              <w:pStyle w:val="TableParagraph"/>
              <w:spacing w:line="248" w:lineRule="exact"/>
              <w:ind w:left="110"/>
              <w:rPr>
                <w:rFonts w:ascii="Times New Roman" w:hAnsi="Times New Roman" w:cs="Times New Roman"/>
              </w:rPr>
            </w:pPr>
            <w:r>
              <w:rPr>
                <w:rFonts w:ascii="Times New Roman" w:hAnsi="Times New Roman" w:cs="Times New Roman"/>
              </w:rPr>
              <w:t>Campo</w:t>
            </w:r>
            <w:r>
              <w:rPr>
                <w:rFonts w:ascii="Times New Roman" w:hAnsi="Times New Roman" w:cs="Times New Roman"/>
                <w:spacing w:val="-3"/>
              </w:rPr>
              <w:t xml:space="preserve"> </w:t>
            </w:r>
            <w:r>
              <w:rPr>
                <w:rFonts w:ascii="Times New Roman" w:hAnsi="Times New Roman" w:cs="Times New Roman"/>
              </w:rPr>
              <w:t>9</w:t>
            </w:r>
          </w:p>
        </w:tc>
        <w:tc>
          <w:tcPr>
            <w:tcW w:w="425" w:type="dxa"/>
            <w:tcBorders>
              <w:top w:val="single" w:sz="4" w:space="0" w:color="000000"/>
              <w:left w:val="single" w:sz="4" w:space="0" w:color="000000"/>
              <w:bottom w:val="single" w:sz="4" w:space="0" w:color="000000"/>
              <w:right w:val="single" w:sz="4" w:space="0" w:color="000000"/>
            </w:tcBorders>
            <w:hideMark/>
          </w:tcPr>
          <w:p w14:paraId="10E98AAD"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6A79CFBC" w14:textId="77777777" w:rsidR="004A1260" w:rsidRDefault="004A1260">
            <w:pPr>
              <w:pStyle w:val="TableParagraph"/>
              <w:spacing w:line="248" w:lineRule="exact"/>
              <w:rPr>
                <w:rFonts w:ascii="Times New Roman" w:hAnsi="Times New Roman" w:cs="Times New Roman"/>
                <w:lang w:val="es-CL"/>
              </w:rPr>
            </w:pPr>
            <w:r>
              <w:rPr>
                <w:rFonts w:ascii="Times New Roman" w:hAnsi="Times New Roman" w:cs="Times New Roman"/>
                <w:lang w:val="es-CL"/>
              </w:rPr>
              <w:t>Metodología</w:t>
            </w:r>
            <w:r>
              <w:rPr>
                <w:rFonts w:ascii="Times New Roman" w:hAnsi="Times New Roman" w:cs="Times New Roman"/>
                <w:spacing w:val="-2"/>
                <w:lang w:val="es-CL"/>
              </w:rPr>
              <w:t xml:space="preserve"> </w:t>
            </w:r>
            <w:r>
              <w:rPr>
                <w:rFonts w:ascii="Times New Roman" w:hAnsi="Times New Roman" w:cs="Times New Roman"/>
                <w:lang w:val="es-CL"/>
              </w:rPr>
              <w:t>de</w:t>
            </w:r>
            <w:r>
              <w:rPr>
                <w:rFonts w:ascii="Times New Roman" w:hAnsi="Times New Roman" w:cs="Times New Roman"/>
                <w:spacing w:val="-4"/>
                <w:lang w:val="es-CL"/>
              </w:rPr>
              <w:t xml:space="preserve"> </w:t>
            </w:r>
            <w:r>
              <w:rPr>
                <w:rFonts w:ascii="Times New Roman" w:hAnsi="Times New Roman" w:cs="Times New Roman"/>
                <w:lang w:val="es-CL"/>
              </w:rPr>
              <w:t>determinación</w:t>
            </w:r>
            <w:r>
              <w:rPr>
                <w:rFonts w:ascii="Times New Roman" w:hAnsi="Times New Roman" w:cs="Times New Roman"/>
                <w:spacing w:val="-2"/>
                <w:lang w:val="es-CL"/>
              </w:rPr>
              <w:t xml:space="preserve"> </w:t>
            </w:r>
            <w:r>
              <w:rPr>
                <w:rFonts w:ascii="Times New Roman" w:hAnsi="Times New Roman" w:cs="Times New Roman"/>
                <w:lang w:val="es-CL"/>
              </w:rPr>
              <w:t>de</w:t>
            </w:r>
            <w:r>
              <w:rPr>
                <w:rFonts w:ascii="Times New Roman" w:hAnsi="Times New Roman" w:cs="Times New Roman"/>
                <w:spacing w:val="-2"/>
                <w:lang w:val="es-CL"/>
              </w:rPr>
              <w:t xml:space="preserve"> </w:t>
            </w:r>
            <w:r>
              <w:rPr>
                <w:rFonts w:ascii="Times New Roman" w:hAnsi="Times New Roman" w:cs="Times New Roman"/>
                <w:lang w:val="es-CL"/>
              </w:rPr>
              <w:t>provisiones</w:t>
            </w:r>
          </w:p>
        </w:tc>
        <w:tc>
          <w:tcPr>
            <w:tcW w:w="2125" w:type="dxa"/>
            <w:tcBorders>
              <w:top w:val="single" w:sz="4" w:space="0" w:color="000000"/>
              <w:left w:val="single" w:sz="4" w:space="0" w:color="000000"/>
              <w:bottom w:val="single" w:sz="4" w:space="0" w:color="000000"/>
              <w:right w:val="single" w:sz="4" w:space="0" w:color="000000"/>
            </w:tcBorders>
            <w:hideMark/>
          </w:tcPr>
          <w:p w14:paraId="5E2344AC"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9(01)</w:t>
            </w:r>
          </w:p>
        </w:tc>
      </w:tr>
      <w:tr w:rsidR="004A1260" w14:paraId="195AA474" w14:textId="77777777" w:rsidTr="004A1260">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6723F384" w14:textId="77777777" w:rsidR="004A1260" w:rsidRDefault="004A1260">
            <w:pPr>
              <w:pStyle w:val="TableParagraph"/>
              <w:spacing w:line="248" w:lineRule="exact"/>
              <w:ind w:left="110"/>
              <w:rPr>
                <w:rFonts w:ascii="Times New Roman" w:hAnsi="Times New Roman" w:cs="Times New Roman"/>
              </w:rPr>
            </w:pPr>
            <w:r>
              <w:rPr>
                <w:rFonts w:ascii="Times New Roman" w:hAnsi="Times New Roman" w:cs="Times New Roman"/>
              </w:rPr>
              <w:t>Campo</w:t>
            </w:r>
            <w:r>
              <w:rPr>
                <w:rFonts w:ascii="Times New Roman" w:hAnsi="Times New Roman" w:cs="Times New Roman"/>
                <w:spacing w:val="-3"/>
              </w:rPr>
              <w:t xml:space="preserve"> </w:t>
            </w:r>
            <w:r>
              <w:rPr>
                <w:rFonts w:ascii="Times New Roman" w:hAnsi="Times New Roman" w:cs="Times New Roman"/>
              </w:rPr>
              <w:t>10</w:t>
            </w:r>
          </w:p>
        </w:tc>
        <w:tc>
          <w:tcPr>
            <w:tcW w:w="425" w:type="dxa"/>
            <w:tcBorders>
              <w:top w:val="single" w:sz="4" w:space="0" w:color="000000"/>
              <w:left w:val="single" w:sz="4" w:space="0" w:color="000000"/>
              <w:bottom w:val="single" w:sz="4" w:space="0" w:color="000000"/>
              <w:right w:val="single" w:sz="4" w:space="0" w:color="000000"/>
            </w:tcBorders>
            <w:hideMark/>
          </w:tcPr>
          <w:p w14:paraId="6941F082"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21B49819"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Filler</w:t>
            </w:r>
          </w:p>
        </w:tc>
        <w:tc>
          <w:tcPr>
            <w:tcW w:w="2125" w:type="dxa"/>
            <w:tcBorders>
              <w:top w:val="single" w:sz="4" w:space="0" w:color="000000"/>
              <w:left w:val="single" w:sz="4" w:space="0" w:color="000000"/>
              <w:bottom w:val="single" w:sz="4" w:space="0" w:color="000000"/>
              <w:right w:val="single" w:sz="4" w:space="0" w:color="000000"/>
            </w:tcBorders>
            <w:hideMark/>
          </w:tcPr>
          <w:p w14:paraId="283BCE00"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X(42)</w:t>
            </w:r>
          </w:p>
        </w:tc>
      </w:tr>
    </w:tbl>
    <w:p w14:paraId="4563B06F" w14:textId="77777777" w:rsidR="004A1260" w:rsidRDefault="004A1260" w:rsidP="004A1260">
      <w:pPr>
        <w:pStyle w:val="Textoindependiente"/>
        <w:ind w:left="212"/>
        <w:jc w:val="both"/>
        <w:rPr>
          <w:rFonts w:ascii="Times New Roman" w:hAnsi="Times New Roman" w:cs="Times New Roman"/>
          <w14:ligatures w14:val="none"/>
        </w:rPr>
      </w:pPr>
      <w:r>
        <w:rPr>
          <w:rFonts w:ascii="Times New Roman" w:hAnsi="Times New Roman" w:cs="Times New Roman"/>
        </w:rPr>
        <w:t>Largo</w:t>
      </w:r>
      <w:r>
        <w:rPr>
          <w:rFonts w:ascii="Times New Roman" w:hAnsi="Times New Roman" w:cs="Times New Roman"/>
          <w:spacing w:val="-5"/>
        </w:rPr>
        <w:t xml:space="preserve"> </w:t>
      </w:r>
      <w:r>
        <w:rPr>
          <w:rFonts w:ascii="Times New Roman" w:hAnsi="Times New Roman" w:cs="Times New Roman"/>
        </w:rPr>
        <w:t>del registro:</w:t>
      </w:r>
      <w:r>
        <w:rPr>
          <w:rFonts w:ascii="Times New Roman" w:hAnsi="Times New Roman" w:cs="Times New Roman"/>
          <w:spacing w:val="-3"/>
        </w:rPr>
        <w:t xml:space="preserve"> </w:t>
      </w:r>
      <w:r>
        <w:rPr>
          <w:rFonts w:ascii="Times New Roman" w:hAnsi="Times New Roman" w:cs="Times New Roman"/>
        </w:rPr>
        <w:t>154 Bytes</w:t>
      </w:r>
    </w:p>
    <w:p w14:paraId="1C74784E" w14:textId="77777777" w:rsidR="004A1260" w:rsidRDefault="004A1260" w:rsidP="004A1260">
      <w:pPr>
        <w:pStyle w:val="Textoindependiente"/>
        <w:ind w:left="212"/>
        <w:jc w:val="both"/>
        <w:rPr>
          <w:rFonts w:ascii="Times New Roman" w:hAnsi="Times New Roman" w:cs="Times New Roman"/>
        </w:rPr>
      </w:pPr>
    </w:p>
    <w:p w14:paraId="3B3803FB" w14:textId="77777777" w:rsidR="004A1260" w:rsidRDefault="004A1260" w:rsidP="004A1260">
      <w:pPr>
        <w:tabs>
          <w:tab w:val="left" w:pos="1349"/>
        </w:tabs>
        <w:spacing w:before="1"/>
        <w:jc w:val="both"/>
        <w:rPr>
          <w:rFonts w:ascii="Times New Roman" w:hAnsi="Times New Roman" w:cs="Times New Roman"/>
          <w:i/>
          <w:sz w:val="20"/>
        </w:rPr>
      </w:pPr>
      <w:r>
        <w:rPr>
          <w:rFonts w:ascii="Times New Roman" w:hAnsi="Times New Roman" w:cs="Times New Roman"/>
          <w:i/>
          <w:sz w:val="20"/>
        </w:rPr>
        <w:t>Registros</w:t>
      </w:r>
      <w:r>
        <w:rPr>
          <w:rFonts w:ascii="Times New Roman" w:hAnsi="Times New Roman" w:cs="Times New Roman"/>
          <w:i/>
          <w:spacing w:val="-3"/>
          <w:sz w:val="20"/>
        </w:rPr>
        <w:t xml:space="preserve"> </w:t>
      </w:r>
      <w:r>
        <w:rPr>
          <w:rFonts w:ascii="Times New Roman" w:hAnsi="Times New Roman" w:cs="Times New Roman"/>
          <w:i/>
          <w:sz w:val="20"/>
        </w:rPr>
        <w:t>para</w:t>
      </w:r>
      <w:r>
        <w:rPr>
          <w:rFonts w:ascii="Times New Roman" w:hAnsi="Times New Roman" w:cs="Times New Roman"/>
          <w:i/>
          <w:spacing w:val="-1"/>
          <w:sz w:val="20"/>
        </w:rPr>
        <w:t xml:space="preserve"> </w:t>
      </w:r>
      <w:r>
        <w:rPr>
          <w:rFonts w:ascii="Times New Roman" w:hAnsi="Times New Roman" w:cs="Times New Roman"/>
          <w:i/>
          <w:sz w:val="20"/>
        </w:rPr>
        <w:t>informar</w:t>
      </w:r>
      <w:r>
        <w:rPr>
          <w:rFonts w:ascii="Times New Roman" w:hAnsi="Times New Roman" w:cs="Times New Roman"/>
          <w:i/>
          <w:spacing w:val="-2"/>
          <w:sz w:val="20"/>
        </w:rPr>
        <w:t xml:space="preserve"> </w:t>
      </w:r>
      <w:r>
        <w:rPr>
          <w:rFonts w:ascii="Times New Roman" w:hAnsi="Times New Roman" w:cs="Times New Roman"/>
          <w:i/>
          <w:sz w:val="20"/>
        </w:rPr>
        <w:t>metodologías</w:t>
      </w:r>
      <w:r>
        <w:rPr>
          <w:rFonts w:ascii="Times New Roman" w:hAnsi="Times New Roman" w:cs="Times New Roman"/>
          <w:i/>
          <w:spacing w:val="-3"/>
          <w:sz w:val="20"/>
        </w:rPr>
        <w:t xml:space="preserve"> </w:t>
      </w:r>
      <w:r>
        <w:rPr>
          <w:rFonts w:ascii="Times New Roman" w:hAnsi="Times New Roman" w:cs="Times New Roman"/>
          <w:i/>
          <w:sz w:val="20"/>
        </w:rPr>
        <w:t>de</w:t>
      </w:r>
      <w:r>
        <w:rPr>
          <w:rFonts w:ascii="Times New Roman" w:hAnsi="Times New Roman" w:cs="Times New Roman"/>
          <w:i/>
          <w:spacing w:val="-4"/>
          <w:sz w:val="20"/>
        </w:rPr>
        <w:t xml:space="preserve"> </w:t>
      </w:r>
      <w:r>
        <w:rPr>
          <w:rFonts w:ascii="Times New Roman" w:hAnsi="Times New Roman" w:cs="Times New Roman"/>
          <w:i/>
          <w:sz w:val="20"/>
        </w:rPr>
        <w:t>provisiones</w:t>
      </w:r>
      <w:r>
        <w:rPr>
          <w:rFonts w:ascii="Times New Roman" w:hAnsi="Times New Roman" w:cs="Times New Roman"/>
          <w:i/>
          <w:spacing w:val="-2"/>
          <w:sz w:val="20"/>
        </w:rPr>
        <w:t xml:space="preserve"> </w:t>
      </w:r>
      <w:r>
        <w:rPr>
          <w:rFonts w:ascii="Times New Roman" w:hAnsi="Times New Roman" w:cs="Times New Roman"/>
          <w:i/>
          <w:sz w:val="20"/>
        </w:rPr>
        <w:t>grupales* (TIPO 3)</w:t>
      </w:r>
    </w:p>
    <w:p w14:paraId="6EFD7E23" w14:textId="77777777" w:rsidR="004A1260" w:rsidRDefault="004A1260" w:rsidP="004A1260">
      <w:pPr>
        <w:pStyle w:val="Prrafodelista"/>
        <w:numPr>
          <w:ilvl w:val="0"/>
          <w:numId w:val="37"/>
        </w:numPr>
        <w:tabs>
          <w:tab w:val="left" w:pos="420"/>
        </w:tabs>
        <w:spacing w:before="60"/>
        <w:ind w:right="298" w:firstLine="0"/>
        <w:jc w:val="both"/>
        <w:rPr>
          <w:rFonts w:ascii="Times New Roman" w:hAnsi="Times New Roman" w:cs="Times New Roman"/>
          <w:sz w:val="20"/>
        </w:rPr>
      </w:pPr>
      <w:r>
        <w:rPr>
          <w:rFonts w:ascii="Times New Roman" w:hAnsi="Times New Roman" w:cs="Times New Roman"/>
          <w:sz w:val="20"/>
        </w:rPr>
        <w:t>Este tipo de registro incluirá información referida a las metodologías empleadas para efectos de</w:t>
      </w:r>
      <w:r>
        <w:rPr>
          <w:rFonts w:ascii="Times New Roman" w:hAnsi="Times New Roman" w:cs="Times New Roman"/>
          <w:spacing w:val="1"/>
          <w:sz w:val="20"/>
        </w:rPr>
        <w:t xml:space="preserve"> </w:t>
      </w:r>
      <w:r>
        <w:rPr>
          <w:rFonts w:ascii="Times New Roman" w:hAnsi="Times New Roman" w:cs="Times New Roman"/>
          <w:sz w:val="20"/>
        </w:rPr>
        <w:t>gestión interna y/o determinación de provisiones de los préstamos estudiantiles, según lo indicado</w:t>
      </w:r>
      <w:r>
        <w:rPr>
          <w:rFonts w:ascii="Times New Roman" w:hAnsi="Times New Roman" w:cs="Times New Roman"/>
          <w:spacing w:val="-68"/>
          <w:sz w:val="20"/>
        </w:rPr>
        <w:t xml:space="preserve"> </w:t>
      </w:r>
      <w:r>
        <w:rPr>
          <w:rFonts w:ascii="Times New Roman" w:hAnsi="Times New Roman" w:cs="Times New Roman"/>
          <w:sz w:val="20"/>
        </w:rPr>
        <w:t>en</w:t>
      </w:r>
      <w:r>
        <w:rPr>
          <w:rFonts w:ascii="Times New Roman" w:hAnsi="Times New Roman" w:cs="Times New Roman"/>
          <w:spacing w:val="-1"/>
          <w:sz w:val="20"/>
        </w:rPr>
        <w:t xml:space="preserve"> </w:t>
      </w:r>
      <w:r>
        <w:rPr>
          <w:rFonts w:ascii="Times New Roman" w:hAnsi="Times New Roman" w:cs="Times New Roman"/>
          <w:sz w:val="20"/>
        </w:rPr>
        <w:t>el</w:t>
      </w:r>
      <w:r>
        <w:rPr>
          <w:rFonts w:ascii="Times New Roman" w:hAnsi="Times New Roman" w:cs="Times New Roman"/>
          <w:spacing w:val="1"/>
          <w:sz w:val="20"/>
        </w:rPr>
        <w:t xml:space="preserve"> </w:t>
      </w:r>
      <w:r>
        <w:rPr>
          <w:rFonts w:ascii="Times New Roman" w:hAnsi="Times New Roman" w:cs="Times New Roman"/>
          <w:sz w:val="20"/>
        </w:rPr>
        <w:t>N°</w:t>
      </w:r>
      <w:r>
        <w:rPr>
          <w:rFonts w:ascii="Times New Roman" w:hAnsi="Times New Roman" w:cs="Times New Roman"/>
          <w:spacing w:val="-1"/>
          <w:sz w:val="20"/>
        </w:rPr>
        <w:t xml:space="preserve"> </w:t>
      </w:r>
      <w:r>
        <w:rPr>
          <w:rFonts w:ascii="Times New Roman" w:hAnsi="Times New Roman" w:cs="Times New Roman"/>
          <w:sz w:val="20"/>
        </w:rPr>
        <w:t>3.1</w:t>
      </w:r>
      <w:r>
        <w:rPr>
          <w:rFonts w:ascii="Times New Roman" w:hAnsi="Times New Roman" w:cs="Times New Roman"/>
          <w:spacing w:val="-1"/>
          <w:sz w:val="20"/>
        </w:rPr>
        <w:t xml:space="preserve"> </w:t>
      </w:r>
      <w:r>
        <w:rPr>
          <w:rFonts w:ascii="Times New Roman" w:hAnsi="Times New Roman" w:cs="Times New Roman"/>
          <w:sz w:val="20"/>
        </w:rPr>
        <w:t>del</w:t>
      </w:r>
      <w:r>
        <w:rPr>
          <w:rFonts w:ascii="Times New Roman" w:hAnsi="Times New Roman" w:cs="Times New Roman"/>
          <w:spacing w:val="2"/>
          <w:sz w:val="20"/>
        </w:rPr>
        <w:t xml:space="preserve"> </w:t>
      </w:r>
      <w:r>
        <w:rPr>
          <w:rFonts w:ascii="Times New Roman" w:hAnsi="Times New Roman" w:cs="Times New Roman"/>
          <w:sz w:val="20"/>
        </w:rPr>
        <w:t>Capítulo</w:t>
      </w:r>
      <w:r>
        <w:rPr>
          <w:rFonts w:ascii="Times New Roman" w:hAnsi="Times New Roman" w:cs="Times New Roman"/>
          <w:spacing w:val="-2"/>
          <w:sz w:val="20"/>
        </w:rPr>
        <w:t xml:space="preserve"> </w:t>
      </w:r>
      <w:r>
        <w:rPr>
          <w:rFonts w:ascii="Times New Roman" w:hAnsi="Times New Roman" w:cs="Times New Roman"/>
          <w:sz w:val="20"/>
        </w:rPr>
        <w:t>B-1.</w:t>
      </w: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814"/>
        <w:gridCol w:w="2125"/>
      </w:tblGrid>
      <w:tr w:rsidR="004A1260" w14:paraId="7267D08A" w14:textId="77777777" w:rsidTr="004A1260">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0DDCE946" w14:textId="77777777" w:rsidR="004A1260" w:rsidRDefault="004A126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w:t>
            </w:r>
          </w:p>
        </w:tc>
        <w:tc>
          <w:tcPr>
            <w:tcW w:w="425" w:type="dxa"/>
            <w:tcBorders>
              <w:top w:val="single" w:sz="4" w:space="0" w:color="000000"/>
              <w:left w:val="single" w:sz="4" w:space="0" w:color="000000"/>
              <w:bottom w:val="single" w:sz="4" w:space="0" w:color="000000"/>
              <w:right w:val="single" w:sz="4" w:space="0" w:color="000000"/>
            </w:tcBorders>
            <w:hideMark/>
          </w:tcPr>
          <w:p w14:paraId="6EEDCCE9"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33DB0679"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Tipo</w:t>
            </w:r>
            <w:r>
              <w:rPr>
                <w:rFonts w:ascii="Times New Roman" w:hAnsi="Times New Roman" w:cs="Times New Roman"/>
                <w:spacing w:val="-4"/>
                <w:sz w:val="20"/>
              </w:rPr>
              <w:t xml:space="preserve"> </w:t>
            </w:r>
            <w:r>
              <w:rPr>
                <w:rFonts w:ascii="Times New Roman" w:hAnsi="Times New Roman" w:cs="Times New Roman"/>
                <w:sz w:val="20"/>
              </w:rPr>
              <w:t>de</w:t>
            </w:r>
            <w:r>
              <w:rPr>
                <w:rFonts w:ascii="Times New Roman" w:hAnsi="Times New Roman" w:cs="Times New Roman"/>
                <w:spacing w:val="-4"/>
                <w:sz w:val="20"/>
              </w:rPr>
              <w:t xml:space="preserve"> </w:t>
            </w:r>
            <w:r>
              <w:rPr>
                <w:rFonts w:ascii="Times New Roman" w:hAnsi="Times New Roman" w:cs="Times New Roman"/>
                <w:sz w:val="20"/>
              </w:rPr>
              <w:t>registro</w:t>
            </w:r>
          </w:p>
        </w:tc>
        <w:tc>
          <w:tcPr>
            <w:tcW w:w="2125" w:type="dxa"/>
            <w:tcBorders>
              <w:top w:val="single" w:sz="4" w:space="0" w:color="000000"/>
              <w:left w:val="single" w:sz="4" w:space="0" w:color="000000"/>
              <w:bottom w:val="single" w:sz="4" w:space="0" w:color="000000"/>
              <w:right w:val="single" w:sz="4" w:space="0" w:color="000000"/>
            </w:tcBorders>
            <w:hideMark/>
          </w:tcPr>
          <w:p w14:paraId="7494254C"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9(01)</w:t>
            </w:r>
          </w:p>
        </w:tc>
      </w:tr>
      <w:tr w:rsidR="004A1260" w14:paraId="6EEDD2EA" w14:textId="77777777" w:rsidTr="004A126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13B828C2" w14:textId="77777777" w:rsidR="004A1260" w:rsidRDefault="004A1260">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w:t>
            </w:r>
          </w:p>
        </w:tc>
        <w:tc>
          <w:tcPr>
            <w:tcW w:w="425" w:type="dxa"/>
            <w:tcBorders>
              <w:top w:val="single" w:sz="4" w:space="0" w:color="000000"/>
              <w:left w:val="single" w:sz="4" w:space="0" w:color="000000"/>
              <w:bottom w:val="single" w:sz="4" w:space="0" w:color="000000"/>
              <w:right w:val="single" w:sz="4" w:space="0" w:color="000000"/>
            </w:tcBorders>
            <w:hideMark/>
          </w:tcPr>
          <w:p w14:paraId="1B00603D" w14:textId="77777777" w:rsidR="004A1260" w:rsidRDefault="004A1260">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7878BBC1" w14:textId="77777777" w:rsidR="004A1260" w:rsidRDefault="004A1260">
            <w:pPr>
              <w:pStyle w:val="TableParagraph"/>
              <w:spacing w:line="224" w:lineRule="exact"/>
              <w:rPr>
                <w:rFonts w:ascii="Times New Roman" w:hAnsi="Times New Roman" w:cs="Times New Roman"/>
                <w:sz w:val="20"/>
                <w:lang w:val="es-CL"/>
              </w:rPr>
            </w:pPr>
            <w:r>
              <w:rPr>
                <w:rFonts w:ascii="Times New Roman" w:hAnsi="Times New Roman" w:cs="Times New Roman"/>
                <w:sz w:val="20"/>
                <w:lang w:val="es-CL"/>
              </w:rPr>
              <w:t>Número</w:t>
            </w:r>
            <w:r>
              <w:rPr>
                <w:rFonts w:ascii="Times New Roman" w:hAnsi="Times New Roman" w:cs="Times New Roman"/>
                <w:spacing w:val="-5"/>
                <w:sz w:val="20"/>
                <w:lang w:val="es-CL"/>
              </w:rPr>
              <w:t xml:space="preserve"> </w:t>
            </w:r>
            <w:r>
              <w:rPr>
                <w:rFonts w:ascii="Times New Roman" w:hAnsi="Times New Roman" w:cs="Times New Roman"/>
                <w:sz w:val="20"/>
                <w:lang w:val="es-CL"/>
              </w:rPr>
              <w:t>interno</w:t>
            </w:r>
            <w:r>
              <w:rPr>
                <w:rFonts w:ascii="Times New Roman" w:hAnsi="Times New Roman" w:cs="Times New Roman"/>
                <w:spacing w:val="-1"/>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identificación</w:t>
            </w:r>
            <w:r>
              <w:rPr>
                <w:rFonts w:ascii="Times New Roman" w:hAnsi="Times New Roman" w:cs="Times New Roman"/>
                <w:spacing w:val="-2"/>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la</w:t>
            </w:r>
            <w:r>
              <w:rPr>
                <w:rFonts w:ascii="Times New Roman" w:hAnsi="Times New Roman" w:cs="Times New Roman"/>
                <w:spacing w:val="-1"/>
                <w:sz w:val="20"/>
                <w:lang w:val="es-CL"/>
              </w:rPr>
              <w:t xml:space="preserve"> </w:t>
            </w:r>
            <w:r>
              <w:rPr>
                <w:rFonts w:ascii="Times New Roman" w:hAnsi="Times New Roman" w:cs="Times New Roman"/>
                <w:sz w:val="20"/>
                <w:lang w:val="es-CL"/>
              </w:rPr>
              <w:t>operación</w:t>
            </w:r>
          </w:p>
        </w:tc>
        <w:tc>
          <w:tcPr>
            <w:tcW w:w="2125" w:type="dxa"/>
            <w:tcBorders>
              <w:top w:val="single" w:sz="4" w:space="0" w:color="000000"/>
              <w:left w:val="single" w:sz="4" w:space="0" w:color="000000"/>
              <w:bottom w:val="single" w:sz="4" w:space="0" w:color="000000"/>
              <w:right w:val="single" w:sz="4" w:space="0" w:color="000000"/>
            </w:tcBorders>
            <w:hideMark/>
          </w:tcPr>
          <w:p w14:paraId="4AC7D2C6" w14:textId="77777777" w:rsidR="004A1260" w:rsidRDefault="004A1260">
            <w:pPr>
              <w:pStyle w:val="TableParagraph"/>
              <w:spacing w:line="224" w:lineRule="exact"/>
              <w:rPr>
                <w:rFonts w:ascii="Times New Roman" w:hAnsi="Times New Roman" w:cs="Times New Roman"/>
                <w:sz w:val="20"/>
              </w:rPr>
            </w:pPr>
            <w:r>
              <w:rPr>
                <w:rFonts w:ascii="Times New Roman" w:hAnsi="Times New Roman" w:cs="Times New Roman"/>
                <w:sz w:val="20"/>
              </w:rPr>
              <w:t>X(30)</w:t>
            </w:r>
          </w:p>
        </w:tc>
      </w:tr>
      <w:tr w:rsidR="004A1260" w14:paraId="51CCB432" w14:textId="77777777" w:rsidTr="004A126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34C144CF" w14:textId="77777777" w:rsidR="004A1260" w:rsidRDefault="004A126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3</w:t>
            </w:r>
          </w:p>
        </w:tc>
        <w:tc>
          <w:tcPr>
            <w:tcW w:w="425" w:type="dxa"/>
            <w:tcBorders>
              <w:top w:val="single" w:sz="4" w:space="0" w:color="000000"/>
              <w:left w:val="single" w:sz="4" w:space="0" w:color="000000"/>
              <w:bottom w:val="single" w:sz="4" w:space="0" w:color="000000"/>
              <w:right w:val="single" w:sz="4" w:space="0" w:color="000000"/>
            </w:tcBorders>
            <w:hideMark/>
          </w:tcPr>
          <w:p w14:paraId="75797EF4"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51085AF7"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RUT</w:t>
            </w:r>
          </w:p>
        </w:tc>
        <w:tc>
          <w:tcPr>
            <w:tcW w:w="2125" w:type="dxa"/>
            <w:tcBorders>
              <w:top w:val="single" w:sz="4" w:space="0" w:color="000000"/>
              <w:left w:val="single" w:sz="4" w:space="0" w:color="000000"/>
              <w:bottom w:val="single" w:sz="4" w:space="0" w:color="000000"/>
              <w:right w:val="single" w:sz="4" w:space="0" w:color="000000"/>
            </w:tcBorders>
            <w:hideMark/>
          </w:tcPr>
          <w:p w14:paraId="4896872D"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R(09)VX(01)</w:t>
            </w:r>
          </w:p>
        </w:tc>
      </w:tr>
      <w:tr w:rsidR="004A1260" w14:paraId="2CF39C5B" w14:textId="77777777" w:rsidTr="004A126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3529BCC1" w14:textId="77777777" w:rsidR="004A1260" w:rsidRDefault="004A1260">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4</w:t>
            </w:r>
          </w:p>
        </w:tc>
        <w:tc>
          <w:tcPr>
            <w:tcW w:w="425" w:type="dxa"/>
            <w:tcBorders>
              <w:top w:val="single" w:sz="4" w:space="0" w:color="000000"/>
              <w:left w:val="single" w:sz="4" w:space="0" w:color="000000"/>
              <w:bottom w:val="single" w:sz="4" w:space="0" w:color="000000"/>
              <w:right w:val="single" w:sz="4" w:space="0" w:color="000000"/>
            </w:tcBorders>
            <w:hideMark/>
          </w:tcPr>
          <w:p w14:paraId="1D3B02BF" w14:textId="77777777" w:rsidR="004A1260" w:rsidRDefault="004A1260">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7BE50990" w14:textId="77777777" w:rsidR="004A1260" w:rsidRDefault="004A1260">
            <w:pPr>
              <w:pStyle w:val="TableParagraph"/>
              <w:spacing w:line="224" w:lineRule="exact"/>
              <w:rPr>
                <w:rFonts w:ascii="Times New Roman" w:hAnsi="Times New Roman" w:cs="Times New Roman"/>
                <w:sz w:val="20"/>
              </w:rPr>
            </w:pPr>
            <w:r>
              <w:rPr>
                <w:rFonts w:ascii="Times New Roman" w:hAnsi="Times New Roman" w:cs="Times New Roman"/>
                <w:sz w:val="20"/>
              </w:rPr>
              <w:t>Provisión</w:t>
            </w:r>
            <w:r>
              <w:rPr>
                <w:rFonts w:ascii="Times New Roman" w:hAnsi="Times New Roman" w:cs="Times New Roman"/>
                <w:spacing w:val="-2"/>
                <w:sz w:val="20"/>
              </w:rPr>
              <w:t xml:space="preserve"> </w:t>
            </w:r>
            <w:r>
              <w:rPr>
                <w:rFonts w:ascii="Times New Roman" w:hAnsi="Times New Roman" w:cs="Times New Roman"/>
                <w:sz w:val="20"/>
              </w:rPr>
              <w:t>método</w:t>
            </w:r>
            <w:r>
              <w:rPr>
                <w:rFonts w:ascii="Times New Roman" w:hAnsi="Times New Roman" w:cs="Times New Roman"/>
                <w:spacing w:val="-3"/>
                <w:sz w:val="20"/>
              </w:rPr>
              <w:t xml:space="preserve"> </w:t>
            </w:r>
            <w:r>
              <w:rPr>
                <w:rFonts w:ascii="Times New Roman" w:hAnsi="Times New Roman" w:cs="Times New Roman"/>
                <w:sz w:val="20"/>
              </w:rPr>
              <w:t>estándar</w:t>
            </w:r>
          </w:p>
        </w:tc>
        <w:tc>
          <w:tcPr>
            <w:tcW w:w="2125" w:type="dxa"/>
            <w:tcBorders>
              <w:top w:val="single" w:sz="4" w:space="0" w:color="000000"/>
              <w:left w:val="single" w:sz="4" w:space="0" w:color="000000"/>
              <w:bottom w:val="single" w:sz="4" w:space="0" w:color="000000"/>
              <w:right w:val="single" w:sz="4" w:space="0" w:color="000000"/>
            </w:tcBorders>
            <w:hideMark/>
          </w:tcPr>
          <w:p w14:paraId="1CACD1A6" w14:textId="77777777" w:rsidR="004A1260" w:rsidRDefault="004A1260">
            <w:pPr>
              <w:pStyle w:val="TableParagraph"/>
              <w:spacing w:line="224" w:lineRule="exact"/>
              <w:rPr>
                <w:rFonts w:ascii="Times New Roman" w:hAnsi="Times New Roman" w:cs="Times New Roman"/>
                <w:sz w:val="20"/>
              </w:rPr>
            </w:pPr>
            <w:r>
              <w:rPr>
                <w:rFonts w:ascii="Times New Roman" w:hAnsi="Times New Roman" w:cs="Times New Roman"/>
                <w:sz w:val="20"/>
              </w:rPr>
              <w:t>9(14)</w:t>
            </w:r>
          </w:p>
        </w:tc>
      </w:tr>
      <w:tr w:rsidR="004A1260" w14:paraId="304D3BBB" w14:textId="77777777" w:rsidTr="004A126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18C21ABD" w14:textId="77777777" w:rsidR="004A1260" w:rsidRDefault="004A1260">
            <w:pPr>
              <w:pStyle w:val="TableParagraph"/>
              <w:spacing w:before="1"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5</w:t>
            </w:r>
          </w:p>
        </w:tc>
        <w:tc>
          <w:tcPr>
            <w:tcW w:w="425" w:type="dxa"/>
            <w:tcBorders>
              <w:top w:val="single" w:sz="4" w:space="0" w:color="000000"/>
              <w:left w:val="single" w:sz="4" w:space="0" w:color="000000"/>
              <w:bottom w:val="single" w:sz="4" w:space="0" w:color="000000"/>
              <w:right w:val="single" w:sz="4" w:space="0" w:color="000000"/>
            </w:tcBorders>
            <w:hideMark/>
          </w:tcPr>
          <w:p w14:paraId="698889AB" w14:textId="77777777" w:rsidR="004A1260" w:rsidRDefault="004A1260">
            <w:pPr>
              <w:pStyle w:val="TableParagraph"/>
              <w:spacing w:before="1"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36164A20" w14:textId="77777777" w:rsidR="004A1260" w:rsidRDefault="004A1260">
            <w:pPr>
              <w:pStyle w:val="TableParagraph"/>
              <w:spacing w:before="1" w:line="222" w:lineRule="exact"/>
              <w:rPr>
                <w:rFonts w:ascii="Times New Roman" w:hAnsi="Times New Roman" w:cs="Times New Roman"/>
                <w:sz w:val="20"/>
              </w:rPr>
            </w:pPr>
            <w:r>
              <w:rPr>
                <w:rFonts w:ascii="Times New Roman" w:hAnsi="Times New Roman" w:cs="Times New Roman"/>
                <w:sz w:val="20"/>
              </w:rPr>
              <w:t>Provisión</w:t>
            </w:r>
            <w:r>
              <w:rPr>
                <w:rFonts w:ascii="Times New Roman" w:hAnsi="Times New Roman" w:cs="Times New Roman"/>
                <w:spacing w:val="-2"/>
                <w:sz w:val="20"/>
              </w:rPr>
              <w:t xml:space="preserve"> </w:t>
            </w:r>
            <w:r>
              <w:rPr>
                <w:rFonts w:ascii="Times New Roman" w:hAnsi="Times New Roman" w:cs="Times New Roman"/>
                <w:sz w:val="20"/>
              </w:rPr>
              <w:t>método</w:t>
            </w:r>
            <w:r>
              <w:rPr>
                <w:rFonts w:ascii="Times New Roman" w:hAnsi="Times New Roman" w:cs="Times New Roman"/>
                <w:spacing w:val="-5"/>
                <w:sz w:val="20"/>
              </w:rPr>
              <w:t xml:space="preserve"> </w:t>
            </w:r>
            <w:r>
              <w:rPr>
                <w:rFonts w:ascii="Times New Roman" w:hAnsi="Times New Roman" w:cs="Times New Roman"/>
                <w:sz w:val="20"/>
              </w:rPr>
              <w:t>interno</w:t>
            </w:r>
          </w:p>
        </w:tc>
        <w:tc>
          <w:tcPr>
            <w:tcW w:w="2125" w:type="dxa"/>
            <w:tcBorders>
              <w:top w:val="single" w:sz="4" w:space="0" w:color="000000"/>
              <w:left w:val="single" w:sz="4" w:space="0" w:color="000000"/>
              <w:bottom w:val="single" w:sz="4" w:space="0" w:color="000000"/>
              <w:right w:val="single" w:sz="4" w:space="0" w:color="000000"/>
            </w:tcBorders>
            <w:hideMark/>
          </w:tcPr>
          <w:p w14:paraId="102681C6" w14:textId="77777777" w:rsidR="004A1260" w:rsidRDefault="004A1260">
            <w:pPr>
              <w:pStyle w:val="TableParagraph"/>
              <w:spacing w:before="1" w:line="222" w:lineRule="exact"/>
              <w:rPr>
                <w:rFonts w:ascii="Times New Roman" w:hAnsi="Times New Roman" w:cs="Times New Roman"/>
                <w:sz w:val="20"/>
              </w:rPr>
            </w:pPr>
            <w:r>
              <w:rPr>
                <w:rFonts w:ascii="Times New Roman" w:hAnsi="Times New Roman" w:cs="Times New Roman"/>
                <w:sz w:val="20"/>
              </w:rPr>
              <w:t>9(14)</w:t>
            </w:r>
          </w:p>
        </w:tc>
      </w:tr>
      <w:tr w:rsidR="004A1260" w14:paraId="3850F2A1" w14:textId="77777777" w:rsidTr="004A1260">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1DF9549F" w14:textId="77777777" w:rsidR="004A1260" w:rsidRDefault="004A126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6</w:t>
            </w:r>
          </w:p>
        </w:tc>
        <w:tc>
          <w:tcPr>
            <w:tcW w:w="425" w:type="dxa"/>
            <w:tcBorders>
              <w:top w:val="single" w:sz="4" w:space="0" w:color="000000"/>
              <w:left w:val="single" w:sz="4" w:space="0" w:color="000000"/>
              <w:bottom w:val="single" w:sz="4" w:space="0" w:color="000000"/>
              <w:right w:val="single" w:sz="4" w:space="0" w:color="000000"/>
            </w:tcBorders>
            <w:hideMark/>
          </w:tcPr>
          <w:p w14:paraId="01300985"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2AE9D7CF"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Exigibilidad</w:t>
            </w:r>
            <w:r>
              <w:rPr>
                <w:rFonts w:ascii="Times New Roman" w:hAnsi="Times New Roman" w:cs="Times New Roman"/>
                <w:spacing w:val="-3"/>
                <w:sz w:val="20"/>
              </w:rPr>
              <w:t xml:space="preserve"> </w:t>
            </w:r>
            <w:r>
              <w:rPr>
                <w:rFonts w:ascii="Times New Roman" w:hAnsi="Times New Roman" w:cs="Times New Roman"/>
                <w:sz w:val="20"/>
              </w:rPr>
              <w:t>de</w:t>
            </w:r>
            <w:r>
              <w:rPr>
                <w:rFonts w:ascii="Times New Roman" w:hAnsi="Times New Roman" w:cs="Times New Roman"/>
                <w:spacing w:val="-4"/>
                <w:sz w:val="20"/>
              </w:rPr>
              <w:t xml:space="preserve"> </w:t>
            </w:r>
            <w:r>
              <w:rPr>
                <w:rFonts w:ascii="Times New Roman" w:hAnsi="Times New Roman" w:cs="Times New Roman"/>
                <w:sz w:val="20"/>
              </w:rPr>
              <w:t>pago</w:t>
            </w:r>
          </w:p>
        </w:tc>
        <w:tc>
          <w:tcPr>
            <w:tcW w:w="2125" w:type="dxa"/>
            <w:tcBorders>
              <w:top w:val="single" w:sz="4" w:space="0" w:color="000000"/>
              <w:left w:val="single" w:sz="4" w:space="0" w:color="000000"/>
              <w:bottom w:val="single" w:sz="4" w:space="0" w:color="000000"/>
              <w:right w:val="single" w:sz="4" w:space="0" w:color="000000"/>
            </w:tcBorders>
            <w:hideMark/>
          </w:tcPr>
          <w:p w14:paraId="6808E548"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9(01)</w:t>
            </w:r>
          </w:p>
        </w:tc>
      </w:tr>
      <w:tr w:rsidR="004A1260" w14:paraId="3E40F201" w14:textId="77777777" w:rsidTr="004A126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1478E933" w14:textId="77777777" w:rsidR="004A1260" w:rsidRDefault="004A1260">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7</w:t>
            </w:r>
          </w:p>
        </w:tc>
        <w:tc>
          <w:tcPr>
            <w:tcW w:w="425" w:type="dxa"/>
            <w:tcBorders>
              <w:top w:val="single" w:sz="4" w:space="0" w:color="000000"/>
              <w:left w:val="single" w:sz="4" w:space="0" w:color="000000"/>
              <w:bottom w:val="single" w:sz="4" w:space="0" w:color="000000"/>
              <w:right w:val="single" w:sz="4" w:space="0" w:color="000000"/>
            </w:tcBorders>
            <w:hideMark/>
          </w:tcPr>
          <w:p w14:paraId="7D9713C7" w14:textId="77777777" w:rsidR="004A1260" w:rsidRDefault="004A1260">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27DEB9B9" w14:textId="77777777" w:rsidR="004A1260" w:rsidRDefault="004A1260">
            <w:pPr>
              <w:pStyle w:val="TableParagraph"/>
              <w:spacing w:before="2" w:line="222" w:lineRule="exact"/>
              <w:rPr>
                <w:rFonts w:ascii="Times New Roman" w:hAnsi="Times New Roman" w:cs="Times New Roman"/>
                <w:sz w:val="20"/>
              </w:rPr>
            </w:pPr>
            <w:r>
              <w:rPr>
                <w:rFonts w:ascii="Times New Roman" w:hAnsi="Times New Roman" w:cs="Times New Roman"/>
                <w:sz w:val="20"/>
              </w:rPr>
              <w:t>Probabilidad</w:t>
            </w:r>
            <w:r>
              <w:rPr>
                <w:rFonts w:ascii="Times New Roman" w:hAnsi="Times New Roman" w:cs="Times New Roman"/>
                <w:spacing w:val="-5"/>
                <w:sz w:val="20"/>
              </w:rPr>
              <w:t xml:space="preserve"> </w:t>
            </w:r>
            <w:r>
              <w:rPr>
                <w:rFonts w:ascii="Times New Roman" w:hAnsi="Times New Roman" w:cs="Times New Roman"/>
                <w:sz w:val="20"/>
              </w:rPr>
              <w:t>de</w:t>
            </w:r>
            <w:r>
              <w:rPr>
                <w:rFonts w:ascii="Times New Roman" w:hAnsi="Times New Roman" w:cs="Times New Roman"/>
                <w:spacing w:val="-6"/>
                <w:sz w:val="20"/>
              </w:rPr>
              <w:t xml:space="preserve"> </w:t>
            </w:r>
            <w:r>
              <w:rPr>
                <w:rFonts w:ascii="Times New Roman" w:hAnsi="Times New Roman" w:cs="Times New Roman"/>
                <w:sz w:val="20"/>
              </w:rPr>
              <w:t>incumplimiento</w:t>
            </w:r>
          </w:p>
        </w:tc>
        <w:tc>
          <w:tcPr>
            <w:tcW w:w="2125" w:type="dxa"/>
            <w:tcBorders>
              <w:top w:val="single" w:sz="4" w:space="0" w:color="000000"/>
              <w:left w:val="single" w:sz="4" w:space="0" w:color="000000"/>
              <w:bottom w:val="single" w:sz="4" w:space="0" w:color="000000"/>
              <w:right w:val="single" w:sz="4" w:space="0" w:color="000000"/>
            </w:tcBorders>
            <w:hideMark/>
          </w:tcPr>
          <w:p w14:paraId="2687AE93" w14:textId="77777777" w:rsidR="004A1260" w:rsidRDefault="004A1260">
            <w:pPr>
              <w:pStyle w:val="TableParagraph"/>
              <w:spacing w:before="2" w:line="222" w:lineRule="exact"/>
              <w:rPr>
                <w:rFonts w:ascii="Times New Roman" w:hAnsi="Times New Roman" w:cs="Times New Roman"/>
                <w:sz w:val="20"/>
              </w:rPr>
            </w:pPr>
            <w:r>
              <w:rPr>
                <w:rFonts w:ascii="Times New Roman" w:hAnsi="Times New Roman" w:cs="Times New Roman"/>
                <w:sz w:val="20"/>
              </w:rPr>
              <w:t>9(01)V9(05)</w:t>
            </w:r>
          </w:p>
        </w:tc>
      </w:tr>
      <w:tr w:rsidR="004A1260" w14:paraId="484C1CE7" w14:textId="77777777" w:rsidTr="004A1260">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5C90D778" w14:textId="77777777" w:rsidR="004A1260" w:rsidRDefault="004A126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8</w:t>
            </w:r>
          </w:p>
        </w:tc>
        <w:tc>
          <w:tcPr>
            <w:tcW w:w="425" w:type="dxa"/>
            <w:tcBorders>
              <w:top w:val="single" w:sz="4" w:space="0" w:color="000000"/>
              <w:left w:val="single" w:sz="4" w:space="0" w:color="000000"/>
              <w:bottom w:val="single" w:sz="4" w:space="0" w:color="000000"/>
              <w:right w:val="single" w:sz="4" w:space="0" w:color="000000"/>
            </w:tcBorders>
            <w:hideMark/>
          </w:tcPr>
          <w:p w14:paraId="3BA6FEE5"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108D6B0A"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Pérdida</w:t>
            </w:r>
            <w:r>
              <w:rPr>
                <w:rFonts w:ascii="Times New Roman" w:hAnsi="Times New Roman" w:cs="Times New Roman"/>
                <w:spacing w:val="-2"/>
                <w:sz w:val="20"/>
              </w:rPr>
              <w:t xml:space="preserve"> </w:t>
            </w:r>
            <w:r>
              <w:rPr>
                <w:rFonts w:ascii="Times New Roman" w:hAnsi="Times New Roman" w:cs="Times New Roman"/>
                <w:sz w:val="20"/>
              </w:rPr>
              <w:t>dado</w:t>
            </w:r>
            <w:r>
              <w:rPr>
                <w:rFonts w:ascii="Times New Roman" w:hAnsi="Times New Roman" w:cs="Times New Roman"/>
                <w:spacing w:val="-4"/>
                <w:sz w:val="20"/>
              </w:rPr>
              <w:t xml:space="preserve"> </w:t>
            </w:r>
            <w:r>
              <w:rPr>
                <w:rFonts w:ascii="Times New Roman" w:hAnsi="Times New Roman" w:cs="Times New Roman"/>
                <w:sz w:val="20"/>
              </w:rPr>
              <w:t>el</w:t>
            </w:r>
            <w:r>
              <w:rPr>
                <w:rFonts w:ascii="Times New Roman" w:hAnsi="Times New Roman" w:cs="Times New Roman"/>
                <w:spacing w:val="-4"/>
                <w:sz w:val="20"/>
              </w:rPr>
              <w:t xml:space="preserve"> </w:t>
            </w:r>
            <w:r>
              <w:rPr>
                <w:rFonts w:ascii="Times New Roman" w:hAnsi="Times New Roman" w:cs="Times New Roman"/>
                <w:sz w:val="20"/>
              </w:rPr>
              <w:t>incumplimiento</w:t>
            </w:r>
          </w:p>
        </w:tc>
        <w:tc>
          <w:tcPr>
            <w:tcW w:w="2125" w:type="dxa"/>
            <w:tcBorders>
              <w:top w:val="single" w:sz="4" w:space="0" w:color="000000"/>
              <w:left w:val="single" w:sz="4" w:space="0" w:color="000000"/>
              <w:bottom w:val="single" w:sz="4" w:space="0" w:color="000000"/>
              <w:right w:val="single" w:sz="4" w:space="0" w:color="000000"/>
            </w:tcBorders>
            <w:hideMark/>
          </w:tcPr>
          <w:p w14:paraId="1C501BED"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9(01)V9(05)</w:t>
            </w:r>
          </w:p>
        </w:tc>
      </w:tr>
      <w:tr w:rsidR="004A1260" w14:paraId="3285E137" w14:textId="77777777" w:rsidTr="004A126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2AFDA089" w14:textId="77777777" w:rsidR="004A1260" w:rsidRDefault="004A1260">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9</w:t>
            </w:r>
          </w:p>
        </w:tc>
        <w:tc>
          <w:tcPr>
            <w:tcW w:w="425" w:type="dxa"/>
            <w:tcBorders>
              <w:top w:val="single" w:sz="4" w:space="0" w:color="000000"/>
              <w:left w:val="single" w:sz="4" w:space="0" w:color="000000"/>
              <w:bottom w:val="single" w:sz="4" w:space="0" w:color="000000"/>
              <w:right w:val="single" w:sz="4" w:space="0" w:color="000000"/>
            </w:tcBorders>
            <w:hideMark/>
          </w:tcPr>
          <w:p w14:paraId="5F0480B5" w14:textId="77777777" w:rsidR="004A1260" w:rsidRDefault="004A1260">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4ACA90E5" w14:textId="77777777" w:rsidR="004A1260" w:rsidRDefault="004A1260">
            <w:pPr>
              <w:pStyle w:val="TableParagraph"/>
              <w:spacing w:line="224" w:lineRule="exact"/>
              <w:rPr>
                <w:rFonts w:ascii="Times New Roman" w:hAnsi="Times New Roman" w:cs="Times New Roman"/>
                <w:sz w:val="20"/>
              </w:rPr>
            </w:pPr>
            <w:r>
              <w:rPr>
                <w:rFonts w:ascii="Times New Roman" w:hAnsi="Times New Roman" w:cs="Times New Roman"/>
                <w:sz w:val="20"/>
              </w:rPr>
              <w:t>Pérdida</w:t>
            </w:r>
            <w:r>
              <w:rPr>
                <w:rFonts w:ascii="Times New Roman" w:hAnsi="Times New Roman" w:cs="Times New Roman"/>
                <w:spacing w:val="-4"/>
                <w:sz w:val="20"/>
              </w:rPr>
              <w:t xml:space="preserve"> </w:t>
            </w:r>
            <w:r>
              <w:rPr>
                <w:rFonts w:ascii="Times New Roman" w:hAnsi="Times New Roman" w:cs="Times New Roman"/>
                <w:sz w:val="20"/>
              </w:rPr>
              <w:t>esperada</w:t>
            </w:r>
          </w:p>
        </w:tc>
        <w:tc>
          <w:tcPr>
            <w:tcW w:w="2125" w:type="dxa"/>
            <w:tcBorders>
              <w:top w:val="single" w:sz="4" w:space="0" w:color="000000"/>
              <w:left w:val="single" w:sz="4" w:space="0" w:color="000000"/>
              <w:bottom w:val="single" w:sz="4" w:space="0" w:color="000000"/>
              <w:right w:val="single" w:sz="4" w:space="0" w:color="000000"/>
            </w:tcBorders>
            <w:hideMark/>
          </w:tcPr>
          <w:p w14:paraId="582585AB" w14:textId="77777777" w:rsidR="004A1260" w:rsidRDefault="004A1260">
            <w:pPr>
              <w:pStyle w:val="TableParagraph"/>
              <w:spacing w:line="224" w:lineRule="exact"/>
              <w:rPr>
                <w:rFonts w:ascii="Times New Roman" w:hAnsi="Times New Roman" w:cs="Times New Roman"/>
                <w:sz w:val="20"/>
              </w:rPr>
            </w:pPr>
            <w:r>
              <w:rPr>
                <w:rFonts w:ascii="Times New Roman" w:hAnsi="Times New Roman" w:cs="Times New Roman"/>
                <w:sz w:val="20"/>
              </w:rPr>
              <w:t>9(01)V9(05)</w:t>
            </w:r>
          </w:p>
        </w:tc>
      </w:tr>
      <w:tr w:rsidR="004A1260" w14:paraId="4C2001E8" w14:textId="77777777" w:rsidTr="004A126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551DCAA1" w14:textId="77777777" w:rsidR="004A1260" w:rsidRDefault="004A126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10</w:t>
            </w:r>
          </w:p>
        </w:tc>
        <w:tc>
          <w:tcPr>
            <w:tcW w:w="425" w:type="dxa"/>
            <w:tcBorders>
              <w:top w:val="single" w:sz="4" w:space="0" w:color="000000"/>
              <w:left w:val="single" w:sz="4" w:space="0" w:color="000000"/>
              <w:bottom w:val="single" w:sz="4" w:space="0" w:color="000000"/>
              <w:right w:val="single" w:sz="4" w:space="0" w:color="000000"/>
            </w:tcBorders>
            <w:hideMark/>
          </w:tcPr>
          <w:p w14:paraId="72F35F8C"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7DA56E9F"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Monto</w:t>
            </w:r>
            <w:r>
              <w:rPr>
                <w:rFonts w:ascii="Times New Roman" w:hAnsi="Times New Roman" w:cs="Times New Roman"/>
                <w:spacing w:val="-4"/>
                <w:sz w:val="20"/>
              </w:rPr>
              <w:t xml:space="preserve"> </w:t>
            </w:r>
            <w:r>
              <w:rPr>
                <w:rFonts w:ascii="Times New Roman" w:hAnsi="Times New Roman" w:cs="Times New Roman"/>
                <w:sz w:val="20"/>
              </w:rPr>
              <w:t>avalado</w:t>
            </w:r>
          </w:p>
        </w:tc>
        <w:tc>
          <w:tcPr>
            <w:tcW w:w="2125" w:type="dxa"/>
            <w:tcBorders>
              <w:top w:val="single" w:sz="4" w:space="0" w:color="000000"/>
              <w:left w:val="single" w:sz="4" w:space="0" w:color="000000"/>
              <w:bottom w:val="single" w:sz="4" w:space="0" w:color="000000"/>
              <w:right w:val="single" w:sz="4" w:space="0" w:color="000000"/>
            </w:tcBorders>
            <w:hideMark/>
          </w:tcPr>
          <w:p w14:paraId="4E91D833" w14:textId="77777777" w:rsidR="004A1260" w:rsidRDefault="004A1260">
            <w:pPr>
              <w:pStyle w:val="TableParagraph"/>
              <w:spacing w:line="222" w:lineRule="exact"/>
              <w:rPr>
                <w:rFonts w:ascii="Times New Roman" w:hAnsi="Times New Roman" w:cs="Times New Roman"/>
                <w:sz w:val="20"/>
              </w:rPr>
            </w:pPr>
            <w:r>
              <w:rPr>
                <w:rFonts w:ascii="Times New Roman" w:hAnsi="Times New Roman" w:cs="Times New Roman"/>
                <w:sz w:val="20"/>
              </w:rPr>
              <w:t>9(14)</w:t>
            </w:r>
          </w:p>
        </w:tc>
      </w:tr>
      <w:tr w:rsidR="004A1260" w14:paraId="32BAC9EB" w14:textId="77777777" w:rsidTr="004A1260">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02F5F1E8" w14:textId="77777777" w:rsidR="004A1260" w:rsidRDefault="004A1260">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11</w:t>
            </w:r>
          </w:p>
        </w:tc>
        <w:tc>
          <w:tcPr>
            <w:tcW w:w="425" w:type="dxa"/>
            <w:tcBorders>
              <w:top w:val="single" w:sz="4" w:space="0" w:color="000000"/>
              <w:left w:val="single" w:sz="4" w:space="0" w:color="000000"/>
              <w:bottom w:val="single" w:sz="4" w:space="0" w:color="000000"/>
              <w:right w:val="single" w:sz="4" w:space="0" w:color="000000"/>
            </w:tcBorders>
            <w:hideMark/>
          </w:tcPr>
          <w:p w14:paraId="304E15D8"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3EA8BAAA"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Filler</w:t>
            </w:r>
          </w:p>
        </w:tc>
        <w:tc>
          <w:tcPr>
            <w:tcW w:w="2125" w:type="dxa"/>
            <w:tcBorders>
              <w:top w:val="single" w:sz="4" w:space="0" w:color="000000"/>
              <w:left w:val="single" w:sz="4" w:space="0" w:color="000000"/>
              <w:bottom w:val="single" w:sz="4" w:space="0" w:color="000000"/>
              <w:right w:val="single" w:sz="4" w:space="0" w:color="000000"/>
            </w:tcBorders>
            <w:hideMark/>
          </w:tcPr>
          <w:p w14:paraId="6A0DE944" w14:textId="77777777" w:rsidR="004A1260" w:rsidRDefault="004A1260">
            <w:pPr>
              <w:pStyle w:val="TableParagraph"/>
              <w:spacing w:line="248" w:lineRule="exact"/>
              <w:rPr>
                <w:rFonts w:ascii="Times New Roman" w:hAnsi="Times New Roman" w:cs="Times New Roman"/>
              </w:rPr>
            </w:pPr>
            <w:r>
              <w:rPr>
                <w:rFonts w:ascii="Times New Roman" w:hAnsi="Times New Roman" w:cs="Times New Roman"/>
              </w:rPr>
              <w:t>X(52)</w:t>
            </w:r>
          </w:p>
        </w:tc>
      </w:tr>
    </w:tbl>
    <w:p w14:paraId="42E10BA5" w14:textId="77777777" w:rsidR="004A1260" w:rsidRDefault="004A1260" w:rsidP="004A1260">
      <w:pPr>
        <w:pStyle w:val="Textoindependiente"/>
        <w:ind w:left="212"/>
        <w:jc w:val="both"/>
        <w:rPr>
          <w:rFonts w:ascii="Times New Roman" w:hAnsi="Times New Roman" w:cs="Times New Roman"/>
          <w14:ligatures w14:val="none"/>
        </w:rPr>
      </w:pPr>
      <w:r>
        <w:rPr>
          <w:rFonts w:ascii="Times New Roman" w:hAnsi="Times New Roman" w:cs="Times New Roman"/>
          <w:sz w:val="22"/>
        </w:rPr>
        <w:t>Lar</w:t>
      </w:r>
      <w:r>
        <w:rPr>
          <w:rFonts w:ascii="Times New Roman" w:hAnsi="Times New Roman" w:cs="Times New Roman"/>
        </w:rPr>
        <w:t>go</w:t>
      </w:r>
      <w:r>
        <w:rPr>
          <w:rFonts w:ascii="Times New Roman" w:hAnsi="Times New Roman" w:cs="Times New Roman"/>
          <w:spacing w:val="-5"/>
        </w:rPr>
        <w:t xml:space="preserve"> </w:t>
      </w:r>
      <w:r>
        <w:rPr>
          <w:rFonts w:ascii="Times New Roman" w:hAnsi="Times New Roman" w:cs="Times New Roman"/>
        </w:rPr>
        <w:t>del registro:</w:t>
      </w:r>
      <w:r>
        <w:rPr>
          <w:rFonts w:ascii="Times New Roman" w:hAnsi="Times New Roman" w:cs="Times New Roman"/>
          <w:spacing w:val="-1"/>
        </w:rPr>
        <w:t xml:space="preserve"> </w:t>
      </w:r>
      <w:r>
        <w:rPr>
          <w:rFonts w:ascii="Times New Roman" w:hAnsi="Times New Roman" w:cs="Times New Roman"/>
        </w:rPr>
        <w:t>154 Bytes</w:t>
      </w:r>
    </w:p>
    <w:p w14:paraId="7D2B0C26" w14:textId="77777777" w:rsidR="000F012A" w:rsidRPr="00230F5A" w:rsidRDefault="000F012A" w:rsidP="004C450B">
      <w:pPr>
        <w:pStyle w:val="Textoindependiente"/>
        <w:spacing w:before="1"/>
        <w:ind w:left="212"/>
        <w:jc w:val="both"/>
        <w:rPr>
          <w:rFonts w:ascii="Times New Roman" w:hAnsi="Times New Roman" w:cs="Times New Roman"/>
        </w:rPr>
      </w:pPr>
    </w:p>
    <w:p w14:paraId="110FEECD" w14:textId="77777777" w:rsidR="000F012A" w:rsidRPr="00230F5A" w:rsidRDefault="000F012A">
      <w:pPr>
        <w:rPr>
          <w:rFonts w:ascii="Times New Roman" w:eastAsia="Verdana" w:hAnsi="Times New Roman" w:cs="Times New Roman"/>
          <w:b/>
          <w:bCs/>
          <w:color w:val="4472C4" w:themeColor="accent1"/>
          <w:kern w:val="0"/>
          <w14:ligatures w14:val="none"/>
        </w:rPr>
      </w:pPr>
      <w:r w:rsidRPr="00230F5A">
        <w:rPr>
          <w:rFonts w:ascii="Times New Roman" w:hAnsi="Times New Roman" w:cs="Times New Roman"/>
          <w:b/>
          <w:bCs/>
          <w:color w:val="4472C4" w:themeColor="accent1"/>
        </w:rPr>
        <w:br w:type="page"/>
      </w:r>
    </w:p>
    <w:p w14:paraId="2D472E53" w14:textId="395C36BE" w:rsidR="004A1260" w:rsidRPr="004A1260" w:rsidRDefault="00A73491" w:rsidP="004A1260">
      <w:pPr>
        <w:pStyle w:val="Ttulo2"/>
        <w:numPr>
          <w:ilvl w:val="1"/>
          <w:numId w:val="7"/>
        </w:numPr>
        <w:rPr>
          <w:sz w:val="32"/>
          <w:szCs w:val="32"/>
        </w:rPr>
      </w:pPr>
      <w:bookmarkStart w:id="2" w:name="_Toc152252962"/>
      <w:r w:rsidRPr="00230F5A">
        <w:lastRenderedPageBreak/>
        <w:t>Archivo Carátula/s del origen (Carátula de entrada)</w:t>
      </w:r>
      <w:bookmarkEnd w:id="2"/>
      <w:r w:rsidRPr="00230F5A">
        <w:fldChar w:fldCharType="begin"/>
      </w:r>
      <w:r w:rsidRPr="00230F5A">
        <w:instrText xml:space="preserve"> XE "Archivo Carátula/s del origen (Carátula de entrada)" </w:instrText>
      </w:r>
      <w:r w:rsidRPr="00230F5A">
        <w:fldChar w:fldCharType="end"/>
      </w:r>
    </w:p>
    <w:tbl>
      <w:tblPr>
        <w:tblStyle w:val="TableNormal"/>
        <w:tblpPr w:leftFromText="142" w:rightFromText="142" w:vertAnchor="text" w:horzAnchor="page" w:tblpX="1838" w:tblpY="169"/>
        <w:tblW w:w="9780"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1130"/>
        <w:gridCol w:w="256"/>
        <w:gridCol w:w="935"/>
        <w:gridCol w:w="6750"/>
        <w:gridCol w:w="709"/>
      </w:tblGrid>
      <w:tr w:rsidR="004A1260" w14:paraId="54F16FA9" w14:textId="77777777" w:rsidTr="004A1260">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C8F847" w14:textId="77777777" w:rsidR="004A1260" w:rsidRDefault="004A1260">
            <w:pPr>
              <w:pStyle w:val="TableParagraph"/>
              <w:ind w:left="110"/>
              <w:rPr>
                <w:rFonts w:ascii="Times New Roman" w:hAnsi="Times New Roman" w:cs="Times New Roman"/>
                <w:color w:val="4472C4" w:themeColor="accent1"/>
                <w:sz w:val="20"/>
              </w:rPr>
            </w:pPr>
            <w:r>
              <w:rPr>
                <w:rFonts w:ascii="Times New Roman" w:hAnsi="Times New Roman" w:cs="Times New Roman"/>
                <w:color w:val="4472C4" w:themeColor="accent1"/>
                <w:sz w:val="20"/>
              </w:rPr>
              <w:t>ITEM (Header)</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97245" w14:textId="77777777" w:rsidR="004A1260" w:rsidRDefault="004A1260">
            <w:pPr>
              <w:pStyle w:val="TableParagraph"/>
              <w:ind w:left="0"/>
              <w:rPr>
                <w:rFonts w:ascii="Times New Roman" w:hAnsi="Times New Roman" w:cs="Times New Roman"/>
                <w:color w:val="4472C4" w:themeColor="accent1"/>
                <w:sz w:val="18"/>
              </w:rPr>
            </w:pP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D17690" w14:textId="77777777" w:rsidR="004A1260" w:rsidRDefault="004A1260">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67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BE66AE" w14:textId="77777777" w:rsidR="004A1260" w:rsidRDefault="004A1260">
            <w:pPr>
              <w:pStyle w:val="TableParagraph"/>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Descripción</w:t>
            </w:r>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cálculo.</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5D822" w14:textId="77777777" w:rsidR="004A1260" w:rsidRDefault="004A1260">
            <w:pPr>
              <w:pStyle w:val="TableParagraph"/>
              <w:ind w:left="109"/>
              <w:rPr>
                <w:rFonts w:ascii="Times New Roman" w:hAnsi="Times New Roman" w:cs="Times New Roman"/>
                <w:color w:val="4472C4" w:themeColor="accent1"/>
                <w:sz w:val="20"/>
              </w:rPr>
            </w:pPr>
          </w:p>
        </w:tc>
      </w:tr>
      <w:tr w:rsidR="004A1260" w14:paraId="6E0E0261" w14:textId="77777777" w:rsidTr="004A1260">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558208" w14:textId="77777777" w:rsidR="004A1260" w:rsidRDefault="004A1260">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6A4C5D" w14:textId="77777777" w:rsidR="004A1260" w:rsidRDefault="004A1260">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00755C" w14:textId="77777777" w:rsidR="004A1260" w:rsidRDefault="004A1260">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ORG</w:t>
            </w:r>
          </w:p>
        </w:tc>
        <w:tc>
          <w:tcPr>
            <w:tcW w:w="67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A321A3" w14:textId="77777777" w:rsidR="004A1260" w:rsidRDefault="004A1260">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Unidad Originadora de Mensaje(s)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4E548B" w14:textId="77777777" w:rsidR="004A1260" w:rsidRDefault="004A1260">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20</w:t>
            </w:r>
          </w:p>
        </w:tc>
      </w:tr>
      <w:tr w:rsidR="004A1260" w14:paraId="7C2B1E87" w14:textId="77777777" w:rsidTr="004A1260">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7E31AF" w14:textId="77777777" w:rsidR="004A1260" w:rsidRDefault="004A1260">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2</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44D686" w14:textId="77777777" w:rsidR="004A1260" w:rsidRDefault="004A1260">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E6A540" w14:textId="77777777" w:rsidR="004A1260" w:rsidRDefault="004A1260">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NMS</w:t>
            </w:r>
          </w:p>
        </w:tc>
        <w:tc>
          <w:tcPr>
            <w:tcW w:w="67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5E6889" w14:textId="77777777" w:rsidR="004A1260" w:rsidRDefault="004A1260">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Número de Mensajes a Transmitir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DD12E8" w14:textId="77777777" w:rsidR="004A1260" w:rsidRDefault="004A1260">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3</w:t>
            </w:r>
          </w:p>
        </w:tc>
      </w:tr>
      <w:tr w:rsidR="004A1260" w14:paraId="3851EC47" w14:textId="77777777" w:rsidTr="004A1260">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3F1DE0" w14:textId="77777777" w:rsidR="004A1260" w:rsidRDefault="004A1260">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3</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69E588" w14:textId="77777777" w:rsidR="004A1260" w:rsidRDefault="004A1260">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974D01" w14:textId="77777777" w:rsidR="004A1260" w:rsidRDefault="004A1260">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IDU</w:t>
            </w:r>
          </w:p>
        </w:tc>
        <w:tc>
          <w:tcPr>
            <w:tcW w:w="67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71D47C" w14:textId="77777777" w:rsidR="004A1260" w:rsidRDefault="004A1260">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Identificación Usuario o Unidad Originadora de la Comunicación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F190EE" w14:textId="77777777" w:rsidR="004A1260" w:rsidRDefault="004A1260">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15</w:t>
            </w:r>
          </w:p>
        </w:tc>
      </w:tr>
      <w:tr w:rsidR="004A1260" w14:paraId="72A6DF19" w14:textId="77777777" w:rsidTr="004A1260">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3656" w14:textId="77777777" w:rsidR="004A1260" w:rsidRDefault="004A1260">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4</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4B5337" w14:textId="77777777" w:rsidR="004A1260" w:rsidRDefault="004A1260">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C433E2" w14:textId="77777777" w:rsidR="004A1260" w:rsidRDefault="004A1260">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FGB</w:t>
            </w:r>
          </w:p>
        </w:tc>
        <w:tc>
          <w:tcPr>
            <w:tcW w:w="67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0722D8" w14:textId="77777777" w:rsidR="004A1260" w:rsidRDefault="004A1260">
            <w:pPr>
              <w:pStyle w:val="TableParagraph"/>
              <w:tabs>
                <w:tab w:val="left" w:pos="1220"/>
              </w:tabs>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Fecha Generación de Pams (dd/mm/aa)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D085B8" w14:textId="77777777" w:rsidR="004A1260" w:rsidRDefault="004A1260">
            <w:pPr>
              <w:pStyle w:val="TableParagraph"/>
              <w:tabs>
                <w:tab w:val="left" w:pos="1220"/>
              </w:tabs>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8</w:t>
            </w:r>
          </w:p>
        </w:tc>
      </w:tr>
      <w:tr w:rsidR="004A1260" w14:paraId="15529D80" w14:textId="77777777" w:rsidTr="004A1260">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9BAA5" w14:textId="77777777" w:rsidR="004A1260" w:rsidRDefault="004A1260">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5</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0A0976" w14:textId="77777777" w:rsidR="004A1260" w:rsidRDefault="004A1260">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19AC37" w14:textId="77777777" w:rsidR="004A1260" w:rsidRDefault="004A1260">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HGB</w:t>
            </w:r>
          </w:p>
        </w:tc>
        <w:tc>
          <w:tcPr>
            <w:tcW w:w="67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F0843C" w14:textId="77777777" w:rsidR="004A1260" w:rsidRDefault="004A1260">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Hora Generación de Pams (hh/mm/ss)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0DCBDB" w14:textId="77777777" w:rsidR="004A1260" w:rsidRDefault="004A1260">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8</w:t>
            </w:r>
          </w:p>
        </w:tc>
      </w:tr>
      <w:tr w:rsidR="004A1260" w14:paraId="73FE7886" w14:textId="77777777" w:rsidTr="004A1260">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71049B" w14:textId="77777777" w:rsidR="004A1260" w:rsidRDefault="004A1260">
            <w:pPr>
              <w:pStyle w:val="TableParagraph"/>
              <w:spacing w:line="248" w:lineRule="exact"/>
              <w:rPr>
                <w:rFonts w:ascii="Times New Roman" w:hAnsi="Times New Roman" w:cs="Times New Roman"/>
                <w:b/>
                <w:bCs/>
                <w:color w:val="4472C4" w:themeColor="accent1"/>
              </w:rPr>
            </w:pPr>
            <w:r>
              <w:rPr>
                <w:rFonts w:ascii="Times New Roman" w:hAnsi="Times New Roman" w:cs="Times New Roman"/>
                <w:b/>
                <w:bCs/>
                <w:color w:val="4472C4" w:themeColor="accent1"/>
              </w:rPr>
              <w:t>Campo 6</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CA5E44" w14:textId="77777777" w:rsidR="004A1260" w:rsidRDefault="004A1260">
            <w:pPr>
              <w:pStyle w:val="TableParagraph"/>
              <w:spacing w:line="248" w:lineRule="exact"/>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8F13C5" w14:textId="77777777" w:rsidR="004A1260" w:rsidRDefault="004A1260">
            <w:pPr>
              <w:pStyle w:val="TableParagraph"/>
              <w:rPr>
                <w:rFonts w:ascii="Times New Roman" w:hAnsi="Times New Roman" w:cs="Times New Roman"/>
                <w:b/>
                <w:bCs/>
                <w:color w:val="4472C4" w:themeColor="accent1"/>
                <w:sz w:val="20"/>
                <w:szCs w:val="20"/>
              </w:rPr>
            </w:pPr>
            <w:r>
              <w:rPr>
                <w:rFonts w:ascii="Times New Roman" w:hAnsi="Times New Roman" w:cs="Times New Roman"/>
                <w:b/>
                <w:bCs/>
                <w:color w:val="4472C4" w:themeColor="accent1"/>
                <w:sz w:val="20"/>
                <w:szCs w:val="20"/>
              </w:rPr>
              <w:t>MSG</w:t>
            </w:r>
          </w:p>
        </w:tc>
        <w:tc>
          <w:tcPr>
            <w:tcW w:w="67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F647D4" w14:textId="77777777" w:rsidR="004A1260" w:rsidRDefault="004A1260">
            <w:pPr>
              <w:pStyle w:val="TableParagraph"/>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 xml:space="preserve">Asociado al tipo de documento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2E72FF" w14:textId="77777777" w:rsidR="004A1260" w:rsidRDefault="004A1260">
            <w:pPr>
              <w:pStyle w:val="TableParagraph"/>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3</w:t>
            </w:r>
          </w:p>
        </w:tc>
      </w:tr>
      <w:tr w:rsidR="004A1260" w14:paraId="1C769A25" w14:textId="77777777" w:rsidTr="004A1260">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62AF5C" w14:textId="77777777" w:rsidR="004A1260" w:rsidRDefault="004A1260">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7</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EE0781" w14:textId="77777777" w:rsidR="004A1260" w:rsidRDefault="004A1260">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A2CAB6" w14:textId="77777777" w:rsidR="004A1260" w:rsidRDefault="004A1260">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PRI</w:t>
            </w:r>
          </w:p>
        </w:tc>
        <w:tc>
          <w:tcPr>
            <w:tcW w:w="67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4782B6" w14:textId="77777777" w:rsidR="004A1260" w:rsidRDefault="004A1260">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Prioridad de Transmisión del Mensaje (28)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6E2463" w14:textId="77777777" w:rsidR="004A1260" w:rsidRDefault="004A1260">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2</w:t>
            </w:r>
          </w:p>
        </w:tc>
      </w:tr>
      <w:tr w:rsidR="004A1260" w14:paraId="340C8992" w14:textId="77777777" w:rsidTr="004A1260">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044F6B" w14:textId="77777777" w:rsidR="004A1260" w:rsidRDefault="004A1260">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8</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676FE8" w14:textId="77777777" w:rsidR="004A1260" w:rsidRDefault="004A1260">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3D0A0A" w14:textId="77777777" w:rsidR="004A1260" w:rsidRDefault="004A1260">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TID</w:t>
            </w:r>
          </w:p>
        </w:tc>
        <w:tc>
          <w:tcPr>
            <w:tcW w:w="67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B6C8F9" w14:textId="77777777" w:rsidR="004A1260" w:rsidRDefault="004A1260">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Grupo Tid de Destino Ej.: 11 = Bancos + Financieras + Banco Central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48B9CB" w14:textId="77777777" w:rsidR="004A1260" w:rsidRDefault="004A1260">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12</w:t>
            </w:r>
          </w:p>
        </w:tc>
      </w:tr>
      <w:tr w:rsidR="004A1260" w14:paraId="44C8FFEF" w14:textId="77777777" w:rsidTr="004A1260">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06844C" w14:textId="77777777" w:rsidR="004A1260" w:rsidRDefault="004A1260">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9</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0E44C7" w14:textId="77777777" w:rsidR="004A1260" w:rsidRDefault="004A1260">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717915" w14:textId="77777777" w:rsidR="004A1260" w:rsidRDefault="004A1260">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NSE</w:t>
            </w:r>
          </w:p>
        </w:tc>
        <w:tc>
          <w:tcPr>
            <w:tcW w:w="67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3EFEF4" w14:textId="77777777" w:rsidR="004A1260" w:rsidRDefault="004A1260">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Número NSE, Debe ser 00000 [Lo actualiza el Tid]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C7DF29" w14:textId="77777777" w:rsidR="004A1260" w:rsidRDefault="004A1260">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5</w:t>
            </w:r>
          </w:p>
        </w:tc>
      </w:tr>
      <w:tr w:rsidR="004A1260" w14:paraId="64E34019" w14:textId="77777777" w:rsidTr="004A1260">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0F5E12" w14:textId="77777777" w:rsidR="004A1260" w:rsidRDefault="004A1260">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10</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98C81B" w14:textId="77777777" w:rsidR="004A1260" w:rsidRDefault="004A1260">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419F7C" w14:textId="77777777" w:rsidR="004A1260" w:rsidRDefault="004A1260">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FEN</w:t>
            </w:r>
          </w:p>
        </w:tc>
        <w:tc>
          <w:tcPr>
            <w:tcW w:w="67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900C33" w14:textId="77777777" w:rsidR="004A1260" w:rsidRDefault="004A1260">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Fecha NSE Debe ser 00/00/00 [Lo actualiza el Tid]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30C430" w14:textId="77777777" w:rsidR="004A1260" w:rsidRDefault="004A1260">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8</w:t>
            </w:r>
          </w:p>
        </w:tc>
      </w:tr>
      <w:tr w:rsidR="004A1260" w14:paraId="673AE79E" w14:textId="77777777" w:rsidTr="004A1260">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1EF70A" w14:textId="77777777" w:rsidR="004A1260" w:rsidRDefault="004A1260">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11</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F8336B" w14:textId="77777777" w:rsidR="004A1260" w:rsidRDefault="004A1260">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D96237" w14:textId="77777777" w:rsidR="004A1260" w:rsidRDefault="004A1260">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HEN</w:t>
            </w:r>
          </w:p>
        </w:tc>
        <w:tc>
          <w:tcPr>
            <w:tcW w:w="67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99C9B8" w14:textId="77777777" w:rsidR="004A1260" w:rsidRDefault="004A1260">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Hora NSE &gt; Debe ser 00:00:00 [Lo actualiza el Tid]</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DC8DDB" w14:textId="77777777" w:rsidR="004A1260" w:rsidRDefault="004A1260">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8</w:t>
            </w:r>
          </w:p>
        </w:tc>
      </w:tr>
      <w:tr w:rsidR="004A1260" w14:paraId="37A63C97" w14:textId="77777777" w:rsidTr="004A1260">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D4892A" w14:textId="77777777" w:rsidR="004A1260" w:rsidRDefault="004A1260">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lang w:val="es-ES"/>
              </w:rPr>
              <w:t>Campo 12</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9EF842" w14:textId="77777777" w:rsidR="004A1260" w:rsidRDefault="004A1260">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A6DA4F" w14:textId="77777777" w:rsidR="004A1260" w:rsidRDefault="004A126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G01</w:t>
            </w:r>
          </w:p>
        </w:tc>
        <w:tc>
          <w:tcPr>
            <w:tcW w:w="67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11FCD8" w14:textId="77777777" w:rsidR="004A1260" w:rsidRDefault="004A126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DATOS CONTROL TRANSFERENCIA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1D8C8F" w14:textId="77777777" w:rsidR="004A1260" w:rsidRDefault="004A1260">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r w:rsidR="004A1260" w14:paraId="634C4050" w14:textId="77777777" w:rsidTr="004A1260">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6F4365" w14:textId="77777777" w:rsidR="004A1260" w:rsidRDefault="004A126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13</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797206" w14:textId="77777777" w:rsidR="004A1260" w:rsidRDefault="004A1260">
            <w:pPr>
              <w:pStyle w:val="TableParagraph"/>
              <w:spacing w:line="248" w:lineRule="exact"/>
              <w:ind w:left="0" w:right="6"/>
              <w:jc w:val="center"/>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184597" w14:textId="77777777" w:rsidR="004A1260" w:rsidRDefault="004A126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18</w:t>
            </w:r>
          </w:p>
        </w:tc>
        <w:tc>
          <w:tcPr>
            <w:tcW w:w="67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32A3E5" w14:textId="77777777" w:rsidR="004A1260" w:rsidRDefault="004A126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NOMBRE Y CARGO RESPONS INFORM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C67391" w14:textId="77777777" w:rsidR="004A1260" w:rsidRDefault="004A1260">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r w:rsidR="004A1260" w14:paraId="2463607A" w14:textId="77777777" w:rsidTr="004A1260">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4C3791" w14:textId="77777777" w:rsidR="004A1260" w:rsidRDefault="004A126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14</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FCB535" w14:textId="77777777" w:rsidR="004A1260" w:rsidRDefault="004A1260">
            <w:pPr>
              <w:pStyle w:val="TableParagraph"/>
              <w:spacing w:line="248" w:lineRule="exact"/>
              <w:ind w:left="0" w:right="6"/>
              <w:jc w:val="center"/>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C06BB9" w14:textId="77777777" w:rsidR="004A1260" w:rsidRDefault="004A126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20</w:t>
            </w:r>
          </w:p>
        </w:tc>
        <w:tc>
          <w:tcPr>
            <w:tcW w:w="67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F17E43" w14:textId="77777777" w:rsidR="004A1260" w:rsidRDefault="004A126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NUESTRA REFERENCIA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8592F3" w14:textId="77777777" w:rsidR="004A1260" w:rsidRDefault="004A1260">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r w:rsidR="004A1260" w14:paraId="316FEF05" w14:textId="77777777" w:rsidTr="004A1260">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78E6E3" w14:textId="77777777" w:rsidR="004A1260" w:rsidRDefault="004A126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15</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3E5FA5" w14:textId="77777777" w:rsidR="004A1260" w:rsidRDefault="004A1260">
            <w:pPr>
              <w:pStyle w:val="TableParagraph"/>
              <w:spacing w:line="248" w:lineRule="exact"/>
              <w:ind w:left="110" w:right="6"/>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7F3DE" w14:textId="77777777" w:rsidR="004A1260" w:rsidRDefault="004A126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34</w:t>
            </w:r>
          </w:p>
        </w:tc>
        <w:tc>
          <w:tcPr>
            <w:tcW w:w="67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834498" w14:textId="77777777" w:rsidR="004A1260" w:rsidRDefault="004A126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FECHA VALIDEZ DATOS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EB56DA" w14:textId="77777777" w:rsidR="004A1260" w:rsidRDefault="004A1260">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8</w:t>
            </w:r>
          </w:p>
        </w:tc>
      </w:tr>
      <w:tr w:rsidR="004A1260" w14:paraId="174284AE" w14:textId="77777777" w:rsidTr="004A1260">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31562E" w14:textId="77777777" w:rsidR="004A1260" w:rsidRDefault="004A126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16</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C3E180" w14:textId="77777777" w:rsidR="004A1260" w:rsidRDefault="004A1260">
            <w:pPr>
              <w:pStyle w:val="TableParagraph"/>
              <w:spacing w:line="248" w:lineRule="exact"/>
              <w:ind w:left="110" w:right="6"/>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AECD95" w14:textId="77777777" w:rsidR="004A1260" w:rsidRDefault="004A1260">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PA1</w:t>
            </w:r>
          </w:p>
        </w:tc>
        <w:tc>
          <w:tcPr>
            <w:tcW w:w="67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119E0D" w14:textId="77777777" w:rsidR="004A1260" w:rsidRDefault="004A1260">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NUMERO DE REGISTROS INFORMADOS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93928" w14:textId="77777777" w:rsidR="004A1260" w:rsidRDefault="004A1260">
            <w:pPr>
              <w:pStyle w:val="TableParagraph"/>
              <w:spacing w:before="18"/>
              <w:ind w:left="110"/>
              <w:rPr>
                <w:rFonts w:ascii="Times New Roman" w:hAnsi="Times New Roman" w:cs="Times New Roman"/>
                <w:color w:val="4472C4" w:themeColor="accent1"/>
              </w:rPr>
            </w:pPr>
            <w:r>
              <w:rPr>
                <w:rFonts w:ascii="Times New Roman" w:hAnsi="Times New Roman" w:cs="Times New Roman"/>
                <w:color w:val="4472C4" w:themeColor="accent1"/>
              </w:rPr>
              <w:t>15</w:t>
            </w:r>
          </w:p>
        </w:tc>
      </w:tr>
      <w:tr w:rsidR="004A1260" w14:paraId="687044CE" w14:textId="77777777" w:rsidTr="004A1260">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E8D62F" w14:textId="77777777" w:rsidR="004A1260" w:rsidRDefault="004A126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17</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6DB426" w14:textId="77777777" w:rsidR="004A1260" w:rsidRDefault="004A1260">
            <w:pPr>
              <w:pStyle w:val="TableParagraph"/>
              <w:spacing w:line="248" w:lineRule="exact"/>
              <w:ind w:left="110" w:right="6"/>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A4DF02" w14:textId="77777777" w:rsidR="004A1260" w:rsidRDefault="004A1260">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AJB</w:t>
            </w:r>
          </w:p>
        </w:tc>
        <w:tc>
          <w:tcPr>
            <w:tcW w:w="67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0C3B53" w14:textId="77777777" w:rsidR="004A1260" w:rsidRDefault="004A1260">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NUMERO DE REGISTROS CON EL CODIGO 01 EN EL CAMPO 1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4CB2B3" w14:textId="77777777" w:rsidR="004A1260" w:rsidRDefault="004A1260">
            <w:pPr>
              <w:pStyle w:val="TableParagraph"/>
              <w:spacing w:before="18"/>
              <w:ind w:left="110"/>
              <w:rPr>
                <w:rFonts w:ascii="Times New Roman" w:hAnsi="Times New Roman" w:cs="Times New Roman"/>
                <w:color w:val="4472C4" w:themeColor="accent1"/>
              </w:rPr>
            </w:pPr>
            <w:r>
              <w:rPr>
                <w:rFonts w:ascii="Times New Roman" w:hAnsi="Times New Roman" w:cs="Times New Roman"/>
                <w:color w:val="4472C4" w:themeColor="accent1"/>
              </w:rPr>
              <w:t>15</w:t>
            </w:r>
          </w:p>
        </w:tc>
      </w:tr>
      <w:tr w:rsidR="004A1260" w14:paraId="502CFEC6" w14:textId="77777777" w:rsidTr="004A1260">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0C937D" w14:textId="77777777" w:rsidR="004A1260" w:rsidRDefault="004A126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18</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82F788" w14:textId="77777777" w:rsidR="004A1260" w:rsidRDefault="004A1260">
            <w:pPr>
              <w:pStyle w:val="TableParagraph"/>
              <w:spacing w:line="248" w:lineRule="exact"/>
              <w:ind w:left="110" w:right="6"/>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5EDD13" w14:textId="77777777" w:rsidR="004A1260" w:rsidRDefault="004A1260">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AJC</w:t>
            </w:r>
          </w:p>
        </w:tc>
        <w:tc>
          <w:tcPr>
            <w:tcW w:w="67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3CC02" w14:textId="77777777" w:rsidR="004A1260" w:rsidRDefault="004A1260">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NUMERO DE REGISTROS CON EL CODIGO 02 EN EL CAMPO 1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66C13" w14:textId="77777777" w:rsidR="004A1260" w:rsidRDefault="004A1260">
            <w:pPr>
              <w:pStyle w:val="TableParagraph"/>
              <w:spacing w:before="18"/>
              <w:ind w:left="110"/>
              <w:rPr>
                <w:rFonts w:ascii="Times New Roman" w:hAnsi="Times New Roman" w:cs="Times New Roman"/>
                <w:color w:val="4472C4" w:themeColor="accent1"/>
              </w:rPr>
            </w:pPr>
            <w:r>
              <w:rPr>
                <w:rFonts w:ascii="Times New Roman" w:hAnsi="Times New Roman" w:cs="Times New Roman"/>
                <w:color w:val="4472C4" w:themeColor="accent1"/>
              </w:rPr>
              <w:t>15</w:t>
            </w:r>
          </w:p>
        </w:tc>
      </w:tr>
      <w:tr w:rsidR="004A1260" w14:paraId="32CF0D82" w14:textId="77777777" w:rsidTr="004A1260">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36E504" w14:textId="77777777" w:rsidR="004A1260" w:rsidRDefault="004A126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19</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FCCAA7" w14:textId="77777777" w:rsidR="004A1260" w:rsidRDefault="004A1260">
            <w:pPr>
              <w:pStyle w:val="TableParagraph"/>
              <w:spacing w:line="248" w:lineRule="exact"/>
              <w:ind w:left="110" w:right="6"/>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F760B3" w14:textId="77777777" w:rsidR="004A1260" w:rsidRDefault="004A1260">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AJD</w:t>
            </w:r>
          </w:p>
        </w:tc>
        <w:tc>
          <w:tcPr>
            <w:tcW w:w="67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45B2EE" w14:textId="77777777" w:rsidR="004A1260" w:rsidRDefault="004A1260">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NUMERO DE REGISTROS CON EL CODIGO 03 EN EL CAMPO 1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EE30B3" w14:textId="77777777" w:rsidR="004A1260" w:rsidRDefault="004A1260">
            <w:pPr>
              <w:pStyle w:val="TableParagraph"/>
              <w:spacing w:before="18"/>
              <w:ind w:left="110"/>
              <w:rPr>
                <w:rFonts w:ascii="Times New Roman" w:hAnsi="Times New Roman" w:cs="Times New Roman"/>
                <w:color w:val="4472C4" w:themeColor="accent1"/>
              </w:rPr>
            </w:pPr>
            <w:r>
              <w:rPr>
                <w:rFonts w:ascii="Times New Roman" w:hAnsi="Times New Roman" w:cs="Times New Roman"/>
                <w:color w:val="4472C4" w:themeColor="accent1"/>
              </w:rPr>
              <w:t>15</w:t>
            </w:r>
          </w:p>
        </w:tc>
      </w:tr>
      <w:tr w:rsidR="004A1260" w14:paraId="41395A56" w14:textId="77777777" w:rsidTr="004A1260">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45FCD5" w14:textId="77777777" w:rsidR="004A1260" w:rsidRDefault="004A126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20</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015198" w14:textId="77777777" w:rsidR="004A1260" w:rsidRDefault="004A1260">
            <w:pPr>
              <w:pStyle w:val="TableParagraph"/>
              <w:spacing w:line="248" w:lineRule="exact"/>
              <w:ind w:left="110" w:right="6"/>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A4025F" w14:textId="77777777" w:rsidR="004A1260" w:rsidRDefault="004A1260">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79</w:t>
            </w:r>
          </w:p>
        </w:tc>
        <w:tc>
          <w:tcPr>
            <w:tcW w:w="67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FBBB4B" w14:textId="77777777" w:rsidR="004A1260" w:rsidRDefault="004A1260">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OBSERVACIONES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4D22B6" w14:textId="77777777" w:rsidR="004A1260" w:rsidRDefault="004A1260">
            <w:pPr>
              <w:pStyle w:val="TableParagraph"/>
              <w:spacing w:before="18"/>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bl>
    <w:p w14:paraId="22F0D169" w14:textId="77777777" w:rsidR="00035F9D" w:rsidRPr="004A1260" w:rsidDel="00620059" w:rsidRDefault="00035F9D" w:rsidP="004A1260">
      <w:pPr>
        <w:rPr>
          <w:del w:id="3" w:author="Roberto Carrasco Venegas" w:date="2023-11-27T13:34:00Z"/>
          <w:rFonts w:ascii="Times New Roman" w:hAnsi="Times New Roman" w:cs="Times New Roman"/>
          <w:color w:val="4472C4" w:themeColor="accent1"/>
        </w:rPr>
      </w:pPr>
    </w:p>
    <w:p w14:paraId="74831C11" w14:textId="61F05524" w:rsidR="00A73491" w:rsidRPr="009A6FF8" w:rsidRDefault="00A73491" w:rsidP="009A6FF8">
      <w:pPr>
        <w:pStyle w:val="Ttulo2"/>
        <w:numPr>
          <w:ilvl w:val="1"/>
          <w:numId w:val="7"/>
        </w:numPr>
        <w:rPr>
          <w:rFonts w:cs="Times New Roman"/>
          <w:bCs/>
          <w:color w:val="4472C4" w:themeColor="accent1"/>
          <w:sz w:val="32"/>
          <w:szCs w:val="32"/>
        </w:rPr>
      </w:pPr>
      <w:bookmarkStart w:id="4" w:name="_Toc152252963"/>
      <w:r w:rsidRPr="00F22445">
        <w:rPr>
          <w:rFonts w:cs="Times New Roman"/>
          <w:bCs/>
          <w:color w:val="4472C4" w:themeColor="accent1"/>
        </w:rPr>
        <w:t>Archivo/s de control</w:t>
      </w:r>
      <w:r w:rsidR="00513350" w:rsidRPr="00F22445">
        <w:rPr>
          <w:rFonts w:cs="Times New Roman"/>
          <w:bCs/>
          <w:color w:val="4472C4" w:themeColor="accent1"/>
        </w:rPr>
        <w:t xml:space="preserve"> de datos</w:t>
      </w:r>
      <w:r w:rsidRPr="00F22445">
        <w:rPr>
          <w:rFonts w:cs="Times New Roman"/>
          <w:bCs/>
          <w:color w:val="4472C4" w:themeColor="accent1"/>
        </w:rPr>
        <w:t xml:space="preserve"> del origen</w:t>
      </w:r>
      <w:bookmarkEnd w:id="4"/>
      <w:r w:rsidRPr="00F22445">
        <w:rPr>
          <w:rFonts w:cs="Times New Roman"/>
          <w:bCs/>
          <w:color w:val="4472C4" w:themeColor="accent1"/>
        </w:rPr>
        <w:fldChar w:fldCharType="begin"/>
      </w:r>
      <w:r w:rsidRPr="00620059">
        <w:rPr>
          <w:rFonts w:cs="Times New Roman"/>
        </w:rPr>
        <w:instrText xml:space="preserve"> XE "</w:instrText>
      </w:r>
      <w:r w:rsidRPr="00F22445">
        <w:rPr>
          <w:rFonts w:cs="Times New Roman"/>
          <w:bCs/>
          <w:color w:val="4472C4" w:themeColor="accent1"/>
        </w:rPr>
        <w:instrText>Archivo/s de control del origen</w:instrText>
      </w:r>
      <w:r w:rsidRPr="00620059">
        <w:rPr>
          <w:rFonts w:cs="Times New Roman"/>
        </w:rPr>
        <w:instrText xml:space="preserve">" </w:instrText>
      </w:r>
      <w:r w:rsidRPr="00F22445">
        <w:rPr>
          <w:rFonts w:cs="Times New Roman"/>
          <w:bCs/>
          <w:color w:val="4472C4" w:themeColor="accent1"/>
        </w:rPr>
        <w:fldChar w:fldCharType="end"/>
      </w:r>
    </w:p>
    <w:p w14:paraId="69C72BBE" w14:textId="77777777" w:rsidR="00A73491" w:rsidRPr="00230F5A" w:rsidRDefault="00A73491" w:rsidP="00A73491">
      <w:pPr>
        <w:rPr>
          <w:rFonts w:ascii="Times New Roman" w:hAnsi="Times New Roman" w:cs="Times New Roman"/>
          <w:color w:val="4472C4" w:themeColor="accent1"/>
        </w:rPr>
      </w:pPr>
    </w:p>
    <w:p w14:paraId="38EF815A" w14:textId="082C26E0" w:rsidR="00513350" w:rsidRPr="00230F5A" w:rsidRDefault="00EC1139" w:rsidP="00513350">
      <w:pPr>
        <w:pStyle w:val="Prrafodelista"/>
        <w:tabs>
          <w:tab w:val="left" w:pos="1843"/>
        </w:tabs>
        <w:ind w:left="792" w:firstLine="0"/>
        <w:rPr>
          <w:rFonts w:ascii="Times New Roman" w:hAnsi="Times New Roman" w:cs="Times New Roman"/>
          <w:b/>
          <w:bCs/>
          <w:color w:val="4472C4" w:themeColor="accent1"/>
          <w:sz w:val="32"/>
          <w:szCs w:val="32"/>
        </w:rPr>
      </w:pPr>
      <w:r>
        <w:rPr>
          <w:noProof/>
        </w:rPr>
        <w:drawing>
          <wp:inline distT="0" distB="0" distL="0" distR="0" wp14:anchorId="20DC0CDC" wp14:editId="06564D67">
            <wp:extent cx="4783985" cy="3347499"/>
            <wp:effectExtent l="0" t="0" r="0" b="5715"/>
            <wp:docPr id="18603681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363" cy="3354761"/>
                    </a:xfrm>
                    <a:prstGeom prst="rect">
                      <a:avLst/>
                    </a:prstGeom>
                    <a:noFill/>
                    <a:ln>
                      <a:noFill/>
                    </a:ln>
                  </pic:spPr>
                </pic:pic>
              </a:graphicData>
            </a:graphic>
          </wp:inline>
        </w:drawing>
      </w:r>
    </w:p>
    <w:p w14:paraId="5AEA68E3" w14:textId="77777777" w:rsidR="00513350" w:rsidRPr="00230F5A" w:rsidRDefault="00513350" w:rsidP="00513350">
      <w:pPr>
        <w:pStyle w:val="Prrafodelista"/>
        <w:tabs>
          <w:tab w:val="left" w:pos="1843"/>
        </w:tabs>
        <w:ind w:left="792" w:firstLine="0"/>
        <w:rPr>
          <w:rFonts w:ascii="Times New Roman" w:hAnsi="Times New Roman" w:cs="Times New Roman"/>
          <w:b/>
          <w:bCs/>
          <w:color w:val="4472C4" w:themeColor="accent1"/>
          <w:sz w:val="32"/>
          <w:szCs w:val="32"/>
        </w:rPr>
      </w:pPr>
    </w:p>
    <w:p w14:paraId="637F99B1" w14:textId="3CBAA0D2" w:rsidR="00A73491" w:rsidRPr="00230F5A" w:rsidRDefault="00EC1139" w:rsidP="00B022B6">
      <w:pPr>
        <w:rPr>
          <w:rFonts w:ascii="Times New Roman" w:hAnsi="Times New Roman" w:cs="Times New Roman"/>
          <w:b/>
          <w:bCs/>
          <w:color w:val="4472C4" w:themeColor="accent1"/>
          <w:sz w:val="32"/>
          <w:szCs w:val="32"/>
        </w:rPr>
      </w:pPr>
      <w:r>
        <w:rPr>
          <w:noProof/>
        </w:rPr>
        <w:lastRenderedPageBreak/>
        <w:drawing>
          <wp:inline distT="0" distB="0" distL="0" distR="0" wp14:anchorId="5EB86B75" wp14:editId="2E1EB501">
            <wp:extent cx="5053038" cy="2202512"/>
            <wp:effectExtent l="0" t="0" r="0" b="7620"/>
            <wp:docPr id="1364614241"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61" cy="2205966"/>
                    </a:xfrm>
                    <a:prstGeom prst="rect">
                      <a:avLst/>
                    </a:prstGeom>
                    <a:noFill/>
                    <a:ln>
                      <a:noFill/>
                    </a:ln>
                  </pic:spPr>
                </pic:pic>
              </a:graphicData>
            </a:graphic>
          </wp:inline>
        </w:drawing>
      </w:r>
    </w:p>
    <w:p w14:paraId="7DAF13ED" w14:textId="51FF8221" w:rsidR="00411E32" w:rsidRDefault="00411E32" w:rsidP="00411E32">
      <w:pPr>
        <w:rPr>
          <w:rFonts w:ascii="Times New Roman" w:hAnsi="Times New Roman" w:cs="Times New Roman"/>
          <w:color w:val="4472C4" w:themeColor="accent1"/>
        </w:rPr>
      </w:pPr>
    </w:p>
    <w:p w14:paraId="50CB58CE" w14:textId="0DF06ECC" w:rsidR="00411E32" w:rsidRDefault="00411E32" w:rsidP="00411E32">
      <w:pPr>
        <w:tabs>
          <w:tab w:val="left" w:pos="1843"/>
        </w:tabs>
        <w:rPr>
          <w:rFonts w:ascii="Times New Roman" w:hAnsi="Times New Roman" w:cs="Times New Roman"/>
          <w:b/>
          <w:bCs/>
          <w:color w:val="4472C4" w:themeColor="accent1"/>
          <w:sz w:val="32"/>
          <w:szCs w:val="32"/>
        </w:rPr>
      </w:pPr>
    </w:p>
    <w:p w14:paraId="0136F042"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095B4C01" w14:textId="21ACE76C" w:rsidR="00411E32" w:rsidRPr="00DB790B" w:rsidRDefault="00411E32" w:rsidP="00182D60">
      <w:pPr>
        <w:pStyle w:val="Ttulo2"/>
        <w:numPr>
          <w:ilvl w:val="1"/>
          <w:numId w:val="7"/>
        </w:numPr>
        <w:rPr>
          <w:sz w:val="32"/>
          <w:szCs w:val="32"/>
        </w:rPr>
      </w:pPr>
      <w:bookmarkStart w:id="5" w:name="_Toc152252964"/>
      <w:r w:rsidRPr="00230F5A">
        <w:lastRenderedPageBreak/>
        <w:t xml:space="preserve">Archivo/s de </w:t>
      </w:r>
      <w:r>
        <w:t>datos del Receptor</w:t>
      </w:r>
      <w:r w:rsidRPr="00230F5A">
        <w:fldChar w:fldCharType="begin"/>
      </w:r>
      <w:r w:rsidRPr="00230F5A">
        <w:instrText xml:space="preserve"> XE "Archivo/s de control del origen" </w:instrText>
      </w:r>
      <w:r w:rsidRPr="00230F5A">
        <w:fldChar w:fldCharType="end"/>
      </w:r>
      <w:r>
        <w:t>:</w:t>
      </w:r>
      <w:bookmarkEnd w:id="5"/>
    </w:p>
    <w:p w14:paraId="3B1F0115" w14:textId="77777777" w:rsidR="00411E32" w:rsidRDefault="00411E32" w:rsidP="00411E32">
      <w:pPr>
        <w:tabs>
          <w:tab w:val="left" w:pos="1843"/>
        </w:tabs>
        <w:rPr>
          <w:rFonts w:ascii="Times New Roman" w:hAnsi="Times New Roman" w:cs="Times New Roman"/>
          <w:b/>
          <w:bCs/>
          <w:color w:val="4472C4" w:themeColor="accent1"/>
          <w:sz w:val="32"/>
          <w:szCs w:val="32"/>
        </w:rPr>
      </w:pPr>
    </w:p>
    <w:p w14:paraId="00814AB4" w14:textId="0F975184" w:rsidR="00184622" w:rsidRPr="00981815" w:rsidRDefault="00184622" w:rsidP="00981815">
      <w:pPr>
        <w:tabs>
          <w:tab w:val="left" w:pos="1843"/>
        </w:tabs>
        <w:ind w:left="1418" w:firstLine="567"/>
        <w:rPr>
          <w:rFonts w:ascii="Times New Roman" w:hAnsi="Times New Roman" w:cs="Times New Roman"/>
          <w:b/>
          <w:bCs/>
          <w:color w:val="4472C4" w:themeColor="accent1"/>
          <w:sz w:val="32"/>
          <w:szCs w:val="32"/>
        </w:rPr>
      </w:pPr>
      <w:r w:rsidRPr="00981815">
        <w:rPr>
          <w:rFonts w:ascii="Times New Roman" w:hAnsi="Times New Roman" w:cs="Times New Roman"/>
          <w:b/>
          <w:bCs/>
          <w:color w:val="4472C4" w:themeColor="accent1"/>
        </w:rPr>
        <w:t xml:space="preserve">La estructura es idéntica al archivo especificado en el punto 1.1. y 4.1. Considerar que el archivo se mueve desde la casilla emisora a la receptora (sistema central). </w:t>
      </w:r>
    </w:p>
    <w:p w14:paraId="6FE49B3D" w14:textId="77777777" w:rsidR="00411E32" w:rsidRDefault="00411E32" w:rsidP="00184622">
      <w:pPr>
        <w:ind w:firstLine="360"/>
        <w:rPr>
          <w:rFonts w:ascii="Times New Roman" w:hAnsi="Times New Roman" w:cs="Times New Roman"/>
          <w:b/>
          <w:bCs/>
          <w:color w:val="4472C4" w:themeColor="accent1"/>
        </w:rPr>
      </w:pPr>
    </w:p>
    <w:p w14:paraId="4FEA2736" w14:textId="5A4CD589" w:rsidR="00184622" w:rsidRDefault="00184622" w:rsidP="00CF0714">
      <w:pPr>
        <w:pStyle w:val="Ttulo2"/>
        <w:numPr>
          <w:ilvl w:val="1"/>
          <w:numId w:val="7"/>
        </w:numPr>
      </w:pPr>
      <w:bookmarkStart w:id="6" w:name="_Toc152252965"/>
      <w:r>
        <w:t>Archivo de carátula del Receptor</w:t>
      </w:r>
      <w:bookmarkEnd w:id="6"/>
    </w:p>
    <w:p w14:paraId="19E92542" w14:textId="05D75A4C" w:rsidR="00184622" w:rsidRDefault="00184622" w:rsidP="007B6066">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La estructura es idéntica al archivo especificado en el punto 1.2. y 4.2. Considerar que el archivo se mueve desde la casilla emisora a la receptora (sistema central).</w:t>
      </w:r>
    </w:p>
    <w:p w14:paraId="44CE93F6" w14:textId="7343A721" w:rsidR="00184622" w:rsidRDefault="00184622" w:rsidP="00184622">
      <w:pPr>
        <w:ind w:firstLine="360"/>
        <w:rPr>
          <w:rFonts w:ascii="Times New Roman" w:hAnsi="Times New Roman" w:cs="Times New Roman"/>
          <w:b/>
          <w:bCs/>
          <w:color w:val="4472C4" w:themeColor="accent1"/>
        </w:rPr>
      </w:pPr>
    </w:p>
    <w:p w14:paraId="6DB33B0B" w14:textId="7FCEB3EC" w:rsidR="00184622" w:rsidRDefault="00184622" w:rsidP="00477EA2">
      <w:pPr>
        <w:pStyle w:val="Ttulo2"/>
        <w:numPr>
          <w:ilvl w:val="1"/>
          <w:numId w:val="7"/>
        </w:numPr>
      </w:pPr>
      <w:bookmarkStart w:id="7" w:name="_Toc152252966"/>
      <w:r>
        <w:t>Archivo de Control del Receptor</w:t>
      </w:r>
      <w:bookmarkEnd w:id="7"/>
    </w:p>
    <w:p w14:paraId="21B49631" w14:textId="4FCDEC5E" w:rsidR="00184622" w:rsidRDefault="00184622" w:rsidP="00981815">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La estructura es idéntica al archivo especificado en el punto 1.3. y 4.3. Considerar que el archivo se mueve desde la casilla emisora a la receptora (sistema central).</w:t>
      </w:r>
    </w:p>
    <w:p w14:paraId="2E887B74" w14:textId="77777777" w:rsidR="00184622" w:rsidRPr="00230F5A" w:rsidRDefault="00184622">
      <w:pPr>
        <w:rPr>
          <w:rFonts w:ascii="Times New Roman" w:eastAsia="Verdana" w:hAnsi="Times New Roman" w:cs="Times New Roman"/>
          <w:b/>
          <w:bCs/>
          <w:color w:val="4472C4" w:themeColor="accent1"/>
          <w:kern w:val="0"/>
          <w:sz w:val="32"/>
          <w:szCs w:val="32"/>
          <w14:ligatures w14:val="none"/>
        </w:rPr>
      </w:pPr>
    </w:p>
    <w:p w14:paraId="17AEC863" w14:textId="77777777" w:rsidR="004A1260" w:rsidRDefault="004A1260">
      <w:pPr>
        <w:rPr>
          <w:rFonts w:ascii="Times New Roman" w:eastAsiaTheme="majorEastAsia" w:hAnsi="Times New Roman" w:cs="Times New Roman"/>
          <w:b/>
          <w:color w:val="2F5496" w:themeColor="accent1" w:themeShade="BF"/>
          <w:sz w:val="32"/>
          <w:szCs w:val="32"/>
        </w:rPr>
      </w:pPr>
      <w:r>
        <w:rPr>
          <w:rFonts w:cs="Times New Roman"/>
        </w:rPr>
        <w:br w:type="page"/>
      </w:r>
    </w:p>
    <w:p w14:paraId="56486671" w14:textId="278AECE5" w:rsidR="00035F9D" w:rsidRPr="00230F5A" w:rsidRDefault="00B022B6" w:rsidP="00981815">
      <w:pPr>
        <w:pStyle w:val="Ttulo1"/>
        <w:numPr>
          <w:ilvl w:val="0"/>
          <w:numId w:val="7"/>
        </w:numPr>
        <w:rPr>
          <w:rFonts w:cs="Times New Roman"/>
        </w:rPr>
      </w:pPr>
      <w:bookmarkStart w:id="8" w:name="_Toc152252967"/>
      <w:r w:rsidRPr="00230F5A">
        <w:rPr>
          <w:rFonts w:cs="Times New Roman"/>
        </w:rPr>
        <w:lastRenderedPageBreak/>
        <w:t>Validaciones</w:t>
      </w:r>
      <w:bookmarkEnd w:id="8"/>
      <w:r w:rsidR="00611BAA" w:rsidRPr="00230F5A">
        <w:rPr>
          <w:rFonts w:cs="Times New Roman"/>
        </w:rPr>
        <w:fldChar w:fldCharType="begin"/>
      </w:r>
      <w:r w:rsidR="00611BAA" w:rsidRPr="00230F5A">
        <w:rPr>
          <w:rFonts w:cs="Times New Roman"/>
        </w:rPr>
        <w:instrText xml:space="preserve"> XE "Validaciones" </w:instrText>
      </w:r>
      <w:r w:rsidR="00611BAA" w:rsidRPr="00230F5A">
        <w:rPr>
          <w:rFonts w:cs="Times New Roman"/>
        </w:rPr>
        <w:fldChar w:fldCharType="end"/>
      </w:r>
    </w:p>
    <w:p w14:paraId="11BC0E6E" w14:textId="5F42FA58" w:rsidR="004A1260" w:rsidRPr="004A1260" w:rsidRDefault="000465DB" w:rsidP="004A1260">
      <w:pPr>
        <w:pStyle w:val="Ttulo2"/>
        <w:numPr>
          <w:ilvl w:val="1"/>
          <w:numId w:val="7"/>
        </w:numPr>
        <w:rPr>
          <w:sz w:val="32"/>
          <w:szCs w:val="32"/>
        </w:rPr>
      </w:pPr>
      <w:bookmarkStart w:id="9" w:name="_Toc152252968"/>
      <w:r w:rsidRPr="00230F5A">
        <w:t>Archivo de datos</w:t>
      </w:r>
      <w:bookmarkEnd w:id="9"/>
      <w:r w:rsidR="00611BAA" w:rsidRPr="00230F5A">
        <w:fldChar w:fldCharType="begin"/>
      </w:r>
      <w:r w:rsidR="00611BAA" w:rsidRPr="00230F5A">
        <w:instrText xml:space="preserve"> XE "Archivo de datos\" </w:instrText>
      </w:r>
      <w:r w:rsidR="00611BAA" w:rsidRPr="00230F5A">
        <w:fldChar w:fldCharType="end"/>
      </w:r>
      <w:bookmarkStart w:id="10" w:name="_Hlk150871863"/>
    </w:p>
    <w:tbl>
      <w:tblPr>
        <w:tblStyle w:val="Tablaconcuadrcula"/>
        <w:tblW w:w="0" w:type="auto"/>
        <w:tblLook w:val="04A0" w:firstRow="1" w:lastRow="0" w:firstColumn="1" w:lastColumn="0" w:noHBand="0" w:noVBand="1"/>
      </w:tblPr>
      <w:tblGrid>
        <w:gridCol w:w="562"/>
        <w:gridCol w:w="7932"/>
      </w:tblGrid>
      <w:tr w:rsidR="004A1260" w14:paraId="3B875C81" w14:textId="77777777" w:rsidTr="004A1260">
        <w:tc>
          <w:tcPr>
            <w:tcW w:w="562" w:type="dxa"/>
            <w:tcBorders>
              <w:top w:val="single" w:sz="4" w:space="0" w:color="auto"/>
              <w:left w:val="single" w:sz="4" w:space="0" w:color="auto"/>
              <w:bottom w:val="single" w:sz="4" w:space="0" w:color="auto"/>
              <w:right w:val="single" w:sz="4" w:space="0" w:color="auto"/>
            </w:tcBorders>
            <w:hideMark/>
          </w:tcPr>
          <w:p w14:paraId="76823BB1"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7D38FC2B" w14:textId="77777777" w:rsidR="004A1260" w:rsidRDefault="004A1260">
            <w:pPr>
              <w:rPr>
                <w:rFonts w:ascii="Times New Roman" w:hAnsi="Times New Roman" w:cs="Times New Roman"/>
                <w:b/>
                <w:bCs/>
                <w:color w:val="FF0000"/>
              </w:rPr>
            </w:pPr>
            <w:r>
              <w:rPr>
                <w:rFonts w:ascii="Times New Roman" w:hAnsi="Times New Roman" w:cs="Times New Roman"/>
                <w:b/>
                <w:bCs/>
                <w:color w:val="4472C4" w:themeColor="accent1"/>
              </w:rPr>
              <w:t xml:space="preserve">Validar el largo de registro en función al tipo de documento (tabla en base de datos); En caso de no coincidir, se deberá catalogar con error </w:t>
            </w:r>
            <w:r>
              <w:rPr>
                <w:rFonts w:ascii="Times New Roman" w:hAnsi="Times New Roman" w:cs="Times New Roman"/>
                <w:b/>
                <w:bCs/>
                <w:color w:val="FF0000"/>
              </w:rPr>
              <w:t>(Error 65)</w:t>
            </w:r>
          </w:p>
          <w:p w14:paraId="0E2EFC07"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FF0000"/>
              </w:rPr>
              <w:t>Solo para líneas de “detalle”</w:t>
            </w:r>
          </w:p>
        </w:tc>
      </w:tr>
      <w:tr w:rsidR="004A1260" w14:paraId="6CE98C4E" w14:textId="77777777" w:rsidTr="004A1260">
        <w:tc>
          <w:tcPr>
            <w:tcW w:w="562" w:type="dxa"/>
            <w:tcBorders>
              <w:top w:val="single" w:sz="4" w:space="0" w:color="auto"/>
              <w:left w:val="single" w:sz="4" w:space="0" w:color="auto"/>
              <w:bottom w:val="single" w:sz="4" w:space="0" w:color="auto"/>
              <w:right w:val="single" w:sz="4" w:space="0" w:color="auto"/>
            </w:tcBorders>
            <w:hideMark/>
          </w:tcPr>
          <w:p w14:paraId="52F49109"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hideMark/>
          </w:tcPr>
          <w:p w14:paraId="0B6CEDC0"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código del banco (largo 4) se coteja con el usuario conectado (definición de casilla), en caso de no coincidir se catalogará con error </w:t>
            </w:r>
            <w:r>
              <w:rPr>
                <w:rFonts w:ascii="Times New Roman" w:hAnsi="Times New Roman" w:cs="Times New Roman"/>
                <w:b/>
                <w:bCs/>
                <w:color w:val="FF0000"/>
              </w:rPr>
              <w:t>(Error 05)</w:t>
            </w:r>
            <w:r>
              <w:rPr>
                <w:rFonts w:ascii="Times New Roman" w:hAnsi="Times New Roman" w:cs="Times New Roman"/>
                <w:b/>
                <w:bCs/>
                <w:color w:val="4472C4" w:themeColor="accent1"/>
              </w:rPr>
              <w:t xml:space="preserve"> </w:t>
            </w:r>
          </w:p>
        </w:tc>
      </w:tr>
      <w:tr w:rsidR="004A1260" w14:paraId="2A3E8696" w14:textId="77777777" w:rsidTr="004A1260">
        <w:tc>
          <w:tcPr>
            <w:tcW w:w="562" w:type="dxa"/>
            <w:tcBorders>
              <w:top w:val="single" w:sz="4" w:space="0" w:color="auto"/>
              <w:left w:val="single" w:sz="4" w:space="0" w:color="auto"/>
              <w:bottom w:val="single" w:sz="4" w:space="0" w:color="auto"/>
              <w:right w:val="single" w:sz="4" w:space="0" w:color="auto"/>
            </w:tcBorders>
            <w:hideMark/>
          </w:tcPr>
          <w:p w14:paraId="56B876F5"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hideMark/>
          </w:tcPr>
          <w:p w14:paraId="7DB8811F"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debe cotejar que el tipo de documento es igual en el nombre del archivo y en la definición del </w:t>
            </w:r>
            <w:r>
              <w:rPr>
                <w:rFonts w:ascii="Times New Roman" w:hAnsi="Times New Roman" w:cs="Times New Roman"/>
                <w:b/>
                <w:bCs/>
                <w:i/>
                <w:iCs/>
                <w:color w:val="4472C4" w:themeColor="accent1"/>
              </w:rPr>
              <w:t>header</w:t>
            </w:r>
            <w:r>
              <w:rPr>
                <w:rFonts w:ascii="Times New Roman" w:hAnsi="Times New Roman" w:cs="Times New Roman"/>
                <w:b/>
                <w:bCs/>
                <w:color w:val="4472C4" w:themeColor="accent1"/>
              </w:rPr>
              <w:t xml:space="preserve"> del archivo. </w:t>
            </w:r>
            <w:r>
              <w:rPr>
                <w:rFonts w:ascii="Times New Roman" w:hAnsi="Times New Roman" w:cs="Times New Roman"/>
                <w:b/>
                <w:bCs/>
                <w:color w:val="FF0000"/>
              </w:rPr>
              <w:t>(Error 66)</w:t>
            </w:r>
          </w:p>
        </w:tc>
      </w:tr>
      <w:tr w:rsidR="004A1260" w14:paraId="3775BC79" w14:textId="77777777" w:rsidTr="004A1260">
        <w:tc>
          <w:tcPr>
            <w:tcW w:w="562" w:type="dxa"/>
            <w:tcBorders>
              <w:top w:val="single" w:sz="4" w:space="0" w:color="auto"/>
              <w:left w:val="single" w:sz="4" w:space="0" w:color="auto"/>
              <w:bottom w:val="single" w:sz="4" w:space="0" w:color="auto"/>
              <w:right w:val="single" w:sz="4" w:space="0" w:color="auto"/>
            </w:tcBorders>
          </w:tcPr>
          <w:p w14:paraId="3BBDF9F1" w14:textId="77777777" w:rsidR="004A1260" w:rsidRDefault="004A1260">
            <w:pPr>
              <w:rPr>
                <w:rFonts w:ascii="Times New Roman" w:hAnsi="Times New Roman" w:cs="Times New Roman"/>
                <w:b/>
                <w:bCs/>
                <w:color w:val="4472C4" w:themeColor="accent1"/>
              </w:rPr>
            </w:pPr>
          </w:p>
          <w:p w14:paraId="022A570A"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2D59CEDC" w14:textId="77777777" w:rsidR="004A1260" w:rsidRDefault="004A1260">
            <w:pPr>
              <w:rPr>
                <w:rFonts w:ascii="Times New Roman" w:hAnsi="Times New Roman" w:cs="Times New Roman"/>
                <w:b/>
                <w:bCs/>
                <w:color w:val="4472C4" w:themeColor="accent1"/>
              </w:rPr>
            </w:pPr>
          </w:p>
          <w:p w14:paraId="6961988D"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p w14:paraId="602646C4" w14:textId="77777777" w:rsidR="004A1260" w:rsidRDefault="004A1260">
            <w:pPr>
              <w:rPr>
                <w:rFonts w:ascii="Times New Roman" w:hAnsi="Times New Roman" w:cs="Times New Roman"/>
                <w:b/>
                <w:bCs/>
                <w:color w:val="4472C4" w:themeColor="accent1"/>
              </w:rPr>
            </w:pPr>
          </w:p>
        </w:tc>
      </w:tr>
      <w:tr w:rsidR="004A1260" w14:paraId="374CB0CF" w14:textId="77777777" w:rsidTr="004A1260">
        <w:tc>
          <w:tcPr>
            <w:tcW w:w="562" w:type="dxa"/>
            <w:tcBorders>
              <w:top w:val="single" w:sz="4" w:space="0" w:color="auto"/>
              <w:left w:val="single" w:sz="4" w:space="0" w:color="auto"/>
              <w:bottom w:val="single" w:sz="4" w:space="0" w:color="auto"/>
              <w:right w:val="single" w:sz="4" w:space="0" w:color="auto"/>
            </w:tcBorders>
            <w:hideMark/>
          </w:tcPr>
          <w:p w14:paraId="3ACC3DAE"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4867203D"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origen, en caso de existir se deberá catalogar con error</w:t>
            </w:r>
            <w:r>
              <w:rPr>
                <w:rFonts w:ascii="Times New Roman" w:hAnsi="Times New Roman" w:cs="Times New Roman"/>
                <w:b/>
                <w:bCs/>
                <w:color w:val="FF0000"/>
              </w:rPr>
              <w:t xml:space="preserve"> (Error 08)</w:t>
            </w:r>
          </w:p>
        </w:tc>
      </w:tr>
      <w:tr w:rsidR="004A1260" w14:paraId="1606DD04" w14:textId="77777777" w:rsidTr="004A1260">
        <w:tc>
          <w:tcPr>
            <w:tcW w:w="562" w:type="dxa"/>
            <w:tcBorders>
              <w:top w:val="single" w:sz="4" w:space="0" w:color="auto"/>
              <w:left w:val="single" w:sz="4" w:space="0" w:color="auto"/>
              <w:bottom w:val="single" w:sz="4" w:space="0" w:color="auto"/>
              <w:right w:val="single" w:sz="4" w:space="0" w:color="auto"/>
            </w:tcBorders>
          </w:tcPr>
          <w:p w14:paraId="1427B737" w14:textId="77777777" w:rsidR="004A1260" w:rsidRDefault="004A1260">
            <w:pPr>
              <w:rPr>
                <w:rFonts w:ascii="Times New Roman" w:hAnsi="Times New Roman" w:cs="Times New Roman"/>
                <w:b/>
                <w:bCs/>
                <w:color w:val="4472C4" w:themeColor="accent1"/>
              </w:rPr>
            </w:pPr>
          </w:p>
          <w:p w14:paraId="52AC6D6E"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3BEEF47F" w14:textId="77777777" w:rsidR="004A1260" w:rsidRDefault="004A1260">
            <w:pPr>
              <w:rPr>
                <w:rFonts w:ascii="Times New Roman" w:hAnsi="Times New Roman" w:cs="Times New Roman"/>
                <w:b/>
                <w:bCs/>
                <w:color w:val="4472C4" w:themeColor="accent1"/>
              </w:rPr>
            </w:pPr>
          </w:p>
          <w:p w14:paraId="59267651"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destino, en caso de existir se deberá catalogar con error</w:t>
            </w:r>
            <w:r>
              <w:rPr>
                <w:rFonts w:ascii="Times New Roman" w:hAnsi="Times New Roman" w:cs="Times New Roman"/>
                <w:b/>
                <w:bCs/>
                <w:color w:val="FF0000"/>
              </w:rPr>
              <w:t xml:space="preserve"> (Error 09)</w:t>
            </w:r>
          </w:p>
          <w:p w14:paraId="3395D486" w14:textId="77777777" w:rsidR="004A1260" w:rsidRDefault="004A1260">
            <w:pPr>
              <w:rPr>
                <w:rFonts w:ascii="Times New Roman" w:hAnsi="Times New Roman" w:cs="Times New Roman"/>
                <w:b/>
                <w:bCs/>
                <w:color w:val="4472C4" w:themeColor="accent1"/>
              </w:rPr>
            </w:pPr>
          </w:p>
        </w:tc>
      </w:tr>
      <w:tr w:rsidR="004A1260" w14:paraId="04625D62" w14:textId="77777777" w:rsidTr="004A1260">
        <w:tc>
          <w:tcPr>
            <w:tcW w:w="562" w:type="dxa"/>
            <w:tcBorders>
              <w:top w:val="single" w:sz="4" w:space="0" w:color="auto"/>
              <w:left w:val="single" w:sz="4" w:space="0" w:color="auto"/>
              <w:bottom w:val="single" w:sz="4" w:space="0" w:color="auto"/>
              <w:right w:val="single" w:sz="4" w:space="0" w:color="auto"/>
            </w:tcBorders>
            <w:hideMark/>
          </w:tcPr>
          <w:p w14:paraId="2059AF1B"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2B9F71AE" w14:textId="77777777" w:rsidR="004A1260" w:rsidRDefault="004A1260">
            <w:pPr>
              <w:rPr>
                <w:rFonts w:ascii="Times New Roman" w:hAnsi="Times New Roman" w:cs="Times New Roman"/>
                <w:b/>
                <w:bCs/>
                <w:color w:val="FF0000"/>
              </w:rPr>
            </w:pPr>
            <w:r>
              <w:rPr>
                <w:rFonts w:ascii="Times New Roman" w:hAnsi="Times New Roman" w:cs="Times New Roman"/>
                <w:b/>
                <w:bCs/>
                <w:color w:val="4472C4" w:themeColor="accent1"/>
              </w:rPr>
              <w:t xml:space="preserve">Validar formato del campo fecha en la línea </w:t>
            </w:r>
            <w:r>
              <w:rPr>
                <w:rFonts w:ascii="Times New Roman" w:hAnsi="Times New Roman" w:cs="Times New Roman"/>
                <w:b/>
                <w:bCs/>
                <w:i/>
                <w:iCs/>
                <w:color w:val="4472C4" w:themeColor="accent1"/>
              </w:rPr>
              <w:t xml:space="preserve">header, </w:t>
            </w:r>
            <w:r>
              <w:rPr>
                <w:rFonts w:ascii="Times New Roman" w:hAnsi="Times New Roman" w:cs="Times New Roman"/>
                <w:b/>
                <w:bCs/>
                <w:color w:val="4472C4" w:themeColor="accent1"/>
              </w:rPr>
              <w:t xml:space="preserve">en caso de error </w:t>
            </w:r>
            <w:r>
              <w:rPr>
                <w:rFonts w:ascii="Times New Roman" w:hAnsi="Times New Roman" w:cs="Times New Roman"/>
                <w:b/>
                <w:bCs/>
                <w:color w:val="FF0000"/>
              </w:rPr>
              <w:t>(Error 74)</w:t>
            </w:r>
          </w:p>
          <w:p w14:paraId="1ED8F602"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FF0000"/>
              </w:rPr>
              <w:t xml:space="preserve">Obs: Un año es válido cuando es mayor a 1950. </w:t>
            </w:r>
          </w:p>
        </w:tc>
      </w:tr>
      <w:tr w:rsidR="004A1260" w14:paraId="36464063" w14:textId="77777777" w:rsidTr="004A1260">
        <w:tc>
          <w:tcPr>
            <w:tcW w:w="562" w:type="dxa"/>
            <w:tcBorders>
              <w:top w:val="single" w:sz="4" w:space="0" w:color="auto"/>
              <w:left w:val="single" w:sz="4" w:space="0" w:color="auto"/>
              <w:bottom w:val="single" w:sz="4" w:space="0" w:color="auto"/>
              <w:right w:val="single" w:sz="4" w:space="0" w:color="auto"/>
            </w:tcBorders>
            <w:hideMark/>
          </w:tcPr>
          <w:p w14:paraId="4CA523FC"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76625AE7"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va a validar que el campo “tipo de registro” contenga sólo los valores esperados (1,2,3), en caso de no existir se deberá catalogar con error </w:t>
            </w:r>
            <w:r>
              <w:rPr>
                <w:rFonts w:ascii="Times New Roman" w:hAnsi="Times New Roman" w:cs="Times New Roman"/>
                <w:b/>
                <w:bCs/>
                <w:color w:val="FF0000"/>
              </w:rPr>
              <w:t>(Error 75)</w:t>
            </w:r>
          </w:p>
        </w:tc>
      </w:tr>
      <w:bookmarkEnd w:id="10"/>
    </w:tbl>
    <w:p w14:paraId="30D620B2" w14:textId="274A4479" w:rsidR="004A1260" w:rsidRDefault="004A1260">
      <w:pPr>
        <w:rPr>
          <w:rFonts w:ascii="Times New Roman" w:eastAsiaTheme="majorEastAsia" w:hAnsi="Times New Roman" w:cstheme="majorBidi"/>
          <w:b/>
          <w:color w:val="2F5496" w:themeColor="accent1" w:themeShade="BF"/>
          <w:sz w:val="26"/>
          <w:szCs w:val="26"/>
        </w:rPr>
      </w:pPr>
    </w:p>
    <w:p w14:paraId="7DDE8C18" w14:textId="35233F0C" w:rsidR="004A1260" w:rsidRDefault="00B022B6" w:rsidP="004A1260">
      <w:pPr>
        <w:pStyle w:val="Ttulo2"/>
        <w:numPr>
          <w:ilvl w:val="1"/>
          <w:numId w:val="7"/>
        </w:numPr>
      </w:pPr>
      <w:bookmarkStart w:id="11" w:name="_Toc152252969"/>
      <w:r w:rsidRPr="00230F5A">
        <w:t>Archivo Carátula</w:t>
      </w:r>
      <w:r w:rsidR="00611BAA" w:rsidRPr="00230F5A">
        <w:fldChar w:fldCharType="begin"/>
      </w:r>
      <w:r w:rsidR="00611BAA" w:rsidRPr="00230F5A">
        <w:instrText xml:space="preserve"> XE "Archivo Carátula" </w:instrText>
      </w:r>
      <w:r w:rsidR="00611BAA" w:rsidRPr="00230F5A">
        <w:fldChar w:fldCharType="end"/>
      </w:r>
      <w:r w:rsidRPr="00230F5A">
        <w:t>:</w:t>
      </w:r>
      <w:bookmarkStart w:id="12" w:name="_Hlk150868916"/>
      <w:bookmarkEnd w:id="11"/>
    </w:p>
    <w:p w14:paraId="5951912F" w14:textId="77777777" w:rsidR="004A1260" w:rsidRPr="004A1260" w:rsidRDefault="004A1260" w:rsidP="004A1260"/>
    <w:tbl>
      <w:tblPr>
        <w:tblStyle w:val="Tablaconcuadrcula"/>
        <w:tblW w:w="0" w:type="auto"/>
        <w:tblLook w:val="04A0" w:firstRow="1" w:lastRow="0" w:firstColumn="1" w:lastColumn="0" w:noHBand="0" w:noVBand="1"/>
      </w:tblPr>
      <w:tblGrid>
        <w:gridCol w:w="595"/>
        <w:gridCol w:w="7932"/>
      </w:tblGrid>
      <w:tr w:rsidR="004A1260" w14:paraId="7F4703B4" w14:textId="77777777" w:rsidTr="004A1260">
        <w:tc>
          <w:tcPr>
            <w:tcW w:w="595" w:type="dxa"/>
            <w:tcBorders>
              <w:top w:val="single" w:sz="4" w:space="0" w:color="auto"/>
              <w:left w:val="single" w:sz="4" w:space="0" w:color="auto"/>
              <w:bottom w:val="single" w:sz="4" w:space="0" w:color="auto"/>
              <w:right w:val="single" w:sz="4" w:space="0" w:color="auto"/>
            </w:tcBorders>
            <w:hideMark/>
          </w:tcPr>
          <w:p w14:paraId="5DB17106" w14:textId="77777777" w:rsidR="004A1260" w:rsidRDefault="004A1260">
            <w:pPr>
              <w:spacing w:after="0" w:line="240" w:lineRule="auto"/>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7B49DA34"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existe, en caso de no existir debe ser catalogado con error </w:t>
            </w:r>
            <w:r>
              <w:rPr>
                <w:rFonts w:ascii="Times New Roman" w:hAnsi="Times New Roman" w:cs="Times New Roman"/>
                <w:b/>
                <w:bCs/>
                <w:color w:val="FF0000"/>
              </w:rPr>
              <w:t>(Error 43)</w:t>
            </w:r>
          </w:p>
          <w:p w14:paraId="5B44F3BA"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4A1260" w14:paraId="3447BB97" w14:textId="77777777" w:rsidTr="004A1260">
        <w:tc>
          <w:tcPr>
            <w:tcW w:w="595" w:type="dxa"/>
            <w:tcBorders>
              <w:top w:val="single" w:sz="4" w:space="0" w:color="auto"/>
              <w:left w:val="single" w:sz="4" w:space="0" w:color="auto"/>
              <w:bottom w:val="single" w:sz="4" w:space="0" w:color="auto"/>
              <w:right w:val="single" w:sz="4" w:space="0" w:color="auto"/>
            </w:tcBorders>
            <w:hideMark/>
          </w:tcPr>
          <w:p w14:paraId="62660820"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7F5297A7"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valor de la variable “PRI” debe ser {01,02,11,12} un valor diferente es un error que debe ser catalogado con error </w:t>
            </w:r>
            <w:r>
              <w:rPr>
                <w:rFonts w:ascii="Times New Roman" w:hAnsi="Times New Roman" w:cs="Times New Roman"/>
                <w:b/>
                <w:bCs/>
                <w:color w:val="FF0000"/>
              </w:rPr>
              <w:t>(Error 68)</w:t>
            </w:r>
          </w:p>
          <w:p w14:paraId="1E90CE51" w14:textId="77777777" w:rsidR="004A1260" w:rsidRDefault="004A1260">
            <w:pPr>
              <w:rPr>
                <w:rFonts w:ascii="Times New Roman" w:hAnsi="Times New Roman" w:cs="Times New Roman"/>
                <w:b/>
                <w:bCs/>
                <w:color w:val="4472C4" w:themeColor="accent1"/>
              </w:rPr>
            </w:pPr>
          </w:p>
        </w:tc>
      </w:tr>
      <w:tr w:rsidR="004A1260" w14:paraId="70EE4C9C" w14:textId="77777777" w:rsidTr="004A1260">
        <w:tc>
          <w:tcPr>
            <w:tcW w:w="595" w:type="dxa"/>
            <w:tcBorders>
              <w:top w:val="single" w:sz="4" w:space="0" w:color="auto"/>
              <w:left w:val="single" w:sz="4" w:space="0" w:color="auto"/>
              <w:bottom w:val="single" w:sz="4" w:space="0" w:color="auto"/>
              <w:right w:val="single" w:sz="4" w:space="0" w:color="auto"/>
            </w:tcBorders>
            <w:hideMark/>
          </w:tcPr>
          <w:p w14:paraId="3EF4523E"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3E03EBD1"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si no tiene datos debe ser catalogado con error </w:t>
            </w:r>
            <w:r>
              <w:rPr>
                <w:rFonts w:ascii="Times New Roman" w:hAnsi="Times New Roman" w:cs="Times New Roman"/>
                <w:b/>
                <w:bCs/>
                <w:color w:val="FF0000"/>
              </w:rPr>
              <w:t>(Error 44)</w:t>
            </w:r>
          </w:p>
          <w:p w14:paraId="377A7BDB" w14:textId="77777777" w:rsidR="004A1260" w:rsidRDefault="004A1260">
            <w:pPr>
              <w:rPr>
                <w:rFonts w:ascii="Times New Roman" w:hAnsi="Times New Roman" w:cs="Times New Roman"/>
                <w:b/>
                <w:bCs/>
                <w:color w:val="4472C4" w:themeColor="accent1"/>
              </w:rPr>
            </w:pPr>
          </w:p>
        </w:tc>
      </w:tr>
      <w:tr w:rsidR="004A1260" w14:paraId="61FD395B" w14:textId="77777777" w:rsidTr="004A1260">
        <w:tc>
          <w:tcPr>
            <w:tcW w:w="595" w:type="dxa"/>
            <w:tcBorders>
              <w:top w:val="single" w:sz="4" w:space="0" w:color="auto"/>
              <w:left w:val="single" w:sz="4" w:space="0" w:color="auto"/>
              <w:bottom w:val="single" w:sz="4" w:space="0" w:color="auto"/>
              <w:right w:val="single" w:sz="4" w:space="0" w:color="auto"/>
            </w:tcBorders>
            <w:hideMark/>
          </w:tcPr>
          <w:p w14:paraId="00FDE487"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2734B93B"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en el archivo de caratula existe el código MSG en base de datos, en caso de error </w:t>
            </w:r>
            <w:r>
              <w:rPr>
                <w:rFonts w:ascii="Times New Roman" w:hAnsi="Times New Roman" w:cs="Times New Roman"/>
                <w:b/>
                <w:bCs/>
                <w:color w:val="FF0000"/>
              </w:rPr>
              <w:t>(Error 46)</w:t>
            </w:r>
          </w:p>
          <w:p w14:paraId="2CB2CA07" w14:textId="77777777" w:rsidR="004A1260" w:rsidRDefault="004A1260">
            <w:pPr>
              <w:rPr>
                <w:rFonts w:ascii="Times New Roman" w:hAnsi="Times New Roman" w:cs="Times New Roman"/>
                <w:b/>
                <w:bCs/>
                <w:color w:val="4472C4" w:themeColor="accent1"/>
              </w:rPr>
            </w:pPr>
          </w:p>
        </w:tc>
      </w:tr>
      <w:tr w:rsidR="004A1260" w14:paraId="34DE60E4" w14:textId="77777777" w:rsidTr="004A1260">
        <w:tc>
          <w:tcPr>
            <w:tcW w:w="595" w:type="dxa"/>
            <w:tcBorders>
              <w:top w:val="single" w:sz="4" w:space="0" w:color="auto"/>
              <w:left w:val="single" w:sz="4" w:space="0" w:color="auto"/>
              <w:bottom w:val="single" w:sz="4" w:space="0" w:color="auto"/>
              <w:right w:val="single" w:sz="4" w:space="0" w:color="auto"/>
            </w:tcBorders>
            <w:hideMark/>
          </w:tcPr>
          <w:p w14:paraId="4A8E5334"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tcPr>
          <w:p w14:paraId="511ACCB4"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exista la totalidad de los campos variables del archivo G01:,  18:,</w:t>
            </w:r>
          </w:p>
          <w:p w14:paraId="0C2BF4ED"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20:, 34:,PA1: AJB:, AJC:, AJD, 79. En caso de no existir alguno de ellos, catalogar el error  </w:t>
            </w:r>
            <w:r>
              <w:rPr>
                <w:rFonts w:ascii="Times New Roman" w:hAnsi="Times New Roman" w:cs="Times New Roman"/>
                <w:b/>
                <w:bCs/>
                <w:color w:val="FF0000"/>
              </w:rPr>
              <w:t>(Error 57)</w:t>
            </w:r>
          </w:p>
          <w:p w14:paraId="0D5FF248" w14:textId="77777777" w:rsidR="004A1260" w:rsidRDefault="004A1260">
            <w:pPr>
              <w:rPr>
                <w:rFonts w:ascii="Times New Roman" w:hAnsi="Times New Roman" w:cs="Times New Roman"/>
                <w:b/>
                <w:bCs/>
                <w:color w:val="4472C4" w:themeColor="accent1"/>
              </w:rPr>
            </w:pPr>
          </w:p>
        </w:tc>
      </w:tr>
      <w:tr w:rsidR="004A1260" w14:paraId="664D60BE" w14:textId="77777777" w:rsidTr="004A1260">
        <w:tc>
          <w:tcPr>
            <w:tcW w:w="595" w:type="dxa"/>
            <w:tcBorders>
              <w:top w:val="single" w:sz="4" w:space="0" w:color="auto"/>
              <w:left w:val="single" w:sz="4" w:space="0" w:color="auto"/>
              <w:bottom w:val="single" w:sz="4" w:space="0" w:color="auto"/>
              <w:right w:val="single" w:sz="4" w:space="0" w:color="auto"/>
            </w:tcBorders>
            <w:hideMark/>
          </w:tcPr>
          <w:p w14:paraId="5237CF29"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42134AE9"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 variable definida por IDSubcampo mayor o igual a uno no debe ser nulo, en caso de catalogar el error </w:t>
            </w:r>
            <w:r>
              <w:rPr>
                <w:rFonts w:ascii="Times New Roman" w:hAnsi="Times New Roman" w:cs="Times New Roman"/>
                <w:b/>
                <w:bCs/>
                <w:color w:val="FF0000"/>
              </w:rPr>
              <w:t>(Error 49)</w:t>
            </w:r>
          </w:p>
          <w:p w14:paraId="792D9F83" w14:textId="77777777" w:rsidR="004A1260" w:rsidRDefault="004A1260">
            <w:pPr>
              <w:rPr>
                <w:rFonts w:ascii="Times New Roman" w:hAnsi="Times New Roman" w:cs="Times New Roman"/>
                <w:b/>
                <w:bCs/>
                <w:color w:val="4472C4" w:themeColor="accent1"/>
              </w:rPr>
            </w:pPr>
          </w:p>
        </w:tc>
      </w:tr>
      <w:tr w:rsidR="004A1260" w14:paraId="088D79B8" w14:textId="77777777" w:rsidTr="004A1260">
        <w:tc>
          <w:tcPr>
            <w:tcW w:w="595" w:type="dxa"/>
            <w:tcBorders>
              <w:top w:val="single" w:sz="4" w:space="0" w:color="auto"/>
              <w:left w:val="single" w:sz="4" w:space="0" w:color="auto"/>
              <w:bottom w:val="single" w:sz="4" w:space="0" w:color="auto"/>
              <w:right w:val="single" w:sz="4" w:space="0" w:color="auto"/>
            </w:tcBorders>
          </w:tcPr>
          <w:p w14:paraId="4185587A" w14:textId="77777777" w:rsidR="004A1260" w:rsidRDefault="004A1260">
            <w:pPr>
              <w:rPr>
                <w:rFonts w:ascii="Times New Roman" w:hAnsi="Times New Roman" w:cs="Times New Roman"/>
                <w:b/>
                <w:bCs/>
                <w:color w:val="4472C4" w:themeColor="accent1"/>
              </w:rPr>
            </w:pPr>
          </w:p>
          <w:p w14:paraId="33A01909"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1FED4A82"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"LargoCampo" no debe ser superior al definido en el archivo estructuraCaratula_2023-03-10 para variables definidas como campo y subcampo G01:,  18:, 20:, 34:,PA1: AJB:, AJC:, AJD, 79. </w:t>
            </w:r>
            <w:r>
              <w:rPr>
                <w:rFonts w:ascii="Times New Roman" w:hAnsi="Times New Roman" w:cs="Times New Roman"/>
                <w:b/>
                <w:bCs/>
                <w:color w:val="FF0000"/>
              </w:rPr>
              <w:t>(Error 51)</w:t>
            </w:r>
          </w:p>
          <w:p w14:paraId="6D5027B4"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G01: Si el largo del campo no debe ser mayor a 35</w:t>
            </w:r>
          </w:p>
          <w:p w14:paraId="3710135C"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18: Si el largo del campo no debe ser mayor a 35</w:t>
            </w:r>
          </w:p>
          <w:p w14:paraId="7EC38AB5"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20: Si el largo del campo no debe ser mayor a 35</w:t>
            </w:r>
          </w:p>
          <w:p w14:paraId="2EAD3D3D"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34: Si el largo del campo no debe ser mayor a 35 </w:t>
            </w:r>
          </w:p>
          <w:p w14:paraId="47130DD3"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lastRenderedPageBreak/>
              <w:t>PA1: Valor entero no debe ser superior a largo 15</w:t>
            </w:r>
          </w:p>
          <w:p w14:paraId="41062820"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AJB: Valor entero no debe ser superior a largo 15</w:t>
            </w:r>
          </w:p>
          <w:p w14:paraId="243E309D"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AJC: Valor entero no debe ser superior a largo 15</w:t>
            </w:r>
          </w:p>
          <w:p w14:paraId="00DBBA7A"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AJD: Valor entero no debe ser superior a largo 15</w:t>
            </w:r>
          </w:p>
        </w:tc>
      </w:tr>
      <w:tr w:rsidR="004A1260" w14:paraId="7E4A9D81" w14:textId="77777777" w:rsidTr="004A1260">
        <w:tc>
          <w:tcPr>
            <w:tcW w:w="595" w:type="dxa"/>
            <w:tcBorders>
              <w:top w:val="single" w:sz="4" w:space="0" w:color="auto"/>
              <w:left w:val="single" w:sz="4" w:space="0" w:color="auto"/>
              <w:bottom w:val="single" w:sz="4" w:space="0" w:color="auto"/>
              <w:right w:val="single" w:sz="4" w:space="0" w:color="auto"/>
            </w:tcBorders>
          </w:tcPr>
          <w:p w14:paraId="36833F71" w14:textId="77777777" w:rsidR="004A1260" w:rsidRDefault="004A1260">
            <w:pPr>
              <w:rPr>
                <w:rFonts w:ascii="Times New Roman" w:hAnsi="Times New Roman" w:cs="Times New Roman"/>
                <w:b/>
                <w:bCs/>
                <w:color w:val="4472C4" w:themeColor="accent1"/>
              </w:rPr>
            </w:pPr>
          </w:p>
          <w:p w14:paraId="6425AED9"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14B1A66F"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 definición del "Tipo Campo" definida en el “archivo  estructuraCaratula_2023-03-10” para variables definidas como campo y subcampo G01:,  18:, 20:, 34:,PA1: AJB:, AJC:, AJD, 79 sea la que se encuentra en el archivo de carátula. </w:t>
            </w:r>
            <w:r>
              <w:rPr>
                <w:rFonts w:ascii="Times New Roman" w:hAnsi="Times New Roman" w:cs="Times New Roman"/>
                <w:b/>
                <w:bCs/>
                <w:color w:val="FF0000"/>
              </w:rPr>
              <w:t>(Error 52)</w:t>
            </w:r>
          </w:p>
        </w:tc>
      </w:tr>
      <w:tr w:rsidR="004A1260" w14:paraId="4020D20E" w14:textId="77777777" w:rsidTr="004A1260">
        <w:tc>
          <w:tcPr>
            <w:tcW w:w="595" w:type="dxa"/>
            <w:tcBorders>
              <w:top w:val="single" w:sz="4" w:space="0" w:color="auto"/>
              <w:left w:val="single" w:sz="4" w:space="0" w:color="auto"/>
              <w:bottom w:val="single" w:sz="4" w:space="0" w:color="auto"/>
              <w:right w:val="single" w:sz="4" w:space="0" w:color="auto"/>
            </w:tcBorders>
          </w:tcPr>
          <w:p w14:paraId="0F894C03" w14:textId="77777777" w:rsidR="004A1260" w:rsidRDefault="004A1260">
            <w:pPr>
              <w:rPr>
                <w:rFonts w:ascii="Times New Roman" w:hAnsi="Times New Roman" w:cs="Times New Roman"/>
                <w:b/>
                <w:bCs/>
                <w:color w:val="4472C4" w:themeColor="accent1"/>
              </w:rPr>
            </w:pPr>
          </w:p>
          <w:p w14:paraId="2135C32B"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268D0551"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ORG:,NMS:,IDU:,FGB:,HGB:, MSG:, en caso de error </w:t>
            </w:r>
            <w:r>
              <w:rPr>
                <w:rFonts w:ascii="Times New Roman" w:hAnsi="Times New Roman" w:cs="Times New Roman"/>
                <w:b/>
                <w:bCs/>
                <w:color w:val="FF0000"/>
              </w:rPr>
              <w:t>(Error 55)</w:t>
            </w:r>
          </w:p>
          <w:p w14:paraId="0B11ACDA" w14:textId="77777777" w:rsidR="004A1260" w:rsidRDefault="004A1260">
            <w:pPr>
              <w:rPr>
                <w:rFonts w:ascii="Times New Roman" w:hAnsi="Times New Roman" w:cs="Times New Roman"/>
                <w:b/>
                <w:bCs/>
                <w:color w:val="4472C4" w:themeColor="accent1"/>
              </w:rPr>
            </w:pPr>
          </w:p>
        </w:tc>
      </w:tr>
      <w:tr w:rsidR="004A1260" w14:paraId="2354A800" w14:textId="77777777" w:rsidTr="004A1260">
        <w:tc>
          <w:tcPr>
            <w:tcW w:w="595" w:type="dxa"/>
            <w:tcBorders>
              <w:top w:val="single" w:sz="4" w:space="0" w:color="auto"/>
              <w:left w:val="single" w:sz="4" w:space="0" w:color="auto"/>
              <w:bottom w:val="single" w:sz="4" w:space="0" w:color="auto"/>
              <w:right w:val="single" w:sz="4" w:space="0" w:color="auto"/>
            </w:tcBorders>
          </w:tcPr>
          <w:p w14:paraId="46273907" w14:textId="77777777" w:rsidR="004A1260" w:rsidRDefault="004A1260">
            <w:pPr>
              <w:rPr>
                <w:rFonts w:ascii="Times New Roman" w:hAnsi="Times New Roman" w:cs="Times New Roman"/>
                <w:b/>
                <w:bCs/>
                <w:color w:val="4472C4" w:themeColor="accent1"/>
              </w:rPr>
            </w:pPr>
          </w:p>
          <w:p w14:paraId="69C3A87E"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1223D9A5"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PRI:, TID:, NSE:, FEN:, HEN:, en caso de error </w:t>
            </w:r>
            <w:r>
              <w:rPr>
                <w:rFonts w:ascii="Times New Roman" w:hAnsi="Times New Roman" w:cs="Times New Roman"/>
                <w:b/>
                <w:bCs/>
                <w:color w:val="FF0000"/>
              </w:rPr>
              <w:t>(Error 56)</w:t>
            </w:r>
          </w:p>
          <w:p w14:paraId="046149B0" w14:textId="77777777" w:rsidR="004A1260" w:rsidRDefault="004A1260">
            <w:pPr>
              <w:rPr>
                <w:rFonts w:ascii="Times New Roman" w:hAnsi="Times New Roman" w:cs="Times New Roman"/>
                <w:b/>
                <w:bCs/>
                <w:color w:val="4472C4" w:themeColor="accent1"/>
              </w:rPr>
            </w:pPr>
          </w:p>
        </w:tc>
      </w:tr>
      <w:tr w:rsidR="004A1260" w14:paraId="414B2728" w14:textId="77777777" w:rsidTr="004A1260">
        <w:tc>
          <w:tcPr>
            <w:tcW w:w="595" w:type="dxa"/>
            <w:tcBorders>
              <w:top w:val="single" w:sz="4" w:space="0" w:color="auto"/>
              <w:left w:val="single" w:sz="4" w:space="0" w:color="auto"/>
              <w:bottom w:val="single" w:sz="4" w:space="0" w:color="auto"/>
              <w:right w:val="single" w:sz="4" w:space="0" w:color="auto"/>
            </w:tcBorders>
          </w:tcPr>
          <w:p w14:paraId="01BDD149" w14:textId="77777777" w:rsidR="004A1260" w:rsidRDefault="004A1260">
            <w:pPr>
              <w:rPr>
                <w:rFonts w:ascii="Times New Roman" w:hAnsi="Times New Roman" w:cs="Times New Roman"/>
                <w:b/>
                <w:bCs/>
                <w:color w:val="4472C4" w:themeColor="accent1"/>
              </w:rPr>
            </w:pPr>
          </w:p>
          <w:p w14:paraId="6A12835B" w14:textId="77777777" w:rsidR="004A1260" w:rsidRDefault="004A1260">
            <w:pPr>
              <w:rPr>
                <w:rFonts w:ascii="Times New Roman" w:hAnsi="Times New Roman" w:cs="Times New Roman"/>
                <w:b/>
                <w:bCs/>
                <w:color w:val="4472C4" w:themeColor="accent1"/>
              </w:rPr>
            </w:pPr>
          </w:p>
          <w:p w14:paraId="63462FD9"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tcPr>
          <w:p w14:paraId="16A676FE"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Sub campos contenidos en las variables, contengan el valor esperado. Si existe que el IDsubcampo del archivo (estructuraCaratula_2023-03-10) =n deberá contener (n-1) “|” si el valor esperado es menor se deberá catalogar el error </w:t>
            </w:r>
            <w:r>
              <w:rPr>
                <w:rFonts w:ascii="Times New Roman" w:hAnsi="Times New Roman" w:cs="Times New Roman"/>
                <w:b/>
                <w:bCs/>
                <w:color w:val="FF0000"/>
              </w:rPr>
              <w:t>(Error 58)</w:t>
            </w:r>
          </w:p>
          <w:p w14:paraId="0B2FBBFA" w14:textId="77777777" w:rsidR="004A1260" w:rsidRDefault="004A1260">
            <w:pPr>
              <w:rPr>
                <w:rFonts w:ascii="Times New Roman" w:hAnsi="Times New Roman" w:cs="Times New Roman"/>
                <w:b/>
                <w:bCs/>
                <w:color w:val="4472C4" w:themeColor="accent1"/>
              </w:rPr>
            </w:pPr>
          </w:p>
        </w:tc>
      </w:tr>
      <w:tr w:rsidR="004A1260" w14:paraId="22915DD7" w14:textId="77777777" w:rsidTr="004A1260">
        <w:tc>
          <w:tcPr>
            <w:tcW w:w="595" w:type="dxa"/>
            <w:tcBorders>
              <w:top w:val="single" w:sz="4" w:space="0" w:color="auto"/>
              <w:left w:val="single" w:sz="4" w:space="0" w:color="auto"/>
              <w:bottom w:val="single" w:sz="4" w:space="0" w:color="auto"/>
              <w:right w:val="single" w:sz="4" w:space="0" w:color="auto"/>
            </w:tcBorders>
          </w:tcPr>
          <w:p w14:paraId="7B2A125A" w14:textId="77777777" w:rsidR="004A1260" w:rsidRDefault="004A1260">
            <w:pPr>
              <w:rPr>
                <w:rFonts w:ascii="Times New Roman" w:hAnsi="Times New Roman" w:cs="Times New Roman"/>
                <w:b/>
                <w:bCs/>
                <w:color w:val="4472C4" w:themeColor="accent1"/>
              </w:rPr>
            </w:pPr>
          </w:p>
          <w:p w14:paraId="180F0B52"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V12</w:t>
            </w:r>
          </w:p>
          <w:p w14:paraId="14320FC0" w14:textId="77777777" w:rsidR="004A1260" w:rsidRDefault="004A1260">
            <w:pPr>
              <w:rPr>
                <w:rFonts w:ascii="Times New Roman" w:hAnsi="Times New Roman" w:cs="Times New Roman"/>
                <w:b/>
                <w:bCs/>
                <w:color w:val="4472C4" w:themeColor="accent1"/>
              </w:rPr>
            </w:pPr>
          </w:p>
        </w:tc>
        <w:tc>
          <w:tcPr>
            <w:tcW w:w="7932" w:type="dxa"/>
            <w:tcBorders>
              <w:top w:val="single" w:sz="4" w:space="0" w:color="auto"/>
              <w:left w:val="single" w:sz="4" w:space="0" w:color="auto"/>
              <w:bottom w:val="single" w:sz="4" w:space="0" w:color="auto"/>
              <w:right w:val="single" w:sz="4" w:space="0" w:color="auto"/>
            </w:tcBorders>
            <w:hideMark/>
          </w:tcPr>
          <w:p w14:paraId="5F92ECC0"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Sub campos contenidos en las variables, contengan el valor esperado. Si existe que el IDsubcampo del archivo (estructuraCaratula_2023-03-10) =n deberá contener (n-1) “|” si el valor esperado es mayor se deberá catalogar el error </w:t>
            </w:r>
            <w:r>
              <w:rPr>
                <w:rFonts w:ascii="Times New Roman" w:hAnsi="Times New Roman" w:cs="Times New Roman"/>
                <w:b/>
                <w:bCs/>
                <w:color w:val="FF0000"/>
              </w:rPr>
              <w:t>(Error 59)</w:t>
            </w:r>
          </w:p>
        </w:tc>
      </w:tr>
      <w:tr w:rsidR="004A1260" w14:paraId="30D43ABC" w14:textId="77777777" w:rsidTr="004A1260">
        <w:tc>
          <w:tcPr>
            <w:tcW w:w="595" w:type="dxa"/>
            <w:tcBorders>
              <w:top w:val="single" w:sz="4" w:space="0" w:color="auto"/>
              <w:left w:val="single" w:sz="4" w:space="0" w:color="auto"/>
              <w:bottom w:val="single" w:sz="4" w:space="0" w:color="auto"/>
              <w:right w:val="single" w:sz="4" w:space="0" w:color="auto"/>
            </w:tcBorders>
          </w:tcPr>
          <w:p w14:paraId="3DC9BDA6" w14:textId="77777777" w:rsidR="004A1260" w:rsidRDefault="004A1260">
            <w:pPr>
              <w:rPr>
                <w:rFonts w:ascii="Times New Roman" w:hAnsi="Times New Roman" w:cs="Times New Roman"/>
                <w:b/>
                <w:bCs/>
                <w:color w:val="4472C4" w:themeColor="accent1"/>
              </w:rPr>
            </w:pPr>
          </w:p>
          <w:p w14:paraId="7F7D5A26"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06F863A3"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las variables catalogadas como particular (G01:,  18:, 20:, 34:,PA1: AJB:, AJC:, AJD, 79), tengan solo un término de línea “}”, en caso de tener más de uno catalogar el error </w:t>
            </w:r>
            <w:r>
              <w:rPr>
                <w:rFonts w:ascii="Times New Roman" w:hAnsi="Times New Roman" w:cs="Times New Roman"/>
                <w:b/>
                <w:bCs/>
                <w:color w:val="FF0000"/>
              </w:rPr>
              <w:t>(Error 60)</w:t>
            </w:r>
          </w:p>
          <w:p w14:paraId="02131333" w14:textId="77777777" w:rsidR="004A1260" w:rsidRDefault="004A1260">
            <w:pPr>
              <w:rPr>
                <w:rFonts w:ascii="Times New Roman" w:hAnsi="Times New Roman" w:cs="Times New Roman"/>
                <w:b/>
                <w:bCs/>
                <w:color w:val="4472C4" w:themeColor="accent1"/>
              </w:rPr>
            </w:pPr>
          </w:p>
        </w:tc>
      </w:tr>
      <w:tr w:rsidR="004A1260" w14:paraId="598C4D83" w14:textId="77777777" w:rsidTr="004A1260">
        <w:tc>
          <w:tcPr>
            <w:tcW w:w="595" w:type="dxa"/>
            <w:tcBorders>
              <w:top w:val="single" w:sz="4" w:space="0" w:color="auto"/>
              <w:left w:val="single" w:sz="4" w:space="0" w:color="auto"/>
              <w:bottom w:val="single" w:sz="4" w:space="0" w:color="auto"/>
              <w:right w:val="single" w:sz="4" w:space="0" w:color="auto"/>
            </w:tcBorders>
          </w:tcPr>
          <w:p w14:paraId="58DE0268" w14:textId="77777777" w:rsidR="004A1260" w:rsidRDefault="004A1260">
            <w:pPr>
              <w:rPr>
                <w:rFonts w:ascii="Times New Roman" w:hAnsi="Times New Roman" w:cs="Times New Roman"/>
                <w:b/>
                <w:bCs/>
                <w:color w:val="4472C4" w:themeColor="accent1"/>
              </w:rPr>
            </w:pPr>
          </w:p>
          <w:p w14:paraId="580F44E5"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tcPr>
          <w:p w14:paraId="5CD2DB5C"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las variables catalogadas como particular (G01:,  18:, 20:, 34:,PA1: AJB:, AJC:, AJD, 79), tengan su termino de línea “}”, en caso que no exista, catalogar el error </w:t>
            </w:r>
            <w:r>
              <w:rPr>
                <w:rFonts w:ascii="Times New Roman" w:hAnsi="Times New Roman" w:cs="Times New Roman"/>
                <w:b/>
                <w:bCs/>
                <w:color w:val="FF0000"/>
              </w:rPr>
              <w:t xml:space="preserve">(Error 61) </w:t>
            </w:r>
          </w:p>
          <w:p w14:paraId="20362DEB" w14:textId="77777777" w:rsidR="004A1260" w:rsidRDefault="004A1260">
            <w:pPr>
              <w:rPr>
                <w:rFonts w:ascii="Times New Roman" w:hAnsi="Times New Roman" w:cs="Times New Roman"/>
                <w:b/>
                <w:bCs/>
                <w:color w:val="4472C4" w:themeColor="accent1"/>
              </w:rPr>
            </w:pPr>
          </w:p>
        </w:tc>
      </w:tr>
      <w:tr w:rsidR="004A1260" w14:paraId="6C3B8125" w14:textId="77777777" w:rsidTr="004A1260">
        <w:tc>
          <w:tcPr>
            <w:tcW w:w="595" w:type="dxa"/>
            <w:tcBorders>
              <w:top w:val="single" w:sz="4" w:space="0" w:color="auto"/>
              <w:left w:val="single" w:sz="4" w:space="0" w:color="auto"/>
              <w:bottom w:val="single" w:sz="4" w:space="0" w:color="auto"/>
              <w:right w:val="single" w:sz="4" w:space="0" w:color="auto"/>
            </w:tcBorders>
            <w:hideMark/>
          </w:tcPr>
          <w:p w14:paraId="76867CD1"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206F6327"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 la variable “FIN:” al término del archivo. En caso de que no exista, catalogar el error </w:t>
            </w:r>
            <w:r>
              <w:rPr>
                <w:rFonts w:ascii="Times New Roman" w:hAnsi="Times New Roman" w:cs="Times New Roman"/>
                <w:b/>
                <w:bCs/>
                <w:color w:val="FF0000"/>
              </w:rPr>
              <w:t>(Error 63)</w:t>
            </w:r>
          </w:p>
        </w:tc>
      </w:tr>
      <w:tr w:rsidR="004A1260" w14:paraId="19762C83" w14:textId="77777777" w:rsidTr="004A1260">
        <w:tc>
          <w:tcPr>
            <w:tcW w:w="595" w:type="dxa"/>
            <w:tcBorders>
              <w:top w:val="single" w:sz="4" w:space="0" w:color="auto"/>
              <w:left w:val="single" w:sz="4" w:space="0" w:color="auto"/>
              <w:bottom w:val="single" w:sz="4" w:space="0" w:color="auto"/>
              <w:right w:val="single" w:sz="4" w:space="0" w:color="auto"/>
            </w:tcBorders>
            <w:hideMark/>
          </w:tcPr>
          <w:p w14:paraId="41D64833"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549CABC3"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Validación de datos: El campo NMS debe ser 1, en caso contrario catalogar error </w:t>
            </w:r>
            <w:r>
              <w:rPr>
                <w:rFonts w:ascii="Times New Roman" w:hAnsi="Times New Roman" w:cs="Times New Roman"/>
                <w:b/>
                <w:bCs/>
                <w:color w:val="FF0000"/>
              </w:rPr>
              <w:t>(Error 69)</w:t>
            </w:r>
          </w:p>
        </w:tc>
      </w:tr>
      <w:tr w:rsidR="004A1260" w14:paraId="0B35D34C" w14:textId="77777777" w:rsidTr="004A1260">
        <w:tc>
          <w:tcPr>
            <w:tcW w:w="595" w:type="dxa"/>
            <w:tcBorders>
              <w:top w:val="single" w:sz="4" w:space="0" w:color="auto"/>
              <w:left w:val="single" w:sz="4" w:space="0" w:color="auto"/>
              <w:bottom w:val="single" w:sz="4" w:space="0" w:color="auto"/>
              <w:right w:val="single" w:sz="4" w:space="0" w:color="auto"/>
            </w:tcBorders>
            <w:hideMark/>
          </w:tcPr>
          <w:p w14:paraId="65965ACE"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V17</w:t>
            </w:r>
          </w:p>
        </w:tc>
        <w:tc>
          <w:tcPr>
            <w:tcW w:w="7932" w:type="dxa"/>
            <w:tcBorders>
              <w:top w:val="single" w:sz="4" w:space="0" w:color="auto"/>
              <w:left w:val="single" w:sz="4" w:space="0" w:color="auto"/>
              <w:bottom w:val="single" w:sz="4" w:space="0" w:color="auto"/>
              <w:right w:val="single" w:sz="4" w:space="0" w:color="auto"/>
            </w:tcBorders>
          </w:tcPr>
          <w:p w14:paraId="54267A09"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campo TID: Las primeras cuatro posiciones representan la institución destino. Se debe validar la existencia de la institución destino, en caso de error catalogar </w:t>
            </w:r>
            <w:r>
              <w:rPr>
                <w:rFonts w:ascii="Times New Roman" w:hAnsi="Times New Roman" w:cs="Times New Roman"/>
                <w:b/>
                <w:bCs/>
                <w:color w:val="FF0000"/>
              </w:rPr>
              <w:t>(Error 70)</w:t>
            </w:r>
          </w:p>
          <w:p w14:paraId="63248602" w14:textId="77777777" w:rsidR="004A1260" w:rsidRDefault="004A1260">
            <w:pPr>
              <w:rPr>
                <w:rFonts w:ascii="Times New Roman" w:hAnsi="Times New Roman" w:cs="Times New Roman"/>
                <w:b/>
                <w:bCs/>
                <w:color w:val="4472C4" w:themeColor="accent1"/>
              </w:rPr>
            </w:pPr>
          </w:p>
        </w:tc>
      </w:tr>
      <w:tr w:rsidR="004A1260" w14:paraId="63BD56FC" w14:textId="77777777" w:rsidTr="004A1260">
        <w:tc>
          <w:tcPr>
            <w:tcW w:w="595" w:type="dxa"/>
            <w:tcBorders>
              <w:top w:val="single" w:sz="4" w:space="0" w:color="auto"/>
              <w:left w:val="single" w:sz="4" w:space="0" w:color="auto"/>
              <w:bottom w:val="single" w:sz="4" w:space="0" w:color="auto"/>
              <w:right w:val="single" w:sz="4" w:space="0" w:color="auto"/>
            </w:tcBorders>
            <w:hideMark/>
          </w:tcPr>
          <w:p w14:paraId="2AF7B28C"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V18</w:t>
            </w:r>
          </w:p>
        </w:tc>
        <w:tc>
          <w:tcPr>
            <w:tcW w:w="7932" w:type="dxa"/>
            <w:tcBorders>
              <w:top w:val="single" w:sz="4" w:space="0" w:color="auto"/>
              <w:left w:val="single" w:sz="4" w:space="0" w:color="auto"/>
              <w:bottom w:val="single" w:sz="4" w:space="0" w:color="auto"/>
              <w:right w:val="single" w:sz="4" w:space="0" w:color="auto"/>
            </w:tcBorders>
            <w:hideMark/>
          </w:tcPr>
          <w:p w14:paraId="7B897794"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No se logra abrir el archivo y se envía mensaje a la casilla origen, Incluir código 54  </w:t>
            </w:r>
            <w:r>
              <w:rPr>
                <w:rFonts w:ascii="Times New Roman" w:hAnsi="Times New Roman" w:cs="Times New Roman"/>
                <w:b/>
                <w:bCs/>
                <w:color w:val="FF0000"/>
              </w:rPr>
              <w:t>(Error 54)</w:t>
            </w:r>
          </w:p>
        </w:tc>
      </w:tr>
    </w:tbl>
    <w:p w14:paraId="6BCA0361" w14:textId="77777777" w:rsidR="00186CB0" w:rsidRPr="004A1260" w:rsidDel="00CF708A" w:rsidRDefault="00186CB0" w:rsidP="00284E6A">
      <w:pPr>
        <w:rPr>
          <w:del w:id="13" w:author="Roberto Carrasco Venegas" w:date="2023-11-27T15:00:00Z"/>
          <w:rFonts w:ascii="Times New Roman" w:hAnsi="Times New Roman" w:cs="Times New Roman"/>
          <w:b/>
          <w:bCs/>
          <w:color w:val="4472C4" w:themeColor="accent1"/>
          <w:lang w:val="es-CL"/>
        </w:rPr>
      </w:pPr>
    </w:p>
    <w:bookmarkEnd w:id="12"/>
    <w:p w14:paraId="771CB8AD"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5BFB15D8" w14:textId="26070A23" w:rsidR="004A1260" w:rsidRDefault="000465DB" w:rsidP="004A1260">
      <w:pPr>
        <w:pStyle w:val="Ttulo2"/>
        <w:numPr>
          <w:ilvl w:val="1"/>
          <w:numId w:val="7"/>
        </w:numPr>
      </w:pPr>
      <w:bookmarkStart w:id="14" w:name="_Toc152252970"/>
      <w:r w:rsidRPr="00CF708A">
        <w:lastRenderedPageBreak/>
        <w:t>Archivo de control</w:t>
      </w:r>
      <w:r w:rsidR="00513350" w:rsidRPr="00CF708A">
        <w:t xml:space="preserve"> de datos</w:t>
      </w:r>
      <w:r w:rsidR="00611BAA" w:rsidRPr="00CF708A">
        <w:fldChar w:fldCharType="begin"/>
      </w:r>
      <w:r w:rsidR="00611BAA" w:rsidRPr="00CF708A">
        <w:instrText xml:space="preserve"> XE "Archivo de control" </w:instrText>
      </w:r>
      <w:r w:rsidR="00611BAA" w:rsidRPr="00CF708A">
        <w:fldChar w:fldCharType="end"/>
      </w:r>
      <w:r w:rsidR="00035F9D" w:rsidRPr="00CF708A">
        <w:t>:</w:t>
      </w:r>
      <w:bookmarkStart w:id="15" w:name="_Hlk150869208"/>
      <w:bookmarkEnd w:id="14"/>
    </w:p>
    <w:p w14:paraId="422F852D" w14:textId="77777777" w:rsidR="004A1260" w:rsidRPr="004A1260" w:rsidRDefault="004A1260" w:rsidP="004A1260"/>
    <w:tbl>
      <w:tblPr>
        <w:tblStyle w:val="Tablaconcuadrcula"/>
        <w:tblW w:w="0" w:type="auto"/>
        <w:tblLook w:val="04A0" w:firstRow="1" w:lastRow="0" w:firstColumn="1" w:lastColumn="0" w:noHBand="0" w:noVBand="1"/>
      </w:tblPr>
      <w:tblGrid>
        <w:gridCol w:w="595"/>
        <w:gridCol w:w="7932"/>
      </w:tblGrid>
      <w:tr w:rsidR="004A1260" w14:paraId="61B91F81" w14:textId="77777777" w:rsidTr="004A1260">
        <w:tc>
          <w:tcPr>
            <w:tcW w:w="562" w:type="dxa"/>
            <w:tcBorders>
              <w:top w:val="single" w:sz="4" w:space="0" w:color="auto"/>
              <w:left w:val="single" w:sz="4" w:space="0" w:color="auto"/>
              <w:bottom w:val="single" w:sz="4" w:space="0" w:color="auto"/>
              <w:right w:val="single" w:sz="4" w:space="0" w:color="auto"/>
            </w:tcBorders>
            <w:hideMark/>
          </w:tcPr>
          <w:p w14:paraId="4A81D855"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72551F0D"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contenga en la primera línea el texto “MENSAJE_CONTROL”, en caso de no existir se catalogara con error </w:t>
            </w:r>
            <w:r>
              <w:rPr>
                <w:rFonts w:ascii="Times New Roman" w:hAnsi="Times New Roman" w:cs="Times New Roman"/>
                <w:b/>
                <w:bCs/>
                <w:color w:val="FF0000"/>
              </w:rPr>
              <w:t>(Error 15)</w:t>
            </w:r>
          </w:p>
          <w:p w14:paraId="46951E53"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4A1260" w14:paraId="075A99E4" w14:textId="77777777" w:rsidTr="004A1260">
        <w:tc>
          <w:tcPr>
            <w:tcW w:w="562" w:type="dxa"/>
            <w:tcBorders>
              <w:top w:val="single" w:sz="4" w:space="0" w:color="auto"/>
              <w:left w:val="single" w:sz="4" w:space="0" w:color="auto"/>
              <w:bottom w:val="single" w:sz="4" w:space="0" w:color="auto"/>
              <w:right w:val="single" w:sz="4" w:space="0" w:color="auto"/>
            </w:tcBorders>
            <w:hideMark/>
          </w:tcPr>
          <w:p w14:paraId="15FA9166"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48A8C15B" w14:textId="77777777" w:rsidR="004A1260" w:rsidRDefault="004A1260">
            <w:pPr>
              <w:rPr>
                <w:rFonts w:ascii="Times New Roman" w:hAnsi="Times New Roman" w:cs="Times New Roman"/>
                <w:b/>
                <w:bCs/>
                <w:color w:val="FF0000"/>
              </w:rPr>
            </w:pPr>
            <w:r>
              <w:rPr>
                <w:rFonts w:ascii="Times New Roman" w:hAnsi="Times New Roman" w:cs="Times New Roman"/>
                <w:b/>
                <w:bCs/>
                <w:color w:val="4472C4" w:themeColor="accent1"/>
              </w:rPr>
              <w:t xml:space="preserve">Validar que contenga el texto “FIN_MENSAJE”, en caso de no existir se catalogara con error </w:t>
            </w:r>
            <w:r>
              <w:rPr>
                <w:rFonts w:ascii="Times New Roman" w:hAnsi="Times New Roman" w:cs="Times New Roman"/>
                <w:b/>
                <w:bCs/>
                <w:color w:val="FF0000"/>
              </w:rPr>
              <w:t>(Error 25)</w:t>
            </w:r>
          </w:p>
          <w:p w14:paraId="0D0EAEF5" w14:textId="77777777" w:rsidR="004A1260" w:rsidRDefault="004A1260">
            <w:pPr>
              <w:rPr>
                <w:rFonts w:ascii="Times New Roman" w:hAnsi="Times New Roman" w:cs="Times New Roman"/>
                <w:b/>
                <w:bCs/>
                <w:color w:val="4472C4" w:themeColor="accent1"/>
              </w:rPr>
            </w:pPr>
          </w:p>
        </w:tc>
      </w:tr>
      <w:tr w:rsidR="004A1260" w14:paraId="258FDB1C" w14:textId="77777777" w:rsidTr="004A1260">
        <w:tc>
          <w:tcPr>
            <w:tcW w:w="562" w:type="dxa"/>
            <w:tcBorders>
              <w:top w:val="single" w:sz="4" w:space="0" w:color="auto"/>
              <w:left w:val="single" w:sz="4" w:space="0" w:color="auto"/>
              <w:bottom w:val="single" w:sz="4" w:space="0" w:color="auto"/>
              <w:right w:val="single" w:sz="4" w:space="0" w:color="auto"/>
            </w:tcBorders>
          </w:tcPr>
          <w:p w14:paraId="39CE6BBD" w14:textId="77777777" w:rsidR="004A1260" w:rsidRDefault="004A1260">
            <w:pPr>
              <w:rPr>
                <w:rFonts w:ascii="Times New Roman" w:hAnsi="Times New Roman" w:cs="Times New Roman"/>
                <w:b/>
                <w:bCs/>
                <w:color w:val="4472C4" w:themeColor="accent1"/>
              </w:rPr>
            </w:pPr>
          </w:p>
          <w:p w14:paraId="3F07F612"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2F77E429"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“FIN_MENSAJE” En caso de existir catalogar con error </w:t>
            </w:r>
            <w:r>
              <w:rPr>
                <w:rFonts w:ascii="Times New Roman" w:hAnsi="Times New Roman" w:cs="Times New Roman"/>
                <w:b/>
                <w:bCs/>
                <w:color w:val="FF0000"/>
              </w:rPr>
              <w:t>(Error 24)</w:t>
            </w:r>
            <w:r>
              <w:rPr>
                <w:rFonts w:ascii="Times New Roman" w:hAnsi="Times New Roman" w:cs="Times New Roman"/>
                <w:b/>
                <w:bCs/>
                <w:color w:val="4472C4" w:themeColor="accent1"/>
              </w:rPr>
              <w:t xml:space="preserve"> </w:t>
            </w:r>
          </w:p>
          <w:p w14:paraId="2578C7A5" w14:textId="77777777" w:rsidR="004A1260" w:rsidRDefault="004A1260">
            <w:pPr>
              <w:rPr>
                <w:rFonts w:ascii="Times New Roman" w:hAnsi="Times New Roman" w:cs="Times New Roman"/>
                <w:b/>
                <w:bCs/>
                <w:color w:val="4472C4" w:themeColor="accent1"/>
              </w:rPr>
            </w:pPr>
          </w:p>
        </w:tc>
      </w:tr>
      <w:tr w:rsidR="004A1260" w14:paraId="238545BF" w14:textId="77777777" w:rsidTr="004A1260">
        <w:tc>
          <w:tcPr>
            <w:tcW w:w="562" w:type="dxa"/>
            <w:tcBorders>
              <w:top w:val="single" w:sz="4" w:space="0" w:color="auto"/>
              <w:left w:val="single" w:sz="4" w:space="0" w:color="auto"/>
              <w:bottom w:val="single" w:sz="4" w:space="0" w:color="auto"/>
              <w:right w:val="single" w:sz="4" w:space="0" w:color="auto"/>
            </w:tcBorders>
          </w:tcPr>
          <w:p w14:paraId="1AD596AB" w14:textId="77777777" w:rsidR="004A1260" w:rsidRDefault="004A1260">
            <w:pPr>
              <w:rPr>
                <w:rFonts w:ascii="Times New Roman" w:hAnsi="Times New Roman" w:cs="Times New Roman"/>
                <w:b/>
                <w:bCs/>
                <w:color w:val="4472C4" w:themeColor="accent1"/>
              </w:rPr>
            </w:pPr>
          </w:p>
          <w:p w14:paraId="0F01DB44"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55457B92"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“MENSAJE_CONTROL” En caso de existir catalogar con error </w:t>
            </w:r>
            <w:r>
              <w:rPr>
                <w:rFonts w:ascii="Times New Roman" w:hAnsi="Times New Roman" w:cs="Times New Roman"/>
                <w:b/>
                <w:bCs/>
                <w:color w:val="FF0000"/>
              </w:rPr>
              <w:t>(Error 14)</w:t>
            </w:r>
            <w:r>
              <w:rPr>
                <w:rFonts w:ascii="Times New Roman" w:hAnsi="Times New Roman" w:cs="Times New Roman"/>
                <w:b/>
                <w:bCs/>
                <w:color w:val="4472C4" w:themeColor="accent1"/>
              </w:rPr>
              <w:t xml:space="preserve"> </w:t>
            </w:r>
          </w:p>
          <w:p w14:paraId="65A26EE5" w14:textId="77777777" w:rsidR="004A1260" w:rsidRDefault="004A1260">
            <w:pPr>
              <w:rPr>
                <w:rFonts w:ascii="Times New Roman" w:hAnsi="Times New Roman" w:cs="Times New Roman"/>
                <w:b/>
                <w:bCs/>
                <w:color w:val="4472C4" w:themeColor="accent1"/>
              </w:rPr>
            </w:pPr>
          </w:p>
        </w:tc>
      </w:tr>
      <w:tr w:rsidR="004A1260" w14:paraId="733EA41C" w14:textId="77777777" w:rsidTr="004A1260">
        <w:tc>
          <w:tcPr>
            <w:tcW w:w="562" w:type="dxa"/>
            <w:tcBorders>
              <w:top w:val="single" w:sz="4" w:space="0" w:color="auto"/>
              <w:left w:val="single" w:sz="4" w:space="0" w:color="auto"/>
              <w:bottom w:val="single" w:sz="4" w:space="0" w:color="auto"/>
              <w:right w:val="single" w:sz="4" w:space="0" w:color="auto"/>
            </w:tcBorders>
            <w:hideMark/>
          </w:tcPr>
          <w:p w14:paraId="4AD18235"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627D1294"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“nombre_archivo” corresponde al nombre del archivo definido, en caso de no existir esta igualdad, se deberá catalogar con error </w:t>
            </w:r>
            <w:r>
              <w:rPr>
                <w:rFonts w:ascii="Times New Roman" w:hAnsi="Times New Roman" w:cs="Times New Roman"/>
                <w:b/>
                <w:bCs/>
                <w:color w:val="FF0000"/>
              </w:rPr>
              <w:t>(Error 71)</w:t>
            </w:r>
          </w:p>
        </w:tc>
      </w:tr>
      <w:tr w:rsidR="004A1260" w14:paraId="318773AC" w14:textId="77777777" w:rsidTr="004A1260">
        <w:tc>
          <w:tcPr>
            <w:tcW w:w="562" w:type="dxa"/>
            <w:tcBorders>
              <w:top w:val="single" w:sz="4" w:space="0" w:color="auto"/>
              <w:left w:val="single" w:sz="4" w:space="0" w:color="auto"/>
              <w:bottom w:val="single" w:sz="4" w:space="0" w:color="auto"/>
              <w:right w:val="single" w:sz="4" w:space="0" w:color="auto"/>
            </w:tcBorders>
          </w:tcPr>
          <w:p w14:paraId="452AB909" w14:textId="77777777" w:rsidR="004A1260" w:rsidRDefault="004A1260">
            <w:pPr>
              <w:rPr>
                <w:rFonts w:ascii="Times New Roman" w:hAnsi="Times New Roman" w:cs="Times New Roman"/>
                <w:b/>
                <w:bCs/>
                <w:color w:val="4472C4" w:themeColor="accent1"/>
              </w:rPr>
            </w:pPr>
          </w:p>
          <w:p w14:paraId="130979A5"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6D8C6D94"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“originador” sea válida según tabla definida, en caso de no existir se deberá catalogar con error </w:t>
            </w:r>
            <w:r>
              <w:rPr>
                <w:rFonts w:ascii="Times New Roman" w:hAnsi="Times New Roman" w:cs="Times New Roman"/>
                <w:b/>
                <w:bCs/>
                <w:color w:val="FF0000"/>
              </w:rPr>
              <w:t>(Error 07)</w:t>
            </w:r>
          </w:p>
          <w:p w14:paraId="3F54C146" w14:textId="77777777" w:rsidR="004A1260" w:rsidRDefault="004A1260">
            <w:pPr>
              <w:rPr>
                <w:rFonts w:ascii="Times New Roman" w:hAnsi="Times New Roman" w:cs="Times New Roman"/>
                <w:b/>
                <w:bCs/>
                <w:color w:val="4472C4" w:themeColor="accent1"/>
              </w:rPr>
            </w:pPr>
          </w:p>
        </w:tc>
      </w:tr>
      <w:tr w:rsidR="004A1260" w14:paraId="1BB871E7" w14:textId="77777777" w:rsidTr="004A1260">
        <w:tc>
          <w:tcPr>
            <w:tcW w:w="562" w:type="dxa"/>
            <w:tcBorders>
              <w:top w:val="single" w:sz="4" w:space="0" w:color="auto"/>
              <w:left w:val="single" w:sz="4" w:space="0" w:color="auto"/>
              <w:bottom w:val="single" w:sz="4" w:space="0" w:color="auto"/>
              <w:right w:val="single" w:sz="4" w:space="0" w:color="auto"/>
            </w:tcBorders>
          </w:tcPr>
          <w:p w14:paraId="346D4DC6" w14:textId="77777777" w:rsidR="004A1260" w:rsidRDefault="004A1260">
            <w:pPr>
              <w:rPr>
                <w:rFonts w:ascii="Times New Roman" w:hAnsi="Times New Roman" w:cs="Times New Roman"/>
                <w:b/>
                <w:bCs/>
                <w:color w:val="4472C4" w:themeColor="accent1"/>
              </w:rPr>
            </w:pPr>
          </w:p>
          <w:p w14:paraId="604D78EC"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tcPr>
          <w:p w14:paraId="1724E754" w14:textId="77777777" w:rsidR="004A1260" w:rsidRDefault="004A1260">
            <w:pPr>
              <w:rPr>
                <w:rFonts w:ascii="Times New Roman" w:hAnsi="Times New Roman" w:cs="Times New Roman"/>
                <w:b/>
                <w:bCs/>
                <w:color w:val="4472C4" w:themeColor="accent1"/>
              </w:rPr>
            </w:pPr>
          </w:p>
          <w:p w14:paraId="7DCB4313"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“destino” sea válida según tabla definida, en caso de no existir se deberá catalogar con error </w:t>
            </w:r>
            <w:r>
              <w:rPr>
                <w:rFonts w:ascii="Times New Roman" w:hAnsi="Times New Roman" w:cs="Times New Roman"/>
                <w:b/>
                <w:bCs/>
                <w:color w:val="FF0000"/>
              </w:rPr>
              <w:t>(Error 06)</w:t>
            </w:r>
          </w:p>
          <w:p w14:paraId="79D92DA1" w14:textId="77777777" w:rsidR="004A1260" w:rsidRDefault="004A1260">
            <w:pPr>
              <w:rPr>
                <w:rFonts w:ascii="Times New Roman" w:hAnsi="Times New Roman" w:cs="Times New Roman"/>
                <w:b/>
                <w:bCs/>
                <w:color w:val="4472C4" w:themeColor="accent1"/>
              </w:rPr>
            </w:pPr>
          </w:p>
        </w:tc>
      </w:tr>
      <w:tr w:rsidR="004A1260" w14:paraId="737AB107" w14:textId="77777777" w:rsidTr="004A1260">
        <w:tc>
          <w:tcPr>
            <w:tcW w:w="562" w:type="dxa"/>
            <w:tcBorders>
              <w:top w:val="single" w:sz="4" w:space="0" w:color="auto"/>
              <w:left w:val="single" w:sz="4" w:space="0" w:color="auto"/>
              <w:bottom w:val="single" w:sz="4" w:space="0" w:color="auto"/>
              <w:right w:val="single" w:sz="4" w:space="0" w:color="auto"/>
            </w:tcBorders>
            <w:hideMark/>
          </w:tcPr>
          <w:p w14:paraId="0DF65A80"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tcPr>
          <w:p w14:paraId="3EFAA117"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“Número total de registro” sea numérico, en caso de no ser así, catalogar con error </w:t>
            </w:r>
            <w:r>
              <w:rPr>
                <w:rFonts w:ascii="Times New Roman" w:hAnsi="Times New Roman" w:cs="Times New Roman"/>
                <w:b/>
                <w:bCs/>
                <w:color w:val="FF0000"/>
              </w:rPr>
              <w:t>(Error 72)</w:t>
            </w:r>
          </w:p>
          <w:p w14:paraId="3002B8DD" w14:textId="77777777" w:rsidR="004A1260" w:rsidRDefault="004A1260">
            <w:pPr>
              <w:rPr>
                <w:rFonts w:ascii="Times New Roman" w:hAnsi="Times New Roman" w:cs="Times New Roman"/>
                <w:b/>
                <w:bCs/>
                <w:color w:val="4472C4" w:themeColor="accent1"/>
              </w:rPr>
            </w:pPr>
          </w:p>
        </w:tc>
      </w:tr>
      <w:tr w:rsidR="004A1260" w14:paraId="5C88B2A3" w14:textId="77777777" w:rsidTr="004A1260">
        <w:tc>
          <w:tcPr>
            <w:tcW w:w="562" w:type="dxa"/>
            <w:tcBorders>
              <w:top w:val="single" w:sz="4" w:space="0" w:color="auto"/>
              <w:left w:val="single" w:sz="4" w:space="0" w:color="auto"/>
              <w:bottom w:val="single" w:sz="4" w:space="0" w:color="auto"/>
              <w:right w:val="single" w:sz="4" w:space="0" w:color="auto"/>
            </w:tcBorders>
          </w:tcPr>
          <w:p w14:paraId="44E642F8" w14:textId="77777777" w:rsidR="004A1260" w:rsidRDefault="004A1260">
            <w:pPr>
              <w:rPr>
                <w:rFonts w:ascii="Times New Roman" w:hAnsi="Times New Roman" w:cs="Times New Roman"/>
                <w:b/>
                <w:bCs/>
                <w:color w:val="4472C4" w:themeColor="accent1"/>
              </w:rPr>
            </w:pPr>
          </w:p>
          <w:p w14:paraId="50A3ED73"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3BD927F3" w14:textId="77777777" w:rsidR="004A1260" w:rsidRDefault="004A1260">
            <w:pPr>
              <w:rPr>
                <w:rFonts w:ascii="Times New Roman" w:hAnsi="Times New Roman" w:cs="Times New Roman"/>
                <w:b/>
                <w:bCs/>
                <w:color w:val="4472C4" w:themeColor="accent1"/>
              </w:rPr>
            </w:pPr>
          </w:p>
          <w:p w14:paraId="14DE6095"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el campo “lf_lv” debe ser igual al valor “F” o “V” en caso contrario es error </w:t>
            </w:r>
            <w:r>
              <w:rPr>
                <w:rFonts w:ascii="Times New Roman" w:hAnsi="Times New Roman" w:cs="Times New Roman"/>
                <w:b/>
                <w:bCs/>
                <w:color w:val="FF0000"/>
              </w:rPr>
              <w:t>(Error 04)</w:t>
            </w:r>
          </w:p>
          <w:p w14:paraId="322BFCA9" w14:textId="77777777" w:rsidR="004A1260" w:rsidRDefault="004A1260">
            <w:pPr>
              <w:rPr>
                <w:rFonts w:ascii="Times New Roman" w:hAnsi="Times New Roman" w:cs="Times New Roman"/>
                <w:b/>
                <w:bCs/>
                <w:color w:val="4472C4" w:themeColor="accent1"/>
              </w:rPr>
            </w:pPr>
          </w:p>
        </w:tc>
      </w:tr>
      <w:tr w:rsidR="004A1260" w14:paraId="4728CDF2" w14:textId="77777777" w:rsidTr="004A1260">
        <w:tc>
          <w:tcPr>
            <w:tcW w:w="562" w:type="dxa"/>
            <w:tcBorders>
              <w:top w:val="single" w:sz="4" w:space="0" w:color="auto"/>
              <w:left w:val="single" w:sz="4" w:space="0" w:color="auto"/>
              <w:bottom w:val="single" w:sz="4" w:space="0" w:color="auto"/>
              <w:right w:val="single" w:sz="4" w:space="0" w:color="auto"/>
            </w:tcBorders>
          </w:tcPr>
          <w:p w14:paraId="033A0FDA" w14:textId="77777777" w:rsidR="004A1260" w:rsidRDefault="004A1260">
            <w:pPr>
              <w:rPr>
                <w:rFonts w:ascii="Times New Roman" w:hAnsi="Times New Roman" w:cs="Times New Roman"/>
                <w:b/>
                <w:bCs/>
                <w:color w:val="4472C4" w:themeColor="accent1"/>
              </w:rPr>
            </w:pPr>
          </w:p>
          <w:p w14:paraId="657EE29A"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4FC827EE" w14:textId="77777777" w:rsidR="004A1260" w:rsidRDefault="004A1260">
            <w:pPr>
              <w:rPr>
                <w:rFonts w:ascii="Times New Roman" w:hAnsi="Times New Roman" w:cs="Times New Roman"/>
                <w:b/>
                <w:bCs/>
                <w:color w:val="4472C4" w:themeColor="accent1"/>
              </w:rPr>
            </w:pPr>
          </w:p>
          <w:p w14:paraId="4CB0BB37" w14:textId="77777777" w:rsidR="004A1260" w:rsidRDefault="004A126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“#_bytes” Si el valor calculado es diferente al señalado en el archivo deberá ser catalogado con error </w:t>
            </w:r>
            <w:r>
              <w:rPr>
                <w:rFonts w:ascii="Times New Roman" w:hAnsi="Times New Roman" w:cs="Times New Roman"/>
                <w:b/>
                <w:bCs/>
                <w:color w:val="FF0000"/>
              </w:rPr>
              <w:t>(Error 03)</w:t>
            </w:r>
          </w:p>
          <w:p w14:paraId="330AFA15" w14:textId="77777777" w:rsidR="004A1260" w:rsidRDefault="004A1260">
            <w:pPr>
              <w:rPr>
                <w:rFonts w:ascii="Times New Roman" w:hAnsi="Times New Roman" w:cs="Times New Roman"/>
                <w:b/>
                <w:bCs/>
                <w:color w:val="4472C4" w:themeColor="accent1"/>
              </w:rPr>
            </w:pPr>
          </w:p>
        </w:tc>
      </w:tr>
      <w:tr w:rsidR="004A1260" w14:paraId="18670F54" w14:textId="77777777" w:rsidTr="004A1260">
        <w:tc>
          <w:tcPr>
            <w:tcW w:w="562" w:type="dxa"/>
            <w:tcBorders>
              <w:top w:val="single" w:sz="4" w:space="0" w:color="auto"/>
              <w:left w:val="single" w:sz="4" w:space="0" w:color="auto"/>
              <w:bottom w:val="single" w:sz="4" w:space="0" w:color="auto"/>
              <w:right w:val="single" w:sz="4" w:space="0" w:color="auto"/>
            </w:tcBorders>
          </w:tcPr>
          <w:p w14:paraId="0371A059" w14:textId="77777777" w:rsidR="004A1260" w:rsidRDefault="004A1260">
            <w:pPr>
              <w:rPr>
                <w:rFonts w:ascii="Times New Roman" w:hAnsi="Times New Roman" w:cs="Times New Roman"/>
                <w:b/>
                <w:bCs/>
                <w:color w:val="4472C4" w:themeColor="accent1"/>
              </w:rPr>
            </w:pPr>
          </w:p>
          <w:p w14:paraId="39212B3B"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hideMark/>
          </w:tcPr>
          <w:p w14:paraId="4884596A"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el campo “Formato_Origen” debe tener el valor “A” cualquier elemento distinto deberá ser catalogado con error </w:t>
            </w:r>
            <w:r>
              <w:rPr>
                <w:rFonts w:ascii="Times New Roman" w:hAnsi="Times New Roman" w:cs="Times New Roman"/>
                <w:b/>
                <w:bCs/>
                <w:color w:val="FF0000"/>
              </w:rPr>
              <w:t>(Error 02)</w:t>
            </w:r>
          </w:p>
        </w:tc>
      </w:tr>
      <w:tr w:rsidR="004A1260" w14:paraId="011D9066" w14:textId="77777777" w:rsidTr="004A1260">
        <w:tc>
          <w:tcPr>
            <w:tcW w:w="562" w:type="dxa"/>
            <w:tcBorders>
              <w:top w:val="single" w:sz="4" w:space="0" w:color="auto"/>
              <w:left w:val="single" w:sz="4" w:space="0" w:color="auto"/>
              <w:bottom w:val="single" w:sz="4" w:space="0" w:color="auto"/>
              <w:right w:val="single" w:sz="4" w:space="0" w:color="auto"/>
            </w:tcBorders>
            <w:hideMark/>
          </w:tcPr>
          <w:p w14:paraId="44C3B87F"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V12</w:t>
            </w:r>
          </w:p>
        </w:tc>
        <w:tc>
          <w:tcPr>
            <w:tcW w:w="7932" w:type="dxa"/>
            <w:tcBorders>
              <w:top w:val="single" w:sz="4" w:space="0" w:color="auto"/>
              <w:left w:val="single" w:sz="4" w:space="0" w:color="auto"/>
              <w:bottom w:val="single" w:sz="4" w:space="0" w:color="auto"/>
              <w:right w:val="single" w:sz="4" w:space="0" w:color="auto"/>
            </w:tcBorders>
          </w:tcPr>
          <w:p w14:paraId="2389B5B5" w14:textId="77777777" w:rsidR="004A1260" w:rsidRDefault="004A126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“traducción” debe tener el valor “N” cualquier elemento distinto deberá ser catalogado con error </w:t>
            </w:r>
            <w:r>
              <w:rPr>
                <w:rFonts w:ascii="Times New Roman" w:hAnsi="Times New Roman" w:cs="Times New Roman"/>
                <w:b/>
                <w:bCs/>
                <w:color w:val="FF0000"/>
              </w:rPr>
              <w:t>(Error 01).</w:t>
            </w:r>
          </w:p>
          <w:p w14:paraId="750CA4DC" w14:textId="77777777" w:rsidR="004A1260" w:rsidRDefault="004A1260">
            <w:pPr>
              <w:rPr>
                <w:rFonts w:ascii="Times New Roman" w:hAnsi="Times New Roman" w:cs="Times New Roman"/>
                <w:b/>
                <w:bCs/>
                <w:color w:val="4472C4" w:themeColor="accent1"/>
              </w:rPr>
            </w:pPr>
          </w:p>
        </w:tc>
      </w:tr>
      <w:tr w:rsidR="004A1260" w14:paraId="7C5C5511" w14:textId="77777777" w:rsidTr="004A1260">
        <w:tc>
          <w:tcPr>
            <w:tcW w:w="562" w:type="dxa"/>
            <w:tcBorders>
              <w:top w:val="single" w:sz="4" w:space="0" w:color="auto"/>
              <w:left w:val="single" w:sz="4" w:space="0" w:color="auto"/>
              <w:bottom w:val="single" w:sz="4" w:space="0" w:color="auto"/>
              <w:right w:val="single" w:sz="4" w:space="0" w:color="auto"/>
            </w:tcBorders>
            <w:hideMark/>
          </w:tcPr>
          <w:p w14:paraId="663951EC"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4008C5C5" w14:textId="77777777" w:rsidR="004A1260" w:rsidRDefault="004A1260">
            <w:pPr>
              <w:rPr>
                <w:rFonts w:ascii="Times New Roman" w:hAnsi="Times New Roman" w:cs="Times New Roman"/>
                <w:b/>
                <w:bCs/>
                <w:color w:val="FF0000"/>
              </w:rPr>
            </w:pPr>
            <w:r>
              <w:rPr>
                <w:rFonts w:ascii="Times New Roman" w:hAnsi="Times New Roman" w:cs="Times New Roman"/>
                <w:b/>
                <w:bCs/>
                <w:color w:val="4472C4" w:themeColor="accent1"/>
              </w:rPr>
              <w:t xml:space="preserve">Validar que el nombre del archivo no exista en la casilla destino, en caso de existir, deberá ser catalogado con error </w:t>
            </w:r>
            <w:r>
              <w:rPr>
                <w:rFonts w:ascii="Times New Roman" w:hAnsi="Times New Roman" w:cs="Times New Roman"/>
                <w:b/>
                <w:bCs/>
                <w:color w:val="FF0000"/>
              </w:rPr>
              <w:t xml:space="preserve">(Error 28) </w:t>
            </w:r>
          </w:p>
          <w:p w14:paraId="2B97DF40" w14:textId="77777777" w:rsidR="004A1260" w:rsidRDefault="004A1260">
            <w:pPr>
              <w:rPr>
                <w:rFonts w:ascii="Times New Roman" w:hAnsi="Times New Roman" w:cs="Times New Roman"/>
                <w:b/>
                <w:bCs/>
                <w:color w:val="4472C4" w:themeColor="accent1"/>
              </w:rPr>
            </w:pPr>
          </w:p>
        </w:tc>
      </w:tr>
      <w:tr w:rsidR="004A1260" w14:paraId="6C38C42D" w14:textId="77777777" w:rsidTr="004A1260">
        <w:tc>
          <w:tcPr>
            <w:tcW w:w="562" w:type="dxa"/>
            <w:tcBorders>
              <w:top w:val="single" w:sz="4" w:space="0" w:color="auto"/>
              <w:left w:val="single" w:sz="4" w:space="0" w:color="auto"/>
              <w:bottom w:val="single" w:sz="4" w:space="0" w:color="auto"/>
              <w:right w:val="single" w:sz="4" w:space="0" w:color="auto"/>
            </w:tcBorders>
            <w:hideMark/>
          </w:tcPr>
          <w:p w14:paraId="7D385D91"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hideMark/>
          </w:tcPr>
          <w:p w14:paraId="766A6F32"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Para que un envío de archivo sea válido, deberá cotejarse con los registros de movimiento de la base de datos. De esta forma se debe validar que el “nombre de archivo” , “casilla destino” y que el estado del movimiento sea “02” o no exista, en caso contrario deberá ser catalogado con error  </w:t>
            </w:r>
            <w:r>
              <w:rPr>
                <w:rFonts w:ascii="Times New Roman" w:hAnsi="Times New Roman" w:cs="Times New Roman"/>
                <w:b/>
                <w:bCs/>
                <w:color w:val="FF0000"/>
              </w:rPr>
              <w:t>(Error 39)</w:t>
            </w:r>
          </w:p>
        </w:tc>
      </w:tr>
      <w:tr w:rsidR="004A1260" w14:paraId="7926E882" w14:textId="77777777" w:rsidTr="004A1260">
        <w:tc>
          <w:tcPr>
            <w:tcW w:w="562" w:type="dxa"/>
            <w:tcBorders>
              <w:top w:val="single" w:sz="4" w:space="0" w:color="auto"/>
              <w:left w:val="single" w:sz="4" w:space="0" w:color="auto"/>
              <w:bottom w:val="single" w:sz="4" w:space="0" w:color="auto"/>
              <w:right w:val="single" w:sz="4" w:space="0" w:color="auto"/>
            </w:tcBorders>
            <w:hideMark/>
          </w:tcPr>
          <w:p w14:paraId="58CAEBA8"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7BBF68DD"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nombre del archivo exista en la casilla origen, en caso de no existir, deberá ser catalogado con error </w:t>
            </w:r>
            <w:r>
              <w:rPr>
                <w:rFonts w:ascii="Times New Roman" w:hAnsi="Times New Roman" w:cs="Times New Roman"/>
                <w:b/>
                <w:bCs/>
                <w:color w:val="FF0000"/>
              </w:rPr>
              <w:t xml:space="preserve">(Error 27) </w:t>
            </w:r>
          </w:p>
        </w:tc>
      </w:tr>
      <w:tr w:rsidR="004A1260" w14:paraId="22A48D2C" w14:textId="77777777" w:rsidTr="004A1260">
        <w:tc>
          <w:tcPr>
            <w:tcW w:w="562" w:type="dxa"/>
            <w:tcBorders>
              <w:top w:val="single" w:sz="4" w:space="0" w:color="auto"/>
              <w:left w:val="single" w:sz="4" w:space="0" w:color="auto"/>
              <w:bottom w:val="single" w:sz="4" w:space="0" w:color="auto"/>
              <w:right w:val="single" w:sz="4" w:space="0" w:color="auto"/>
            </w:tcBorders>
            <w:hideMark/>
          </w:tcPr>
          <w:p w14:paraId="64B2B7BD"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373FB8E2" w14:textId="77777777" w:rsidR="004A1260" w:rsidRDefault="004A126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tc>
      </w:tr>
    </w:tbl>
    <w:p w14:paraId="1DC88703" w14:textId="77777777" w:rsidR="004A1260" w:rsidRPr="004A1260" w:rsidRDefault="004A1260" w:rsidP="004A1260">
      <w:pPr>
        <w:rPr>
          <w:rFonts w:ascii="Times New Roman" w:hAnsi="Times New Roman" w:cs="Times New Roman"/>
          <w:color w:val="4472C4" w:themeColor="accent1"/>
        </w:rPr>
      </w:pPr>
    </w:p>
    <w:p w14:paraId="3E7EE4A9" w14:textId="4BB2B722" w:rsidR="00C15D58" w:rsidRPr="00230F5A" w:rsidRDefault="0084328F" w:rsidP="000465DB">
      <w:pPr>
        <w:rPr>
          <w:rFonts w:ascii="Times New Roman" w:hAnsi="Times New Roman" w:cs="Times New Roman"/>
          <w:color w:val="4472C4" w:themeColor="accent1"/>
        </w:rPr>
      </w:pPr>
      <w:r>
        <w:rPr>
          <w:noProof/>
        </w:rPr>
        <w:lastRenderedPageBreak/>
        <w:drawing>
          <wp:inline distT="0" distB="0" distL="0" distR="0" wp14:anchorId="22287476" wp14:editId="17EBEA38">
            <wp:extent cx="6120130" cy="4282440"/>
            <wp:effectExtent l="0" t="0" r="0" b="3810"/>
            <wp:docPr id="1475597758" name="Imagen 14755977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282440"/>
                    </a:xfrm>
                    <a:prstGeom prst="rect">
                      <a:avLst/>
                    </a:prstGeom>
                    <a:noFill/>
                    <a:ln>
                      <a:noFill/>
                    </a:ln>
                  </pic:spPr>
                </pic:pic>
              </a:graphicData>
            </a:graphic>
          </wp:inline>
        </w:drawing>
      </w:r>
    </w:p>
    <w:bookmarkEnd w:id="15"/>
    <w:p w14:paraId="65D37002" w14:textId="77777777" w:rsidR="00513350" w:rsidRPr="00230F5A" w:rsidRDefault="00513350">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DA34B34" w14:textId="41CFB407" w:rsidR="00A829A4" w:rsidRPr="00230F5A" w:rsidRDefault="00A421C4" w:rsidP="00981815">
      <w:pPr>
        <w:pStyle w:val="Ttulo1"/>
        <w:numPr>
          <w:ilvl w:val="0"/>
          <w:numId w:val="7"/>
        </w:numPr>
        <w:rPr>
          <w:rFonts w:cs="Times New Roman"/>
        </w:rPr>
      </w:pPr>
      <w:bookmarkStart w:id="16" w:name="_Toc152252971"/>
      <w:r>
        <w:rPr>
          <w:rFonts w:cs="Times New Roman"/>
        </w:rPr>
        <w:lastRenderedPageBreak/>
        <w:t>C</w:t>
      </w:r>
      <w:r w:rsidR="00A829A4" w:rsidRPr="00230F5A">
        <w:rPr>
          <w:rFonts w:cs="Times New Roman"/>
        </w:rPr>
        <w:t>onstruye</w:t>
      </w:r>
      <w:r>
        <w:rPr>
          <w:rFonts w:cs="Times New Roman"/>
        </w:rPr>
        <w:t xml:space="preserve">ndo </w:t>
      </w:r>
      <w:r w:rsidR="00A829A4" w:rsidRPr="00230F5A">
        <w:rPr>
          <w:rFonts w:cs="Times New Roman"/>
        </w:rPr>
        <w:t>la carátula de salida</w:t>
      </w:r>
      <w:bookmarkEnd w:id="16"/>
      <w:r w:rsidR="001306C1" w:rsidRPr="00230F5A">
        <w:rPr>
          <w:rFonts w:cs="Times New Roman"/>
        </w:rPr>
        <w:fldChar w:fldCharType="begin"/>
      </w:r>
      <w:r w:rsidR="001306C1" w:rsidRPr="00230F5A">
        <w:rPr>
          <w:rFonts w:cs="Times New Roman"/>
        </w:rPr>
        <w:instrText xml:space="preserve"> XE "¿Cómo se construye la carátula de salida?" </w:instrText>
      </w:r>
      <w:r w:rsidR="001306C1" w:rsidRPr="00230F5A">
        <w:rPr>
          <w:rFonts w:cs="Times New Roman"/>
        </w:rPr>
        <w:fldChar w:fldCharType="end"/>
      </w:r>
    </w:p>
    <w:p w14:paraId="69D95BCB" w14:textId="77777777" w:rsidR="00B022B6" w:rsidRPr="00230F5A" w:rsidRDefault="00B022B6" w:rsidP="00B022B6">
      <w:pPr>
        <w:pStyle w:val="Prrafodelista"/>
        <w:ind w:left="360" w:firstLine="0"/>
        <w:rPr>
          <w:rFonts w:ascii="Times New Roman" w:hAnsi="Times New Roman" w:cs="Times New Roman"/>
          <w:b/>
          <w:bCs/>
          <w:color w:val="4472C4" w:themeColor="accent1"/>
          <w:sz w:val="32"/>
          <w:szCs w:val="32"/>
        </w:rPr>
      </w:pPr>
    </w:p>
    <w:p w14:paraId="3C88D0B3" w14:textId="24D62778" w:rsidR="00A829A4" w:rsidRPr="00B46EC9" w:rsidRDefault="00A421C4" w:rsidP="00B46EC9">
      <w:pPr>
        <w:pStyle w:val="TableParagraph"/>
        <w:ind w:left="851" w:firstLine="567"/>
        <w:rPr>
          <w:rFonts w:ascii="Times New Roman" w:eastAsiaTheme="minorHAnsi" w:hAnsi="Times New Roman" w:cs="Times New Roman"/>
          <w:color w:val="4472C4" w:themeColor="accent1"/>
          <w:kern w:val="2"/>
        </w:rPr>
      </w:pPr>
      <w:r w:rsidRPr="00B46EC9">
        <w:rPr>
          <w:rFonts w:ascii="Times New Roman" w:eastAsiaTheme="minorHAnsi" w:hAnsi="Times New Roman" w:cs="Times New Roman"/>
          <w:color w:val="4472C4" w:themeColor="accent1"/>
          <w:kern w:val="2"/>
        </w:rPr>
        <w:t xml:space="preserve">La carátula de salida se construirá cotejando los campos calculados de la carátula de entrada, con los valores calculados del archivo de datos. </w:t>
      </w:r>
      <w:r w:rsidR="001306C1" w:rsidRPr="00B46EC9">
        <w:rPr>
          <w:rFonts w:ascii="Times New Roman" w:eastAsiaTheme="minorHAnsi" w:hAnsi="Times New Roman" w:cs="Times New Roman"/>
          <w:color w:val="4472C4" w:themeColor="accent1"/>
          <w:kern w:val="2"/>
        </w:rPr>
        <w:fldChar w:fldCharType="begin"/>
      </w:r>
      <w:r w:rsidR="001306C1" w:rsidRPr="00B46EC9">
        <w:rPr>
          <w:rFonts w:ascii="Times New Roman" w:eastAsiaTheme="minorHAnsi" w:hAnsi="Times New Roman" w:cs="Times New Roman"/>
          <w:color w:val="4472C4" w:themeColor="accent1"/>
          <w:kern w:val="2"/>
        </w:rPr>
        <w:instrText xml:space="preserve"> XE "¿Mirando el archivo de carátula de entrada?" </w:instrText>
      </w:r>
      <w:r w:rsidR="001306C1" w:rsidRPr="00B46EC9">
        <w:rPr>
          <w:rFonts w:ascii="Times New Roman" w:eastAsiaTheme="minorHAnsi" w:hAnsi="Times New Roman" w:cs="Times New Roman"/>
          <w:color w:val="4472C4" w:themeColor="accent1"/>
          <w:kern w:val="2"/>
        </w:rPr>
        <w:fldChar w:fldCharType="end"/>
      </w:r>
    </w:p>
    <w:p w14:paraId="45D116C1" w14:textId="77777777" w:rsidR="00A73491" w:rsidRPr="00B46EC9" w:rsidRDefault="00A73491" w:rsidP="00B46EC9">
      <w:pPr>
        <w:pStyle w:val="Prrafodelista"/>
        <w:ind w:left="851" w:firstLine="567"/>
        <w:rPr>
          <w:rFonts w:ascii="Times New Roman" w:eastAsiaTheme="minorHAnsi" w:hAnsi="Times New Roman" w:cs="Times New Roman"/>
          <w:color w:val="4472C4" w:themeColor="accent1"/>
          <w:kern w:val="2"/>
        </w:rPr>
      </w:pPr>
    </w:p>
    <w:p w14:paraId="42DD0D30" w14:textId="77777777" w:rsidR="002A13B4" w:rsidRDefault="002A13B4">
      <w:pPr>
        <w:rPr>
          <w:rFonts w:ascii="Times New Roman" w:eastAsia="Verdana" w:hAnsi="Times New Roman" w:cs="Times New Roman"/>
          <w:color w:val="4472C4" w:themeColor="accent1"/>
          <w:kern w:val="0"/>
          <w14:ligatures w14:val="none"/>
        </w:rPr>
      </w:pPr>
      <w:r>
        <w:rPr>
          <w:rFonts w:ascii="Times New Roman" w:hAnsi="Times New Roman" w:cs="Times New Roman"/>
          <w:color w:val="4472C4" w:themeColor="accent1"/>
        </w:rPr>
        <w:br w:type="page"/>
      </w:r>
    </w:p>
    <w:p w14:paraId="59C685E8" w14:textId="1341155B" w:rsidR="00B022B6" w:rsidRPr="00182D60" w:rsidRDefault="00B022B6" w:rsidP="00182D60">
      <w:pPr>
        <w:pStyle w:val="Ttulo2"/>
        <w:numPr>
          <w:ilvl w:val="1"/>
          <w:numId w:val="7"/>
        </w:numPr>
        <w:rPr>
          <w:b w:val="0"/>
        </w:rPr>
      </w:pPr>
      <w:bookmarkStart w:id="17" w:name="_Toc152252972"/>
      <w:r w:rsidRPr="003F5278">
        <w:lastRenderedPageBreak/>
        <w:t>Formato de carátula de salida</w:t>
      </w:r>
      <w:bookmarkEnd w:id="17"/>
      <w:r w:rsidR="00360252" w:rsidRPr="003F5278">
        <w:fldChar w:fldCharType="begin"/>
      </w:r>
      <w:r w:rsidR="00360252" w:rsidRPr="003F5278">
        <w:instrText xml:space="preserve"> XE "Formato de carátula de salida" </w:instrText>
      </w:r>
      <w:r w:rsidR="00360252" w:rsidRPr="003F5278">
        <w:fldChar w:fldCharType="end"/>
      </w:r>
    </w:p>
    <w:p w14:paraId="2941D731" w14:textId="77777777" w:rsidR="00B022B6" w:rsidRPr="00230F5A" w:rsidRDefault="00B022B6" w:rsidP="00A829A4">
      <w:pPr>
        <w:rPr>
          <w:rFonts w:ascii="Times New Roman" w:hAnsi="Times New Roman" w:cs="Times New Roman"/>
          <w:color w:val="4472C4" w:themeColor="accent1"/>
        </w:rPr>
      </w:pPr>
    </w:p>
    <w:p w14:paraId="2008E3FA" w14:textId="0C80C1A7" w:rsidR="00A829A4" w:rsidRPr="00230F5A" w:rsidRDefault="00000000" w:rsidP="00A829A4">
      <w:pPr>
        <w:rPr>
          <w:rFonts w:ascii="Times New Roman" w:hAnsi="Times New Roman" w:cs="Times New Roman"/>
          <w:color w:val="4472C4" w:themeColor="accent1"/>
        </w:rPr>
      </w:pPr>
      <w:r>
        <w:rPr>
          <w:noProof/>
        </w:rPr>
        <w:pict w14:anchorId="34C370F2">
          <v:shape id="Text Box 10" o:spid="_x0000_s2050" type="#_x0000_t202" style="position:absolute;margin-left:-16.05pt;margin-top:25.4pt;width:488.65pt;height:44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" filled="f" stroked="f">
            <v:textbox style="mso-next-textbox:#Text Box 10" inset="0,0,0,0">
              <w:txbxContent>
                <w:p w14:paraId="4C4A03B7" w14:textId="77777777" w:rsidR="00A829A4" w:rsidRDefault="00A829A4" w:rsidP="00A829A4">
                  <w:pPr>
                    <w:spacing w:line="230" w:lineRule="exact"/>
                    <w:ind w:left="9"/>
                    <w:rPr>
                      <w:rFonts w:ascii="Arial MT"/>
                      <w:sz w:val="20"/>
                    </w:rPr>
                  </w:pPr>
                  <w:r>
                    <w:rPr>
                      <w:rFonts w:ascii="Arial MT"/>
                      <w:sz w:val="20"/>
                    </w:rPr>
                    <w:t>El</w:t>
                  </w:r>
                  <w:r>
                    <w:rPr>
                      <w:rFonts w:ascii="Arial MT"/>
                      <w:spacing w:val="-3"/>
                      <w:sz w:val="20"/>
                    </w:rPr>
                    <w:t xml:space="preserve"> </w:t>
                  </w:r>
                  <w:r>
                    <w:rPr>
                      <w:rFonts w:ascii="Arial MT"/>
                      <w:sz w:val="20"/>
                    </w:rPr>
                    <w:t>formato</w:t>
                  </w:r>
                  <w:r>
                    <w:rPr>
                      <w:rFonts w:ascii="Arial MT"/>
                      <w:spacing w:val="-2"/>
                      <w:sz w:val="20"/>
                    </w:rPr>
                    <w:t xml:space="preserve"> </w:t>
                  </w:r>
                  <w:r>
                    <w:rPr>
                      <w:rFonts w:ascii="Arial MT"/>
                      <w:sz w:val="20"/>
                    </w:rPr>
                    <w:t>F3</w:t>
                  </w:r>
                  <w:r>
                    <w:rPr>
                      <w:rFonts w:ascii="Arial MT"/>
                      <w:spacing w:val="-2"/>
                      <w:sz w:val="20"/>
                    </w:rPr>
                    <w:t xml:space="preserve"> </w:t>
                  </w:r>
                  <w:r>
                    <w:rPr>
                      <w:rFonts w:ascii="Arial MT"/>
                      <w:sz w:val="20"/>
                    </w:rPr>
                    <w:t>(nf) es:</w:t>
                  </w:r>
                </w:p>
                <w:p w14:paraId="4E7D6363" w14:textId="77777777" w:rsidR="00A829A4" w:rsidRDefault="00A829A4" w:rsidP="00A829A4">
                  <w:pPr>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1&gt;&lt;valor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1&gt;&lt;valor</w:t>
                  </w:r>
                  <w:r>
                    <w:rPr>
                      <w:rFonts w:ascii="Arial MT" w:hAnsi="Arial MT"/>
                      <w:spacing w:val="1"/>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1&gt;&lt;fin</w:t>
                  </w:r>
                  <w:r>
                    <w:rPr>
                      <w:rFonts w:ascii="Arial MT" w:hAnsi="Arial MT"/>
                      <w:spacing w:val="-2"/>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3B5AB9FC" w14:textId="77777777" w:rsidR="00A829A4" w:rsidRDefault="00A829A4" w:rsidP="00A829A4">
                  <w:pPr>
                    <w:spacing w:before="1"/>
                    <w:ind w:left="103"/>
                    <w:rPr>
                      <w:rFonts w:ascii="Arial MT" w:hAnsi="Arial MT"/>
                      <w:sz w:val="20"/>
                    </w:rPr>
                  </w:pPr>
                  <w:r>
                    <w:rPr>
                      <w:rFonts w:ascii="Arial MT" w:hAnsi="Arial MT"/>
                      <w:sz w:val="20"/>
                    </w:rPr>
                    <w:t>….</w:t>
                  </w:r>
                </w:p>
                <w:p w14:paraId="229DDD67" w14:textId="77777777" w:rsidR="00A829A4" w:rsidRDefault="00A829A4" w:rsidP="00A829A4">
                  <w:pPr>
                    <w:ind w:left="103"/>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 2&gt;&lt;signo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2&gt;&lt;fin</w:t>
                  </w:r>
                  <w:r>
                    <w:rPr>
                      <w:rFonts w:ascii="Arial MT" w:hAnsi="Arial MT"/>
                      <w:spacing w:val="-1"/>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1D437EA1" w14:textId="77777777" w:rsidR="00A829A4" w:rsidRDefault="00A829A4" w:rsidP="00A829A4">
                  <w:pPr>
                    <w:spacing w:line="229" w:lineRule="exact"/>
                    <w:ind w:left="103"/>
                    <w:rPr>
                      <w:rFonts w:ascii="Arial MT" w:hAnsi="Arial MT"/>
                      <w:sz w:val="20"/>
                    </w:rPr>
                  </w:pPr>
                  <w:r>
                    <w:rPr>
                      <w:rFonts w:ascii="Arial MT" w:hAnsi="Arial MT"/>
                      <w:sz w:val="20"/>
                    </w:rPr>
                    <w:t>….</w:t>
                  </w:r>
                </w:p>
                <w:p w14:paraId="415DA188" w14:textId="77777777" w:rsidR="00A829A4" w:rsidRDefault="00A829A4" w:rsidP="00A829A4">
                  <w:pPr>
                    <w:spacing w:line="229" w:lineRule="exact"/>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1"/>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m&gt;&lt;fin</w:t>
                  </w:r>
                  <w:r>
                    <w:rPr>
                      <w:rFonts w:ascii="Arial MT" w:hAnsi="Arial MT"/>
                      <w:spacing w:val="-1"/>
                      <w:sz w:val="20"/>
                    </w:rPr>
                    <w:t xml:space="preserve"> </w:t>
                  </w:r>
                  <w:r>
                    <w:rPr>
                      <w:rFonts w:ascii="Arial MT" w:hAnsi="Arial MT"/>
                      <w:sz w:val="20"/>
                    </w:rPr>
                    <w:t>de</w:t>
                  </w:r>
                  <w:r>
                    <w:rPr>
                      <w:rFonts w:ascii="Arial MT" w:hAnsi="Arial MT"/>
                      <w:spacing w:val="-4"/>
                      <w:sz w:val="20"/>
                    </w:rPr>
                    <w:t xml:space="preserve"> </w:t>
                  </w:r>
                  <w:r>
                    <w:rPr>
                      <w:rFonts w:ascii="Arial MT" w:hAnsi="Arial MT"/>
                      <w:sz w:val="20"/>
                    </w:rPr>
                    <w:t>línea&gt;</w:t>
                  </w:r>
                </w:p>
                <w:p w14:paraId="400ABD57" w14:textId="77777777" w:rsidR="00A829A4" w:rsidRDefault="00A829A4" w:rsidP="00A829A4">
                  <w:pPr>
                    <w:spacing w:before="1"/>
                    <w:ind w:left="103"/>
                    <w:rPr>
                      <w:rFonts w:ascii="Arial MT" w:hAnsi="Arial MT"/>
                      <w:sz w:val="20"/>
                    </w:rPr>
                  </w:pPr>
                  <w:r>
                    <w:rPr>
                      <w:rFonts w:ascii="Arial MT" w:hAnsi="Arial MT"/>
                      <w:w w:val="99"/>
                      <w:sz w:val="20"/>
                    </w:rPr>
                    <w:t>…</w:t>
                  </w:r>
                </w:p>
                <w:p w14:paraId="770E91C3" w14:textId="77777777" w:rsidR="00A829A4" w:rsidRDefault="00A829A4" w:rsidP="00A829A4">
                  <w:pPr>
                    <w:ind w:left="103" w:right="1164"/>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N&gt;&lt;valor</w:t>
                  </w:r>
                  <w:r>
                    <w:rPr>
                      <w:rFonts w:ascii="Arial MT" w:hAnsi="Arial MT"/>
                      <w:spacing w:val="-2"/>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N&gt;&lt;valor</w:t>
                  </w:r>
                  <w:r>
                    <w:rPr>
                      <w:rFonts w:ascii="Arial MT" w:hAnsi="Arial MT"/>
                      <w:spacing w:val="-3"/>
                      <w:sz w:val="20"/>
                    </w:rPr>
                    <w:t xml:space="preserve"> </w:t>
                  </w:r>
                  <w:r>
                    <w:rPr>
                      <w:rFonts w:ascii="Arial MT" w:hAnsi="Arial MT"/>
                      <w:sz w:val="20"/>
                    </w:rPr>
                    <w:t>decimal</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N&gt;&lt;signo</w:t>
                  </w:r>
                  <w:r>
                    <w:rPr>
                      <w:rFonts w:ascii="Arial MT" w:hAnsi="Arial MT"/>
                      <w:spacing w:val="-2"/>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N&gt;&lt;fin</w:t>
                  </w:r>
                  <w:r>
                    <w:rPr>
                      <w:rFonts w:ascii="Arial MT" w:hAnsi="Arial MT"/>
                      <w:spacing w:val="-3"/>
                      <w:sz w:val="20"/>
                    </w:rPr>
                    <w:t xml:space="preserve"> </w:t>
                  </w:r>
                  <w:r>
                    <w:rPr>
                      <w:rFonts w:ascii="Arial MT" w:hAnsi="Arial MT"/>
                      <w:sz w:val="20"/>
                    </w:rPr>
                    <w:t>de línea&gt;</w:t>
                  </w:r>
                  <w:r>
                    <w:rPr>
                      <w:rFonts w:ascii="Arial MT" w:hAnsi="Arial MT"/>
                      <w:spacing w:val="-53"/>
                      <w:sz w:val="20"/>
                    </w:rPr>
                    <w:t xml:space="preserve"> </w:t>
                  </w:r>
                  <w:r>
                    <w:rPr>
                      <w:rFonts w:ascii="Arial MT" w:hAnsi="Arial MT"/>
                      <w:sz w:val="20"/>
                    </w:rPr>
                    <w:t>Donde:</w:t>
                  </w:r>
                </w:p>
                <w:p w14:paraId="04FAD9E8" w14:textId="77777777" w:rsidR="00A829A4" w:rsidRDefault="00A829A4" w:rsidP="00A829A4">
                  <w:pPr>
                    <w:spacing w:before="2"/>
                    <w:rPr>
                      <w:rFonts w:ascii="Arial MT"/>
                      <w:sz w:val="20"/>
                    </w:rPr>
                  </w:pPr>
                </w:p>
                <w:p w14:paraId="0D47E3B0"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hAnsi="Arial MT"/>
                      <w:sz w:val="20"/>
                    </w:rPr>
                  </w:pPr>
                  <w:bookmarkStart w:id="18" w:name="_Hlk150869483"/>
                  <w:r>
                    <w:rPr>
                      <w:rFonts w:ascii="Arial MT" w:hAnsi="Arial MT"/>
                      <w:sz w:val="20"/>
                    </w:rPr>
                    <w:t>&lt;nro.</w:t>
                  </w:r>
                  <w:r>
                    <w:rPr>
                      <w:rFonts w:ascii="Arial MT" w:hAnsi="Arial MT"/>
                      <w:spacing w:val="-3"/>
                      <w:sz w:val="20"/>
                    </w:rPr>
                    <w:t xml:space="preserve"> </w:t>
                  </w:r>
                  <w:r>
                    <w:rPr>
                      <w:rFonts w:ascii="Arial MT" w:hAnsi="Arial MT"/>
                      <w:sz w:val="20"/>
                    </w:rPr>
                    <w:t>Línea m&gt;</w:t>
                  </w:r>
                </w:p>
                <w:p w14:paraId="19F69B80" w14:textId="0D6CEAB5" w:rsidR="0080430D" w:rsidRDefault="0080430D" w:rsidP="0084328F">
                  <w:pPr>
                    <w:pStyle w:val="Prrafodelista"/>
                    <w:ind w:left="823" w:right="109" w:firstLine="0"/>
                    <w:jc w:val="both"/>
                    <w:rPr>
                      <w:rFonts w:ascii="Arial MT" w:hAnsi="Arial MT"/>
                      <w:sz w:val="20"/>
                    </w:rPr>
                  </w:pPr>
                  <w:r w:rsidRPr="00235A36">
                    <w:rPr>
                      <w:rFonts w:ascii="Arial MT" w:hAnsi="Arial MT"/>
                      <w:sz w:val="20"/>
                    </w:rPr>
                    <w:t>Es</w:t>
                  </w:r>
                  <w:r w:rsidRPr="00235A36">
                    <w:rPr>
                      <w:rFonts w:ascii="Arial MT" w:hAnsi="Arial MT"/>
                      <w:spacing w:val="-4"/>
                      <w:sz w:val="20"/>
                    </w:rPr>
                    <w:t xml:space="preserve"> </w:t>
                  </w:r>
                  <w:r w:rsidRPr="00235A36">
                    <w:rPr>
                      <w:rFonts w:ascii="Arial MT" w:hAnsi="Arial MT"/>
                      <w:sz w:val="20"/>
                    </w:rPr>
                    <w:t>un</w:t>
                  </w:r>
                  <w:r w:rsidRPr="00235A36">
                    <w:rPr>
                      <w:rFonts w:ascii="Arial MT" w:hAnsi="Arial MT"/>
                      <w:spacing w:val="-6"/>
                      <w:sz w:val="20"/>
                    </w:rPr>
                    <w:t xml:space="preserve"> </w:t>
                  </w:r>
                  <w:r w:rsidRPr="00235A36">
                    <w:rPr>
                      <w:rFonts w:ascii="Arial MT" w:hAnsi="Arial MT"/>
                      <w:sz w:val="20"/>
                    </w:rPr>
                    <w:t>correlativo</w:t>
                  </w:r>
                  <w:r w:rsidRPr="00235A36">
                    <w:rPr>
                      <w:rFonts w:ascii="Arial MT" w:hAnsi="Arial MT"/>
                      <w:spacing w:val="-6"/>
                      <w:sz w:val="20"/>
                    </w:rPr>
                    <w:t xml:space="preserve"> </w:t>
                  </w:r>
                  <w:r w:rsidRPr="00235A36">
                    <w:rPr>
                      <w:rFonts w:ascii="Arial MT" w:hAnsi="Arial MT"/>
                      <w:sz w:val="20"/>
                    </w:rPr>
                    <w:t>numérico</w:t>
                  </w:r>
                  <w:r w:rsidRPr="00235A36">
                    <w:rPr>
                      <w:rFonts w:ascii="Arial MT" w:hAnsi="Arial MT"/>
                      <w:spacing w:val="-3"/>
                      <w:sz w:val="20"/>
                    </w:rPr>
                    <w:t xml:space="preserve"> </w:t>
                  </w:r>
                  <w:r w:rsidRPr="00235A36">
                    <w:rPr>
                      <w:rFonts w:ascii="Arial MT" w:hAnsi="Arial MT"/>
                      <w:sz w:val="20"/>
                    </w:rPr>
                    <w:t>y</w:t>
                  </w:r>
                  <w:r w:rsidRPr="00235A36">
                    <w:rPr>
                      <w:rFonts w:ascii="Arial MT" w:hAnsi="Arial MT"/>
                      <w:spacing w:val="-5"/>
                      <w:sz w:val="20"/>
                    </w:rPr>
                    <w:t xml:space="preserve"> </w:t>
                  </w:r>
                  <w:r w:rsidRPr="00235A36">
                    <w:rPr>
                      <w:rFonts w:ascii="Arial MT" w:hAnsi="Arial MT"/>
                      <w:sz w:val="20"/>
                    </w:rPr>
                    <w:t>secuencial</w:t>
                  </w:r>
                  <w:r w:rsidRPr="00235A36">
                    <w:rPr>
                      <w:rFonts w:ascii="Arial MT" w:hAnsi="Arial MT"/>
                      <w:spacing w:val="-6"/>
                      <w:sz w:val="20"/>
                    </w:rPr>
                    <w:t xml:space="preserve"> </w:t>
                  </w:r>
                  <w:r w:rsidRPr="00235A36">
                    <w:rPr>
                      <w:rFonts w:ascii="Arial MT" w:hAnsi="Arial MT"/>
                      <w:sz w:val="20"/>
                    </w:rPr>
                    <w:t>que</w:t>
                  </w:r>
                  <w:r w:rsidRPr="00235A36">
                    <w:rPr>
                      <w:rFonts w:ascii="Arial MT" w:hAnsi="Arial MT"/>
                      <w:spacing w:val="-6"/>
                      <w:sz w:val="20"/>
                    </w:rPr>
                    <w:t xml:space="preserve"> </w:t>
                  </w:r>
                  <w:r w:rsidRPr="00235A36">
                    <w:rPr>
                      <w:rFonts w:ascii="Arial MT" w:hAnsi="Arial MT"/>
                      <w:sz w:val="20"/>
                    </w:rPr>
                    <w:t>comienza</w:t>
                  </w:r>
                  <w:r w:rsidRPr="00235A36">
                    <w:rPr>
                      <w:rFonts w:ascii="Arial MT" w:hAnsi="Arial MT"/>
                      <w:spacing w:val="-3"/>
                      <w:sz w:val="20"/>
                    </w:rPr>
                    <w:t xml:space="preserve"> </w:t>
                  </w:r>
                  <w:r w:rsidRPr="00235A36">
                    <w:rPr>
                      <w:rFonts w:ascii="Arial MT" w:hAnsi="Arial MT"/>
                      <w:sz w:val="20"/>
                    </w:rPr>
                    <w:t>en</w:t>
                  </w:r>
                  <w:r w:rsidRPr="00235A36">
                    <w:rPr>
                      <w:rFonts w:ascii="Arial MT" w:hAnsi="Arial MT"/>
                      <w:spacing w:val="-6"/>
                      <w:sz w:val="20"/>
                    </w:rPr>
                    <w:t xml:space="preserve"> </w:t>
                  </w:r>
                  <w:r w:rsidRPr="00235A36">
                    <w:rPr>
                      <w:rFonts w:ascii="Arial MT" w:hAnsi="Arial MT"/>
                      <w:sz w:val="20"/>
                    </w:rPr>
                    <w:t>1</w:t>
                  </w:r>
                  <w:r w:rsidRPr="00235A36">
                    <w:rPr>
                      <w:rFonts w:ascii="Arial MT" w:hAnsi="Arial MT"/>
                      <w:spacing w:val="-5"/>
                      <w:sz w:val="20"/>
                    </w:rPr>
                    <w:t xml:space="preserve"> </w:t>
                  </w:r>
                  <w:r w:rsidRPr="00235A36">
                    <w:rPr>
                      <w:rFonts w:ascii="Arial MT" w:hAnsi="Arial MT"/>
                      <w:sz w:val="20"/>
                    </w:rPr>
                    <w:t>y</w:t>
                  </w:r>
                  <w:r w:rsidRPr="00235A36">
                    <w:rPr>
                      <w:rFonts w:ascii="Arial MT" w:hAnsi="Arial MT"/>
                      <w:spacing w:val="-4"/>
                      <w:sz w:val="20"/>
                    </w:rPr>
                    <w:t xml:space="preserve"> </w:t>
                  </w:r>
                  <w:r w:rsidRPr="00235A36">
                    <w:rPr>
                      <w:rFonts w:ascii="Arial MT" w:hAnsi="Arial MT"/>
                      <w:sz w:val="20"/>
                    </w:rPr>
                    <w:t xml:space="preserve">el largo es </w:t>
                  </w:r>
                  <w:r w:rsidR="00AC3753">
                    <w:rPr>
                      <w:rFonts w:ascii="Arial MT" w:hAnsi="Arial MT"/>
                      <w:sz w:val="20"/>
                    </w:rPr>
                    <w:t>3</w:t>
                  </w:r>
                  <w:r>
                    <w:rPr>
                      <w:rFonts w:ascii="Arial MT" w:hAnsi="Arial MT"/>
                      <w:sz w:val="20"/>
                    </w:rPr>
                    <w:t>.</w:t>
                  </w:r>
                </w:p>
                <w:p w14:paraId="24B838B2" w14:textId="77777777" w:rsidR="0080430D" w:rsidRPr="00235A36" w:rsidRDefault="0080430D" w:rsidP="0080430D">
                  <w:pPr>
                    <w:pStyle w:val="Prrafodelista"/>
                    <w:ind w:left="823" w:right="109" w:firstLine="0"/>
                    <w:jc w:val="both"/>
                    <w:rPr>
                      <w:rFonts w:ascii="Arial MT" w:hAnsi="Arial MT"/>
                      <w:sz w:val="20"/>
                    </w:rPr>
                  </w:pPr>
                </w:p>
                <w:p w14:paraId="4A63CB2C" w14:textId="77777777" w:rsidR="0080430D" w:rsidRDefault="0080430D" w:rsidP="0080430D">
                  <w:pPr>
                    <w:widowControl w:val="0"/>
                    <w:numPr>
                      <w:ilvl w:val="0"/>
                      <w:numId w:val="1"/>
                    </w:numPr>
                    <w:tabs>
                      <w:tab w:val="left" w:pos="824"/>
                    </w:tabs>
                    <w:autoSpaceDE w:val="0"/>
                    <w:autoSpaceDN w:val="0"/>
                    <w:spacing w:before="1"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campo</w:t>
                  </w:r>
                  <w:r>
                    <w:rPr>
                      <w:rFonts w:ascii="Arial MT"/>
                      <w:spacing w:val="-3"/>
                      <w:sz w:val="20"/>
                    </w:rPr>
                    <w:t xml:space="preserve"> </w:t>
                  </w:r>
                  <w:r>
                    <w:rPr>
                      <w:rFonts w:ascii="Arial MT"/>
                      <w:sz w:val="20"/>
                    </w:rPr>
                    <w:t>m&gt;</w:t>
                  </w:r>
                </w:p>
                <w:p w14:paraId="71762DE6" w14:textId="5581E96E" w:rsidR="0080430D" w:rsidRDefault="0080430D" w:rsidP="0080430D">
                  <w:pPr>
                    <w:ind w:left="823" w:right="108"/>
                    <w:jc w:val="both"/>
                    <w:rPr>
                      <w:rFonts w:ascii="Arial MT" w:hAnsi="Arial MT"/>
                      <w:sz w:val="20"/>
                    </w:rPr>
                  </w:pPr>
                  <w:bookmarkStart w:id="19" w:name="_Hlk150872315"/>
                  <w:r>
                    <w:rPr>
                      <w:rFonts w:ascii="Arial MT" w:hAnsi="Arial MT"/>
                      <w:sz w:val="20"/>
                    </w:rPr>
                    <w:t xml:space="preserve">Representa el campo m del mensaje carátula del tipo de archivo el cual tiene un largo de </w:t>
                  </w:r>
                  <w:r w:rsidR="00AC3753">
                    <w:rPr>
                      <w:rFonts w:ascii="Arial MT" w:hAnsi="Arial MT"/>
                      <w:sz w:val="20"/>
                    </w:rPr>
                    <w:t>30</w:t>
                  </w:r>
                  <w:r>
                    <w:rPr>
                      <w:rFonts w:ascii="Arial MT" w:hAnsi="Arial MT"/>
                      <w:spacing w:val="1"/>
                      <w:sz w:val="20"/>
                    </w:rPr>
                    <w:t xml:space="preserve"> </w:t>
                  </w:r>
                  <w:r>
                    <w:rPr>
                      <w:rFonts w:ascii="Arial MT" w:hAnsi="Arial MT"/>
                      <w:sz w:val="20"/>
                    </w:rPr>
                    <w:t>dígitos,</w:t>
                  </w:r>
                  <w:r>
                    <w:rPr>
                      <w:rFonts w:ascii="Arial MT" w:hAnsi="Arial MT"/>
                      <w:spacing w:val="-2"/>
                      <w:sz w:val="20"/>
                    </w:rPr>
                    <w:t xml:space="preserve"> </w:t>
                  </w:r>
                  <w:r>
                    <w:rPr>
                      <w:rFonts w:ascii="Arial MT" w:hAnsi="Arial MT"/>
                      <w:sz w:val="20"/>
                    </w:rPr>
                    <w:t>rellenado</w:t>
                  </w:r>
                  <w:r>
                    <w:rPr>
                      <w:rFonts w:ascii="Arial MT" w:hAnsi="Arial MT"/>
                      <w:spacing w:val="-1"/>
                      <w:sz w:val="20"/>
                    </w:rPr>
                    <w:t xml:space="preserve"> </w:t>
                  </w:r>
                  <w:r>
                    <w:rPr>
                      <w:rFonts w:ascii="Arial MT" w:hAnsi="Arial MT"/>
                      <w:sz w:val="20"/>
                    </w:rPr>
                    <w:t>con el</w:t>
                  </w:r>
                  <w:r>
                    <w:rPr>
                      <w:rFonts w:ascii="Arial MT" w:hAnsi="Arial MT"/>
                      <w:spacing w:val="-2"/>
                      <w:sz w:val="20"/>
                    </w:rPr>
                    <w:t xml:space="preserve"> </w:t>
                  </w:r>
                  <w:r>
                    <w:rPr>
                      <w:rFonts w:ascii="Arial MT" w:hAnsi="Arial MT"/>
                      <w:sz w:val="20"/>
                    </w:rPr>
                    <w:t>valor</w:t>
                  </w:r>
                  <w:r>
                    <w:rPr>
                      <w:rFonts w:ascii="Arial MT" w:hAnsi="Arial MT"/>
                      <w:spacing w:val="-2"/>
                      <w:sz w:val="20"/>
                    </w:rPr>
                    <w:t xml:space="preserve"> </w:t>
                  </w:r>
                  <w:r>
                    <w:rPr>
                      <w:rFonts w:ascii="Arial MT" w:hAnsi="Arial MT"/>
                      <w:sz w:val="20"/>
                    </w:rPr>
                    <w:t>0</w:t>
                  </w:r>
                  <w:r w:rsidR="00B77253">
                    <w:rPr>
                      <w:rFonts w:ascii="Arial MT" w:hAnsi="Arial MT"/>
                      <w:sz w:val="20"/>
                    </w:rPr>
                    <w:t xml:space="preserve"> </w:t>
                  </w:r>
                  <w:r w:rsidR="00B77253" w:rsidRPr="00D31E6D">
                    <w:rPr>
                      <w:rFonts w:ascii="Arial MT" w:hAnsi="Arial MT"/>
                      <w:color w:val="000000" w:themeColor="text1"/>
                      <w:sz w:val="20"/>
                      <w:highlight w:val="yellow"/>
                    </w:rPr>
                    <w:t>a la izquierda</w:t>
                  </w:r>
                  <w:r w:rsidRPr="00D31E6D">
                    <w:rPr>
                      <w:rFonts w:ascii="Arial MT" w:hAnsi="Arial MT"/>
                      <w:color w:val="000000" w:themeColor="text1"/>
                      <w:sz w:val="20"/>
                      <w:highlight w:val="yellow"/>
                    </w:rPr>
                    <w:t>.</w:t>
                  </w:r>
                </w:p>
                <w:p w14:paraId="5DCBC55E"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decimal</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6D5F87E1" w14:textId="02AC27E8" w:rsidR="0080430D" w:rsidRPr="00235A36" w:rsidRDefault="0080430D" w:rsidP="0084328F">
                  <w:pPr>
                    <w:pStyle w:val="Prrafodelista"/>
                    <w:ind w:left="823" w:right="101" w:firstLine="0"/>
                    <w:jc w:val="both"/>
                    <w:rPr>
                      <w:rFonts w:ascii="Arial MT" w:hAnsi="Arial MT"/>
                      <w:sz w:val="20"/>
                    </w:rPr>
                  </w:pPr>
                  <w:r w:rsidRPr="00235A36">
                    <w:rPr>
                      <w:rFonts w:ascii="Arial MT" w:hAnsi="Arial MT"/>
                      <w:sz w:val="20"/>
                    </w:rPr>
                    <w:t>Representa</w:t>
                  </w:r>
                  <w:r w:rsidRPr="00235A36">
                    <w:rPr>
                      <w:rFonts w:ascii="Arial MT" w:hAnsi="Arial MT"/>
                      <w:spacing w:val="-3"/>
                      <w:sz w:val="20"/>
                    </w:rPr>
                    <w:t xml:space="preserve"> </w:t>
                  </w:r>
                  <w:r w:rsidRPr="00235A36">
                    <w:rPr>
                      <w:rFonts w:ascii="Arial MT" w:hAnsi="Arial MT"/>
                      <w:sz w:val="20"/>
                    </w:rPr>
                    <w:t>el</w:t>
                  </w:r>
                  <w:r w:rsidRPr="00235A36">
                    <w:rPr>
                      <w:rFonts w:ascii="Arial MT" w:hAnsi="Arial MT"/>
                      <w:spacing w:val="-4"/>
                      <w:sz w:val="20"/>
                    </w:rPr>
                    <w:t xml:space="preserve"> </w:t>
                  </w:r>
                  <w:r w:rsidRPr="00235A36">
                    <w:rPr>
                      <w:rFonts w:ascii="Arial MT" w:hAnsi="Arial MT"/>
                      <w:sz w:val="20"/>
                    </w:rPr>
                    <w:t>valor</w:t>
                  </w:r>
                  <w:r w:rsidRPr="00235A36">
                    <w:rPr>
                      <w:rFonts w:ascii="Arial MT" w:hAnsi="Arial MT"/>
                      <w:spacing w:val="-3"/>
                      <w:sz w:val="20"/>
                    </w:rPr>
                    <w:t xml:space="preserve"> </w:t>
                  </w:r>
                  <w:r w:rsidRPr="00235A36">
                    <w:rPr>
                      <w:rFonts w:ascii="Arial MT" w:hAnsi="Arial MT"/>
                      <w:sz w:val="20"/>
                    </w:rPr>
                    <w:t>decimal</w:t>
                  </w:r>
                  <w:r w:rsidRPr="00235A36">
                    <w:rPr>
                      <w:rFonts w:ascii="Arial MT" w:hAnsi="Arial MT"/>
                      <w:spacing w:val="-4"/>
                      <w:sz w:val="20"/>
                    </w:rPr>
                    <w:t xml:space="preserve"> </w:t>
                  </w:r>
                  <w:r w:rsidRPr="00235A36">
                    <w:rPr>
                      <w:rFonts w:ascii="Arial MT" w:hAnsi="Arial MT"/>
                      <w:sz w:val="20"/>
                    </w:rPr>
                    <w:t>del</w:t>
                  </w:r>
                  <w:r w:rsidRPr="00235A36">
                    <w:rPr>
                      <w:rFonts w:ascii="Arial MT" w:hAnsi="Arial MT"/>
                      <w:spacing w:val="-3"/>
                      <w:sz w:val="20"/>
                    </w:rPr>
                    <w:t xml:space="preserve"> </w:t>
                  </w:r>
                  <w:r w:rsidRPr="00235A36">
                    <w:rPr>
                      <w:rFonts w:ascii="Arial MT" w:hAnsi="Arial MT"/>
                      <w:sz w:val="20"/>
                    </w:rPr>
                    <w:t>campo</w:t>
                  </w:r>
                  <w:r w:rsidRPr="00235A36">
                    <w:rPr>
                      <w:rFonts w:ascii="Arial MT" w:hAnsi="Arial MT"/>
                      <w:spacing w:val="-1"/>
                      <w:sz w:val="20"/>
                    </w:rPr>
                    <w:t xml:space="preserve"> </w:t>
                  </w:r>
                  <w:r w:rsidRPr="00235A36">
                    <w:rPr>
                      <w:rFonts w:ascii="Arial MT" w:hAnsi="Arial MT"/>
                      <w:sz w:val="20"/>
                    </w:rPr>
                    <w:t>m</w:t>
                  </w:r>
                  <w:r w:rsidRPr="00235A36">
                    <w:rPr>
                      <w:rFonts w:ascii="Arial MT" w:hAnsi="Arial MT"/>
                      <w:spacing w:val="-3"/>
                      <w:sz w:val="20"/>
                    </w:rPr>
                    <w:t xml:space="preserve"> </w:t>
                  </w:r>
                  <w:r w:rsidRPr="00235A36">
                    <w:rPr>
                      <w:rFonts w:ascii="Arial MT" w:hAnsi="Arial MT"/>
                      <w:sz w:val="20"/>
                    </w:rPr>
                    <w:t>del</w:t>
                  </w:r>
                  <w:r w:rsidRPr="00235A36">
                    <w:rPr>
                      <w:rFonts w:ascii="Arial MT" w:hAnsi="Arial MT"/>
                      <w:spacing w:val="-4"/>
                      <w:sz w:val="20"/>
                    </w:rPr>
                    <w:t xml:space="preserve"> </w:t>
                  </w:r>
                  <w:r w:rsidRPr="00235A36">
                    <w:rPr>
                      <w:rFonts w:ascii="Arial MT" w:hAnsi="Arial MT"/>
                      <w:sz w:val="20"/>
                    </w:rPr>
                    <w:t>mensaje</w:t>
                  </w:r>
                  <w:r w:rsidRPr="00235A36">
                    <w:rPr>
                      <w:rFonts w:ascii="Arial MT" w:hAnsi="Arial MT"/>
                      <w:spacing w:val="-2"/>
                      <w:sz w:val="20"/>
                    </w:rPr>
                    <w:t xml:space="preserve"> </w:t>
                  </w:r>
                  <w:r w:rsidRPr="00235A36">
                    <w:rPr>
                      <w:rFonts w:ascii="Arial MT" w:hAnsi="Arial MT"/>
                      <w:sz w:val="20"/>
                    </w:rPr>
                    <w:t>carátula</w:t>
                  </w:r>
                  <w:r w:rsidRPr="00235A36">
                    <w:rPr>
                      <w:rFonts w:ascii="Arial MT" w:hAnsi="Arial MT"/>
                      <w:spacing w:val="-1"/>
                      <w:sz w:val="20"/>
                    </w:rPr>
                    <w:t xml:space="preserve"> </w:t>
                  </w:r>
                  <w:r w:rsidRPr="00235A36">
                    <w:rPr>
                      <w:rFonts w:ascii="Arial MT" w:hAnsi="Arial MT"/>
                      <w:sz w:val="20"/>
                    </w:rPr>
                    <w:t>del</w:t>
                  </w:r>
                  <w:r w:rsidRPr="00235A36">
                    <w:rPr>
                      <w:rFonts w:ascii="Arial MT" w:hAnsi="Arial MT"/>
                      <w:spacing w:val="-4"/>
                      <w:sz w:val="20"/>
                    </w:rPr>
                    <w:t xml:space="preserve"> </w:t>
                  </w:r>
                  <w:r w:rsidRPr="00235A36">
                    <w:rPr>
                      <w:rFonts w:ascii="Arial MT" w:hAnsi="Arial MT"/>
                      <w:sz w:val="20"/>
                    </w:rPr>
                    <w:t>tipo</w:t>
                  </w:r>
                  <w:r w:rsidRPr="00235A36">
                    <w:rPr>
                      <w:rFonts w:ascii="Arial MT" w:hAnsi="Arial MT"/>
                      <w:spacing w:val="-3"/>
                      <w:sz w:val="20"/>
                    </w:rPr>
                    <w:t xml:space="preserve"> </w:t>
                  </w:r>
                  <w:r w:rsidRPr="00235A36">
                    <w:rPr>
                      <w:rFonts w:ascii="Arial MT" w:hAnsi="Arial MT"/>
                      <w:sz w:val="20"/>
                    </w:rPr>
                    <w:t>de</w:t>
                  </w:r>
                  <w:r w:rsidRPr="00235A36">
                    <w:rPr>
                      <w:rFonts w:ascii="Arial MT" w:hAnsi="Arial MT"/>
                      <w:spacing w:val="-3"/>
                      <w:sz w:val="20"/>
                    </w:rPr>
                    <w:t xml:space="preserve"> </w:t>
                  </w:r>
                  <w:r w:rsidRPr="00235A36">
                    <w:rPr>
                      <w:rFonts w:ascii="Arial MT" w:hAnsi="Arial MT"/>
                      <w:sz w:val="20"/>
                    </w:rPr>
                    <w:t>archivo, tiene</w:t>
                  </w:r>
                  <w:r w:rsidRPr="00235A36">
                    <w:rPr>
                      <w:rFonts w:ascii="Arial MT" w:hAnsi="Arial MT"/>
                      <w:spacing w:val="5"/>
                      <w:sz w:val="20"/>
                    </w:rPr>
                    <w:t xml:space="preserve"> </w:t>
                  </w:r>
                  <w:r w:rsidRPr="00235A36">
                    <w:rPr>
                      <w:rFonts w:ascii="Arial MT" w:hAnsi="Arial MT"/>
                      <w:sz w:val="20"/>
                    </w:rPr>
                    <w:t>un</w:t>
                  </w:r>
                  <w:r w:rsidRPr="00235A36">
                    <w:rPr>
                      <w:rFonts w:ascii="Arial MT" w:hAnsi="Arial MT"/>
                      <w:spacing w:val="-3"/>
                      <w:sz w:val="20"/>
                    </w:rPr>
                    <w:t xml:space="preserve"> </w:t>
                  </w:r>
                  <w:r w:rsidRPr="00235A36">
                    <w:rPr>
                      <w:rFonts w:ascii="Arial MT" w:hAnsi="Arial MT"/>
                      <w:sz w:val="20"/>
                    </w:rPr>
                    <w:t>largo</w:t>
                  </w:r>
                  <w:r w:rsidRPr="00235A36">
                    <w:rPr>
                      <w:rFonts w:ascii="Arial MT" w:hAnsi="Arial MT"/>
                      <w:spacing w:val="-3"/>
                      <w:sz w:val="20"/>
                    </w:rPr>
                    <w:t xml:space="preserve"> </w:t>
                  </w:r>
                  <w:r w:rsidRPr="00235A36">
                    <w:rPr>
                      <w:rFonts w:ascii="Arial MT" w:hAnsi="Arial MT"/>
                      <w:sz w:val="20"/>
                    </w:rPr>
                    <w:t>de</w:t>
                  </w:r>
                  <w:r w:rsidRPr="00235A36">
                    <w:rPr>
                      <w:rFonts w:ascii="Arial MT" w:hAnsi="Arial MT"/>
                      <w:spacing w:val="-53"/>
                      <w:sz w:val="20"/>
                    </w:rPr>
                    <w:t xml:space="preserve"> </w:t>
                  </w:r>
                  <w:r w:rsidR="00AC3753">
                    <w:rPr>
                      <w:rFonts w:ascii="Arial MT" w:hAnsi="Arial MT"/>
                      <w:sz w:val="20"/>
                    </w:rPr>
                    <w:t>4</w:t>
                  </w:r>
                  <w:r w:rsidRPr="00235A36">
                    <w:rPr>
                      <w:rFonts w:ascii="Arial MT" w:hAnsi="Arial MT"/>
                      <w:sz w:val="20"/>
                    </w:rPr>
                    <w:t xml:space="preserve"> dígitos, rellenado con valor 0 a la izquierda cuando es menor a </w:t>
                  </w:r>
                  <w:bookmarkEnd w:id="19"/>
                  <w:r w:rsidR="00AC3753">
                    <w:rPr>
                      <w:rFonts w:ascii="Arial MT" w:hAnsi="Arial MT"/>
                      <w:sz w:val="20"/>
                    </w:rPr>
                    <w:t>4</w:t>
                  </w:r>
                  <w:r>
                    <w:rPr>
                      <w:rFonts w:ascii="Arial MT" w:hAnsi="Arial MT"/>
                      <w:sz w:val="20"/>
                    </w:rPr>
                    <w:t>.</w:t>
                  </w:r>
                </w:p>
                <w:p w14:paraId="04ECAFB0" w14:textId="77777777" w:rsidR="0080430D" w:rsidRDefault="0080430D" w:rsidP="0080430D">
                  <w:pPr>
                    <w:ind w:left="823" w:right="101"/>
                    <w:jc w:val="both"/>
                    <w:rPr>
                      <w:rFonts w:ascii="Arial MT" w:hAnsi="Arial MT"/>
                      <w:sz w:val="20"/>
                    </w:rPr>
                  </w:pPr>
                </w:p>
                <w:p w14:paraId="071CAA9D"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sz w:val="20"/>
                    </w:rPr>
                  </w:pPr>
                  <w:r>
                    <w:rPr>
                      <w:rFonts w:ascii="Arial MT"/>
                      <w:sz w:val="20"/>
                    </w:rPr>
                    <w:t>&lt;signo</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0E3D0DD2" w14:textId="7F0FCB6F" w:rsidR="0084328F" w:rsidRPr="0084328F" w:rsidRDefault="0084328F" w:rsidP="0084328F">
                  <w:pPr>
                    <w:pStyle w:val="Prrafodelista"/>
                    <w:ind w:left="823" w:right="102" w:firstLine="0"/>
                    <w:jc w:val="both"/>
                    <w:rPr>
                      <w:rFonts w:ascii="Arial MT" w:hAnsi="Arial MT"/>
                      <w:sz w:val="20"/>
                    </w:rPr>
                  </w:pPr>
                  <w:r w:rsidRPr="0084328F">
                    <w:rPr>
                      <w:rFonts w:ascii="Arial MT" w:hAnsi="Arial MT"/>
                      <w:sz w:val="20"/>
                    </w:rPr>
                    <w:t>Esto representa el signo del campo m del mensaje carátula, debe ser +,</w:t>
                  </w:r>
                  <w:r w:rsidRPr="0084328F">
                    <w:rPr>
                      <w:rFonts w:ascii="Arial MT" w:hAnsi="Arial MT"/>
                      <w:spacing w:val="-1"/>
                      <w:sz w:val="20"/>
                    </w:rPr>
                    <w:t xml:space="preserve"> </w:t>
                  </w:r>
                  <w:r w:rsidRPr="0084328F">
                    <w:rPr>
                      <w:rFonts w:ascii="Arial MT" w:hAnsi="Arial MT"/>
                      <w:sz w:val="20"/>
                    </w:rPr>
                    <w:t>siendo</w:t>
                  </w:r>
                  <w:r w:rsidRPr="0084328F">
                    <w:rPr>
                      <w:rFonts w:ascii="Arial MT" w:hAnsi="Arial MT"/>
                      <w:spacing w:val="1"/>
                      <w:sz w:val="20"/>
                    </w:rPr>
                    <w:t xml:space="preserve"> </w:t>
                  </w:r>
                  <w:r w:rsidRPr="0084328F">
                    <w:rPr>
                      <w:rFonts w:ascii="Arial MT" w:hAnsi="Arial MT"/>
                      <w:sz w:val="20"/>
                    </w:rPr>
                    <w:t>de largo</w:t>
                  </w:r>
                  <w:r w:rsidRPr="0084328F">
                    <w:rPr>
                      <w:rFonts w:ascii="Arial MT" w:hAnsi="Arial MT"/>
                      <w:spacing w:val="1"/>
                      <w:sz w:val="20"/>
                    </w:rPr>
                    <w:t xml:space="preserve"> </w:t>
                  </w:r>
                  <w:r w:rsidRPr="0084328F">
                    <w:rPr>
                      <w:rFonts w:ascii="Arial MT" w:hAnsi="Arial MT"/>
                      <w:sz w:val="20"/>
                    </w:rPr>
                    <w:t>1</w:t>
                  </w:r>
                  <w:r w:rsidRPr="0084328F">
                    <w:rPr>
                      <w:rFonts w:ascii="Arial MT" w:hAnsi="Arial MT"/>
                      <w:spacing w:val="-1"/>
                      <w:sz w:val="20"/>
                    </w:rPr>
                    <w:t xml:space="preserve"> </w:t>
                  </w:r>
                  <w:r w:rsidRPr="0084328F">
                    <w:rPr>
                      <w:rFonts w:ascii="Arial MT" w:hAnsi="Arial MT"/>
                      <w:sz w:val="20"/>
                    </w:rPr>
                    <w:t>posición.</w:t>
                  </w:r>
                </w:p>
                <w:p w14:paraId="71C9FAEF" w14:textId="14686EDF" w:rsidR="0080430D" w:rsidRDefault="00325F65" w:rsidP="0080430D">
                  <w:pPr>
                    <w:ind w:left="823" w:right="102"/>
                    <w:jc w:val="both"/>
                    <w:rPr>
                      <w:rFonts w:ascii="Arial MT" w:hAnsi="Arial MT"/>
                      <w:sz w:val="20"/>
                    </w:rPr>
                  </w:pPr>
                  <w:r>
                    <w:rPr>
                      <w:rFonts w:ascii="Arial MT" w:hAnsi="Arial MT"/>
                      <w:sz w:val="20"/>
                    </w:rPr>
                    <w:t xml:space="preserve">El signo lo define el archivo de entrada </w:t>
                  </w:r>
                </w:p>
                <w:p w14:paraId="5A35B0FA" w14:textId="77777777" w:rsidR="00A829A4" w:rsidRDefault="00A829A4" w:rsidP="00A829A4">
                  <w:pPr>
                    <w:widowControl w:val="0"/>
                    <w:numPr>
                      <w:ilvl w:val="0"/>
                      <w:numId w:val="1"/>
                    </w:numPr>
                    <w:tabs>
                      <w:tab w:val="left" w:pos="824"/>
                    </w:tabs>
                    <w:autoSpaceDE w:val="0"/>
                    <w:autoSpaceDN w:val="0"/>
                    <w:spacing w:after="0" w:line="243" w:lineRule="exact"/>
                    <w:ind w:hanging="361"/>
                    <w:jc w:val="both"/>
                    <w:rPr>
                      <w:rFonts w:ascii="Arial MT" w:hAnsi="Arial MT"/>
                      <w:sz w:val="20"/>
                    </w:rPr>
                  </w:pPr>
                  <w:r>
                    <w:rPr>
                      <w:rFonts w:ascii="Arial MT" w:hAnsi="Arial MT"/>
                      <w:sz w:val="20"/>
                    </w:rPr>
                    <w:t>&lt;fin</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línea&gt;</w:t>
                  </w:r>
                </w:p>
                <w:p w14:paraId="58D34FA5" w14:textId="77777777" w:rsidR="00A829A4" w:rsidRDefault="00A829A4" w:rsidP="00A829A4">
                  <w:pPr>
                    <w:spacing w:line="228" w:lineRule="exact"/>
                    <w:ind w:left="823"/>
                    <w:jc w:val="both"/>
                    <w:rPr>
                      <w:rFonts w:ascii="Arial MT" w:hAnsi="Arial MT"/>
                      <w:sz w:val="20"/>
                    </w:rPr>
                  </w:pPr>
                  <w:r>
                    <w:rPr>
                      <w:rFonts w:ascii="Arial MT" w:hAnsi="Arial MT"/>
                      <w:sz w:val="20"/>
                    </w:rPr>
                    <w:t>Carácter</w:t>
                  </w:r>
                  <w:r>
                    <w:rPr>
                      <w:rFonts w:ascii="Arial MT" w:hAnsi="Arial MT"/>
                      <w:spacing w:val="-3"/>
                      <w:sz w:val="20"/>
                    </w:rPr>
                    <w:t xml:space="preserve"> </w:t>
                  </w:r>
                  <w:r>
                    <w:rPr>
                      <w:rFonts w:ascii="Arial MT" w:hAnsi="Arial MT"/>
                      <w:sz w:val="20"/>
                    </w:rPr>
                    <w:t>fin</w:t>
                  </w:r>
                  <w:r>
                    <w:rPr>
                      <w:rFonts w:ascii="Arial MT" w:hAnsi="Arial MT"/>
                      <w:spacing w:val="-2"/>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 en</w:t>
                  </w:r>
                  <w:r>
                    <w:rPr>
                      <w:rFonts w:ascii="Arial MT" w:hAnsi="Arial MT"/>
                      <w:spacing w:val="-1"/>
                      <w:sz w:val="20"/>
                    </w:rPr>
                    <w:t xml:space="preserve"> </w:t>
                  </w:r>
                  <w:r>
                    <w:rPr>
                      <w:rFonts w:ascii="Arial MT" w:hAnsi="Arial MT"/>
                      <w:sz w:val="20"/>
                    </w:rPr>
                    <w:t>formato Linu</w:t>
                  </w:r>
                  <w:r>
                    <w:rPr>
                      <w:rFonts w:ascii="Times New Roman" w:hAnsi="Times New Roman" w:cs="Times New Roman"/>
                      <w:color w:val="4472C4" w:themeColor="accent1"/>
                    </w:rPr>
                    <w:t>:</w:t>
                  </w:r>
                  <w:r>
                    <w:rPr>
                      <w:rFonts w:ascii="Arial MT" w:hAnsi="Arial MT"/>
                      <w:sz w:val="20"/>
                    </w:rPr>
                    <w:t>x.</w:t>
                  </w:r>
                  <w:bookmarkEnd w:id="18"/>
                </w:p>
              </w:txbxContent>
            </v:textbox>
            <w10:wrap type="topAndBottom"/>
          </v:shape>
        </w:pict>
      </w:r>
      <w:r w:rsidR="00A829A4" w:rsidRPr="00230F5A">
        <w:rPr>
          <w:rFonts w:ascii="Times New Roman" w:hAnsi="Times New Roman" w:cs="Times New Roman"/>
          <w:color w:val="4472C4" w:themeColor="accent1"/>
        </w:rPr>
        <w:t xml:space="preserve"> </w:t>
      </w:r>
    </w:p>
    <w:tbl>
      <w:tblPr>
        <w:tblW w:w="10134"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5"/>
        <w:gridCol w:w="236"/>
        <w:gridCol w:w="1147"/>
        <w:gridCol w:w="6030"/>
        <w:gridCol w:w="1586"/>
      </w:tblGrid>
      <w:tr w:rsidR="00FD7847" w:rsidRPr="00230F5A" w14:paraId="5ABCD390" w14:textId="7A8CCB4E" w:rsidTr="001A2A39">
        <w:trPr>
          <w:trHeight w:val="278"/>
        </w:trPr>
        <w:tc>
          <w:tcPr>
            <w:tcW w:w="1135" w:type="dxa"/>
          </w:tcPr>
          <w:p w14:paraId="13975A6F"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ITEM</w:t>
            </w:r>
          </w:p>
        </w:tc>
        <w:tc>
          <w:tcPr>
            <w:tcW w:w="236" w:type="dxa"/>
          </w:tcPr>
          <w:p w14:paraId="307516F0"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p>
        </w:tc>
        <w:tc>
          <w:tcPr>
            <w:tcW w:w="1147" w:type="dxa"/>
          </w:tcPr>
          <w:p w14:paraId="16FDBB06"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CODIGO</w:t>
            </w:r>
          </w:p>
        </w:tc>
        <w:tc>
          <w:tcPr>
            <w:tcW w:w="6030" w:type="dxa"/>
          </w:tcPr>
          <w:p w14:paraId="1EFC93BF"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Descripción / Forma de cálculo.</w:t>
            </w:r>
          </w:p>
        </w:tc>
        <w:tc>
          <w:tcPr>
            <w:tcW w:w="1586" w:type="dxa"/>
          </w:tcPr>
          <w:p w14:paraId="06605E4F" w14:textId="68D4C36A" w:rsidR="00FD7847" w:rsidRPr="00230F5A" w:rsidRDefault="00386793" w:rsidP="00FD7847">
            <w:pPr>
              <w:pStyle w:val="Textoindependiente"/>
              <w:spacing w:before="11" w:after="1"/>
              <w:rPr>
                <w:rFonts w:ascii="Times New Roman" w:hAnsi="Times New Roman" w:cs="Times New Roman"/>
                <w:color w:val="4472C4" w:themeColor="accent1"/>
                <w:sz w:val="19"/>
              </w:rPr>
            </w:pPr>
            <w:r w:rsidRPr="00981815">
              <w:rPr>
                <w:rFonts w:ascii="Times New Roman" w:hAnsi="Times New Roman" w:cs="Times New Roman"/>
                <w:color w:val="4472C4" w:themeColor="accent1"/>
                <w:sz w:val="19"/>
                <w:highlight w:val="yellow"/>
              </w:rPr>
              <w:t xml:space="preserve">Campos en la </w:t>
            </w:r>
            <w:r w:rsidR="00FD7847" w:rsidRPr="00981815">
              <w:rPr>
                <w:rFonts w:ascii="Times New Roman" w:hAnsi="Times New Roman" w:cs="Times New Roman"/>
                <w:color w:val="4472C4" w:themeColor="accent1"/>
                <w:sz w:val="19"/>
                <w:highlight w:val="yellow"/>
              </w:rPr>
              <w:t>Caratula</w:t>
            </w:r>
            <w:r w:rsidRPr="00981815">
              <w:rPr>
                <w:rFonts w:ascii="Times New Roman" w:hAnsi="Times New Roman" w:cs="Times New Roman"/>
                <w:color w:val="4472C4" w:themeColor="accent1"/>
                <w:sz w:val="19"/>
                <w:highlight w:val="yellow"/>
              </w:rPr>
              <w:t xml:space="preserve"> de salida</w:t>
            </w:r>
          </w:p>
        </w:tc>
      </w:tr>
      <w:tr w:rsidR="00FD7847" w:rsidRPr="00230F5A" w14:paraId="68CBF782" w14:textId="3A0EB0A0" w:rsidTr="001A2A39">
        <w:trPr>
          <w:trHeight w:val="278"/>
        </w:trPr>
        <w:tc>
          <w:tcPr>
            <w:tcW w:w="1135" w:type="dxa"/>
          </w:tcPr>
          <w:p w14:paraId="190D189A"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Campo 1</w:t>
            </w:r>
          </w:p>
        </w:tc>
        <w:tc>
          <w:tcPr>
            <w:tcW w:w="236" w:type="dxa"/>
          </w:tcPr>
          <w:p w14:paraId="267584E5"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w:t>
            </w:r>
          </w:p>
        </w:tc>
        <w:tc>
          <w:tcPr>
            <w:tcW w:w="1147" w:type="dxa"/>
          </w:tcPr>
          <w:p w14:paraId="0577FA78"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G01</w:t>
            </w:r>
          </w:p>
        </w:tc>
        <w:tc>
          <w:tcPr>
            <w:tcW w:w="6030" w:type="dxa"/>
          </w:tcPr>
          <w:p w14:paraId="66D086B0"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DATOS CONTROL TRANSFERENCIA</w:t>
            </w:r>
          </w:p>
        </w:tc>
        <w:tc>
          <w:tcPr>
            <w:tcW w:w="1586" w:type="dxa"/>
          </w:tcPr>
          <w:p w14:paraId="609ABF3E"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p>
        </w:tc>
      </w:tr>
      <w:tr w:rsidR="00FD7847" w:rsidRPr="00230F5A" w14:paraId="02C5D85A" w14:textId="2BA7948D" w:rsidTr="001A2A39">
        <w:trPr>
          <w:trHeight w:val="278"/>
        </w:trPr>
        <w:tc>
          <w:tcPr>
            <w:tcW w:w="1135" w:type="dxa"/>
          </w:tcPr>
          <w:p w14:paraId="73E333CE"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Campo 2</w:t>
            </w:r>
          </w:p>
        </w:tc>
        <w:tc>
          <w:tcPr>
            <w:tcW w:w="236" w:type="dxa"/>
          </w:tcPr>
          <w:p w14:paraId="6E475028"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w:t>
            </w:r>
          </w:p>
        </w:tc>
        <w:tc>
          <w:tcPr>
            <w:tcW w:w="1147" w:type="dxa"/>
          </w:tcPr>
          <w:p w14:paraId="40DB0525"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18</w:t>
            </w:r>
          </w:p>
        </w:tc>
        <w:tc>
          <w:tcPr>
            <w:tcW w:w="6030" w:type="dxa"/>
          </w:tcPr>
          <w:p w14:paraId="2D612499"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NOMBRE Y CARGO RESPONS INFORM</w:t>
            </w:r>
          </w:p>
        </w:tc>
        <w:tc>
          <w:tcPr>
            <w:tcW w:w="1586" w:type="dxa"/>
          </w:tcPr>
          <w:p w14:paraId="56FAB5B2"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p>
        </w:tc>
      </w:tr>
      <w:tr w:rsidR="00FD7847" w:rsidRPr="00230F5A" w14:paraId="5F6A1726" w14:textId="6B194AA6" w:rsidTr="001A2A39">
        <w:trPr>
          <w:trHeight w:val="278"/>
        </w:trPr>
        <w:tc>
          <w:tcPr>
            <w:tcW w:w="1135" w:type="dxa"/>
          </w:tcPr>
          <w:p w14:paraId="7B09B535"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Campo 3</w:t>
            </w:r>
          </w:p>
        </w:tc>
        <w:tc>
          <w:tcPr>
            <w:tcW w:w="236" w:type="dxa"/>
          </w:tcPr>
          <w:p w14:paraId="3E799B28"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w:t>
            </w:r>
          </w:p>
        </w:tc>
        <w:tc>
          <w:tcPr>
            <w:tcW w:w="1147" w:type="dxa"/>
          </w:tcPr>
          <w:p w14:paraId="5A422379"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20</w:t>
            </w:r>
          </w:p>
        </w:tc>
        <w:tc>
          <w:tcPr>
            <w:tcW w:w="6030" w:type="dxa"/>
          </w:tcPr>
          <w:p w14:paraId="3657BFE9"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NUESTRA REFERENCIA</w:t>
            </w:r>
          </w:p>
        </w:tc>
        <w:tc>
          <w:tcPr>
            <w:tcW w:w="1586" w:type="dxa"/>
          </w:tcPr>
          <w:p w14:paraId="4451AC1A"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p>
        </w:tc>
      </w:tr>
      <w:tr w:rsidR="00FD7847" w:rsidRPr="00230F5A" w14:paraId="52D49932" w14:textId="0C444D92" w:rsidTr="001A2A39">
        <w:trPr>
          <w:trHeight w:val="278"/>
        </w:trPr>
        <w:tc>
          <w:tcPr>
            <w:tcW w:w="1135" w:type="dxa"/>
          </w:tcPr>
          <w:p w14:paraId="0406EDEA"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Campo 4</w:t>
            </w:r>
          </w:p>
        </w:tc>
        <w:tc>
          <w:tcPr>
            <w:tcW w:w="236" w:type="dxa"/>
          </w:tcPr>
          <w:p w14:paraId="18E1ED12"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w:t>
            </w:r>
          </w:p>
        </w:tc>
        <w:tc>
          <w:tcPr>
            <w:tcW w:w="1147" w:type="dxa"/>
          </w:tcPr>
          <w:p w14:paraId="2E5094D2"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34</w:t>
            </w:r>
          </w:p>
        </w:tc>
        <w:tc>
          <w:tcPr>
            <w:tcW w:w="6030" w:type="dxa"/>
          </w:tcPr>
          <w:p w14:paraId="646A087D"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FECHA VALIDEZ DATOS</w:t>
            </w:r>
          </w:p>
        </w:tc>
        <w:tc>
          <w:tcPr>
            <w:tcW w:w="1586" w:type="dxa"/>
          </w:tcPr>
          <w:p w14:paraId="336091A3"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p>
        </w:tc>
      </w:tr>
      <w:tr w:rsidR="00FD7847" w:rsidRPr="00230F5A" w14:paraId="768E655B" w14:textId="1ABFEB84" w:rsidTr="001A2A39">
        <w:trPr>
          <w:trHeight w:val="278"/>
        </w:trPr>
        <w:tc>
          <w:tcPr>
            <w:tcW w:w="1135" w:type="dxa"/>
          </w:tcPr>
          <w:p w14:paraId="410601AF"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Campo 5</w:t>
            </w:r>
          </w:p>
        </w:tc>
        <w:tc>
          <w:tcPr>
            <w:tcW w:w="236" w:type="dxa"/>
          </w:tcPr>
          <w:p w14:paraId="1E7B6D58"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w:t>
            </w:r>
          </w:p>
        </w:tc>
        <w:tc>
          <w:tcPr>
            <w:tcW w:w="1147" w:type="dxa"/>
          </w:tcPr>
          <w:p w14:paraId="001E897C"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PA1</w:t>
            </w:r>
          </w:p>
        </w:tc>
        <w:tc>
          <w:tcPr>
            <w:tcW w:w="6030" w:type="dxa"/>
          </w:tcPr>
          <w:p w14:paraId="06438194" w14:textId="77777777" w:rsidR="00FD7847"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NUMERO DE REGISTROS INFORMADOS</w:t>
            </w:r>
          </w:p>
          <w:p w14:paraId="5CF4F239" w14:textId="77777777" w:rsidR="00751AC3" w:rsidRDefault="00751AC3" w:rsidP="00FD7847">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Cálculo:</w:t>
            </w:r>
          </w:p>
          <w:p w14:paraId="2E8D1C96" w14:textId="1B081854" w:rsidR="00751AC3" w:rsidRPr="00230F5A" w:rsidRDefault="00751AC3" w:rsidP="00FD7847">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 xml:space="preserve">Cantidad de registros informados en el archivo de datos, sin considerar la línea </w:t>
            </w:r>
            <w:r w:rsidRPr="00751AC3">
              <w:rPr>
                <w:rFonts w:ascii="Times New Roman" w:hAnsi="Times New Roman" w:cs="Times New Roman"/>
                <w:i/>
                <w:iCs/>
                <w:color w:val="4472C4" w:themeColor="accent1"/>
                <w:sz w:val="19"/>
              </w:rPr>
              <w:t>header</w:t>
            </w:r>
            <w:r>
              <w:rPr>
                <w:rFonts w:ascii="Times New Roman" w:hAnsi="Times New Roman" w:cs="Times New Roman"/>
                <w:i/>
                <w:iCs/>
                <w:color w:val="4472C4" w:themeColor="accent1"/>
                <w:sz w:val="19"/>
              </w:rPr>
              <w:t>.</w:t>
            </w:r>
          </w:p>
        </w:tc>
        <w:tc>
          <w:tcPr>
            <w:tcW w:w="1586" w:type="dxa"/>
          </w:tcPr>
          <w:p w14:paraId="4FBADD80" w14:textId="5368522B" w:rsidR="00FD7847" w:rsidRPr="00230F5A" w:rsidRDefault="001A2A39"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Si</w:t>
            </w:r>
          </w:p>
        </w:tc>
      </w:tr>
      <w:tr w:rsidR="00FD7847" w:rsidRPr="00230F5A" w14:paraId="43BF005F" w14:textId="4ED05A54" w:rsidTr="001A2A39">
        <w:trPr>
          <w:trHeight w:val="278"/>
        </w:trPr>
        <w:tc>
          <w:tcPr>
            <w:tcW w:w="1135" w:type="dxa"/>
          </w:tcPr>
          <w:p w14:paraId="4FD34B7E"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Campo 6</w:t>
            </w:r>
          </w:p>
        </w:tc>
        <w:tc>
          <w:tcPr>
            <w:tcW w:w="236" w:type="dxa"/>
          </w:tcPr>
          <w:p w14:paraId="78040F4A"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w:t>
            </w:r>
          </w:p>
        </w:tc>
        <w:tc>
          <w:tcPr>
            <w:tcW w:w="1147" w:type="dxa"/>
          </w:tcPr>
          <w:p w14:paraId="4ECB8703"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AJB</w:t>
            </w:r>
          </w:p>
        </w:tc>
        <w:tc>
          <w:tcPr>
            <w:tcW w:w="6030" w:type="dxa"/>
          </w:tcPr>
          <w:p w14:paraId="20021AF3" w14:textId="77777777" w:rsidR="00C35C77"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NUMERO DE REGISTROS CON EL CODIGO 01 EN EL CAMPO 1</w:t>
            </w:r>
          </w:p>
          <w:p w14:paraId="2758BF0F" w14:textId="77777777" w:rsidR="00641BC5" w:rsidRDefault="00641BC5" w:rsidP="00FD7847">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Cálculo:</w:t>
            </w:r>
          </w:p>
          <w:p w14:paraId="7107651D" w14:textId="36E1EE67" w:rsidR="00641BC5" w:rsidRPr="00230F5A" w:rsidRDefault="00641BC5" w:rsidP="00FD7847">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Cantidad de registros en el archivo de datos bajo el campo 1 (Tipo de registro) =”1”</w:t>
            </w:r>
          </w:p>
        </w:tc>
        <w:tc>
          <w:tcPr>
            <w:tcW w:w="1586" w:type="dxa"/>
          </w:tcPr>
          <w:p w14:paraId="2A2638C3" w14:textId="7F085246" w:rsidR="00FD7847" w:rsidRPr="00230F5A" w:rsidRDefault="001A2A39"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Si</w:t>
            </w:r>
          </w:p>
        </w:tc>
      </w:tr>
      <w:tr w:rsidR="00FD7847" w:rsidRPr="00230F5A" w14:paraId="2F27C869" w14:textId="175C4811" w:rsidTr="001A2A39">
        <w:trPr>
          <w:trHeight w:val="278"/>
        </w:trPr>
        <w:tc>
          <w:tcPr>
            <w:tcW w:w="1135" w:type="dxa"/>
          </w:tcPr>
          <w:p w14:paraId="117E19A7"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Campo 7</w:t>
            </w:r>
          </w:p>
        </w:tc>
        <w:tc>
          <w:tcPr>
            <w:tcW w:w="236" w:type="dxa"/>
          </w:tcPr>
          <w:p w14:paraId="2DAAC6AE"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w:t>
            </w:r>
          </w:p>
        </w:tc>
        <w:tc>
          <w:tcPr>
            <w:tcW w:w="1147" w:type="dxa"/>
          </w:tcPr>
          <w:p w14:paraId="0B94BEBB"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AJC</w:t>
            </w:r>
          </w:p>
        </w:tc>
        <w:tc>
          <w:tcPr>
            <w:tcW w:w="6030" w:type="dxa"/>
          </w:tcPr>
          <w:p w14:paraId="0C6CF222" w14:textId="77777777" w:rsidR="00FD7847"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NUMERO DE REGISTROS CON EL CODIGO 02 EN EL CAMPO 1</w:t>
            </w:r>
          </w:p>
          <w:p w14:paraId="4A91B753" w14:textId="77777777" w:rsidR="00641BC5" w:rsidRDefault="00641BC5" w:rsidP="00641BC5">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Cálculo:</w:t>
            </w:r>
          </w:p>
          <w:p w14:paraId="6465C447" w14:textId="1483B0CC" w:rsidR="00641BC5" w:rsidRPr="00230F5A" w:rsidRDefault="00641BC5" w:rsidP="00641BC5">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lastRenderedPageBreak/>
              <w:t>Cantidad de registros en el archivo de datos bajo el campo 1 (Tipo de registro) =”2”</w:t>
            </w:r>
          </w:p>
        </w:tc>
        <w:tc>
          <w:tcPr>
            <w:tcW w:w="1586" w:type="dxa"/>
          </w:tcPr>
          <w:p w14:paraId="4A4562A2" w14:textId="0119CEE9" w:rsidR="00FD7847" w:rsidRPr="00230F5A" w:rsidRDefault="001A2A39"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lastRenderedPageBreak/>
              <w:t>Si</w:t>
            </w:r>
          </w:p>
        </w:tc>
      </w:tr>
      <w:tr w:rsidR="00FD7847" w:rsidRPr="00230F5A" w14:paraId="0319D38B" w14:textId="62E5AC01" w:rsidTr="001A2A39">
        <w:trPr>
          <w:trHeight w:val="278"/>
        </w:trPr>
        <w:tc>
          <w:tcPr>
            <w:tcW w:w="1135" w:type="dxa"/>
          </w:tcPr>
          <w:p w14:paraId="24403E36"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Campo 8</w:t>
            </w:r>
          </w:p>
        </w:tc>
        <w:tc>
          <w:tcPr>
            <w:tcW w:w="236" w:type="dxa"/>
          </w:tcPr>
          <w:p w14:paraId="4F9F5DD5"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w:t>
            </w:r>
          </w:p>
        </w:tc>
        <w:tc>
          <w:tcPr>
            <w:tcW w:w="1147" w:type="dxa"/>
          </w:tcPr>
          <w:p w14:paraId="2FDF8168"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AJX</w:t>
            </w:r>
          </w:p>
        </w:tc>
        <w:tc>
          <w:tcPr>
            <w:tcW w:w="6030" w:type="dxa"/>
          </w:tcPr>
          <w:p w14:paraId="79DE3465" w14:textId="77777777" w:rsidR="00FD7847"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NUMERO DE REGISTROS CON EL CODIGO 04 EN EL CAMPO 1</w:t>
            </w:r>
          </w:p>
          <w:p w14:paraId="5C8D0D09" w14:textId="77777777" w:rsidR="00641BC5" w:rsidRDefault="00641BC5" w:rsidP="00641BC5">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Cálculo:</w:t>
            </w:r>
          </w:p>
          <w:p w14:paraId="2C744222" w14:textId="1B22519C" w:rsidR="00641BC5" w:rsidRPr="00230F5A" w:rsidRDefault="00641BC5" w:rsidP="00641BC5">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Cantidad de registros en el archivo de datos bajo el campo 1 (Tipo de registro) =”4”</w:t>
            </w:r>
          </w:p>
        </w:tc>
        <w:tc>
          <w:tcPr>
            <w:tcW w:w="1586" w:type="dxa"/>
          </w:tcPr>
          <w:p w14:paraId="20048353" w14:textId="29139BF9" w:rsidR="00FD7847" w:rsidRPr="00230F5A" w:rsidRDefault="001A2A39"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Si</w:t>
            </w:r>
          </w:p>
        </w:tc>
      </w:tr>
      <w:tr w:rsidR="00FD7847" w:rsidRPr="00230F5A" w14:paraId="73229A94" w14:textId="682EBC46" w:rsidTr="001A2A39">
        <w:trPr>
          <w:trHeight w:val="278"/>
        </w:trPr>
        <w:tc>
          <w:tcPr>
            <w:tcW w:w="1135" w:type="dxa"/>
          </w:tcPr>
          <w:p w14:paraId="10D53006"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Campo 9</w:t>
            </w:r>
          </w:p>
        </w:tc>
        <w:tc>
          <w:tcPr>
            <w:tcW w:w="236" w:type="dxa"/>
          </w:tcPr>
          <w:p w14:paraId="5DA01652"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w:t>
            </w:r>
          </w:p>
        </w:tc>
        <w:tc>
          <w:tcPr>
            <w:tcW w:w="1147" w:type="dxa"/>
          </w:tcPr>
          <w:p w14:paraId="618524D9"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AJY</w:t>
            </w:r>
          </w:p>
        </w:tc>
        <w:tc>
          <w:tcPr>
            <w:tcW w:w="6030" w:type="dxa"/>
          </w:tcPr>
          <w:p w14:paraId="1C3C8D0B" w14:textId="77777777" w:rsidR="00FD7847"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NUMERO DE REGISTROS CON EL CODIGO 05 EN EL CAMPO 1</w:t>
            </w:r>
          </w:p>
          <w:p w14:paraId="59FB9ACA" w14:textId="77777777" w:rsidR="00641BC5" w:rsidRDefault="00641BC5" w:rsidP="00641BC5">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Cálculo:</w:t>
            </w:r>
          </w:p>
          <w:p w14:paraId="4BE38999" w14:textId="0EA19CCD" w:rsidR="00641BC5" w:rsidRPr="00230F5A" w:rsidRDefault="00641BC5" w:rsidP="00641BC5">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Cantidad de registros en el archivo de datos bajo el campo 1 (Tipo de registro) =”5”</w:t>
            </w:r>
          </w:p>
        </w:tc>
        <w:tc>
          <w:tcPr>
            <w:tcW w:w="1586" w:type="dxa"/>
          </w:tcPr>
          <w:p w14:paraId="63F9C150" w14:textId="487902CC" w:rsidR="00FD7847" w:rsidRPr="00230F5A" w:rsidRDefault="001A2A39"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Si</w:t>
            </w:r>
          </w:p>
        </w:tc>
      </w:tr>
      <w:tr w:rsidR="00FD7847" w:rsidRPr="00230F5A" w14:paraId="27AAFA83" w14:textId="7F7A0BE0" w:rsidTr="001A2A39">
        <w:trPr>
          <w:trHeight w:val="280"/>
        </w:trPr>
        <w:tc>
          <w:tcPr>
            <w:tcW w:w="1135" w:type="dxa"/>
          </w:tcPr>
          <w:p w14:paraId="11912477" w14:textId="2974494A" w:rsidR="00FD7847" w:rsidRPr="00230F5A" w:rsidRDefault="001A2A39"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Campo 10</w:t>
            </w:r>
          </w:p>
        </w:tc>
        <w:tc>
          <w:tcPr>
            <w:tcW w:w="236" w:type="dxa"/>
          </w:tcPr>
          <w:p w14:paraId="0830B716" w14:textId="6D2C65C2" w:rsidR="00FD7847" w:rsidRPr="00230F5A" w:rsidRDefault="001A2A39"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w:t>
            </w:r>
          </w:p>
        </w:tc>
        <w:tc>
          <w:tcPr>
            <w:tcW w:w="1147" w:type="dxa"/>
          </w:tcPr>
          <w:p w14:paraId="4FEC6FE7"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79</w:t>
            </w:r>
          </w:p>
        </w:tc>
        <w:tc>
          <w:tcPr>
            <w:tcW w:w="6030" w:type="dxa"/>
          </w:tcPr>
          <w:p w14:paraId="3C8DD180"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r w:rsidRPr="00230F5A">
              <w:rPr>
                <w:rFonts w:ascii="Times New Roman" w:hAnsi="Times New Roman" w:cs="Times New Roman"/>
                <w:color w:val="4472C4" w:themeColor="accent1"/>
                <w:sz w:val="19"/>
              </w:rPr>
              <w:t>OBSERVACIONES</w:t>
            </w:r>
          </w:p>
        </w:tc>
        <w:tc>
          <w:tcPr>
            <w:tcW w:w="1586" w:type="dxa"/>
          </w:tcPr>
          <w:p w14:paraId="08268D36" w14:textId="77777777" w:rsidR="00FD7847" w:rsidRPr="00230F5A" w:rsidRDefault="00FD7847" w:rsidP="00FD7847">
            <w:pPr>
              <w:pStyle w:val="Textoindependiente"/>
              <w:spacing w:before="11" w:after="1"/>
              <w:rPr>
                <w:rFonts w:ascii="Times New Roman" w:hAnsi="Times New Roman" w:cs="Times New Roman"/>
                <w:color w:val="4472C4" w:themeColor="accent1"/>
                <w:sz w:val="19"/>
              </w:rPr>
            </w:pPr>
          </w:p>
        </w:tc>
      </w:tr>
    </w:tbl>
    <w:p w14:paraId="6C7EC306" w14:textId="77777777" w:rsidR="00A829A4" w:rsidRPr="00230F5A" w:rsidRDefault="00A829A4" w:rsidP="00A829A4">
      <w:pPr>
        <w:pStyle w:val="Textoindependiente"/>
        <w:spacing w:before="11" w:after="1"/>
        <w:rPr>
          <w:rFonts w:ascii="Times New Roman" w:hAnsi="Times New Roman" w:cs="Times New Roman"/>
          <w:color w:val="4472C4" w:themeColor="accent1"/>
          <w:sz w:val="19"/>
        </w:rPr>
      </w:pPr>
    </w:p>
    <w:p w14:paraId="560CB058" w14:textId="77777777" w:rsidR="00A829A4" w:rsidRPr="00230F5A" w:rsidRDefault="00A829A4" w:rsidP="00A829A4">
      <w:pPr>
        <w:pStyle w:val="Textoindependiente"/>
        <w:spacing w:before="11" w:after="1"/>
        <w:rPr>
          <w:rFonts w:ascii="Times New Roman" w:hAnsi="Times New Roman" w:cs="Times New Roman"/>
          <w:color w:val="4472C4" w:themeColor="accent1"/>
          <w:sz w:val="19"/>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569"/>
        <w:gridCol w:w="4582"/>
      </w:tblGrid>
      <w:tr w:rsidR="001A2A39" w:rsidRPr="00230F5A" w14:paraId="57E74FDE" w14:textId="77777777" w:rsidTr="001A2A39">
        <w:trPr>
          <w:trHeight w:val="241"/>
        </w:trPr>
        <w:tc>
          <w:tcPr>
            <w:tcW w:w="4815" w:type="dxa"/>
          </w:tcPr>
          <w:p w14:paraId="05789513" w14:textId="77777777" w:rsidR="001A2A39" w:rsidRPr="00230F5A" w:rsidRDefault="001A2A39" w:rsidP="001A2A39">
            <w:pPr>
              <w:rPr>
                <w:rFonts w:ascii="Times New Roman" w:hAnsi="Times New Roman" w:cs="Times New Roman"/>
                <w:color w:val="4472C4" w:themeColor="accent1"/>
              </w:rPr>
            </w:pPr>
            <w:r w:rsidRPr="00230F5A">
              <w:rPr>
                <w:rFonts w:ascii="Times New Roman" w:hAnsi="Times New Roman" w:cs="Times New Roman"/>
                <w:color w:val="4472C4" w:themeColor="accent1"/>
              </w:rPr>
              <w:t>Formato de Archivo de la Carátula de salida</w:t>
            </w:r>
          </w:p>
        </w:tc>
        <w:tc>
          <w:tcPr>
            <w:tcW w:w="569" w:type="dxa"/>
          </w:tcPr>
          <w:p w14:paraId="7DFBA4AF" w14:textId="77777777" w:rsidR="001A2A39" w:rsidRPr="00230F5A" w:rsidRDefault="001A2A39" w:rsidP="001A2A39">
            <w:pPr>
              <w:rPr>
                <w:rFonts w:ascii="Times New Roman" w:hAnsi="Times New Roman" w:cs="Times New Roman"/>
                <w:color w:val="4472C4" w:themeColor="accent1"/>
              </w:rPr>
            </w:pPr>
            <w:r w:rsidRPr="00230F5A">
              <w:rPr>
                <w:rFonts w:ascii="Times New Roman" w:hAnsi="Times New Roman" w:cs="Times New Roman"/>
                <w:color w:val="4472C4" w:themeColor="accent1"/>
              </w:rPr>
              <w:t>:</w:t>
            </w:r>
          </w:p>
        </w:tc>
        <w:tc>
          <w:tcPr>
            <w:tcW w:w="4582" w:type="dxa"/>
          </w:tcPr>
          <w:p w14:paraId="39E9C2EA" w14:textId="77777777" w:rsidR="001A2A39" w:rsidRPr="00230F5A" w:rsidRDefault="001A2A39" w:rsidP="001A2A39">
            <w:pPr>
              <w:rPr>
                <w:rFonts w:ascii="Times New Roman" w:hAnsi="Times New Roman" w:cs="Times New Roman"/>
                <w:color w:val="4472C4" w:themeColor="accent1"/>
              </w:rPr>
            </w:pPr>
            <w:r w:rsidRPr="00230F5A">
              <w:rPr>
                <w:rFonts w:ascii="Times New Roman" w:hAnsi="Times New Roman" w:cs="Times New Roman"/>
                <w:color w:val="4472C4" w:themeColor="accent1"/>
              </w:rPr>
              <w:t>F3(nf)</w:t>
            </w:r>
          </w:p>
        </w:tc>
      </w:tr>
      <w:tr w:rsidR="001A2A39" w:rsidRPr="00230F5A" w14:paraId="1D85638B" w14:textId="77777777" w:rsidTr="001A2A39">
        <w:trPr>
          <w:trHeight w:val="244"/>
        </w:trPr>
        <w:tc>
          <w:tcPr>
            <w:tcW w:w="4815" w:type="dxa"/>
          </w:tcPr>
          <w:p w14:paraId="5FEFCEB7" w14:textId="77777777" w:rsidR="001A2A39" w:rsidRPr="00230F5A" w:rsidRDefault="001A2A39" w:rsidP="001A2A39">
            <w:pPr>
              <w:rPr>
                <w:rFonts w:ascii="Times New Roman" w:hAnsi="Times New Roman" w:cs="Times New Roman"/>
                <w:color w:val="4472C4" w:themeColor="accent1"/>
              </w:rPr>
            </w:pPr>
            <w:r w:rsidRPr="00230F5A">
              <w:rPr>
                <w:rFonts w:ascii="Times New Roman" w:hAnsi="Times New Roman" w:cs="Times New Roman"/>
                <w:color w:val="4472C4" w:themeColor="accent1"/>
              </w:rPr>
              <w:t>Campos a incluir en la Carátula de salida</w:t>
            </w:r>
          </w:p>
        </w:tc>
        <w:tc>
          <w:tcPr>
            <w:tcW w:w="569" w:type="dxa"/>
          </w:tcPr>
          <w:p w14:paraId="0DDA1EDF" w14:textId="77777777" w:rsidR="001A2A39" w:rsidRPr="00230F5A" w:rsidRDefault="001A2A39" w:rsidP="001A2A39">
            <w:pPr>
              <w:rPr>
                <w:rFonts w:ascii="Times New Roman" w:hAnsi="Times New Roman" w:cs="Times New Roman"/>
                <w:color w:val="4472C4" w:themeColor="accent1"/>
              </w:rPr>
            </w:pPr>
            <w:r w:rsidRPr="00230F5A">
              <w:rPr>
                <w:rFonts w:ascii="Times New Roman" w:hAnsi="Times New Roman" w:cs="Times New Roman"/>
                <w:color w:val="4472C4" w:themeColor="accent1"/>
              </w:rPr>
              <w:t>:</w:t>
            </w:r>
          </w:p>
        </w:tc>
        <w:tc>
          <w:tcPr>
            <w:tcW w:w="4582" w:type="dxa"/>
          </w:tcPr>
          <w:p w14:paraId="03DF0311" w14:textId="77777777" w:rsidR="001A2A39" w:rsidRPr="00230F5A" w:rsidRDefault="001A2A39" w:rsidP="001A2A39">
            <w:pPr>
              <w:rPr>
                <w:rFonts w:ascii="Times New Roman" w:hAnsi="Times New Roman" w:cs="Times New Roman"/>
                <w:color w:val="4472C4" w:themeColor="accent1"/>
              </w:rPr>
            </w:pPr>
            <w:r w:rsidRPr="00230F5A">
              <w:rPr>
                <w:rFonts w:ascii="Times New Roman" w:hAnsi="Times New Roman" w:cs="Times New Roman"/>
                <w:color w:val="4472C4" w:themeColor="accent1"/>
              </w:rPr>
              <w:t>5,6,7,8,9</w:t>
            </w:r>
          </w:p>
        </w:tc>
      </w:tr>
    </w:tbl>
    <w:p w14:paraId="7A76E89A" w14:textId="77777777" w:rsidR="00A829A4" w:rsidRPr="00230F5A" w:rsidRDefault="00A829A4" w:rsidP="00A829A4">
      <w:pPr>
        <w:rPr>
          <w:rFonts w:ascii="Times New Roman" w:hAnsi="Times New Roman" w:cs="Times New Roman"/>
          <w:color w:val="4472C4" w:themeColor="accent1"/>
        </w:rPr>
      </w:pPr>
    </w:p>
    <w:p w14:paraId="4C25FB94" w14:textId="77777777" w:rsidR="00A829A4" w:rsidRPr="00230F5A" w:rsidRDefault="00A829A4" w:rsidP="000465DB">
      <w:pPr>
        <w:rPr>
          <w:rFonts w:ascii="Times New Roman" w:hAnsi="Times New Roman" w:cs="Times New Roman"/>
          <w:b/>
          <w:bCs/>
          <w:color w:val="4472C4" w:themeColor="accent1"/>
          <w:sz w:val="32"/>
          <w:szCs w:val="32"/>
        </w:rPr>
      </w:pPr>
    </w:p>
    <w:p w14:paraId="53AF7461" w14:textId="2A165D53" w:rsidR="002F7BDD" w:rsidRPr="00230F5A" w:rsidRDefault="002F7BDD" w:rsidP="000465DB">
      <w:pPr>
        <w:rPr>
          <w:rFonts w:ascii="Times New Roman" w:eastAsia="Verdana" w:hAnsi="Times New Roman" w:cs="Times New Roman"/>
          <w:color w:val="4472C4" w:themeColor="accent1"/>
          <w:kern w:val="0"/>
          <w:sz w:val="20"/>
          <w:lang w:val="es-CL"/>
          <w14:ligatures w14:val="none"/>
        </w:rPr>
      </w:pPr>
      <w:r w:rsidRPr="00230F5A">
        <w:rPr>
          <w:rFonts w:ascii="Times New Roman" w:eastAsia="Verdana" w:hAnsi="Times New Roman" w:cs="Times New Roman"/>
          <w:color w:val="4472C4" w:themeColor="accent1"/>
          <w:kern w:val="0"/>
          <w:sz w:val="20"/>
          <w:lang w:val="es-CL"/>
          <w14:ligatures w14:val="none"/>
        </w:rPr>
        <w:t>Definir el archivo de carátula de salida, a modo de ejemplo se espera:</w:t>
      </w:r>
    </w:p>
    <w:p w14:paraId="6C3B8740" w14:textId="77777777" w:rsidR="002F7BDD" w:rsidRPr="00230F5A" w:rsidRDefault="002F7BDD" w:rsidP="002F7BDD">
      <w:pPr>
        <w:rPr>
          <w:rFonts w:ascii="Times New Roman" w:eastAsia="Verdana" w:hAnsi="Times New Roman" w:cs="Times New Roman"/>
          <w:color w:val="4472C4" w:themeColor="accent1"/>
          <w:kern w:val="0"/>
          <w:sz w:val="20"/>
          <w:lang w:val="es-CL"/>
          <w14:ligatures w14:val="none"/>
        </w:rPr>
      </w:pPr>
      <w:r w:rsidRPr="00230F5A">
        <w:rPr>
          <w:rFonts w:ascii="Times New Roman" w:eastAsia="Verdana" w:hAnsi="Times New Roman" w:cs="Times New Roman"/>
          <w:color w:val="FFC000"/>
          <w:kern w:val="0"/>
          <w:sz w:val="20"/>
          <w:lang w:val="es-CL"/>
          <w14:ligatures w14:val="none"/>
        </w:rPr>
        <w:t>001</w:t>
      </w:r>
      <w:r w:rsidRPr="00230F5A">
        <w:rPr>
          <w:rFonts w:ascii="Times New Roman" w:eastAsia="Verdana" w:hAnsi="Times New Roman" w:cs="Times New Roman"/>
          <w:color w:val="4472C4" w:themeColor="accent1"/>
          <w:kern w:val="0"/>
          <w:sz w:val="20"/>
          <w:lang w:val="es-CL"/>
          <w14:ligatures w14:val="none"/>
        </w:rPr>
        <w:t>000000000000000999999999999999</w:t>
      </w:r>
      <w:r w:rsidRPr="00230F5A">
        <w:rPr>
          <w:rFonts w:ascii="Times New Roman" w:eastAsia="Verdana" w:hAnsi="Times New Roman" w:cs="Times New Roman"/>
          <w:color w:val="FF0000"/>
          <w:kern w:val="0"/>
          <w:sz w:val="20"/>
          <w:lang w:val="es-CL"/>
          <w14:ligatures w14:val="none"/>
        </w:rPr>
        <w:t>0000</w:t>
      </w:r>
      <w:r w:rsidRPr="00230F5A">
        <w:rPr>
          <w:rFonts w:ascii="Times New Roman" w:eastAsia="Verdana" w:hAnsi="Times New Roman" w:cs="Times New Roman"/>
          <w:color w:val="00B050"/>
          <w:kern w:val="0"/>
          <w:sz w:val="20"/>
          <w:lang w:val="es-CL"/>
          <w14:ligatures w14:val="none"/>
        </w:rPr>
        <w:t>+</w:t>
      </w:r>
    </w:p>
    <w:p w14:paraId="42C08682" w14:textId="77777777" w:rsidR="002F7BDD" w:rsidRPr="00230F5A" w:rsidRDefault="002F7BDD" w:rsidP="002F7BDD">
      <w:pPr>
        <w:rPr>
          <w:rFonts w:ascii="Times New Roman" w:eastAsia="Verdana" w:hAnsi="Times New Roman" w:cs="Times New Roman"/>
          <w:color w:val="4472C4" w:themeColor="accent1"/>
          <w:kern w:val="0"/>
          <w:sz w:val="20"/>
          <w:lang w:val="es-CL"/>
          <w14:ligatures w14:val="none"/>
        </w:rPr>
      </w:pPr>
      <w:r w:rsidRPr="00230F5A">
        <w:rPr>
          <w:rFonts w:ascii="Times New Roman" w:eastAsia="Verdana" w:hAnsi="Times New Roman" w:cs="Times New Roman"/>
          <w:color w:val="FFC000"/>
          <w:kern w:val="0"/>
          <w:sz w:val="20"/>
          <w:lang w:val="es-CL"/>
          <w14:ligatures w14:val="none"/>
        </w:rPr>
        <w:t>002</w:t>
      </w:r>
      <w:r w:rsidRPr="00230F5A">
        <w:rPr>
          <w:rFonts w:ascii="Times New Roman" w:eastAsia="Verdana" w:hAnsi="Times New Roman" w:cs="Times New Roman"/>
          <w:color w:val="4472C4" w:themeColor="accent1"/>
          <w:kern w:val="0"/>
          <w:sz w:val="20"/>
          <w:lang w:val="es-CL"/>
          <w14:ligatures w14:val="none"/>
        </w:rPr>
        <w:t>000000000000000999999999999999</w:t>
      </w:r>
      <w:r w:rsidRPr="00230F5A">
        <w:rPr>
          <w:rFonts w:ascii="Times New Roman" w:eastAsia="Verdana" w:hAnsi="Times New Roman" w:cs="Times New Roman"/>
          <w:color w:val="FF0000"/>
          <w:kern w:val="0"/>
          <w:sz w:val="20"/>
          <w:lang w:val="es-CL"/>
          <w14:ligatures w14:val="none"/>
        </w:rPr>
        <w:t>0000</w:t>
      </w:r>
      <w:r w:rsidRPr="00230F5A">
        <w:rPr>
          <w:rFonts w:ascii="Times New Roman" w:eastAsia="Verdana" w:hAnsi="Times New Roman" w:cs="Times New Roman"/>
          <w:color w:val="00B050"/>
          <w:kern w:val="0"/>
          <w:sz w:val="20"/>
          <w:lang w:val="es-CL"/>
          <w14:ligatures w14:val="none"/>
        </w:rPr>
        <w:t>+</w:t>
      </w:r>
    </w:p>
    <w:p w14:paraId="6EF4F520" w14:textId="77777777" w:rsidR="002F7BDD" w:rsidRPr="00230F5A" w:rsidRDefault="002F7BDD" w:rsidP="002F7BDD">
      <w:pPr>
        <w:rPr>
          <w:rFonts w:ascii="Times New Roman" w:eastAsia="Verdana" w:hAnsi="Times New Roman" w:cs="Times New Roman"/>
          <w:color w:val="4472C4" w:themeColor="accent1"/>
          <w:kern w:val="0"/>
          <w:sz w:val="20"/>
          <w:lang w:val="es-CL"/>
          <w14:ligatures w14:val="none"/>
        </w:rPr>
      </w:pPr>
      <w:r w:rsidRPr="00230F5A">
        <w:rPr>
          <w:rFonts w:ascii="Times New Roman" w:eastAsia="Verdana" w:hAnsi="Times New Roman" w:cs="Times New Roman"/>
          <w:color w:val="FFC000"/>
          <w:kern w:val="0"/>
          <w:sz w:val="20"/>
          <w:lang w:val="es-CL"/>
          <w14:ligatures w14:val="none"/>
        </w:rPr>
        <w:t>003</w:t>
      </w:r>
      <w:r w:rsidRPr="00230F5A">
        <w:rPr>
          <w:rFonts w:ascii="Times New Roman" w:eastAsia="Verdana" w:hAnsi="Times New Roman" w:cs="Times New Roman"/>
          <w:color w:val="4472C4" w:themeColor="accent1"/>
          <w:kern w:val="0"/>
          <w:sz w:val="20"/>
          <w:lang w:val="es-CL"/>
          <w14:ligatures w14:val="none"/>
        </w:rPr>
        <w:t>000000000000000999999999999999</w:t>
      </w:r>
      <w:r w:rsidRPr="00230F5A">
        <w:rPr>
          <w:rFonts w:ascii="Times New Roman" w:eastAsia="Verdana" w:hAnsi="Times New Roman" w:cs="Times New Roman"/>
          <w:color w:val="FF0000"/>
          <w:kern w:val="0"/>
          <w:sz w:val="20"/>
          <w:lang w:val="es-CL"/>
          <w14:ligatures w14:val="none"/>
        </w:rPr>
        <w:t>0000</w:t>
      </w:r>
      <w:r w:rsidRPr="00230F5A">
        <w:rPr>
          <w:rFonts w:ascii="Times New Roman" w:eastAsia="Verdana" w:hAnsi="Times New Roman" w:cs="Times New Roman"/>
          <w:color w:val="00B050"/>
          <w:kern w:val="0"/>
          <w:sz w:val="20"/>
          <w:lang w:val="es-CL"/>
          <w14:ligatures w14:val="none"/>
        </w:rPr>
        <w:t>+</w:t>
      </w:r>
    </w:p>
    <w:p w14:paraId="466CCCE7" w14:textId="77777777" w:rsidR="002F7BDD" w:rsidRPr="00230F5A" w:rsidRDefault="002F7BDD" w:rsidP="002F7BDD">
      <w:pPr>
        <w:rPr>
          <w:rFonts w:ascii="Times New Roman" w:eastAsia="Verdana" w:hAnsi="Times New Roman" w:cs="Times New Roman"/>
          <w:color w:val="4472C4" w:themeColor="accent1"/>
          <w:kern w:val="0"/>
          <w:sz w:val="20"/>
          <w:lang w:val="es-CL"/>
          <w14:ligatures w14:val="none"/>
        </w:rPr>
      </w:pPr>
      <w:r w:rsidRPr="00230F5A">
        <w:rPr>
          <w:rFonts w:ascii="Times New Roman" w:eastAsia="Verdana" w:hAnsi="Times New Roman" w:cs="Times New Roman"/>
          <w:color w:val="FFC000"/>
          <w:kern w:val="0"/>
          <w:sz w:val="20"/>
          <w:lang w:val="es-CL"/>
          <w14:ligatures w14:val="none"/>
        </w:rPr>
        <w:t>004</w:t>
      </w:r>
      <w:r w:rsidRPr="00230F5A">
        <w:rPr>
          <w:rFonts w:ascii="Times New Roman" w:eastAsia="Verdana" w:hAnsi="Times New Roman" w:cs="Times New Roman"/>
          <w:color w:val="4472C4" w:themeColor="accent1"/>
          <w:kern w:val="0"/>
          <w:sz w:val="20"/>
          <w:lang w:val="es-CL"/>
          <w14:ligatures w14:val="none"/>
        </w:rPr>
        <w:t>000000000000000999999999999999</w:t>
      </w:r>
      <w:r w:rsidRPr="00230F5A">
        <w:rPr>
          <w:rFonts w:ascii="Times New Roman" w:eastAsia="Verdana" w:hAnsi="Times New Roman" w:cs="Times New Roman"/>
          <w:color w:val="FF0000"/>
          <w:kern w:val="0"/>
          <w:sz w:val="20"/>
          <w:lang w:val="es-CL"/>
          <w14:ligatures w14:val="none"/>
        </w:rPr>
        <w:t>0000</w:t>
      </w:r>
      <w:r w:rsidRPr="00230F5A">
        <w:rPr>
          <w:rFonts w:ascii="Times New Roman" w:eastAsia="Verdana" w:hAnsi="Times New Roman" w:cs="Times New Roman"/>
          <w:color w:val="00B050"/>
          <w:kern w:val="0"/>
          <w:sz w:val="20"/>
          <w:lang w:val="es-CL"/>
          <w14:ligatures w14:val="none"/>
        </w:rPr>
        <w:t>+</w:t>
      </w:r>
    </w:p>
    <w:p w14:paraId="1A0E4443" w14:textId="656D2366" w:rsidR="00A829A4" w:rsidRPr="00230F5A" w:rsidRDefault="002F7BDD" w:rsidP="000465DB">
      <w:pPr>
        <w:rPr>
          <w:rFonts w:ascii="Times New Roman" w:eastAsia="Verdana" w:hAnsi="Times New Roman" w:cs="Times New Roman"/>
          <w:color w:val="4472C4" w:themeColor="accent1"/>
          <w:kern w:val="0"/>
          <w:sz w:val="20"/>
          <w:lang w:val="es-CL"/>
          <w14:ligatures w14:val="none"/>
        </w:rPr>
      </w:pPr>
      <w:r w:rsidRPr="00230F5A">
        <w:rPr>
          <w:rFonts w:ascii="Times New Roman" w:eastAsia="Verdana" w:hAnsi="Times New Roman" w:cs="Times New Roman"/>
          <w:color w:val="FFC000"/>
          <w:kern w:val="0"/>
          <w:sz w:val="20"/>
          <w:lang w:val="es-CL"/>
          <w14:ligatures w14:val="none"/>
        </w:rPr>
        <w:t>005</w:t>
      </w:r>
      <w:r w:rsidRPr="00230F5A">
        <w:rPr>
          <w:rFonts w:ascii="Times New Roman" w:eastAsia="Verdana" w:hAnsi="Times New Roman" w:cs="Times New Roman"/>
          <w:color w:val="4472C4" w:themeColor="accent1"/>
          <w:kern w:val="0"/>
          <w:sz w:val="20"/>
          <w:lang w:val="es-CL"/>
          <w14:ligatures w14:val="none"/>
        </w:rPr>
        <w:t>000000000000000999999999999999</w:t>
      </w:r>
      <w:r w:rsidRPr="00230F5A">
        <w:rPr>
          <w:rFonts w:ascii="Times New Roman" w:eastAsia="Verdana" w:hAnsi="Times New Roman" w:cs="Times New Roman"/>
          <w:color w:val="FF0000"/>
          <w:kern w:val="0"/>
          <w:sz w:val="20"/>
          <w:lang w:val="es-CL"/>
          <w14:ligatures w14:val="none"/>
        </w:rPr>
        <w:t>0000</w:t>
      </w:r>
      <w:r w:rsidRPr="00230F5A">
        <w:rPr>
          <w:rFonts w:ascii="Times New Roman" w:eastAsia="Verdana" w:hAnsi="Times New Roman" w:cs="Times New Roman"/>
          <w:color w:val="00B050"/>
          <w:kern w:val="0"/>
          <w:sz w:val="20"/>
          <w:lang w:val="es-CL"/>
          <w14:ligatures w14:val="none"/>
        </w:rPr>
        <w:t>+</w:t>
      </w:r>
    </w:p>
    <w:p w14:paraId="0DB01BE9" w14:textId="77777777" w:rsidR="00A829A4" w:rsidRPr="00230F5A" w:rsidRDefault="00A829A4" w:rsidP="000465DB">
      <w:pPr>
        <w:rPr>
          <w:rFonts w:ascii="Times New Roman" w:hAnsi="Times New Roman" w:cs="Times New Roman"/>
          <w:b/>
          <w:bCs/>
          <w:color w:val="4472C4" w:themeColor="accent1"/>
          <w:sz w:val="32"/>
          <w:szCs w:val="32"/>
        </w:rPr>
      </w:pPr>
    </w:p>
    <w:p w14:paraId="73E0DD1F" w14:textId="77777777" w:rsidR="00A829A4" w:rsidRPr="00230F5A" w:rsidRDefault="00A829A4" w:rsidP="000465DB">
      <w:pPr>
        <w:rPr>
          <w:rFonts w:ascii="Times New Roman" w:hAnsi="Times New Roman" w:cs="Times New Roman"/>
          <w:b/>
          <w:bCs/>
          <w:color w:val="4472C4" w:themeColor="accent1"/>
          <w:sz w:val="32"/>
          <w:szCs w:val="32"/>
        </w:rPr>
      </w:pPr>
    </w:p>
    <w:p w14:paraId="706BA099" w14:textId="77777777" w:rsidR="00A829A4" w:rsidRPr="00230F5A" w:rsidRDefault="00A829A4" w:rsidP="000465DB">
      <w:pPr>
        <w:rPr>
          <w:rFonts w:ascii="Times New Roman" w:hAnsi="Times New Roman" w:cs="Times New Roman"/>
          <w:b/>
          <w:bCs/>
          <w:color w:val="4472C4" w:themeColor="accent1"/>
          <w:sz w:val="32"/>
          <w:szCs w:val="32"/>
        </w:rPr>
      </w:pPr>
    </w:p>
    <w:p w14:paraId="664B470B" w14:textId="77777777" w:rsidR="00A829A4" w:rsidRPr="00230F5A" w:rsidRDefault="00A829A4" w:rsidP="000465DB">
      <w:pPr>
        <w:rPr>
          <w:rFonts w:ascii="Times New Roman" w:hAnsi="Times New Roman" w:cs="Times New Roman"/>
          <w:b/>
          <w:bCs/>
          <w:color w:val="4472C4" w:themeColor="accent1"/>
          <w:sz w:val="32"/>
          <w:szCs w:val="32"/>
        </w:rPr>
      </w:pPr>
    </w:p>
    <w:p w14:paraId="77FE154D" w14:textId="77777777" w:rsidR="00A829A4" w:rsidRPr="00230F5A" w:rsidRDefault="00A829A4" w:rsidP="000465DB">
      <w:pPr>
        <w:rPr>
          <w:rFonts w:ascii="Times New Roman" w:hAnsi="Times New Roman" w:cs="Times New Roman"/>
          <w:b/>
          <w:bCs/>
          <w:color w:val="4472C4" w:themeColor="accent1"/>
          <w:sz w:val="32"/>
          <w:szCs w:val="32"/>
        </w:rPr>
      </w:pPr>
    </w:p>
    <w:p w14:paraId="0EA72D07" w14:textId="77777777" w:rsidR="00A829A4" w:rsidRPr="00230F5A" w:rsidRDefault="00A829A4" w:rsidP="000465DB">
      <w:pPr>
        <w:rPr>
          <w:rFonts w:ascii="Times New Roman" w:hAnsi="Times New Roman" w:cs="Times New Roman"/>
          <w:b/>
          <w:bCs/>
          <w:color w:val="4472C4" w:themeColor="accent1"/>
          <w:sz w:val="32"/>
          <w:szCs w:val="32"/>
        </w:rPr>
      </w:pPr>
    </w:p>
    <w:p w14:paraId="7C9FA89C" w14:textId="77777777" w:rsidR="00A829A4" w:rsidRPr="00230F5A" w:rsidRDefault="00A829A4" w:rsidP="000465DB">
      <w:pPr>
        <w:rPr>
          <w:rFonts w:ascii="Times New Roman" w:hAnsi="Times New Roman" w:cs="Times New Roman"/>
          <w:b/>
          <w:bCs/>
          <w:color w:val="4472C4" w:themeColor="accent1"/>
          <w:sz w:val="32"/>
          <w:szCs w:val="32"/>
        </w:rPr>
      </w:pPr>
    </w:p>
    <w:p w14:paraId="06BF4F9C" w14:textId="77777777" w:rsidR="003C483F" w:rsidRPr="00230F5A" w:rsidRDefault="003C483F" w:rsidP="000465DB">
      <w:pPr>
        <w:rPr>
          <w:rFonts w:ascii="Times New Roman" w:hAnsi="Times New Roman" w:cs="Times New Roman"/>
          <w:b/>
          <w:bCs/>
          <w:color w:val="4472C4" w:themeColor="accent1"/>
          <w:sz w:val="32"/>
          <w:szCs w:val="32"/>
        </w:rPr>
      </w:pPr>
    </w:p>
    <w:p w14:paraId="4D4067E1" w14:textId="77777777" w:rsidR="003C483F" w:rsidRPr="00230F5A" w:rsidRDefault="003C483F" w:rsidP="000465DB">
      <w:pPr>
        <w:rPr>
          <w:rFonts w:ascii="Times New Roman" w:hAnsi="Times New Roman" w:cs="Times New Roman"/>
          <w:b/>
          <w:bCs/>
          <w:color w:val="4472C4" w:themeColor="accent1"/>
          <w:sz w:val="32"/>
          <w:szCs w:val="32"/>
        </w:rPr>
      </w:pPr>
    </w:p>
    <w:p w14:paraId="7F0A7945" w14:textId="77777777" w:rsidR="000105A8" w:rsidRPr="00230F5A" w:rsidRDefault="000105A8">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2AFC28B" w14:textId="01323AE8" w:rsidR="00035F9D" w:rsidRPr="00230F5A" w:rsidRDefault="000465DB" w:rsidP="00981815">
      <w:pPr>
        <w:pStyle w:val="Ttulo1"/>
        <w:numPr>
          <w:ilvl w:val="0"/>
          <w:numId w:val="7"/>
        </w:numPr>
        <w:rPr>
          <w:rFonts w:cs="Times New Roman"/>
          <w:b w:val="0"/>
          <w:bCs/>
          <w:color w:val="4472C4" w:themeColor="accent1"/>
        </w:rPr>
      </w:pPr>
      <w:bookmarkStart w:id="20" w:name="_Toc152252973"/>
      <w:r w:rsidRPr="00230F5A">
        <w:rPr>
          <w:rFonts w:cs="Times New Roman"/>
        </w:rPr>
        <w:lastRenderedPageBreak/>
        <w:t>Definición de nombre</w:t>
      </w:r>
      <w:r w:rsidR="00035F9D" w:rsidRPr="00230F5A">
        <w:rPr>
          <w:rFonts w:cs="Times New Roman"/>
        </w:rPr>
        <w:t>s</w:t>
      </w:r>
      <w:bookmarkEnd w:id="20"/>
      <w:r w:rsidR="001169CF" w:rsidRPr="00230F5A">
        <w:rPr>
          <w:rFonts w:cs="Times New Roman"/>
          <w:b w:val="0"/>
          <w:bCs/>
          <w:color w:val="4472C4" w:themeColor="accent1"/>
        </w:rPr>
        <w:fldChar w:fldCharType="begin"/>
      </w:r>
      <w:r w:rsidR="001169CF" w:rsidRPr="00230F5A">
        <w:rPr>
          <w:rFonts w:cs="Times New Roman"/>
        </w:rPr>
        <w:instrText xml:space="preserve"> XE "</w:instrText>
      </w:r>
      <w:r w:rsidR="001169CF" w:rsidRPr="00230F5A">
        <w:rPr>
          <w:rFonts w:cs="Times New Roman"/>
          <w:bCs/>
          <w:color w:val="4472C4" w:themeColor="accent1"/>
        </w:rPr>
        <w:instrText>Definición de nombres</w:instrText>
      </w:r>
      <w:r w:rsidR="001169CF" w:rsidRPr="00230F5A">
        <w:rPr>
          <w:rFonts w:cs="Times New Roman"/>
        </w:rPr>
        <w:instrText xml:space="preserve">" </w:instrText>
      </w:r>
      <w:r w:rsidR="001169CF" w:rsidRPr="00230F5A">
        <w:rPr>
          <w:rFonts w:cs="Times New Roman"/>
          <w:b w:val="0"/>
          <w:bCs/>
          <w:color w:val="4472C4" w:themeColor="accent1"/>
        </w:rPr>
        <w:fldChar w:fldCharType="end"/>
      </w:r>
    </w:p>
    <w:p w14:paraId="0D051986" w14:textId="50ED179D" w:rsidR="000465DB" w:rsidRPr="00230F5A" w:rsidRDefault="000465DB" w:rsidP="000465DB">
      <w:pPr>
        <w:rPr>
          <w:rFonts w:ascii="Times New Roman" w:hAnsi="Times New Roman" w:cs="Times New Roman"/>
          <w:b/>
          <w:bCs/>
          <w:color w:val="4472C4" w:themeColor="accent1"/>
          <w:sz w:val="32"/>
          <w:szCs w:val="32"/>
        </w:rPr>
      </w:pPr>
      <w:r w:rsidRPr="00230F5A">
        <w:rPr>
          <w:rFonts w:ascii="Times New Roman" w:hAnsi="Times New Roman" w:cs="Times New Roman"/>
          <w:b/>
          <w:bCs/>
          <w:color w:val="4472C4" w:themeColor="accent1"/>
          <w:sz w:val="32"/>
          <w:szCs w:val="32"/>
        </w:rPr>
        <w:t xml:space="preserve"> </w:t>
      </w:r>
    </w:p>
    <w:p w14:paraId="17B0EC25" w14:textId="068E187B" w:rsidR="000465DB" w:rsidRPr="00230F5A" w:rsidRDefault="000465DB" w:rsidP="00BB7237">
      <w:pPr>
        <w:pStyle w:val="Ttulo2"/>
        <w:numPr>
          <w:ilvl w:val="1"/>
          <w:numId w:val="7"/>
        </w:numPr>
      </w:pPr>
      <w:r w:rsidRPr="00230F5A">
        <w:t xml:space="preserve"> </w:t>
      </w:r>
      <w:bookmarkStart w:id="21" w:name="_Toc152252974"/>
      <w:r w:rsidRPr="00230F5A">
        <w:t>Archivos de entrada a SINACOFI</w:t>
      </w:r>
      <w:bookmarkEnd w:id="21"/>
      <w:r w:rsidR="001169CF" w:rsidRPr="00230F5A">
        <w:fldChar w:fldCharType="begin"/>
      </w:r>
      <w:r w:rsidR="001169CF" w:rsidRPr="00230F5A">
        <w:instrText xml:space="preserve"> XE "Archivos de entrada a SINACOFI" </w:instrText>
      </w:r>
      <w:r w:rsidR="001169CF" w:rsidRPr="00230F5A">
        <w:fldChar w:fldCharType="end"/>
      </w:r>
    </w:p>
    <w:p w14:paraId="385A9574" w14:textId="0950380A" w:rsidR="009A2A10" w:rsidRPr="004307DB" w:rsidRDefault="000465DB" w:rsidP="00BB7237">
      <w:pPr>
        <w:pStyle w:val="Ttulo2"/>
        <w:numPr>
          <w:ilvl w:val="2"/>
          <w:numId w:val="7"/>
        </w:numPr>
      </w:pPr>
      <w:bookmarkStart w:id="22" w:name="_Toc152252975"/>
      <w:r w:rsidRPr="004307DB">
        <w:t>Archivo de datos</w:t>
      </w:r>
      <w:r w:rsidR="001169CF" w:rsidRPr="004307DB">
        <w:fldChar w:fldCharType="begin"/>
      </w:r>
      <w:r w:rsidR="001169CF" w:rsidRPr="00230F5A">
        <w:instrText xml:space="preserve"> XE "Archivo de datos" </w:instrText>
      </w:r>
      <w:r w:rsidR="001169CF" w:rsidRPr="004307DB">
        <w:fldChar w:fldCharType="end"/>
      </w:r>
      <w:r w:rsidR="009A2A10" w:rsidRPr="00230F5A">
        <w:t>:</w:t>
      </w:r>
      <w:bookmarkEnd w:id="22"/>
    </w:p>
    <w:tbl>
      <w:tblPr>
        <w:tblStyle w:val="Tablaconcuadrcula"/>
        <w:tblW w:w="0" w:type="auto"/>
        <w:tblLook w:val="04A0" w:firstRow="1" w:lastRow="0" w:firstColumn="1" w:lastColumn="0" w:noHBand="0" w:noVBand="1"/>
      </w:tblPr>
      <w:tblGrid>
        <w:gridCol w:w="1129"/>
        <w:gridCol w:w="7365"/>
      </w:tblGrid>
      <w:tr w:rsidR="009A2A10" w:rsidRPr="00230F5A" w14:paraId="64CC22C2" w14:textId="77777777" w:rsidTr="009A2A10">
        <w:tc>
          <w:tcPr>
            <w:tcW w:w="1129" w:type="dxa"/>
          </w:tcPr>
          <w:p w14:paraId="06245E7B" w14:textId="0AC9D649" w:rsidR="009A2A10" w:rsidRPr="00230F5A" w:rsidRDefault="00B1738F" w:rsidP="00E862A3">
            <w:pPr>
              <w:rPr>
                <w:rFonts w:ascii="Times New Roman" w:hAnsi="Times New Roman" w:cs="Times New Roman"/>
                <w:b/>
                <w:bCs/>
                <w:color w:val="4472C4" w:themeColor="accent1"/>
              </w:rPr>
            </w:pPr>
            <w:bookmarkStart w:id="23" w:name="_Hlk150869626"/>
            <w:bookmarkStart w:id="24" w:name="_Hlk150874408"/>
            <w:r w:rsidRPr="00230F5A">
              <w:rPr>
                <w:rFonts w:ascii="Times New Roman" w:hAnsi="Times New Roman" w:cs="Times New Roman"/>
                <w:b/>
                <w:bCs/>
                <w:color w:val="4472C4" w:themeColor="accent1"/>
              </w:rPr>
              <w:t>Flujo 1</w:t>
            </w:r>
          </w:p>
        </w:tc>
        <w:tc>
          <w:tcPr>
            <w:tcW w:w="7365" w:type="dxa"/>
          </w:tcPr>
          <w:p w14:paraId="3C495845"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56E59781" w14:textId="77777777" w:rsidTr="009A2A10">
        <w:tc>
          <w:tcPr>
            <w:tcW w:w="1129" w:type="dxa"/>
          </w:tcPr>
          <w:p w14:paraId="065E6890" w14:textId="19419E85"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2</w:t>
            </w:r>
          </w:p>
        </w:tc>
        <w:tc>
          <w:tcPr>
            <w:tcW w:w="7365" w:type="dxa"/>
          </w:tcPr>
          <w:p w14:paraId="6EDE07FE"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756ECE04" w14:textId="77777777" w:rsidTr="009A2A10">
        <w:tc>
          <w:tcPr>
            <w:tcW w:w="1129" w:type="dxa"/>
          </w:tcPr>
          <w:p w14:paraId="40F20FFF" w14:textId="7A72163C"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3</w:t>
            </w:r>
          </w:p>
        </w:tc>
        <w:tc>
          <w:tcPr>
            <w:tcW w:w="7365" w:type="dxa"/>
          </w:tcPr>
          <w:p w14:paraId="58DBF009" w14:textId="01DF6727" w:rsidR="009A2A10" w:rsidRPr="00230F5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FTC1</w:t>
            </w:r>
            <w:r w:rsidR="00E33D1B">
              <w:rPr>
                <w:rFonts w:ascii="Times New Roman" w:hAnsi="Times New Roman" w:cs="Times New Roman"/>
                <w:b/>
                <w:bCs/>
                <w:color w:val="FF0000"/>
              </w:rPr>
              <w:t>9</w:t>
            </w:r>
            <w:r w:rsidRPr="00230F5A">
              <w:rPr>
                <w:rFonts w:ascii="Times New Roman" w:hAnsi="Times New Roman" w:cs="Times New Roman"/>
                <w:b/>
                <w:bCs/>
                <w:color w:val="FF0000"/>
              </w:rPr>
              <w:t>XXXXyyyymmdd##</w:t>
            </w:r>
            <w:r w:rsidRPr="00230F5A">
              <w:rPr>
                <w:rFonts w:ascii="Times New Roman" w:hAnsi="Times New Roman" w:cs="Times New Roman"/>
                <w:b/>
                <w:bCs/>
                <w:color w:val="4472C4" w:themeColor="accent1"/>
              </w:rPr>
              <w:t xml:space="preserve"> </w:t>
            </w:r>
            <w:r w:rsidRPr="00981815">
              <w:rPr>
                <w:rFonts w:ascii="Times New Roman" w:hAnsi="Times New Roman" w:cs="Times New Roman"/>
                <w:b/>
                <w:bCs/>
                <w:color w:val="4472C4" w:themeColor="accent1"/>
                <w:highlight w:val="yellow"/>
              </w:rPr>
              <w:t>(</w:t>
            </w:r>
            <w:r w:rsidR="004F4C51" w:rsidRPr="00981815">
              <w:rPr>
                <w:rFonts w:ascii="Times New Roman" w:hAnsi="Times New Roman" w:cs="Times New Roman"/>
                <w:b/>
                <w:bCs/>
                <w:color w:val="4472C4" w:themeColor="accent1"/>
                <w:highlight w:val="yellow"/>
              </w:rPr>
              <w:t xml:space="preserve"> Definición recomendada</w:t>
            </w:r>
            <w:r w:rsidRPr="00981815">
              <w:rPr>
                <w:rFonts w:ascii="Times New Roman" w:hAnsi="Times New Roman" w:cs="Times New Roman"/>
                <w:b/>
                <w:bCs/>
                <w:color w:val="4472C4" w:themeColor="accent1"/>
                <w:highlight w:val="yellow"/>
              </w:rPr>
              <w:t>)</w:t>
            </w:r>
          </w:p>
          <w:p w14:paraId="22C8A545" w14:textId="77777777" w:rsidR="0067254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XXXX:Entidad ; yyyy:Año; mm:Mes; dd:Día ;##: Correlativo:00-99</w:t>
            </w:r>
          </w:p>
          <w:p w14:paraId="6D08B621" w14:textId="77777777" w:rsidR="00312989" w:rsidRDefault="00312989" w:rsidP="00E862A3">
            <w:pPr>
              <w:rPr>
                <w:rFonts w:ascii="Times New Roman" w:hAnsi="Times New Roman" w:cs="Times New Roman"/>
                <w:b/>
                <w:bCs/>
                <w:color w:val="4472C4" w:themeColor="accent1"/>
              </w:rPr>
            </w:pPr>
          </w:p>
          <w:p w14:paraId="023FF1C6" w14:textId="3B3D9F38" w:rsidR="00312989" w:rsidRDefault="00312989" w:rsidP="00312989">
            <w:pPr>
              <w:rPr>
                <w:rFonts w:ascii="Times New Roman" w:hAnsi="Times New Roman" w:cs="Times New Roman"/>
                <w:b/>
                <w:bCs/>
                <w:color w:val="4472C4" w:themeColor="accent1"/>
              </w:rPr>
            </w:pPr>
          </w:p>
          <w:p w14:paraId="1B2B9F39" w14:textId="77777777" w:rsidR="004F39F4" w:rsidRDefault="004F39F4" w:rsidP="00E862A3">
            <w:pPr>
              <w:rPr>
                <w:rFonts w:ascii="Times New Roman" w:hAnsi="Times New Roman" w:cs="Times New Roman"/>
                <w:b/>
                <w:bCs/>
                <w:color w:val="FF0000"/>
              </w:rPr>
            </w:pPr>
          </w:p>
          <w:p w14:paraId="3438ACA0" w14:textId="7335FB42" w:rsidR="00312989" w:rsidRPr="004F39F4" w:rsidRDefault="004F39F4" w:rsidP="00E862A3">
            <w:pPr>
              <w:rPr>
                <w:rFonts w:ascii="Times New Roman" w:hAnsi="Times New Roman" w:cs="Times New Roman"/>
                <w:b/>
                <w:bCs/>
                <w:color w:val="FF0000"/>
              </w:rPr>
            </w:pPr>
            <w:r w:rsidRPr="004F39F4">
              <w:rPr>
                <w:rFonts w:ascii="Times New Roman" w:hAnsi="Times New Roman" w:cs="Times New Roman"/>
                <w:b/>
                <w:bCs/>
                <w:color w:val="FF0000"/>
              </w:rPr>
              <w:t>FTC1</w:t>
            </w:r>
            <w:r w:rsidR="00E33D1B">
              <w:rPr>
                <w:rFonts w:ascii="Times New Roman" w:hAnsi="Times New Roman" w:cs="Times New Roman"/>
                <w:b/>
                <w:bCs/>
                <w:color w:val="FF0000"/>
              </w:rPr>
              <w:t>9</w:t>
            </w:r>
            <w:r w:rsidRPr="004F39F4">
              <w:rPr>
                <w:rFonts w:ascii="Times New Roman" w:hAnsi="Times New Roman" w:cs="Times New Roman"/>
                <w:b/>
                <w:bCs/>
                <w:color w:val="FF0000"/>
              </w:rPr>
              <w:t>z</w:t>
            </w:r>
            <w:r w:rsidR="004F4C51">
              <w:rPr>
                <w:rFonts w:ascii="Times New Roman" w:hAnsi="Times New Roman" w:cs="Times New Roman"/>
                <w:b/>
                <w:bCs/>
                <w:color w:val="FF0000"/>
              </w:rPr>
              <w:t xml:space="preserve"> (Se debe validar con un largo de 6 caracteres)</w:t>
            </w:r>
          </w:p>
          <w:p w14:paraId="6BF13F3B" w14:textId="4D029BB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8740E40" w14:textId="31561207"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2F3B5533" w14:textId="781BC61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sexto caracter es libre.</w:t>
            </w:r>
          </w:p>
          <w:p w14:paraId="31C8F834" w14:textId="77777777" w:rsidR="004F39F4" w:rsidRPr="009427D8" w:rsidRDefault="004F39F4" w:rsidP="00E862A3">
            <w:pPr>
              <w:rPr>
                <w:rFonts w:ascii="Times New Roman" w:hAnsi="Times New Roman" w:cs="Times New Roman"/>
                <w:b/>
                <w:bCs/>
                <w:color w:val="4472C4" w:themeColor="accent1"/>
              </w:rPr>
            </w:pPr>
          </w:p>
          <w:p w14:paraId="7BFDB07A" w14:textId="24BF5BAB" w:rsidR="004F39F4"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3208FA3C" w14:textId="078F5FC4" w:rsidR="00DC42E7" w:rsidRPr="009427D8" w:rsidRDefault="00DC42E7" w:rsidP="00E862A3">
            <w:pPr>
              <w:rPr>
                <w:rFonts w:ascii="Times New Roman" w:hAnsi="Times New Roman" w:cs="Times New Roman"/>
                <w:b/>
                <w:bCs/>
                <w:color w:val="4472C4" w:themeColor="accent1"/>
              </w:rPr>
            </w:pPr>
            <w:r w:rsidRPr="00981815">
              <w:rPr>
                <w:rFonts w:ascii="Times New Roman" w:hAnsi="Times New Roman" w:cs="Times New Roman"/>
                <w:b/>
                <w:bCs/>
                <w:color w:val="4472C4" w:themeColor="accent1"/>
                <w:highlight w:val="yellow"/>
              </w:rPr>
              <w:t>Banco de Chile puede ocupar ambas definiciones de nombres, de la misma forma que ocupa el flujo 5.</w:t>
            </w:r>
          </w:p>
          <w:p w14:paraId="215C8534" w14:textId="6BFAE421" w:rsidR="004F39F4" w:rsidRPr="00230F5A" w:rsidRDefault="004F39F4" w:rsidP="00E862A3">
            <w:pPr>
              <w:rPr>
                <w:rFonts w:ascii="Times New Roman" w:hAnsi="Times New Roman" w:cs="Times New Roman"/>
                <w:b/>
                <w:bCs/>
                <w:color w:val="4472C4" w:themeColor="accent1"/>
              </w:rPr>
            </w:pPr>
          </w:p>
        </w:tc>
      </w:tr>
      <w:tr w:rsidR="009A2A10" w:rsidRPr="00230F5A" w14:paraId="4A7514C9" w14:textId="77777777" w:rsidTr="009A2A10">
        <w:tc>
          <w:tcPr>
            <w:tcW w:w="1129" w:type="dxa"/>
          </w:tcPr>
          <w:p w14:paraId="36E25D26" w14:textId="7F55894F"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4</w:t>
            </w:r>
          </w:p>
        </w:tc>
        <w:tc>
          <w:tcPr>
            <w:tcW w:w="7365" w:type="dxa"/>
          </w:tcPr>
          <w:p w14:paraId="251C51A6" w14:textId="77777777" w:rsidR="009A2A10" w:rsidRPr="00230F5A" w:rsidRDefault="009A2A10" w:rsidP="00E862A3">
            <w:pPr>
              <w:rPr>
                <w:rFonts w:ascii="Times New Roman" w:hAnsi="Times New Roman" w:cs="Times New Roman"/>
                <w:b/>
                <w:bCs/>
                <w:color w:val="4472C4" w:themeColor="accent1"/>
              </w:rPr>
            </w:pPr>
          </w:p>
        </w:tc>
      </w:tr>
      <w:tr w:rsidR="00B1738F" w:rsidRPr="00230F5A" w14:paraId="4CE64141" w14:textId="77777777" w:rsidTr="009A2A10">
        <w:tc>
          <w:tcPr>
            <w:tcW w:w="1129" w:type="dxa"/>
          </w:tcPr>
          <w:p w14:paraId="0B80E08E" w14:textId="7B691186"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FFFE3B8" w14:textId="46120A53" w:rsidR="00F91655" w:rsidRDefault="00F91655" w:rsidP="00F91655">
            <w:pPr>
              <w:rPr>
                <w:rFonts w:ascii="Times New Roman" w:hAnsi="Times New Roman" w:cs="Times New Roman"/>
                <w:b/>
                <w:bCs/>
                <w:color w:val="FF0000"/>
              </w:rPr>
            </w:pPr>
            <w:r>
              <w:rPr>
                <w:rFonts w:ascii="Times New Roman" w:hAnsi="Times New Roman" w:cs="Times New Roman"/>
                <w:b/>
                <w:bCs/>
                <w:color w:val="4472C4" w:themeColor="accent1"/>
              </w:rPr>
              <w:t>xxxEEEyyyymmdd##  o xxxEEEyyyymmdd##.DAT</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w:t>
            </w:r>
            <w:r w:rsidR="007B6066" w:rsidRPr="00DB790B">
              <w:rPr>
                <w:rFonts w:ascii="Times New Roman" w:hAnsi="Times New Roman" w:cs="Times New Roman"/>
                <w:b/>
                <w:bCs/>
                <w:color w:val="4472C4" w:themeColor="accent1"/>
                <w:highlight w:val="yellow"/>
              </w:rPr>
              <w:t xml:space="preserve"> Definición recomendada</w:t>
            </w:r>
            <w:r w:rsidRPr="00B537DA">
              <w:rPr>
                <w:rFonts w:ascii="Times New Roman" w:hAnsi="Times New Roman" w:cs="Times New Roman"/>
                <w:b/>
                <w:bCs/>
                <w:color w:val="4472C4" w:themeColor="accent1"/>
              </w:rPr>
              <w:t>)</w:t>
            </w:r>
          </w:p>
          <w:p w14:paraId="26CFE2B6" w14:textId="77777777" w:rsidR="00F91655" w:rsidRDefault="00F91655" w:rsidP="00F91655">
            <w:pPr>
              <w:rPr>
                <w:rFonts w:ascii="Times New Roman" w:hAnsi="Times New Roman" w:cs="Times New Roman"/>
                <w:b/>
                <w:bCs/>
                <w:color w:val="4472C4" w:themeColor="accent1"/>
              </w:rPr>
            </w:pPr>
            <w:r>
              <w:rPr>
                <w:rFonts w:ascii="Times New Roman" w:hAnsi="Times New Roman" w:cs="Times New Roman"/>
                <w:b/>
                <w:bCs/>
                <w:color w:val="4472C4" w:themeColor="accent1"/>
              </w:rPr>
              <w:t>xxx: Tipo de documento; EEE: Entidad financiera (sólo 001); yyyy: Año</w:t>
            </w:r>
          </w:p>
          <w:p w14:paraId="103923EE" w14:textId="77777777" w:rsidR="00F91655" w:rsidRPr="005F38BE" w:rsidRDefault="00F91655" w:rsidP="00F91655">
            <w:pPr>
              <w:rPr>
                <w:rFonts w:ascii="Times New Roman" w:hAnsi="Times New Roman" w:cs="Times New Roman"/>
                <w:b/>
                <w:bCs/>
                <w:color w:val="4472C4" w:themeColor="accent1"/>
              </w:rPr>
            </w:pPr>
            <w:r>
              <w:rPr>
                <w:rFonts w:ascii="Times New Roman" w:hAnsi="Times New Roman" w:cs="Times New Roman"/>
                <w:b/>
                <w:bCs/>
                <w:color w:val="4472C4" w:themeColor="accent1"/>
              </w:rPr>
              <w:t>mm: mes; dd: día; ##: Correlativo:00-99</w:t>
            </w:r>
          </w:p>
          <w:p w14:paraId="2EC9BB6D" w14:textId="57DFF275" w:rsidR="00B1738F" w:rsidRDefault="00F91655" w:rsidP="00F91655">
            <w:pPr>
              <w:rPr>
                <w:rFonts w:ascii="Times New Roman" w:hAnsi="Times New Roman" w:cs="Times New Roman"/>
                <w:b/>
                <w:bCs/>
                <w:color w:val="FF0000"/>
              </w:rPr>
            </w:pPr>
            <w:r w:rsidRPr="00064EE9">
              <w:rPr>
                <w:rFonts w:ascii="Times New Roman" w:hAnsi="Times New Roman" w:cs="Times New Roman"/>
                <w:b/>
                <w:bCs/>
                <w:color w:val="FF0000"/>
              </w:rPr>
              <w:t>C1</w:t>
            </w:r>
            <w:r w:rsidR="00E33D1B">
              <w:rPr>
                <w:rFonts w:ascii="Times New Roman" w:hAnsi="Times New Roman" w:cs="Times New Roman"/>
                <w:b/>
                <w:bCs/>
                <w:color w:val="FF0000"/>
              </w:rPr>
              <w:t>9</w:t>
            </w:r>
            <w:r w:rsidRPr="00064EE9">
              <w:rPr>
                <w:rFonts w:ascii="Times New Roman" w:hAnsi="Times New Roman" w:cs="Times New Roman"/>
                <w:b/>
                <w:bCs/>
                <w:color w:val="FF0000"/>
              </w:rPr>
              <w:t>0012023042501</w:t>
            </w:r>
            <w:r>
              <w:rPr>
                <w:rFonts w:ascii="Times New Roman" w:hAnsi="Times New Roman" w:cs="Times New Roman"/>
                <w:b/>
                <w:bCs/>
                <w:color w:val="FF0000"/>
              </w:rPr>
              <w:t xml:space="preserve"> o </w:t>
            </w:r>
            <w:r w:rsidRPr="00064EE9">
              <w:rPr>
                <w:rFonts w:ascii="Times New Roman" w:hAnsi="Times New Roman" w:cs="Times New Roman"/>
                <w:b/>
                <w:bCs/>
                <w:color w:val="FF0000"/>
              </w:rPr>
              <w:t>C1</w:t>
            </w:r>
            <w:r w:rsidR="00E33D1B">
              <w:rPr>
                <w:rFonts w:ascii="Times New Roman" w:hAnsi="Times New Roman" w:cs="Times New Roman"/>
                <w:b/>
                <w:bCs/>
                <w:color w:val="FF0000"/>
              </w:rPr>
              <w:t>9</w:t>
            </w:r>
            <w:r w:rsidRPr="00064EE9">
              <w:rPr>
                <w:rFonts w:ascii="Times New Roman" w:hAnsi="Times New Roman" w:cs="Times New Roman"/>
                <w:b/>
                <w:bCs/>
                <w:color w:val="FF0000"/>
              </w:rPr>
              <w:t>0012023042501</w:t>
            </w:r>
            <w:r>
              <w:rPr>
                <w:rFonts w:ascii="Times New Roman" w:hAnsi="Times New Roman" w:cs="Times New Roman"/>
                <w:b/>
                <w:bCs/>
                <w:color w:val="FF0000"/>
              </w:rPr>
              <w:t>.DAT</w:t>
            </w:r>
          </w:p>
          <w:p w14:paraId="758FB51F" w14:textId="77777777" w:rsidR="001D4DBB" w:rsidRDefault="001D4DBB" w:rsidP="00F91655">
            <w:pPr>
              <w:rPr>
                <w:rFonts w:ascii="Times New Roman" w:hAnsi="Times New Roman" w:cs="Times New Roman"/>
                <w:b/>
                <w:bCs/>
                <w:color w:val="FF0000"/>
              </w:rPr>
            </w:pPr>
          </w:p>
          <w:p w14:paraId="7F6D8121" w14:textId="0E104EF4" w:rsidR="001D4DB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Desde el primer carácter al tercer carácter debe ser un tipo de documento válido. Debe aceptar Mayúscula/minúscula.</w:t>
            </w:r>
          </w:p>
          <w:p w14:paraId="13C57350" w14:textId="1D523116" w:rsidR="003E42C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Claudio: Revisar con más detenimiento (dependiendo de lo que lee es el largo que aplica)</w:t>
            </w:r>
          </w:p>
          <w:p w14:paraId="6A334B8D" w14:textId="5BFCABD6" w:rsidR="001D4DBB" w:rsidRPr="00230F5A" w:rsidRDefault="001D4DBB" w:rsidP="00F91655">
            <w:pPr>
              <w:rPr>
                <w:rFonts w:ascii="Times New Roman" w:hAnsi="Times New Roman" w:cs="Times New Roman"/>
                <w:b/>
                <w:bCs/>
                <w:color w:val="4472C4" w:themeColor="accent1"/>
              </w:rPr>
            </w:pPr>
          </w:p>
        </w:tc>
      </w:tr>
    </w:tbl>
    <w:bookmarkEnd w:id="23"/>
    <w:p w14:paraId="795FFF56" w14:textId="2A7A7EAE" w:rsidR="000465DB" w:rsidRPr="00230F5A" w:rsidRDefault="000465DB" w:rsidP="000465DB">
      <w:pPr>
        <w:ind w:firstLine="708"/>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
    <w:p w14:paraId="72D37369" w14:textId="04588E5B" w:rsidR="000465DB" w:rsidRPr="00DA5A1D" w:rsidRDefault="000465DB" w:rsidP="00BB7237">
      <w:pPr>
        <w:pStyle w:val="Ttulo2"/>
        <w:numPr>
          <w:ilvl w:val="2"/>
          <w:numId w:val="7"/>
        </w:numPr>
      </w:pPr>
      <w:bookmarkStart w:id="25" w:name="_Toc152252976"/>
      <w:bookmarkEnd w:id="24"/>
      <w:r w:rsidRPr="00DA5A1D">
        <w:t>Archivo Carátula</w:t>
      </w:r>
      <w:r w:rsidR="001169CF" w:rsidRPr="00DA5A1D">
        <w:fldChar w:fldCharType="begin"/>
      </w:r>
      <w:r w:rsidR="001169CF" w:rsidRPr="00DA5A1D">
        <w:instrText xml:space="preserve"> XE "Archivo Carátula" </w:instrText>
      </w:r>
      <w:r w:rsidR="001169CF" w:rsidRPr="00DA5A1D">
        <w:fldChar w:fldCharType="end"/>
      </w:r>
      <w:r w:rsidR="009A2A10" w:rsidRPr="00DA5A1D">
        <w:t>:</w:t>
      </w:r>
      <w:bookmarkEnd w:id="25"/>
    </w:p>
    <w:tbl>
      <w:tblPr>
        <w:tblStyle w:val="Tablaconcuadrcula"/>
        <w:tblW w:w="0" w:type="auto"/>
        <w:tblLook w:val="04A0" w:firstRow="1" w:lastRow="0" w:firstColumn="1" w:lastColumn="0" w:noHBand="0" w:noVBand="1"/>
      </w:tblPr>
      <w:tblGrid>
        <w:gridCol w:w="1129"/>
        <w:gridCol w:w="7365"/>
      </w:tblGrid>
      <w:tr w:rsidR="00B1738F" w:rsidRPr="00230F5A" w14:paraId="34398A03" w14:textId="77777777" w:rsidTr="00E862A3">
        <w:tc>
          <w:tcPr>
            <w:tcW w:w="1129" w:type="dxa"/>
          </w:tcPr>
          <w:p w14:paraId="2225B9A4" w14:textId="77777777" w:rsidR="00B1738F" w:rsidRPr="00230F5A" w:rsidRDefault="00B1738F" w:rsidP="00E862A3">
            <w:pPr>
              <w:rPr>
                <w:rFonts w:ascii="Times New Roman" w:hAnsi="Times New Roman" w:cs="Times New Roman"/>
                <w:b/>
                <w:bCs/>
                <w:color w:val="4472C4" w:themeColor="accent1"/>
              </w:rPr>
            </w:pPr>
            <w:bookmarkStart w:id="26" w:name="_Hlk150869673"/>
            <w:bookmarkStart w:id="27" w:name="_Hlk150874467"/>
            <w:r w:rsidRPr="00230F5A">
              <w:rPr>
                <w:rFonts w:ascii="Times New Roman" w:hAnsi="Times New Roman" w:cs="Times New Roman"/>
                <w:b/>
                <w:bCs/>
                <w:color w:val="4472C4" w:themeColor="accent1"/>
              </w:rPr>
              <w:t>Flujo 1</w:t>
            </w:r>
          </w:p>
        </w:tc>
        <w:tc>
          <w:tcPr>
            <w:tcW w:w="7365" w:type="dxa"/>
          </w:tcPr>
          <w:p w14:paraId="1C4F95FB"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6454DCE" w14:textId="77777777" w:rsidTr="00E862A3">
        <w:tc>
          <w:tcPr>
            <w:tcW w:w="1129" w:type="dxa"/>
          </w:tcPr>
          <w:p w14:paraId="1E70680A"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5953FE08"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BED63F2" w14:textId="77777777" w:rsidTr="00E862A3">
        <w:tc>
          <w:tcPr>
            <w:tcW w:w="1129" w:type="dxa"/>
          </w:tcPr>
          <w:p w14:paraId="2BC68398"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5AB9A706" w14:textId="5D171C25" w:rsidR="004F39F4"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FTC1</w:t>
            </w:r>
            <w:r w:rsidR="00E33D1B">
              <w:rPr>
                <w:rFonts w:ascii="Times New Roman" w:hAnsi="Times New Roman" w:cs="Times New Roman"/>
                <w:b/>
                <w:bCs/>
                <w:color w:val="FF0000"/>
              </w:rPr>
              <w:t>9</w:t>
            </w:r>
            <w:r w:rsidRPr="00230F5A">
              <w:rPr>
                <w:rFonts w:ascii="Times New Roman" w:hAnsi="Times New Roman" w:cs="Times New Roman"/>
                <w:b/>
                <w:bCs/>
                <w:color w:val="FF0000"/>
              </w:rPr>
              <w:t>XXXXyyyymmdd##.CAR</w:t>
            </w:r>
            <w:r w:rsidRPr="00230F5A">
              <w:rPr>
                <w:rFonts w:ascii="Times New Roman" w:hAnsi="Times New Roman" w:cs="Times New Roman"/>
                <w:b/>
                <w:bCs/>
                <w:color w:val="4472C4" w:themeColor="accent1"/>
              </w:rPr>
              <w:t xml:space="preserve"> (</w:t>
            </w:r>
            <w:r w:rsidR="007B6066" w:rsidRPr="00DB790B">
              <w:rPr>
                <w:rFonts w:ascii="Times New Roman" w:hAnsi="Times New Roman" w:cs="Times New Roman"/>
                <w:b/>
                <w:bCs/>
                <w:color w:val="4472C4" w:themeColor="accent1"/>
                <w:highlight w:val="yellow"/>
              </w:rPr>
              <w:t xml:space="preserve"> Definición recomendada</w:t>
            </w:r>
            <w:r w:rsidRPr="00230F5A">
              <w:rPr>
                <w:rFonts w:ascii="Times New Roman" w:hAnsi="Times New Roman" w:cs="Times New Roman"/>
                <w:b/>
                <w:bCs/>
                <w:color w:val="4472C4" w:themeColor="accent1"/>
              </w:rPr>
              <w:t>)</w:t>
            </w:r>
          </w:p>
          <w:p w14:paraId="6D8C63F2"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XXXX:Entidad ; yyyy:Año; mm:Mes; dd:Día ;##: Correlativo:00-99</w:t>
            </w:r>
          </w:p>
          <w:p w14:paraId="4D9FAAD7" w14:textId="77777777" w:rsidR="003F025E" w:rsidRDefault="003F025E" w:rsidP="004D0C43">
            <w:pPr>
              <w:rPr>
                <w:rFonts w:ascii="Times New Roman" w:hAnsi="Times New Roman" w:cs="Times New Roman"/>
                <w:b/>
                <w:bCs/>
                <w:color w:val="4472C4" w:themeColor="accent1"/>
              </w:rPr>
            </w:pPr>
          </w:p>
          <w:p w14:paraId="77C38471" w14:textId="77777777" w:rsidR="003F025E" w:rsidRDefault="003F025E" w:rsidP="004D0C43">
            <w:pPr>
              <w:rPr>
                <w:rFonts w:ascii="Times New Roman" w:hAnsi="Times New Roman" w:cs="Times New Roman"/>
                <w:b/>
                <w:bCs/>
                <w:color w:val="4472C4" w:themeColor="accent1"/>
              </w:rPr>
            </w:pPr>
          </w:p>
          <w:p w14:paraId="2FA54DD1" w14:textId="37899DD6" w:rsidR="000B1A73" w:rsidRPr="004F39F4" w:rsidRDefault="00254B9F" w:rsidP="000B1A73">
            <w:pPr>
              <w:rPr>
                <w:rFonts w:ascii="Times New Roman" w:hAnsi="Times New Roman" w:cs="Times New Roman"/>
                <w:b/>
                <w:bCs/>
                <w:color w:val="FF0000"/>
              </w:rPr>
            </w:pPr>
            <w:r w:rsidRPr="004F39F4">
              <w:rPr>
                <w:rFonts w:ascii="Times New Roman" w:hAnsi="Times New Roman" w:cs="Times New Roman"/>
                <w:b/>
                <w:bCs/>
                <w:color w:val="FF0000"/>
              </w:rPr>
              <w:t>FTC</w:t>
            </w:r>
            <w:r>
              <w:rPr>
                <w:rFonts w:ascii="Times New Roman" w:hAnsi="Times New Roman" w:cs="Times New Roman"/>
                <w:b/>
                <w:bCs/>
                <w:color w:val="FF0000"/>
              </w:rPr>
              <w:t>1</w:t>
            </w:r>
            <w:r w:rsidR="00E33D1B">
              <w:rPr>
                <w:rFonts w:ascii="Times New Roman" w:hAnsi="Times New Roman" w:cs="Times New Roman"/>
                <w:b/>
                <w:bCs/>
                <w:color w:val="FF0000"/>
              </w:rPr>
              <w:t>9</w:t>
            </w:r>
            <w:r w:rsidRPr="004F39F4">
              <w:rPr>
                <w:rFonts w:ascii="Times New Roman" w:hAnsi="Times New Roman" w:cs="Times New Roman"/>
                <w:b/>
                <w:bCs/>
                <w:color w:val="FF0000"/>
              </w:rPr>
              <w:t>z</w:t>
            </w:r>
          </w:p>
          <w:p w14:paraId="73A70AD6"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6A57B19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41460098"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sexto caracter es libre.</w:t>
            </w:r>
          </w:p>
          <w:p w14:paraId="3591AD46" w14:textId="77777777" w:rsidR="000B1A73" w:rsidRPr="009427D8" w:rsidRDefault="000B1A73" w:rsidP="000B1A73">
            <w:pPr>
              <w:rPr>
                <w:rFonts w:ascii="Times New Roman" w:hAnsi="Times New Roman" w:cs="Times New Roman"/>
                <w:b/>
                <w:bCs/>
                <w:color w:val="4472C4" w:themeColor="accent1"/>
              </w:rPr>
            </w:pPr>
          </w:p>
          <w:p w14:paraId="68192FA7"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75212812" w14:textId="77777777" w:rsidR="007B6066" w:rsidRDefault="007B6066" w:rsidP="000B1A73">
            <w:pPr>
              <w:rPr>
                <w:rFonts w:ascii="Times New Roman" w:hAnsi="Times New Roman" w:cs="Times New Roman"/>
                <w:b/>
                <w:bCs/>
                <w:color w:val="4472C4" w:themeColor="accent1"/>
              </w:rPr>
            </w:pPr>
          </w:p>
          <w:p w14:paraId="7E7B72CA" w14:textId="77777777" w:rsidR="00DC42E7" w:rsidRDefault="00DC42E7" w:rsidP="000B1A73">
            <w:pPr>
              <w:rPr>
                <w:rFonts w:ascii="Times New Roman" w:hAnsi="Times New Roman" w:cs="Times New Roman"/>
                <w:b/>
                <w:bCs/>
                <w:color w:val="4472C4" w:themeColor="accent1"/>
              </w:rPr>
            </w:pPr>
          </w:p>
          <w:p w14:paraId="03324CFA" w14:textId="77777777" w:rsidR="00DC42E7" w:rsidRPr="009427D8" w:rsidRDefault="00DC42E7" w:rsidP="00DC42E7">
            <w:pPr>
              <w:rPr>
                <w:rFonts w:ascii="Times New Roman" w:hAnsi="Times New Roman" w:cs="Times New Roman"/>
                <w:b/>
                <w:bCs/>
                <w:color w:val="4472C4" w:themeColor="accent1"/>
              </w:rPr>
            </w:pPr>
            <w:r w:rsidRPr="007A44F9">
              <w:rPr>
                <w:rFonts w:ascii="Times New Roman" w:hAnsi="Times New Roman" w:cs="Times New Roman"/>
                <w:b/>
                <w:bCs/>
                <w:color w:val="4472C4" w:themeColor="accent1"/>
                <w:highlight w:val="yellow"/>
              </w:rPr>
              <w:t xml:space="preserve">Banco de Chile puede ocupar ambas definiciones de nombres, de la misma </w:t>
            </w:r>
            <w:r w:rsidRPr="007A44F9">
              <w:rPr>
                <w:rFonts w:ascii="Times New Roman" w:hAnsi="Times New Roman" w:cs="Times New Roman"/>
                <w:b/>
                <w:bCs/>
                <w:color w:val="4472C4" w:themeColor="accent1"/>
                <w:highlight w:val="yellow"/>
              </w:rPr>
              <w:lastRenderedPageBreak/>
              <w:t>forma que ocupa el flujo 5.</w:t>
            </w:r>
          </w:p>
          <w:p w14:paraId="79B33B0D" w14:textId="30B1190B" w:rsidR="00DC42E7" w:rsidRPr="00230F5A" w:rsidRDefault="00DC42E7" w:rsidP="000B1A73">
            <w:pPr>
              <w:rPr>
                <w:rFonts w:ascii="Times New Roman" w:hAnsi="Times New Roman" w:cs="Times New Roman"/>
                <w:b/>
                <w:bCs/>
                <w:color w:val="4472C4" w:themeColor="accent1"/>
              </w:rPr>
            </w:pPr>
          </w:p>
        </w:tc>
      </w:tr>
      <w:tr w:rsidR="00B1738F" w:rsidRPr="00230F5A" w14:paraId="6E44765A" w14:textId="77777777" w:rsidTr="00E862A3">
        <w:tc>
          <w:tcPr>
            <w:tcW w:w="1129" w:type="dxa"/>
          </w:tcPr>
          <w:p w14:paraId="0D202F6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lastRenderedPageBreak/>
              <w:t>Flujo 4</w:t>
            </w:r>
          </w:p>
        </w:tc>
        <w:tc>
          <w:tcPr>
            <w:tcW w:w="7365" w:type="dxa"/>
          </w:tcPr>
          <w:p w14:paraId="26C853D2"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453A99C" w14:textId="77777777" w:rsidTr="00E862A3">
        <w:tc>
          <w:tcPr>
            <w:tcW w:w="1129" w:type="dxa"/>
          </w:tcPr>
          <w:p w14:paraId="537D5D72"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1CE2D430" w14:textId="77777777" w:rsidR="003F025E" w:rsidRDefault="003F025E" w:rsidP="003F025E">
            <w:pPr>
              <w:rPr>
                <w:rFonts w:ascii="Times New Roman" w:hAnsi="Times New Roman" w:cs="Times New Roman"/>
                <w:b/>
                <w:bCs/>
                <w:color w:val="FF0000"/>
              </w:rPr>
            </w:pPr>
            <w:r>
              <w:rPr>
                <w:rFonts w:ascii="Times New Roman" w:hAnsi="Times New Roman" w:cs="Times New Roman"/>
                <w:b/>
                <w:bCs/>
                <w:color w:val="4472C4" w:themeColor="accent1"/>
              </w:rPr>
              <w:t>xxxEEEyyyymmdd##.CAR  o xxxEEEyyyymmdd##.DAT.CAR</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44F2EF82" w14:textId="77777777" w:rsidR="003F025E" w:rsidRDefault="003F025E" w:rsidP="003F025E">
            <w:pPr>
              <w:rPr>
                <w:rFonts w:ascii="Times New Roman" w:hAnsi="Times New Roman" w:cs="Times New Roman"/>
                <w:b/>
                <w:bCs/>
                <w:color w:val="4472C4" w:themeColor="accent1"/>
              </w:rPr>
            </w:pPr>
            <w:r>
              <w:rPr>
                <w:rFonts w:ascii="Times New Roman" w:hAnsi="Times New Roman" w:cs="Times New Roman"/>
                <w:b/>
                <w:bCs/>
                <w:color w:val="4472C4" w:themeColor="accent1"/>
              </w:rPr>
              <w:t>xxx: Tipo de documento; EEE: Entidad financiera (sólo 001); yyyy:Año</w:t>
            </w:r>
          </w:p>
          <w:p w14:paraId="36DB1F4D" w14:textId="77777777" w:rsidR="003F025E" w:rsidRPr="005F38BE" w:rsidRDefault="003F025E" w:rsidP="003F025E">
            <w:pPr>
              <w:rPr>
                <w:rFonts w:ascii="Times New Roman" w:hAnsi="Times New Roman" w:cs="Times New Roman"/>
                <w:b/>
                <w:bCs/>
                <w:color w:val="4472C4" w:themeColor="accent1"/>
              </w:rPr>
            </w:pPr>
            <w:r>
              <w:rPr>
                <w:rFonts w:ascii="Times New Roman" w:hAnsi="Times New Roman" w:cs="Times New Roman"/>
                <w:b/>
                <w:bCs/>
                <w:color w:val="4472C4" w:themeColor="accent1"/>
              </w:rPr>
              <w:t>mm:mes; dd: día; ##: Correlativo:00-99</w:t>
            </w:r>
          </w:p>
          <w:p w14:paraId="0B76B6E8" w14:textId="02AA8BB6" w:rsidR="00B1738F" w:rsidRPr="00230F5A" w:rsidRDefault="003F025E" w:rsidP="003F025E">
            <w:pPr>
              <w:rPr>
                <w:rFonts w:ascii="Times New Roman" w:hAnsi="Times New Roman" w:cs="Times New Roman"/>
                <w:b/>
                <w:bCs/>
                <w:color w:val="4472C4" w:themeColor="accent1"/>
              </w:rPr>
            </w:pPr>
            <w:r w:rsidRPr="00D9090E">
              <w:rPr>
                <w:rFonts w:ascii="Times New Roman" w:hAnsi="Times New Roman" w:cs="Times New Roman"/>
                <w:b/>
                <w:bCs/>
                <w:color w:val="FF0000"/>
              </w:rPr>
              <w:t>C1</w:t>
            </w:r>
            <w:r w:rsidR="00E33D1B">
              <w:rPr>
                <w:rFonts w:ascii="Times New Roman" w:hAnsi="Times New Roman" w:cs="Times New Roman"/>
                <w:b/>
                <w:bCs/>
                <w:color w:val="FF0000"/>
              </w:rPr>
              <w:t>9</w:t>
            </w:r>
            <w:r w:rsidRPr="00D9090E">
              <w:rPr>
                <w:rFonts w:ascii="Times New Roman" w:hAnsi="Times New Roman" w:cs="Times New Roman"/>
                <w:b/>
                <w:bCs/>
                <w:color w:val="FF0000"/>
              </w:rPr>
              <w:t>0012023042501.CAR</w:t>
            </w:r>
            <w:r>
              <w:rPr>
                <w:rFonts w:ascii="Times New Roman" w:hAnsi="Times New Roman" w:cs="Times New Roman"/>
                <w:b/>
                <w:bCs/>
                <w:color w:val="FF0000"/>
              </w:rPr>
              <w:t xml:space="preserve"> o </w:t>
            </w:r>
            <w:r w:rsidRPr="00D9090E">
              <w:rPr>
                <w:rFonts w:ascii="Times New Roman" w:hAnsi="Times New Roman" w:cs="Times New Roman"/>
                <w:b/>
                <w:bCs/>
                <w:color w:val="FF0000"/>
              </w:rPr>
              <w:t>C1</w:t>
            </w:r>
            <w:r w:rsidR="00E33D1B">
              <w:rPr>
                <w:rFonts w:ascii="Times New Roman" w:hAnsi="Times New Roman" w:cs="Times New Roman"/>
                <w:b/>
                <w:bCs/>
                <w:color w:val="FF0000"/>
              </w:rPr>
              <w:t>9</w:t>
            </w:r>
            <w:r w:rsidRPr="00D9090E">
              <w:rPr>
                <w:rFonts w:ascii="Times New Roman" w:hAnsi="Times New Roman" w:cs="Times New Roman"/>
                <w:b/>
                <w:bCs/>
                <w:color w:val="FF0000"/>
              </w:rPr>
              <w:t>0012023042501.</w:t>
            </w:r>
            <w:r>
              <w:rPr>
                <w:rFonts w:ascii="Times New Roman" w:hAnsi="Times New Roman" w:cs="Times New Roman"/>
                <w:b/>
                <w:bCs/>
                <w:color w:val="FF0000"/>
              </w:rPr>
              <w:t>DAT.</w:t>
            </w:r>
            <w:r w:rsidRPr="00D9090E">
              <w:rPr>
                <w:rFonts w:ascii="Times New Roman" w:hAnsi="Times New Roman" w:cs="Times New Roman"/>
                <w:b/>
                <w:bCs/>
                <w:color w:val="FF0000"/>
              </w:rPr>
              <w:t>CAR</w:t>
            </w:r>
          </w:p>
        </w:tc>
      </w:tr>
      <w:bookmarkEnd w:id="26"/>
    </w:tbl>
    <w:p w14:paraId="038F4895" w14:textId="77777777" w:rsidR="00B1738F" w:rsidRPr="00230F5A" w:rsidRDefault="00B1738F" w:rsidP="000465DB">
      <w:pPr>
        <w:ind w:firstLine="708"/>
        <w:rPr>
          <w:rFonts w:ascii="Times New Roman" w:hAnsi="Times New Roman" w:cs="Times New Roman"/>
          <w:b/>
          <w:bCs/>
          <w:color w:val="4472C4" w:themeColor="accent1"/>
        </w:rPr>
      </w:pPr>
    </w:p>
    <w:p w14:paraId="34FF7603" w14:textId="20BABD0A" w:rsidR="000465DB" w:rsidRPr="00230F5A" w:rsidRDefault="000465DB" w:rsidP="007E38CF">
      <w:pPr>
        <w:pStyle w:val="Ttulo2"/>
        <w:numPr>
          <w:ilvl w:val="2"/>
          <w:numId w:val="7"/>
        </w:numPr>
        <w:tabs>
          <w:tab w:val="left" w:pos="1701"/>
        </w:tabs>
      </w:pPr>
      <w:bookmarkStart w:id="28" w:name="_Toc152252977"/>
      <w:bookmarkEnd w:id="27"/>
      <w:r w:rsidRPr="00230F5A">
        <w:t>Archivo de control</w:t>
      </w:r>
      <w:r w:rsidR="00513350" w:rsidRPr="00230F5A">
        <w:t xml:space="preserve"> de datos</w:t>
      </w:r>
      <w:r w:rsidR="001169CF" w:rsidRPr="00230F5A">
        <w:fldChar w:fldCharType="begin"/>
      </w:r>
      <w:r w:rsidR="001169CF" w:rsidRPr="00230F5A">
        <w:instrText xml:space="preserve"> XE "Archivo de control" </w:instrText>
      </w:r>
      <w:r w:rsidR="001169CF" w:rsidRPr="00230F5A">
        <w:fldChar w:fldCharType="end"/>
      </w:r>
      <w:r w:rsidR="009A2A10" w:rsidRPr="00230F5A">
        <w:t>:</w:t>
      </w:r>
      <w:bookmarkEnd w:id="28"/>
    </w:p>
    <w:tbl>
      <w:tblPr>
        <w:tblStyle w:val="Tablaconcuadrcula"/>
        <w:tblW w:w="0" w:type="auto"/>
        <w:tblLook w:val="04A0" w:firstRow="1" w:lastRow="0" w:firstColumn="1" w:lastColumn="0" w:noHBand="0" w:noVBand="1"/>
      </w:tblPr>
      <w:tblGrid>
        <w:gridCol w:w="1129"/>
        <w:gridCol w:w="7365"/>
      </w:tblGrid>
      <w:tr w:rsidR="00B1738F" w:rsidRPr="00230F5A" w14:paraId="09B3BE47" w14:textId="77777777" w:rsidTr="00E862A3">
        <w:tc>
          <w:tcPr>
            <w:tcW w:w="1129" w:type="dxa"/>
          </w:tcPr>
          <w:p w14:paraId="789EC2E0" w14:textId="77777777" w:rsidR="00B1738F" w:rsidRPr="00230F5A" w:rsidRDefault="00B1738F" w:rsidP="00E862A3">
            <w:pPr>
              <w:rPr>
                <w:rFonts w:ascii="Times New Roman" w:hAnsi="Times New Roman" w:cs="Times New Roman"/>
                <w:b/>
                <w:bCs/>
                <w:color w:val="4472C4" w:themeColor="accent1"/>
              </w:rPr>
            </w:pPr>
            <w:bookmarkStart w:id="29" w:name="_Hlk150874508"/>
            <w:bookmarkStart w:id="30" w:name="_Hlk150869745"/>
            <w:r w:rsidRPr="00230F5A">
              <w:rPr>
                <w:rFonts w:ascii="Times New Roman" w:hAnsi="Times New Roman" w:cs="Times New Roman"/>
                <w:b/>
                <w:bCs/>
                <w:color w:val="4472C4" w:themeColor="accent1"/>
              </w:rPr>
              <w:t>Flujo 1</w:t>
            </w:r>
          </w:p>
        </w:tc>
        <w:tc>
          <w:tcPr>
            <w:tcW w:w="7365" w:type="dxa"/>
          </w:tcPr>
          <w:p w14:paraId="7DA6F937"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24CE3B6C" w14:textId="77777777" w:rsidTr="00E862A3">
        <w:tc>
          <w:tcPr>
            <w:tcW w:w="1129" w:type="dxa"/>
          </w:tcPr>
          <w:p w14:paraId="4F9750A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7AFF0776"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A0C7B7F" w14:textId="77777777" w:rsidTr="00E862A3">
        <w:tc>
          <w:tcPr>
            <w:tcW w:w="1129" w:type="dxa"/>
          </w:tcPr>
          <w:p w14:paraId="16CA53F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330031F2" w14:textId="1F10BAC8" w:rsidR="004D0C43"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FTC1</w:t>
            </w:r>
            <w:r w:rsidR="00E33D1B">
              <w:rPr>
                <w:rFonts w:ascii="Times New Roman" w:hAnsi="Times New Roman" w:cs="Times New Roman"/>
                <w:b/>
                <w:bCs/>
                <w:color w:val="FF0000"/>
              </w:rPr>
              <w:t>9</w:t>
            </w:r>
            <w:r w:rsidRPr="00230F5A">
              <w:rPr>
                <w:rFonts w:ascii="Times New Roman" w:hAnsi="Times New Roman" w:cs="Times New Roman"/>
                <w:b/>
                <w:bCs/>
                <w:color w:val="FF0000"/>
              </w:rPr>
              <w:t>XXXXyyyymmdd##.CTR</w:t>
            </w:r>
            <w:r w:rsidRPr="00230F5A">
              <w:rPr>
                <w:rFonts w:ascii="Times New Roman" w:hAnsi="Times New Roman" w:cs="Times New Roman"/>
                <w:b/>
                <w:bCs/>
                <w:color w:val="4472C4" w:themeColor="accent1"/>
              </w:rPr>
              <w:t xml:space="preserve"> (</w:t>
            </w:r>
            <w:r w:rsidR="007B6066" w:rsidRPr="00DB790B">
              <w:rPr>
                <w:rFonts w:ascii="Times New Roman" w:hAnsi="Times New Roman" w:cs="Times New Roman"/>
                <w:b/>
                <w:bCs/>
                <w:color w:val="4472C4" w:themeColor="accent1"/>
                <w:highlight w:val="yellow"/>
              </w:rPr>
              <w:t xml:space="preserve"> Definición recomendada</w:t>
            </w:r>
          </w:p>
          <w:p w14:paraId="201110A5"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XXXX:Entidad ; yyyy:Año; mm:Mes; dd:Día ;##: Correlativo:00-99</w:t>
            </w:r>
          </w:p>
          <w:p w14:paraId="3FD3589B" w14:textId="77777777" w:rsidR="000B1A73" w:rsidRDefault="000B1A73" w:rsidP="004D0C43">
            <w:pPr>
              <w:rPr>
                <w:rFonts w:ascii="Times New Roman" w:hAnsi="Times New Roman" w:cs="Times New Roman"/>
                <w:b/>
                <w:bCs/>
                <w:color w:val="4472C4" w:themeColor="accent1"/>
              </w:rPr>
            </w:pPr>
          </w:p>
          <w:p w14:paraId="20EB0A03" w14:textId="77777777" w:rsidR="000B1A73" w:rsidRDefault="000B1A73" w:rsidP="000B1A73">
            <w:pPr>
              <w:rPr>
                <w:rFonts w:ascii="Times New Roman" w:hAnsi="Times New Roman" w:cs="Times New Roman"/>
                <w:b/>
                <w:bCs/>
                <w:color w:val="4472C4" w:themeColor="accent1"/>
              </w:rPr>
            </w:pPr>
          </w:p>
          <w:p w14:paraId="73EBCE8F" w14:textId="53D0618A" w:rsidR="000B1A73" w:rsidRPr="004F39F4" w:rsidRDefault="000B1A73" w:rsidP="000B1A73">
            <w:pPr>
              <w:rPr>
                <w:rFonts w:ascii="Times New Roman" w:hAnsi="Times New Roman" w:cs="Times New Roman"/>
                <w:b/>
                <w:bCs/>
                <w:color w:val="FF0000"/>
              </w:rPr>
            </w:pPr>
            <w:r w:rsidRPr="004F39F4">
              <w:rPr>
                <w:rFonts w:ascii="Times New Roman" w:hAnsi="Times New Roman" w:cs="Times New Roman"/>
                <w:b/>
                <w:bCs/>
                <w:color w:val="FF0000"/>
              </w:rPr>
              <w:t>FTC</w:t>
            </w:r>
            <w:r w:rsidR="00254B9F">
              <w:rPr>
                <w:rFonts w:ascii="Times New Roman" w:hAnsi="Times New Roman" w:cs="Times New Roman"/>
                <w:b/>
                <w:bCs/>
                <w:color w:val="FF0000"/>
              </w:rPr>
              <w:t>1</w:t>
            </w:r>
            <w:r w:rsidR="00E33D1B">
              <w:rPr>
                <w:rFonts w:ascii="Times New Roman" w:hAnsi="Times New Roman" w:cs="Times New Roman"/>
                <w:b/>
                <w:bCs/>
                <w:color w:val="FF0000"/>
              </w:rPr>
              <w:t>9</w:t>
            </w:r>
            <w:r w:rsidRPr="004F39F4">
              <w:rPr>
                <w:rFonts w:ascii="Times New Roman" w:hAnsi="Times New Roman" w:cs="Times New Roman"/>
                <w:b/>
                <w:bCs/>
                <w:color w:val="FF0000"/>
              </w:rPr>
              <w:t>z</w:t>
            </w:r>
          </w:p>
          <w:p w14:paraId="38602A01"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C382B1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71DB3E64" w14:textId="0848218D"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r w:rsidR="007B6066">
              <w:rPr>
                <w:rFonts w:ascii="Times New Roman" w:hAnsi="Times New Roman" w:cs="Times New Roman"/>
                <w:b/>
                <w:bCs/>
                <w:color w:val="4472C4" w:themeColor="accent1"/>
              </w:rPr>
              <w:t>carácter</w:t>
            </w:r>
            <w:r w:rsidRPr="009427D8">
              <w:rPr>
                <w:rFonts w:ascii="Times New Roman" w:hAnsi="Times New Roman" w:cs="Times New Roman"/>
                <w:b/>
                <w:bCs/>
                <w:color w:val="4472C4" w:themeColor="accent1"/>
              </w:rPr>
              <w:t xml:space="preserve"> es libre.</w:t>
            </w:r>
          </w:p>
          <w:p w14:paraId="02F58562" w14:textId="77777777" w:rsidR="000B1A73" w:rsidRPr="009427D8" w:rsidRDefault="000B1A73" w:rsidP="000B1A73">
            <w:pPr>
              <w:rPr>
                <w:rFonts w:ascii="Times New Roman" w:hAnsi="Times New Roman" w:cs="Times New Roman"/>
                <w:b/>
                <w:bCs/>
                <w:color w:val="4472C4" w:themeColor="accent1"/>
              </w:rPr>
            </w:pPr>
          </w:p>
          <w:p w14:paraId="78CB23B6"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24B504B8" w14:textId="77777777" w:rsidR="00DC42E7" w:rsidRDefault="00DC42E7" w:rsidP="000B1A73">
            <w:pPr>
              <w:rPr>
                <w:rFonts w:ascii="Times New Roman" w:hAnsi="Times New Roman" w:cs="Times New Roman"/>
                <w:b/>
                <w:bCs/>
                <w:color w:val="4472C4" w:themeColor="accent1"/>
              </w:rPr>
            </w:pPr>
          </w:p>
          <w:p w14:paraId="01D30124" w14:textId="77777777" w:rsidR="00DC42E7" w:rsidRPr="009427D8" w:rsidRDefault="00DC42E7" w:rsidP="00DC42E7">
            <w:pPr>
              <w:rPr>
                <w:rFonts w:ascii="Times New Roman" w:hAnsi="Times New Roman" w:cs="Times New Roman"/>
                <w:b/>
                <w:bCs/>
                <w:color w:val="4472C4" w:themeColor="accent1"/>
              </w:rPr>
            </w:pPr>
            <w:r w:rsidRPr="007A44F9">
              <w:rPr>
                <w:rFonts w:ascii="Times New Roman" w:hAnsi="Times New Roman" w:cs="Times New Roman"/>
                <w:b/>
                <w:bCs/>
                <w:color w:val="4472C4" w:themeColor="accent1"/>
                <w:highlight w:val="yellow"/>
              </w:rPr>
              <w:t>Banco de Chile puede ocupar ambas definiciones de nombres, de la misma forma que ocupa el flujo 5.</w:t>
            </w:r>
          </w:p>
          <w:p w14:paraId="6B03C0E8" w14:textId="200AA83E" w:rsidR="00DC42E7" w:rsidRPr="00230F5A" w:rsidRDefault="00DC42E7" w:rsidP="000B1A73">
            <w:pPr>
              <w:rPr>
                <w:rFonts w:ascii="Times New Roman" w:hAnsi="Times New Roman" w:cs="Times New Roman"/>
                <w:b/>
                <w:bCs/>
                <w:color w:val="4472C4" w:themeColor="accent1"/>
              </w:rPr>
            </w:pPr>
          </w:p>
        </w:tc>
      </w:tr>
      <w:tr w:rsidR="00B1738F" w:rsidRPr="00230F5A" w14:paraId="34A18395" w14:textId="77777777" w:rsidTr="00E862A3">
        <w:tc>
          <w:tcPr>
            <w:tcW w:w="1129" w:type="dxa"/>
          </w:tcPr>
          <w:p w14:paraId="1BEA6A51"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4</w:t>
            </w:r>
          </w:p>
        </w:tc>
        <w:tc>
          <w:tcPr>
            <w:tcW w:w="7365" w:type="dxa"/>
          </w:tcPr>
          <w:p w14:paraId="0AFD5B3A"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DC8E8BB" w14:textId="77777777" w:rsidTr="00E862A3">
        <w:tc>
          <w:tcPr>
            <w:tcW w:w="1129" w:type="dxa"/>
          </w:tcPr>
          <w:p w14:paraId="3341B7DB"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B7C0BF5"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xxxEEEyyyymmdd##.CTR</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70E38294"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xxxEEEyyyymmdd##.CAR.CTR</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63155A08" w14:textId="77777777" w:rsidR="00E547E8" w:rsidRDefault="00E547E8" w:rsidP="00E547E8">
            <w:pPr>
              <w:rPr>
                <w:rFonts w:ascii="Times New Roman" w:hAnsi="Times New Roman" w:cs="Times New Roman"/>
                <w:b/>
                <w:bCs/>
                <w:color w:val="4472C4" w:themeColor="accent1"/>
              </w:rPr>
            </w:pPr>
            <w:r>
              <w:rPr>
                <w:rFonts w:ascii="Times New Roman" w:hAnsi="Times New Roman" w:cs="Times New Roman"/>
                <w:b/>
                <w:bCs/>
                <w:color w:val="4472C4" w:themeColor="accent1"/>
              </w:rPr>
              <w:t>xxx: Tipo de documento; EEE: Entidad financiera (sólo 001); yyyy: Año</w:t>
            </w:r>
          </w:p>
          <w:p w14:paraId="452BBEE5"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mm: mes; dd: día; ##: Correlativo:00-99</w:t>
            </w:r>
          </w:p>
          <w:p w14:paraId="3A4736CD" w14:textId="756418F9" w:rsidR="00E547E8" w:rsidRPr="00290F03" w:rsidRDefault="00E547E8" w:rsidP="00E547E8">
            <w:pPr>
              <w:rPr>
                <w:rFonts w:ascii="Times New Roman" w:hAnsi="Times New Roman" w:cs="Times New Roman"/>
                <w:b/>
                <w:bCs/>
                <w:color w:val="FF0000"/>
              </w:rPr>
            </w:pPr>
            <w:r>
              <w:rPr>
                <w:rFonts w:ascii="Times New Roman" w:hAnsi="Times New Roman" w:cs="Times New Roman"/>
                <w:b/>
                <w:bCs/>
                <w:color w:val="FF0000"/>
              </w:rPr>
              <w:t>C1</w:t>
            </w:r>
            <w:r w:rsidR="00E33D1B">
              <w:rPr>
                <w:rFonts w:ascii="Times New Roman" w:hAnsi="Times New Roman" w:cs="Times New Roman"/>
                <w:b/>
                <w:bCs/>
                <w:color w:val="FF0000"/>
              </w:rPr>
              <w:t>9</w:t>
            </w:r>
            <w:r w:rsidRPr="00290F03">
              <w:rPr>
                <w:rFonts w:ascii="Times New Roman" w:hAnsi="Times New Roman" w:cs="Times New Roman"/>
                <w:b/>
                <w:bCs/>
                <w:color w:val="FF0000"/>
              </w:rPr>
              <w:t>0012023042501.CTR</w:t>
            </w:r>
          </w:p>
          <w:p w14:paraId="7B372665" w14:textId="69E1B813" w:rsidR="00B1738F" w:rsidRPr="00230F5A" w:rsidRDefault="00E547E8" w:rsidP="00E547E8">
            <w:pPr>
              <w:rPr>
                <w:rFonts w:ascii="Times New Roman" w:hAnsi="Times New Roman" w:cs="Times New Roman"/>
                <w:b/>
                <w:bCs/>
                <w:color w:val="4472C4" w:themeColor="accent1"/>
              </w:rPr>
            </w:pPr>
            <w:r>
              <w:rPr>
                <w:rFonts w:ascii="Times New Roman" w:hAnsi="Times New Roman" w:cs="Times New Roman"/>
                <w:b/>
                <w:bCs/>
                <w:color w:val="FF0000"/>
              </w:rPr>
              <w:t>C1</w:t>
            </w:r>
            <w:r w:rsidR="00E33D1B">
              <w:rPr>
                <w:rFonts w:ascii="Times New Roman" w:hAnsi="Times New Roman" w:cs="Times New Roman"/>
                <w:b/>
                <w:bCs/>
                <w:color w:val="FF0000"/>
              </w:rPr>
              <w:t>9</w:t>
            </w:r>
            <w:r w:rsidRPr="00290F03">
              <w:rPr>
                <w:rFonts w:ascii="Times New Roman" w:hAnsi="Times New Roman" w:cs="Times New Roman"/>
                <w:b/>
                <w:bCs/>
                <w:color w:val="FF0000"/>
              </w:rPr>
              <w:t>0012023042501.CAR.CTR</w:t>
            </w:r>
          </w:p>
        </w:tc>
      </w:tr>
      <w:bookmarkEnd w:id="29"/>
    </w:tbl>
    <w:p w14:paraId="76F1F5C0" w14:textId="77777777" w:rsidR="00E547E8" w:rsidRDefault="00E547E8" w:rsidP="000465DB">
      <w:pPr>
        <w:rPr>
          <w:rFonts w:ascii="Times New Roman" w:hAnsi="Times New Roman" w:cs="Times New Roman"/>
          <w:b/>
          <w:bCs/>
          <w:color w:val="4472C4" w:themeColor="accent1"/>
        </w:rPr>
      </w:pPr>
    </w:p>
    <w:bookmarkEnd w:id="30"/>
    <w:p w14:paraId="7B42E9BB" w14:textId="77777777" w:rsidR="00E547E8" w:rsidRDefault="00E547E8" w:rsidP="000465DB">
      <w:pPr>
        <w:rPr>
          <w:rFonts w:ascii="Times New Roman" w:hAnsi="Times New Roman" w:cs="Times New Roman"/>
          <w:b/>
          <w:bCs/>
          <w:color w:val="4472C4" w:themeColor="accent1"/>
        </w:rPr>
      </w:pPr>
    </w:p>
    <w:p w14:paraId="475F1619" w14:textId="560D2FC3" w:rsidR="000465DB" w:rsidRPr="00230F5A" w:rsidRDefault="000465DB" w:rsidP="00B67156">
      <w:pPr>
        <w:pStyle w:val="Ttulo2"/>
        <w:numPr>
          <w:ilvl w:val="1"/>
          <w:numId w:val="7"/>
        </w:numPr>
      </w:pPr>
      <w:bookmarkStart w:id="31" w:name="_Toc152252978"/>
      <w:r w:rsidRPr="00230F5A">
        <w:t xml:space="preserve">Archivo de salida </w:t>
      </w:r>
      <w:r w:rsidR="00B1738F" w:rsidRPr="00230F5A">
        <w:t>a dest</w:t>
      </w:r>
      <w:ins w:id="32" w:author="Roberto Carrasco Venegas" w:date="2023-11-27T13:21:00Z">
        <w:r w:rsidR="00095C24">
          <w:t>i</w:t>
        </w:r>
      </w:ins>
      <w:r w:rsidR="00B1738F" w:rsidRPr="00230F5A">
        <w:t>no</w:t>
      </w:r>
      <w:bookmarkEnd w:id="31"/>
      <w:r w:rsidR="001169CF" w:rsidRPr="00230F5A">
        <w:fldChar w:fldCharType="begin"/>
      </w:r>
      <w:r w:rsidR="001169CF" w:rsidRPr="00230F5A">
        <w:instrText xml:space="preserve"> XE "Archivo de salida a</w:instrText>
      </w:r>
      <w:r w:rsidR="007B6066">
        <w:instrText>”</w:instrText>
      </w:r>
      <w:r w:rsidR="001169CF" w:rsidRPr="00230F5A">
        <w:instrText xml:space="preserve">destino" </w:instrText>
      </w:r>
      <w:r w:rsidR="001169CF" w:rsidRPr="00230F5A">
        <w:fldChar w:fldCharType="end"/>
      </w:r>
    </w:p>
    <w:p w14:paraId="25DFA216" w14:textId="1A009ADA" w:rsidR="000465DB" w:rsidRPr="00230F5A" w:rsidRDefault="000465DB" w:rsidP="00B67156">
      <w:pPr>
        <w:pStyle w:val="Ttulo2"/>
        <w:numPr>
          <w:ilvl w:val="2"/>
          <w:numId w:val="7"/>
        </w:numPr>
      </w:pPr>
      <w:bookmarkStart w:id="33" w:name="_Toc152252979"/>
      <w:r w:rsidRPr="00230F5A">
        <w:t>Archivo de da</w:t>
      </w:r>
      <w:ins w:id="34" w:author="Roberto Carrasco Venegas" w:date="2023-11-27T13:24:00Z">
        <w:r w:rsidR="009A28CD">
          <w:t>t</w:t>
        </w:r>
      </w:ins>
      <w:r w:rsidRPr="00230F5A">
        <w:t>os</w:t>
      </w:r>
      <w:bookmarkEnd w:id="33"/>
      <w:r w:rsidR="001169CF" w:rsidRPr="00230F5A">
        <w:fldChar w:fldCharType="begin"/>
      </w:r>
      <w:r w:rsidR="001169CF" w:rsidRPr="00230F5A">
        <w:instrText xml:space="preserve"> XE "Archivo </w:instrText>
      </w:r>
      <w:r w:rsidR="007B6066">
        <w:instrText>”</w:instrText>
      </w:r>
      <w:r w:rsidR="001169CF" w:rsidRPr="00230F5A">
        <w:instrText xml:space="preserve">e datos" </w:instrText>
      </w:r>
      <w:r w:rsidR="001169CF" w:rsidRPr="00230F5A">
        <w:fldChar w:fldCharType="end"/>
      </w:r>
      <w:r w:rsidRPr="00230F5A">
        <w:t xml:space="preserve"> </w:t>
      </w:r>
    </w:p>
    <w:tbl>
      <w:tblPr>
        <w:tblStyle w:val="Tablaconcuadrcula"/>
        <w:tblW w:w="0" w:type="auto"/>
        <w:tblLook w:val="04A0" w:firstRow="1" w:lastRow="0" w:firstColumn="1" w:lastColumn="0" w:noHBand="0" w:noVBand="1"/>
      </w:tblPr>
      <w:tblGrid>
        <w:gridCol w:w="1413"/>
        <w:gridCol w:w="7081"/>
      </w:tblGrid>
      <w:tr w:rsidR="00B1738F" w:rsidRPr="00230F5A" w14:paraId="28352ABA" w14:textId="77777777" w:rsidTr="00B1738F">
        <w:tc>
          <w:tcPr>
            <w:tcW w:w="1413" w:type="dxa"/>
          </w:tcPr>
          <w:p w14:paraId="551A85E7" w14:textId="290DC1E5"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6C910ACA" w14:textId="5825D579" w:rsidR="00B1738F"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C1</w:t>
            </w:r>
            <w:r w:rsidR="00E33D1B">
              <w:rPr>
                <w:rFonts w:ascii="Times New Roman" w:hAnsi="Times New Roman" w:cs="Times New Roman"/>
                <w:b/>
                <w:bCs/>
                <w:color w:val="FF0000"/>
              </w:rPr>
              <w:t>9</w:t>
            </w:r>
            <w:r w:rsidRPr="00230F5A">
              <w:rPr>
                <w:rFonts w:ascii="Times New Roman" w:hAnsi="Times New Roman" w:cs="Times New Roman"/>
                <w:b/>
                <w:bCs/>
                <w:color w:val="FF0000"/>
              </w:rPr>
              <w:t>FT#####A.XXXX</w:t>
            </w:r>
            <w:r w:rsidRPr="00230F5A">
              <w:rPr>
                <w:rFonts w:ascii="Times New Roman" w:hAnsi="Times New Roman" w:cs="Times New Roman"/>
                <w:b/>
                <w:bCs/>
                <w:color w:val="4472C4" w:themeColor="accent1"/>
              </w:rPr>
              <w:t xml:space="preserve">     </w:t>
            </w:r>
            <w:r w:rsidR="00284E6A" w:rsidRPr="00230F5A">
              <w:rPr>
                <w:rFonts w:ascii="Times New Roman" w:hAnsi="Times New Roman" w:cs="Times New Roman"/>
                <w:b/>
                <w:bCs/>
                <w:color w:val="4472C4" w:themeColor="accent1"/>
              </w:rPr>
              <w:t>(Ejemplo)</w:t>
            </w:r>
          </w:p>
          <w:p w14:paraId="44B15375" w14:textId="0C153087" w:rsidR="00A167D3"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XXXX:</w:t>
            </w:r>
            <w:r w:rsidR="00DC42E7">
              <w:rPr>
                <w:rFonts w:ascii="Times New Roman" w:hAnsi="Times New Roman" w:cs="Times New Roman"/>
                <w:b/>
                <w:bCs/>
                <w:color w:val="4472C4" w:themeColor="accent1"/>
              </w:rPr>
              <w:t xml:space="preserve"> Código Institución origen</w:t>
            </w:r>
            <w:r w:rsidRPr="00230F5A">
              <w:rPr>
                <w:rFonts w:ascii="Times New Roman" w:hAnsi="Times New Roman" w:cs="Times New Roman"/>
                <w:b/>
                <w:bCs/>
                <w:color w:val="4472C4" w:themeColor="accent1"/>
              </w:rPr>
              <w:t xml:space="preserve"> ; </w:t>
            </w:r>
          </w:p>
          <w:p w14:paraId="758FC994" w14:textId="3AB47614" w:rsidR="004D0C43"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w:t>
            </w:r>
            <w:r w:rsidR="00284E6A" w:rsidRPr="00230F5A">
              <w:rPr>
                <w:rFonts w:ascii="Times New Roman" w:hAnsi="Times New Roman" w:cs="Times New Roman"/>
              </w:rPr>
              <w:t xml:space="preserve"> </w:t>
            </w: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E</w:t>
            </w:r>
            <w:r w:rsidR="00DC42E7" w:rsidRPr="00981815">
              <w:rPr>
                <w:rFonts w:ascii="Times New Roman" w:hAnsi="Times New Roman" w:cs="Times New Roman"/>
                <w:b/>
                <w:bCs/>
                <w:color w:val="4472C4" w:themeColor="accent1"/>
              </w:rPr>
              <w:t>s un correlativo número asignado por el sistema de largo 5</w:t>
            </w:r>
          </w:p>
        </w:tc>
      </w:tr>
    </w:tbl>
    <w:p w14:paraId="42586B55" w14:textId="77777777" w:rsidR="00B1738F" w:rsidRPr="00230F5A" w:rsidRDefault="00B1738F" w:rsidP="000465DB">
      <w:pPr>
        <w:ind w:firstLine="708"/>
        <w:rPr>
          <w:rFonts w:ascii="Times New Roman" w:hAnsi="Times New Roman" w:cs="Times New Roman"/>
          <w:b/>
          <w:bCs/>
          <w:color w:val="4472C4" w:themeColor="accent1"/>
        </w:rPr>
      </w:pPr>
    </w:p>
    <w:p w14:paraId="0F59FA24" w14:textId="7FC24A42" w:rsidR="000465DB" w:rsidRPr="00230F5A" w:rsidRDefault="000465DB" w:rsidP="00B67156">
      <w:pPr>
        <w:pStyle w:val="Ttulo2"/>
        <w:numPr>
          <w:ilvl w:val="2"/>
          <w:numId w:val="7"/>
        </w:numPr>
      </w:pPr>
      <w:bookmarkStart w:id="35" w:name="_Toc152252980"/>
      <w:r w:rsidRPr="00230F5A">
        <w:t>Archivo Carát</w:t>
      </w:r>
      <w:r w:rsidR="00601681">
        <w:t>u</w:t>
      </w:r>
      <w:r w:rsidRPr="00230F5A">
        <w:t>la</w:t>
      </w:r>
      <w:bookmarkEnd w:id="35"/>
      <w:r w:rsidR="001169CF" w:rsidRPr="00230F5A">
        <w:fldChar w:fldCharType="begin"/>
      </w:r>
      <w:r w:rsidR="001169CF" w:rsidRPr="00230F5A">
        <w:instrText xml:space="preserve"> XE "Archivo </w:instrText>
      </w:r>
      <w:r w:rsidR="007B6066">
        <w:instrText>”</w:instrText>
      </w:r>
      <w:r w:rsidR="001169CF" w:rsidRPr="00230F5A">
        <w:instrText xml:space="preserve">arátula" </w:instrText>
      </w:r>
      <w:r w:rsidR="001169CF" w:rsidRPr="00230F5A">
        <w:fldChar w:fldCharType="end"/>
      </w:r>
    </w:p>
    <w:tbl>
      <w:tblPr>
        <w:tblStyle w:val="Tablaconcuadrcula"/>
        <w:tblW w:w="0" w:type="auto"/>
        <w:tblLook w:val="04A0" w:firstRow="1" w:lastRow="0" w:firstColumn="1" w:lastColumn="0" w:noHBand="0" w:noVBand="1"/>
      </w:tblPr>
      <w:tblGrid>
        <w:gridCol w:w="1413"/>
        <w:gridCol w:w="7081"/>
      </w:tblGrid>
      <w:tr w:rsidR="00B1738F" w:rsidRPr="00230F5A" w14:paraId="3696ACD3" w14:textId="77777777" w:rsidTr="00E862A3">
        <w:tc>
          <w:tcPr>
            <w:tcW w:w="1413" w:type="dxa"/>
          </w:tcPr>
          <w:p w14:paraId="02D5F2E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040613DC" w14:textId="1E5327E5" w:rsidR="00284E6A"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FF0000"/>
              </w:rPr>
              <w:t>C1</w:t>
            </w:r>
            <w:r w:rsidR="00E33D1B">
              <w:rPr>
                <w:rFonts w:ascii="Times New Roman" w:hAnsi="Times New Roman" w:cs="Times New Roman"/>
                <w:b/>
                <w:bCs/>
                <w:color w:val="FF0000"/>
              </w:rPr>
              <w:t>9</w:t>
            </w:r>
            <w:r w:rsidRPr="00230F5A">
              <w:rPr>
                <w:rFonts w:ascii="Times New Roman" w:hAnsi="Times New Roman" w:cs="Times New Roman"/>
                <w:b/>
                <w:bCs/>
                <w:color w:val="FF0000"/>
              </w:rPr>
              <w:t xml:space="preserve">FT#####C.XXXX </w:t>
            </w:r>
            <w:r w:rsidRPr="00230F5A">
              <w:rPr>
                <w:rFonts w:ascii="Times New Roman" w:hAnsi="Times New Roman" w:cs="Times New Roman"/>
                <w:b/>
                <w:bCs/>
                <w:color w:val="4472C4" w:themeColor="accent1"/>
              </w:rPr>
              <w:t xml:space="preserve">    (Ejemplo)    </w:t>
            </w:r>
          </w:p>
          <w:p w14:paraId="358367B5" w14:textId="254C196D" w:rsidR="008B2624"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XXXX: </w:t>
            </w:r>
            <w:r w:rsidR="00DC42E7">
              <w:rPr>
                <w:rFonts w:ascii="Times New Roman" w:hAnsi="Times New Roman" w:cs="Times New Roman"/>
                <w:b/>
                <w:bCs/>
                <w:color w:val="4472C4" w:themeColor="accent1"/>
              </w:rPr>
              <w:t>Código Institución origen</w:t>
            </w:r>
          </w:p>
          <w:p w14:paraId="64D410D5" w14:textId="4E293CE2" w:rsidR="00B1738F"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 xml:space="preserve"> E</w:t>
            </w:r>
            <w:r w:rsidR="00DC42E7" w:rsidRPr="007A44F9">
              <w:rPr>
                <w:rFonts w:ascii="Times New Roman" w:hAnsi="Times New Roman" w:cs="Times New Roman"/>
                <w:b/>
                <w:bCs/>
                <w:color w:val="4472C4" w:themeColor="accent1"/>
              </w:rPr>
              <w:t>s un correlativo número asignado por el sistema de largo 5</w:t>
            </w:r>
          </w:p>
        </w:tc>
      </w:tr>
    </w:tbl>
    <w:p w14:paraId="220F802D" w14:textId="77777777" w:rsidR="00B1738F" w:rsidRPr="00230F5A" w:rsidRDefault="00B1738F" w:rsidP="000465DB">
      <w:pPr>
        <w:ind w:firstLine="708"/>
        <w:rPr>
          <w:rFonts w:ascii="Times New Roman" w:hAnsi="Times New Roman" w:cs="Times New Roman"/>
          <w:b/>
          <w:bCs/>
          <w:color w:val="4472C4" w:themeColor="accent1"/>
        </w:rPr>
      </w:pPr>
    </w:p>
    <w:p w14:paraId="5985E093" w14:textId="77777777" w:rsidR="00DB4117" w:rsidRDefault="00DB4117" w:rsidP="00296526">
      <w:pPr>
        <w:rPr>
          <w:rFonts w:ascii="Times New Roman" w:hAnsi="Times New Roman" w:cs="Times New Roman"/>
          <w:color w:val="4472C4" w:themeColor="accent1"/>
        </w:rPr>
      </w:pPr>
      <w:bookmarkStart w:id="36" w:name="_Hlk151646289"/>
      <w:bookmarkStart w:id="37" w:name="_Hlk150869805"/>
      <w:bookmarkStart w:id="38" w:name="_Hlk151631830"/>
      <w:bookmarkStart w:id="39" w:name="_Hlk150874624"/>
    </w:p>
    <w:p w14:paraId="45670A52" w14:textId="77777777" w:rsidR="00787AE9" w:rsidRDefault="00787AE9" w:rsidP="00296526">
      <w:pPr>
        <w:rPr>
          <w:rFonts w:ascii="Times New Roman" w:hAnsi="Times New Roman" w:cs="Times New Roman"/>
          <w:color w:val="4472C4" w:themeColor="accent1"/>
        </w:rPr>
      </w:pPr>
    </w:p>
    <w:p w14:paraId="1BD249BF" w14:textId="77777777" w:rsidR="00787AE9" w:rsidRDefault="00787AE9" w:rsidP="00296526">
      <w:pPr>
        <w:rPr>
          <w:rFonts w:ascii="Times New Roman" w:hAnsi="Times New Roman" w:cs="Times New Roman"/>
          <w:color w:val="4472C4" w:themeColor="accent1"/>
        </w:rPr>
      </w:pPr>
    </w:p>
    <w:p w14:paraId="2FB358F9" w14:textId="77777777" w:rsidR="00787AE9" w:rsidRDefault="00787AE9" w:rsidP="00787AE9">
      <w:pPr>
        <w:rPr>
          <w:rFonts w:ascii="Times New Roman" w:hAnsi="Times New Roman" w:cs="Times New Roman"/>
          <w:b/>
          <w:bCs/>
          <w:color w:val="4472C4" w:themeColor="accent1"/>
        </w:rPr>
      </w:pPr>
    </w:p>
    <w:p w14:paraId="0A065339" w14:textId="266CDF58" w:rsidR="00787AE9" w:rsidRDefault="00787AE9" w:rsidP="00296526">
      <w:pPr>
        <w:pStyle w:val="Ttulo2"/>
        <w:numPr>
          <w:ilvl w:val="1"/>
          <w:numId w:val="7"/>
        </w:numPr>
      </w:pPr>
      <w:bookmarkStart w:id="40" w:name="_Toc152252981"/>
      <w:r>
        <w:t>Definición de correlativo</w:t>
      </w:r>
      <w:bookmarkEnd w:id="40"/>
      <w:r w:rsidRPr="00230F5A">
        <w:fldChar w:fldCharType="begin"/>
      </w:r>
      <w:r w:rsidRPr="00230F5A">
        <w:instrText xml:space="preserve"> XE "Archivo de salida a</w:instrText>
      </w:r>
      <w:r>
        <w:instrText>”</w:instrText>
      </w:r>
      <w:r w:rsidRPr="00230F5A">
        <w:instrText xml:space="preserve">destino" </w:instrText>
      </w:r>
      <w:r w:rsidRPr="00230F5A">
        <w:fldChar w:fldCharType="end"/>
      </w:r>
    </w:p>
    <w:p w14:paraId="282B767A" w14:textId="77777777" w:rsidR="00787AE9" w:rsidRPr="00787AE9" w:rsidRDefault="00787AE9" w:rsidP="00787AE9"/>
    <w:p w14:paraId="140DEE34" w14:textId="77777777" w:rsidR="00787AE9" w:rsidRPr="00930A0D" w:rsidRDefault="00787AE9" w:rsidP="00930A0D">
      <w:pPr>
        <w:ind w:firstLine="851"/>
        <w:rPr>
          <w:rFonts w:ascii="Times New Roman" w:hAnsi="Times New Roman" w:cs="Times New Roman"/>
          <w:color w:val="4472C4" w:themeColor="accent1"/>
        </w:rPr>
      </w:pPr>
      <w:r w:rsidRPr="00930A0D">
        <w:rPr>
          <w:rFonts w:ascii="Times New Roman" w:hAnsi="Times New Roman" w:cs="Times New Roman"/>
          <w:color w:val="4472C4" w:themeColor="accent1"/>
        </w:rPr>
        <w:t>El correlativo es único y se define por Institución Receptora y por canal (TID-FT3)</w:t>
      </w:r>
    </w:p>
    <w:p w14:paraId="7577FF87" w14:textId="77777777" w:rsidR="00787AE9" w:rsidRDefault="00787AE9" w:rsidP="00930A0D">
      <w:pPr>
        <w:ind w:left="851"/>
        <w:rPr>
          <w:rFonts w:ascii="Times New Roman" w:hAnsi="Times New Roman" w:cs="Times New Roman"/>
          <w:color w:val="4472C4" w:themeColor="accent1"/>
        </w:rPr>
      </w:pPr>
    </w:p>
    <w:p w14:paraId="1792D88E"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 Comisión Mercado Financiero (CMF) 2 correlativos</w:t>
      </w:r>
    </w:p>
    <w:p w14:paraId="778A727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-Banco Central (BCCH)  2 correlativos</w:t>
      </w:r>
    </w:p>
    <w:p w14:paraId="1555FF8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-Depósito Central de Valores (DCV) 2 correlativos</w:t>
      </w:r>
    </w:p>
    <w:p w14:paraId="1F386577"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-Empresa de Transporte de Valores (ETV)   2 correlativos</w:t>
      </w:r>
    </w:p>
    <w:p w14:paraId="50283177" w14:textId="77777777" w:rsidR="00787AE9" w:rsidRPr="00B537DA" w:rsidRDefault="00787AE9" w:rsidP="00296526">
      <w:pPr>
        <w:rPr>
          <w:rFonts w:ascii="Times New Roman" w:hAnsi="Times New Roman" w:cs="Times New Roman"/>
          <w:color w:val="4472C4" w:themeColor="accent1"/>
        </w:rPr>
      </w:pPr>
    </w:p>
    <w:bookmarkEnd w:id="36"/>
    <w:bookmarkEnd w:id="37"/>
    <w:p w14:paraId="2C5B42C1" w14:textId="77777777" w:rsidR="00284E6A" w:rsidRPr="00230F5A" w:rsidRDefault="00284E6A" w:rsidP="00DB53EB">
      <w:pPr>
        <w:rPr>
          <w:rFonts w:ascii="Times New Roman" w:hAnsi="Times New Roman" w:cs="Times New Roman"/>
          <w:b/>
          <w:bCs/>
          <w:color w:val="4472C4" w:themeColor="accent1"/>
          <w:sz w:val="32"/>
          <w:szCs w:val="32"/>
        </w:rPr>
      </w:pPr>
    </w:p>
    <w:bookmarkEnd w:id="38"/>
    <w:p w14:paraId="5049C691"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65EE3C13" w14:textId="013B03CE" w:rsidR="00F10206" w:rsidRPr="00230F5A" w:rsidRDefault="000465DB" w:rsidP="00787AE9">
      <w:pPr>
        <w:pStyle w:val="Ttulo1"/>
        <w:numPr>
          <w:ilvl w:val="0"/>
          <w:numId w:val="7"/>
        </w:numPr>
      </w:pPr>
      <w:bookmarkStart w:id="41" w:name="_Toc152252982"/>
      <w:bookmarkEnd w:id="39"/>
      <w:r w:rsidRPr="00230F5A">
        <w:lastRenderedPageBreak/>
        <w:t>Definición del desti</w:t>
      </w:r>
      <w:r w:rsidR="007C2A8E">
        <w:t>n</w:t>
      </w:r>
      <w:r w:rsidRPr="00230F5A">
        <w:t>o</w:t>
      </w:r>
      <w:bookmarkEnd w:id="41"/>
      <w:r w:rsidR="003D589E">
        <w:t xml:space="preserve"> </w:t>
      </w:r>
      <w:r w:rsidR="001169CF" w:rsidRPr="00230F5A">
        <w:fldChar w:fldCharType="begin"/>
      </w:r>
      <w:r w:rsidR="001169CF" w:rsidRPr="00230F5A">
        <w:instrText xml:space="preserve"> XE "Definición del</w:instrText>
      </w:r>
      <w:r w:rsidR="007B6066">
        <w:instrText>”</w:instrText>
      </w:r>
      <w:r w:rsidR="001169CF" w:rsidRPr="00230F5A">
        <w:instrText xml:space="preserve">destino" </w:instrText>
      </w:r>
      <w:r w:rsidR="001169CF" w:rsidRPr="00230F5A">
        <w:fldChar w:fldCharType="end"/>
      </w:r>
    </w:p>
    <w:p w14:paraId="073246BA"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20B9314C" w14:textId="793476D3" w:rsidR="00B1738F" w:rsidRPr="00230F5A" w:rsidRDefault="00B1738F">
      <w:pPr>
        <w:rPr>
          <w:rFonts w:ascii="Times New Roman" w:hAnsi="Times New Roman" w:cs="Times New Roman"/>
          <w:color w:val="4472C4" w:themeColor="accent1"/>
        </w:rPr>
      </w:pPr>
    </w:p>
    <w:tbl>
      <w:tblPr>
        <w:tblStyle w:val="Tablaconcuadrcula"/>
        <w:tblW w:w="0" w:type="auto"/>
        <w:tblLook w:val="04A0" w:firstRow="1" w:lastRow="0" w:firstColumn="1" w:lastColumn="0" w:noHBand="0" w:noVBand="1"/>
      </w:tblPr>
      <w:tblGrid>
        <w:gridCol w:w="1413"/>
        <w:gridCol w:w="7081"/>
      </w:tblGrid>
      <w:tr w:rsidR="00B1738F" w:rsidRPr="00230F5A" w14:paraId="1298A2FF" w14:textId="77777777" w:rsidTr="00E862A3">
        <w:tc>
          <w:tcPr>
            <w:tcW w:w="1413" w:type="dxa"/>
          </w:tcPr>
          <w:p w14:paraId="52E492DD"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25E30DE4" w14:textId="50DF3260" w:rsidR="00B1738F" w:rsidRPr="00230F5A" w:rsidRDefault="00B52400" w:rsidP="00E862A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r w:rsidR="002430D4">
              <w:rPr>
                <w:rFonts w:ascii="Times New Roman" w:hAnsi="Times New Roman" w:cs="Times New Roman"/>
                <w:b/>
                <w:bCs/>
                <w:color w:val="4472C4" w:themeColor="accent1"/>
              </w:rPr>
              <w:t xml:space="preserve">Archivo de control, campo “destino” </w:t>
            </w:r>
          </w:p>
        </w:tc>
      </w:tr>
    </w:tbl>
    <w:p w14:paraId="23A0D2AF" w14:textId="77777777" w:rsidR="00284E6A" w:rsidRPr="00230F5A" w:rsidRDefault="00284E6A" w:rsidP="00DB53EB">
      <w:pPr>
        <w:rPr>
          <w:rFonts w:ascii="Times New Roman" w:hAnsi="Times New Roman" w:cs="Times New Roman"/>
          <w:b/>
          <w:bCs/>
          <w:color w:val="4472C4" w:themeColor="accent1"/>
          <w:sz w:val="32"/>
          <w:szCs w:val="32"/>
        </w:rPr>
      </w:pPr>
    </w:p>
    <w:p w14:paraId="22C972B9" w14:textId="77777777" w:rsidR="00284E6A" w:rsidRPr="00230F5A" w:rsidRDefault="00284E6A" w:rsidP="00DB53EB">
      <w:pPr>
        <w:rPr>
          <w:rFonts w:ascii="Times New Roman" w:hAnsi="Times New Roman" w:cs="Times New Roman"/>
          <w:b/>
          <w:bCs/>
          <w:color w:val="4472C4" w:themeColor="accent1"/>
          <w:sz w:val="32"/>
          <w:szCs w:val="32"/>
        </w:rPr>
      </w:pPr>
    </w:p>
    <w:p w14:paraId="12D92ABA" w14:textId="77777777" w:rsidR="00284E6A" w:rsidRPr="00230F5A" w:rsidRDefault="00284E6A" w:rsidP="00DB53EB">
      <w:pPr>
        <w:rPr>
          <w:rFonts w:ascii="Times New Roman" w:hAnsi="Times New Roman" w:cs="Times New Roman"/>
          <w:b/>
          <w:bCs/>
          <w:color w:val="4472C4" w:themeColor="accent1"/>
          <w:sz w:val="32"/>
          <w:szCs w:val="32"/>
        </w:rPr>
      </w:pPr>
    </w:p>
    <w:p w14:paraId="2D955C4B"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33B1F0D8" w14:textId="4AF467E4" w:rsidR="00740C70" w:rsidRPr="00230F5A" w:rsidRDefault="008014F3" w:rsidP="00787AE9">
      <w:pPr>
        <w:pStyle w:val="Ttulo1"/>
        <w:numPr>
          <w:ilvl w:val="0"/>
          <w:numId w:val="7"/>
        </w:numPr>
        <w:rPr>
          <w:rFonts w:cs="Times New Roman"/>
        </w:rPr>
      </w:pPr>
      <w:bookmarkStart w:id="42" w:name="_Toc152252983"/>
      <w:r w:rsidRPr="00230F5A">
        <w:rPr>
          <w:rFonts w:cs="Times New Roman"/>
        </w:rPr>
        <w:lastRenderedPageBreak/>
        <w:t>Mensaje</w:t>
      </w:r>
      <w:r w:rsidR="006F65AF">
        <w:rPr>
          <w:rFonts w:cs="Times New Roman"/>
        </w:rPr>
        <w:t>r</w:t>
      </w:r>
      <w:r w:rsidRPr="00230F5A">
        <w:rPr>
          <w:rFonts w:cs="Times New Roman"/>
        </w:rPr>
        <w:t>ía</w:t>
      </w:r>
      <w:bookmarkEnd w:id="42"/>
      <w:r w:rsidR="001169CF" w:rsidRPr="00230F5A">
        <w:rPr>
          <w:rFonts w:cs="Times New Roman"/>
        </w:rPr>
        <w:fldChar w:fldCharType="begin"/>
      </w:r>
      <w:r w:rsidR="001169CF" w:rsidRPr="00230F5A">
        <w:rPr>
          <w:rFonts w:cs="Times New Roman"/>
        </w:rPr>
        <w:instrText xml:space="preserve"> XE "Me</w:instrText>
      </w:r>
      <w:r w:rsidR="007B6066">
        <w:rPr>
          <w:rFonts w:cs="Times New Roman"/>
        </w:rPr>
        <w:instrText>”</w:instrText>
      </w:r>
      <w:r w:rsidR="001169CF" w:rsidRPr="00230F5A">
        <w:rPr>
          <w:rFonts w:cs="Times New Roman"/>
        </w:rPr>
        <w:instrText xml:space="preserve">sajería" </w:instrText>
      </w:r>
      <w:r w:rsidR="001169CF" w:rsidRPr="00230F5A">
        <w:rPr>
          <w:rFonts w:cs="Times New Roman"/>
        </w:rPr>
        <w:fldChar w:fldCharType="end"/>
      </w:r>
    </w:p>
    <w:p w14:paraId="2BE99FDA" w14:textId="77777777" w:rsidR="00DB53EB" w:rsidRPr="00230F5A" w:rsidRDefault="00DB53EB" w:rsidP="00DB53EB">
      <w:pPr>
        <w:pStyle w:val="Prrafodelista"/>
        <w:ind w:left="360" w:firstLine="0"/>
        <w:rPr>
          <w:rFonts w:ascii="Times New Roman" w:hAnsi="Times New Roman" w:cs="Times New Roman"/>
          <w:b/>
          <w:bCs/>
          <w:color w:val="4472C4" w:themeColor="accent1"/>
        </w:rPr>
      </w:pPr>
    </w:p>
    <w:p w14:paraId="115DB430" w14:textId="4FC0A0E7" w:rsidR="00DB53EB" w:rsidRPr="00230F5A" w:rsidRDefault="00DB53EB" w:rsidP="00DB53EB">
      <w:pPr>
        <w:pStyle w:val="Prrafodelista"/>
        <w:ind w:left="360" w:firstLine="0"/>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Validar la siguiente definición:</w:t>
      </w:r>
    </w:p>
    <w:p w14:paraId="19DD67E4"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bookmarkStart w:id="43" w:name="_Hlk151634009"/>
      <w:bookmarkStart w:id="44" w:name="_Hlk150869853"/>
    </w:p>
    <w:p w14:paraId="344CD543" w14:textId="1BB33EA2" w:rsidR="00750CE4" w:rsidRPr="00750CE4" w:rsidRDefault="008014F3" w:rsidP="00787AE9">
      <w:pPr>
        <w:pStyle w:val="Ttulo2"/>
        <w:numPr>
          <w:ilvl w:val="1"/>
          <w:numId w:val="7"/>
        </w:numPr>
        <w:rPr>
          <w:sz w:val="32"/>
          <w:szCs w:val="32"/>
        </w:rPr>
      </w:pPr>
      <w:bookmarkStart w:id="45" w:name="_Toc152252984"/>
      <w:r w:rsidRPr="00230F5A">
        <w:t>Av</w:t>
      </w:r>
      <w:r w:rsidR="006F65AF">
        <w:t>i</w:t>
      </w:r>
      <w:r w:rsidRPr="00230F5A">
        <w:t>so</w:t>
      </w:r>
      <w:bookmarkEnd w:id="45"/>
      <w:r w:rsidR="001169CF" w:rsidRPr="00230F5A">
        <w:fldChar w:fldCharType="begin"/>
      </w:r>
      <w:r w:rsidR="001169CF" w:rsidRPr="00230F5A">
        <w:instrText xml:space="preserve"> X</w:instrText>
      </w:r>
      <w:r w:rsidR="007B6066">
        <w:instrText>”</w:instrText>
      </w:r>
      <w:r w:rsidR="001169CF" w:rsidRPr="00230F5A">
        <w:instrText xml:space="preserve"> "Aviso" </w:instrText>
      </w:r>
      <w:r w:rsidR="001169CF" w:rsidRPr="00230F5A">
        <w:fldChar w:fldCharType="end"/>
      </w:r>
    </w:p>
    <w:p w14:paraId="3AD39C92" w14:textId="12C21C95" w:rsidR="00FF662B" w:rsidRPr="002119AD" w:rsidRDefault="00327D02" w:rsidP="002119AD">
      <w:pPr>
        <w:ind w:left="1276" w:firstLine="142"/>
        <w:rPr>
          <w:rFonts w:ascii="Times New Roman" w:hAnsi="Times New Roman" w:cs="Times New Roman"/>
          <w:color w:val="4472C4" w:themeColor="accent1"/>
        </w:rPr>
      </w:pPr>
      <w:r>
        <w:t xml:space="preserve"> </w:t>
      </w:r>
      <w:r w:rsidR="00154B3D" w:rsidRPr="002119AD">
        <w:rPr>
          <w:rFonts w:ascii="Times New Roman" w:hAnsi="Times New Roman" w:cs="Times New Roman"/>
          <w:color w:val="4472C4" w:themeColor="accent1"/>
        </w:rPr>
        <w:t>S</w:t>
      </w:r>
      <w:r w:rsidR="00FF662B" w:rsidRPr="002119AD">
        <w:rPr>
          <w:rFonts w:ascii="Times New Roman" w:hAnsi="Times New Roman" w:cs="Times New Roman"/>
          <w:color w:val="4472C4" w:themeColor="accent1"/>
        </w:rPr>
        <w:t xml:space="preserve">e genera una vez que se produce el movimiento de los archivos a la casilla de destino y que se hayan generado los archivos de datos y carátula de salida al destinatario, con el fin de que queden disponibilizados para su retiro. </w:t>
      </w:r>
    </w:p>
    <w:p w14:paraId="632A7184" w14:textId="77777777" w:rsidR="00FF662B" w:rsidRDefault="00FF662B" w:rsidP="002119AD">
      <w:pPr>
        <w:ind w:left="1276" w:firstLine="142"/>
        <w:rPr>
          <w:rFonts w:ascii="Times New Roman" w:hAnsi="Times New Roman" w:cs="Times New Roman"/>
          <w:color w:val="4472C4" w:themeColor="accent1"/>
        </w:rPr>
      </w:pPr>
    </w:p>
    <w:p w14:paraId="3CC4AA07" w14:textId="77777777" w:rsidR="00CE47ED" w:rsidRPr="002119AD" w:rsidRDefault="00FF662B"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Pre</w:t>
      </w:r>
      <w:r w:rsidR="007B6066" w:rsidRPr="002119AD">
        <w:rPr>
          <w:rFonts w:ascii="Times New Roman" w:hAnsi="Times New Roman" w:cs="Times New Roman"/>
          <w:color w:val="4472C4" w:themeColor="accent1"/>
        </w:rPr>
        <w:t>-</w:t>
      </w:r>
      <w:r w:rsidRPr="002119AD">
        <w:rPr>
          <w:rFonts w:ascii="Times New Roman" w:hAnsi="Times New Roman" w:cs="Times New Roman"/>
          <w:color w:val="4472C4" w:themeColor="accent1"/>
        </w:rPr>
        <w:t>condiciones:</w:t>
      </w:r>
    </w:p>
    <w:p w14:paraId="0FBD172E" w14:textId="3BDF41CD" w:rsidR="00D4790F"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621843" w:rsidRPr="002119AD">
        <w:rPr>
          <w:rFonts w:ascii="Times New Roman" w:hAnsi="Times New Roman" w:cs="Times New Roman"/>
          <w:color w:val="4472C4" w:themeColor="accent1"/>
        </w:rPr>
        <w:t>Cuando se h</w:t>
      </w:r>
      <w:r w:rsidR="00E7546B" w:rsidRPr="002119AD">
        <w:rPr>
          <w:rFonts w:ascii="Times New Roman" w:hAnsi="Times New Roman" w:cs="Times New Roman"/>
          <w:color w:val="4472C4" w:themeColor="accent1"/>
        </w:rPr>
        <w:t>a validado exitosamente la transferencia.</w:t>
      </w:r>
    </w:p>
    <w:p w14:paraId="4B2E3A0E" w14:textId="0C570D49" w:rsidR="004E65A5"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Cuando se ha dejado el archivo de respuesta en el directorio </w:t>
      </w:r>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buzon</w:t>
      </w:r>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 de la </w:t>
      </w:r>
      <w:r w:rsidR="00D23639" w:rsidRPr="002119AD">
        <w:rPr>
          <w:rFonts w:ascii="Times New Roman" w:hAnsi="Times New Roman" w:cs="Times New Roman"/>
          <w:color w:val="4472C4" w:themeColor="accent1"/>
        </w:rPr>
        <w:t>casilla origen</w:t>
      </w:r>
      <w:r w:rsidR="00B90006" w:rsidRPr="002119AD">
        <w:rPr>
          <w:rFonts w:ascii="Times New Roman" w:hAnsi="Times New Roman" w:cs="Times New Roman"/>
          <w:color w:val="4472C4" w:themeColor="accent1"/>
        </w:rPr>
        <w:t>.</w:t>
      </w:r>
    </w:p>
    <w:p w14:paraId="2BA257C3" w14:textId="502FE49F" w:rsidR="00E7546B"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Cuando se han </w:t>
      </w:r>
      <w:r w:rsidR="00F53BE2" w:rsidRPr="002119AD">
        <w:rPr>
          <w:rFonts w:ascii="Times New Roman" w:hAnsi="Times New Roman" w:cs="Times New Roman"/>
          <w:color w:val="4472C4" w:themeColor="accent1"/>
        </w:rPr>
        <w:t>movido</w:t>
      </w:r>
      <w:r w:rsidR="00E7546B" w:rsidRPr="002119AD">
        <w:rPr>
          <w:rFonts w:ascii="Times New Roman" w:hAnsi="Times New Roman" w:cs="Times New Roman"/>
          <w:color w:val="4472C4" w:themeColor="accent1"/>
        </w:rPr>
        <w:t xml:space="preserve"> </w:t>
      </w:r>
      <w:r w:rsidR="00F53BE2" w:rsidRPr="002119AD">
        <w:rPr>
          <w:rFonts w:ascii="Times New Roman" w:hAnsi="Times New Roman" w:cs="Times New Roman"/>
          <w:color w:val="4472C4" w:themeColor="accent1"/>
        </w:rPr>
        <w:t xml:space="preserve">desde el directorio de “entrada” de la casilla </w:t>
      </w:r>
      <w:r w:rsidR="00523465" w:rsidRPr="002119AD">
        <w:rPr>
          <w:rFonts w:ascii="Times New Roman" w:hAnsi="Times New Roman" w:cs="Times New Roman"/>
          <w:color w:val="4472C4" w:themeColor="accent1"/>
        </w:rPr>
        <w:t xml:space="preserve">origen al </w:t>
      </w:r>
      <w:r w:rsidR="00E7546B" w:rsidRPr="002119AD">
        <w:rPr>
          <w:rFonts w:ascii="Times New Roman" w:hAnsi="Times New Roman" w:cs="Times New Roman"/>
          <w:color w:val="4472C4" w:themeColor="accent1"/>
        </w:rPr>
        <w:t xml:space="preserve">directorio </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salida</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 de la casilla destino </w:t>
      </w:r>
      <w:r w:rsidR="00032746" w:rsidRPr="002119AD">
        <w:rPr>
          <w:rFonts w:ascii="Times New Roman" w:hAnsi="Times New Roman" w:cs="Times New Roman"/>
          <w:color w:val="4472C4" w:themeColor="accent1"/>
        </w:rPr>
        <w:t xml:space="preserve">los archivos de datos, carátula y control, sin ninguna transformación a los dejados por </w:t>
      </w:r>
      <w:r w:rsidR="00DB7980" w:rsidRPr="002119AD">
        <w:rPr>
          <w:rFonts w:ascii="Times New Roman" w:hAnsi="Times New Roman" w:cs="Times New Roman"/>
          <w:color w:val="4472C4" w:themeColor="accent1"/>
        </w:rPr>
        <w:t>la institución emisora.</w:t>
      </w:r>
    </w:p>
    <w:p w14:paraId="7231A9B3" w14:textId="4F9E7152" w:rsidR="00DB7980"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DB7980" w:rsidRPr="002119AD">
        <w:rPr>
          <w:rFonts w:ascii="Times New Roman" w:hAnsi="Times New Roman" w:cs="Times New Roman"/>
          <w:color w:val="4472C4" w:themeColor="accent1"/>
        </w:rPr>
        <w:t>Cuando se ha</w:t>
      </w:r>
      <w:r w:rsidR="00B16019" w:rsidRPr="002119AD">
        <w:rPr>
          <w:rFonts w:ascii="Times New Roman" w:hAnsi="Times New Roman" w:cs="Times New Roman"/>
          <w:color w:val="4472C4" w:themeColor="accent1"/>
        </w:rPr>
        <w:t xml:space="preserve"> generado en el “nuevo directorio”</w:t>
      </w:r>
      <w:r w:rsidR="006F53A6" w:rsidRPr="002119AD">
        <w:rPr>
          <w:rFonts w:ascii="Times New Roman" w:hAnsi="Times New Roman" w:cs="Times New Roman"/>
          <w:color w:val="4472C4" w:themeColor="accent1"/>
        </w:rPr>
        <w:t xml:space="preserve"> de la casilla de la CMF, </w:t>
      </w:r>
      <w:r w:rsidR="006F07F7" w:rsidRPr="002119AD">
        <w:rPr>
          <w:rFonts w:ascii="Times New Roman" w:hAnsi="Times New Roman" w:cs="Times New Roman"/>
          <w:color w:val="4472C4" w:themeColor="accent1"/>
        </w:rPr>
        <w:t>el</w:t>
      </w:r>
      <w:r w:rsidR="006F53A6"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archivo</w:t>
      </w:r>
      <w:r w:rsidR="006F07F7"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de datos y el archivo de carátula de salida.</w:t>
      </w:r>
    </w:p>
    <w:p w14:paraId="69BDF9E5" w14:textId="6E5D5B39" w:rsidR="00321233" w:rsidRDefault="006835D7" w:rsidP="00787AE9">
      <w:pPr>
        <w:pStyle w:val="Ttulo2"/>
        <w:numPr>
          <w:ilvl w:val="1"/>
          <w:numId w:val="7"/>
        </w:numPr>
      </w:pPr>
      <w:bookmarkStart w:id="46" w:name="_Toc152252985"/>
      <w:r w:rsidRPr="00B537DA">
        <w:t>Resultado</w:t>
      </w:r>
      <w:bookmarkEnd w:id="46"/>
      <w:r w:rsidRPr="00B537DA">
        <w:fldChar w:fldCharType="begin"/>
      </w:r>
      <w:r w:rsidRPr="00B537DA">
        <w:instrText xml:space="preserve"> XE "Resultado" </w:instrText>
      </w:r>
      <w:r w:rsidRPr="00B537DA">
        <w:fldChar w:fldCharType="end"/>
      </w:r>
      <w:r w:rsidRPr="00B537DA">
        <w:t xml:space="preserve"> </w:t>
      </w:r>
    </w:p>
    <w:p w14:paraId="25042494" w14:textId="71050C83" w:rsidR="006835D7" w:rsidRPr="00570E48" w:rsidRDefault="006835D7" w:rsidP="00570E48">
      <w:pPr>
        <w:ind w:left="1276" w:firstLine="142"/>
        <w:rPr>
          <w:rFonts w:ascii="Times New Roman" w:hAnsi="Times New Roman" w:cs="Times New Roman"/>
          <w:color w:val="4472C4" w:themeColor="accent1"/>
        </w:rPr>
      </w:pPr>
      <w:r w:rsidRPr="00570E48">
        <w:rPr>
          <w:rFonts w:ascii="Times New Roman" w:hAnsi="Times New Roman" w:cs="Times New Roman"/>
          <w:color w:val="4472C4" w:themeColor="accent1"/>
        </w:rPr>
        <w:t>Se genera en dos escenarios:</w:t>
      </w:r>
    </w:p>
    <w:p w14:paraId="2AFBF6AB" w14:textId="77777777" w:rsidR="006835D7" w:rsidRPr="00570E48"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-Una vez que se generan</w:t>
      </w:r>
      <w:r>
        <w:rPr>
          <w:rFonts w:ascii="Times New Roman" w:hAnsi="Times New Roman" w:cs="Times New Roman"/>
          <w:color w:val="4472C4" w:themeColor="accent1"/>
        </w:rPr>
        <w:t xml:space="preserve"> cuando los archivos entrantes son validados y no tienen ningún error</w:t>
      </w:r>
      <w:r w:rsidRPr="00B537DA">
        <w:rPr>
          <w:rFonts w:ascii="Times New Roman" w:hAnsi="Times New Roman" w:cs="Times New Roman"/>
          <w:color w:val="4472C4" w:themeColor="accent1"/>
        </w:rPr>
        <w:t xml:space="preserve"> (OK).</w:t>
      </w:r>
    </w:p>
    <w:p w14:paraId="1F32BABE" w14:textId="77777777" w:rsidR="006835D7"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-Cuando se produce un error en el proceso (NK)</w:t>
      </w:r>
    </w:p>
    <w:p w14:paraId="5FDEB463" w14:textId="77777777" w:rsidR="006835D7" w:rsidRPr="00B537DA" w:rsidRDefault="006835D7" w:rsidP="006835D7">
      <w:pPr>
        <w:pStyle w:val="Prrafodelista"/>
        <w:ind w:left="1224" w:firstLine="0"/>
        <w:rPr>
          <w:rFonts w:ascii="Times New Roman" w:hAnsi="Times New Roman" w:cs="Times New Roman"/>
          <w:b/>
          <w:bCs/>
          <w:color w:val="4472C4" w:themeColor="accent1"/>
          <w:sz w:val="32"/>
          <w:szCs w:val="32"/>
        </w:rPr>
      </w:pPr>
    </w:p>
    <w:p w14:paraId="7789813A" w14:textId="67B57487" w:rsidR="00E173FD" w:rsidRDefault="006835D7" w:rsidP="00787AE9">
      <w:pPr>
        <w:pStyle w:val="Ttulo2"/>
        <w:numPr>
          <w:ilvl w:val="1"/>
          <w:numId w:val="7"/>
        </w:numPr>
      </w:pPr>
      <w:bookmarkStart w:id="47" w:name="_Hlk150867245"/>
      <w:bookmarkStart w:id="48" w:name="_Toc152252986"/>
      <w:r w:rsidRPr="00E173FD">
        <w:t>Notificación</w:t>
      </w:r>
      <w:bookmarkEnd w:id="48"/>
      <w:r w:rsidRPr="00E173FD">
        <w:fldChar w:fldCharType="begin"/>
      </w:r>
      <w:r w:rsidRPr="00E173FD">
        <w:instrText xml:space="preserve"> XE “Notificación” </w:instrText>
      </w:r>
      <w:r w:rsidRPr="00E173FD">
        <w:fldChar w:fldCharType="end"/>
      </w:r>
      <w:r w:rsidRPr="00E173FD">
        <w:t xml:space="preserve"> </w:t>
      </w:r>
    </w:p>
    <w:p w14:paraId="7832BC79" w14:textId="7573D399" w:rsidR="006835D7" w:rsidRPr="00E173FD" w:rsidRDefault="006835D7" w:rsidP="00E56B9E">
      <w:pPr>
        <w:ind w:left="1134"/>
        <w:rPr>
          <w:rFonts w:ascii="Times New Roman" w:hAnsi="Times New Roman" w:cs="Times New Roman"/>
          <w:color w:val="4472C4" w:themeColor="accent1"/>
        </w:rPr>
      </w:pPr>
      <w:r w:rsidRPr="00E173FD">
        <w:rPr>
          <w:rFonts w:ascii="Times New Roman" w:hAnsi="Times New Roman" w:cs="Times New Roman"/>
          <w:color w:val="4472C4" w:themeColor="accent1"/>
        </w:rPr>
        <w:t>Si bien esta mensajería se genera en el sistema central a partir del archivo .RES.DET. y debe llegar al directorio buzón de la entidad emisora.</w:t>
      </w:r>
    </w:p>
    <w:p w14:paraId="1D2F641D" w14:textId="77777777" w:rsidR="00356F35" w:rsidRDefault="00356F35" w:rsidP="00356F35">
      <w:pPr>
        <w:rPr>
          <w:rFonts w:ascii="Times New Roman" w:hAnsi="Times New Roman" w:cs="Times New Roman"/>
          <w:b/>
          <w:bCs/>
          <w:color w:val="4472C4" w:themeColor="accent1"/>
        </w:rPr>
      </w:pPr>
    </w:p>
    <w:p w14:paraId="259E6B36" w14:textId="1AF16424" w:rsidR="00356F35" w:rsidRPr="00276FA5" w:rsidRDefault="006835D7" w:rsidP="00787AE9">
      <w:pPr>
        <w:pStyle w:val="Ttulo2"/>
        <w:numPr>
          <w:ilvl w:val="1"/>
          <w:numId w:val="7"/>
        </w:numPr>
      </w:pPr>
      <w:bookmarkStart w:id="49" w:name="_Toc152252987"/>
      <w:r w:rsidRPr="00276FA5">
        <w:t>Resultado RES.DET</w:t>
      </w:r>
      <w:bookmarkEnd w:id="49"/>
      <w:r w:rsidRPr="00276FA5">
        <w:t xml:space="preserve"> </w:t>
      </w:r>
    </w:p>
    <w:p w14:paraId="4D7569AA" w14:textId="3908E74E" w:rsidR="006835D7" w:rsidRPr="00356F35" w:rsidRDefault="00356F35" w:rsidP="00E56B9E">
      <w:pPr>
        <w:ind w:left="1134"/>
        <w:rPr>
          <w:rFonts w:ascii="Times New Roman" w:hAnsi="Times New Roman" w:cs="Times New Roman"/>
          <w:color w:val="4472C4" w:themeColor="accent1"/>
        </w:rPr>
      </w:pPr>
      <w:r>
        <w:rPr>
          <w:rFonts w:ascii="Times New Roman" w:hAnsi="Times New Roman" w:cs="Times New Roman"/>
          <w:color w:val="4472C4" w:themeColor="accent1"/>
        </w:rPr>
        <w:t>D</w:t>
      </w:r>
      <w:r w:rsidR="006835D7" w:rsidRPr="00356F35">
        <w:rPr>
          <w:rFonts w:ascii="Times New Roman" w:hAnsi="Times New Roman" w:cs="Times New Roman"/>
          <w:color w:val="4472C4" w:themeColor="accent1"/>
        </w:rPr>
        <w:t>ebe llegar al buzón de la entidad receptora (CMF) y se genera cuando los archivos “llegan” (archivo de datos + carátula salida) al directorio destino en la CMF.</w:t>
      </w:r>
    </w:p>
    <w:bookmarkEnd w:id="47"/>
    <w:p w14:paraId="2C637467" w14:textId="77777777" w:rsidR="006835D7" w:rsidRDefault="006835D7" w:rsidP="006835D7">
      <w:pPr>
        <w:rPr>
          <w:rFonts w:ascii="Times New Roman" w:hAnsi="Times New Roman" w:cs="Times New Roman"/>
          <w:b/>
          <w:bCs/>
          <w:color w:val="4472C4" w:themeColor="accent1"/>
          <w:sz w:val="32"/>
          <w:szCs w:val="32"/>
        </w:rPr>
      </w:pPr>
    </w:p>
    <w:p w14:paraId="4F702617" w14:textId="77777777" w:rsidR="006835D7" w:rsidRDefault="006835D7" w:rsidP="008C1F00">
      <w:pPr>
        <w:ind w:left="1276" w:hanging="567"/>
        <w:rPr>
          <w:rFonts w:ascii="Times New Roman" w:hAnsi="Times New Roman" w:cs="Times New Roman"/>
          <w:color w:val="4472C4" w:themeColor="accent1"/>
          <w:sz w:val="32"/>
          <w:szCs w:val="32"/>
        </w:rPr>
      </w:pPr>
    </w:p>
    <w:bookmarkEnd w:id="43"/>
    <w:bookmarkEnd w:id="44"/>
    <w:p w14:paraId="33E15034"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1297F231" w14:textId="1DC2C893" w:rsidR="00F10206" w:rsidRPr="00230F5A" w:rsidRDefault="00056880" w:rsidP="00787AE9">
      <w:pPr>
        <w:pStyle w:val="Ttulo1"/>
        <w:numPr>
          <w:ilvl w:val="0"/>
          <w:numId w:val="7"/>
        </w:numPr>
        <w:rPr>
          <w:rFonts w:cs="Times New Roman"/>
        </w:rPr>
      </w:pPr>
      <w:bookmarkStart w:id="50" w:name="_Toc152252988"/>
      <w:r w:rsidRPr="00230F5A">
        <w:rPr>
          <w:rFonts w:cs="Times New Roman"/>
        </w:rPr>
        <w:lastRenderedPageBreak/>
        <w:t>Definir estructura y nombre para cada archivo de mensajería</w:t>
      </w:r>
      <w:bookmarkEnd w:id="50"/>
      <w:r w:rsidR="001169CF" w:rsidRPr="00230F5A">
        <w:rPr>
          <w:rFonts w:cs="Times New Roman"/>
        </w:rPr>
        <w:fldChar w:fldCharType="begin"/>
      </w:r>
      <w:r w:rsidR="001169CF" w:rsidRPr="00230F5A">
        <w:rPr>
          <w:rFonts w:cs="Times New Roman"/>
        </w:rPr>
        <w:instrText xml:space="preserve"> XE "Definir el estructura y nombre para cada archivo de mensajería" </w:instrText>
      </w:r>
      <w:r w:rsidR="001169CF" w:rsidRPr="00230F5A">
        <w:rPr>
          <w:rFonts w:cs="Times New Roman"/>
        </w:rPr>
        <w:fldChar w:fldCharType="end"/>
      </w:r>
    </w:p>
    <w:p w14:paraId="7ED652DC"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7EBABEB7" w14:textId="77777777" w:rsidR="0014443F" w:rsidRPr="0014443F" w:rsidRDefault="00056880" w:rsidP="00787AE9">
      <w:pPr>
        <w:pStyle w:val="Ttulo2"/>
        <w:numPr>
          <w:ilvl w:val="1"/>
          <w:numId w:val="7"/>
        </w:numPr>
        <w:rPr>
          <w:sz w:val="32"/>
          <w:szCs w:val="32"/>
        </w:rPr>
      </w:pPr>
      <w:bookmarkStart w:id="51" w:name="_Toc152252989"/>
      <w:r w:rsidRPr="00DC1D90">
        <w:t>Estructura</w:t>
      </w:r>
      <w:bookmarkEnd w:id="51"/>
      <w:r w:rsidR="001169CF" w:rsidRPr="00DC1D90">
        <w:fldChar w:fldCharType="begin"/>
      </w:r>
      <w:r w:rsidR="001169CF" w:rsidRPr="00DC1D90">
        <w:instrText xml:space="preserve"> XE "Estructura" </w:instrText>
      </w:r>
      <w:r w:rsidR="001169CF" w:rsidRPr="00DC1D90">
        <w:fldChar w:fldCharType="end"/>
      </w:r>
    </w:p>
    <w:p w14:paraId="059C333D" w14:textId="221E47F1" w:rsidR="00056880" w:rsidRPr="0014443F" w:rsidRDefault="002B373A" w:rsidP="00787AE9">
      <w:pPr>
        <w:pStyle w:val="Ttulo2"/>
        <w:numPr>
          <w:ilvl w:val="2"/>
          <w:numId w:val="7"/>
        </w:numPr>
      </w:pPr>
      <w:bookmarkStart w:id="52" w:name="_Toc152252990"/>
      <w:r w:rsidRPr="0014443F">
        <w:t xml:space="preserve">Archivo </w:t>
      </w:r>
      <w:r w:rsidR="00646F7F" w:rsidRPr="0014443F">
        <w:t>notificado (CMF)</w:t>
      </w:r>
      <w:r w:rsidR="001169CF" w:rsidRPr="0014443F">
        <w:fldChar w:fldCharType="begin"/>
      </w:r>
      <w:r w:rsidR="001169CF" w:rsidRPr="0014443F">
        <w:instrText xml:space="preserve"> XE "Archivo notificado (CMF)" </w:instrText>
      </w:r>
      <w:r w:rsidR="001169CF" w:rsidRPr="0014443F">
        <w:fldChar w:fldCharType="end"/>
      </w:r>
      <w:r w:rsidRPr="0014443F">
        <w:t>:</w:t>
      </w:r>
      <w:bookmarkEnd w:id="52"/>
    </w:p>
    <w:p w14:paraId="54666C46"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8548D59"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 xml:space="preserve">&lt;nombre_archivo&gt;&lt;destino&gt; </w:t>
      </w:r>
    </w:p>
    <w:p w14:paraId="5EBF79F4" w14:textId="46AFB1D2"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3" w:name="_Hlk150869887"/>
      <w:bookmarkStart w:id="54" w:name="_Hlk151629245"/>
      <w:r w:rsidR="00B86519">
        <w:rPr>
          <w:rFonts w:ascii="Times New Roman" w:eastAsia="Verdana" w:hAnsi="Times New Roman" w:cs="Times New Roman"/>
          <w:color w:val="4472C4" w:themeColor="accent1"/>
          <w:kern w:val="0"/>
          <w:sz w:val="20"/>
          <w:szCs w:val="20"/>
          <w14:ligatures w14:val="none"/>
        </w:rPr>
        <w:t>Largo máximo:70</w:t>
      </w:r>
      <w:bookmarkEnd w:id="53"/>
      <w:r w:rsidR="00B86519">
        <w:rPr>
          <w:rFonts w:ascii="Times New Roman" w:eastAsia="Verdana" w:hAnsi="Times New Roman" w:cs="Times New Roman"/>
          <w:color w:val="4472C4" w:themeColor="accent1"/>
          <w:kern w:val="0"/>
          <w:sz w:val="20"/>
          <w:szCs w:val="20"/>
          <w14:ligatures w14:val="none"/>
        </w:rPr>
        <w:t xml:space="preserve"> </w:t>
      </w:r>
      <w:bookmarkEnd w:id="54"/>
    </w:p>
    <w:p w14:paraId="72B671C2" w14:textId="77777777" w:rsidR="002B373A" w:rsidRPr="00230F5A" w:rsidRDefault="002B373A" w:rsidP="002B373A">
      <w:pPr>
        <w:ind w:firstLine="709"/>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FIN_MENSAJE</w:t>
      </w:r>
    </w:p>
    <w:p w14:paraId="5C3723CC"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p>
    <w:p w14:paraId="4A6540EB"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notificación</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169A4E8C" w14:textId="77777777" w:rsidTr="00E862A3">
        <w:trPr>
          <w:trHeight w:val="242"/>
        </w:trPr>
        <w:tc>
          <w:tcPr>
            <w:tcW w:w="2175" w:type="dxa"/>
          </w:tcPr>
          <w:p w14:paraId="29786238"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0A5CD8F0" w14:textId="77777777" w:rsidR="002B373A" w:rsidRPr="00230F5A" w:rsidRDefault="002B373A" w:rsidP="00E862A3">
            <w:pPr>
              <w:pStyle w:val="TableParagraph"/>
              <w:ind w:left="0"/>
              <w:rPr>
                <w:rFonts w:ascii="Times New Roman" w:hAnsi="Times New Roman" w:cs="Times New Roman"/>
                <w:color w:val="4472C4" w:themeColor="accent1"/>
                <w:sz w:val="16"/>
              </w:rPr>
            </w:pPr>
          </w:p>
        </w:tc>
        <w:tc>
          <w:tcPr>
            <w:tcW w:w="5781" w:type="dxa"/>
          </w:tcPr>
          <w:p w14:paraId="26FB1374"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Descripción</w:t>
            </w:r>
          </w:p>
        </w:tc>
        <w:tc>
          <w:tcPr>
            <w:tcW w:w="1416" w:type="dxa"/>
          </w:tcPr>
          <w:p w14:paraId="09261FB0" w14:textId="77777777" w:rsidR="002B373A" w:rsidRPr="00230F5A" w:rsidRDefault="002B373A" w:rsidP="00E862A3">
            <w:pPr>
              <w:pStyle w:val="TableParagraph"/>
              <w:spacing w:line="222" w:lineRule="exact"/>
              <w:ind w:left="106"/>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Validación</w:t>
            </w:r>
          </w:p>
        </w:tc>
      </w:tr>
      <w:tr w:rsidR="00F10206" w:rsidRPr="00230F5A" w14:paraId="15CE5BF7" w14:textId="77777777" w:rsidTr="00E862A3">
        <w:trPr>
          <w:trHeight w:val="244"/>
        </w:trPr>
        <w:tc>
          <w:tcPr>
            <w:tcW w:w="2175" w:type="dxa"/>
          </w:tcPr>
          <w:p w14:paraId="38C41FC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&lt;nombre_archivo&gt;</w:t>
            </w:r>
          </w:p>
        </w:tc>
        <w:tc>
          <w:tcPr>
            <w:tcW w:w="406" w:type="dxa"/>
          </w:tcPr>
          <w:p w14:paraId="57033994" w14:textId="77777777" w:rsidR="002B373A" w:rsidRPr="00230F5A" w:rsidRDefault="002B373A"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31C4D66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67612B7E" w14:textId="77777777" w:rsidR="002B373A" w:rsidRPr="00230F5A" w:rsidRDefault="002B373A" w:rsidP="00E862A3">
            <w:pPr>
              <w:pStyle w:val="TableParagraph"/>
              <w:spacing w:before="2" w:line="222"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Requerido</w:t>
            </w:r>
          </w:p>
        </w:tc>
      </w:tr>
      <w:tr w:rsidR="00F10206" w:rsidRPr="00230F5A" w14:paraId="22D7D8AC" w14:textId="77777777" w:rsidTr="00E862A3">
        <w:trPr>
          <w:trHeight w:val="486"/>
        </w:trPr>
        <w:tc>
          <w:tcPr>
            <w:tcW w:w="2175" w:type="dxa"/>
          </w:tcPr>
          <w:p w14:paraId="28AAC862" w14:textId="77777777" w:rsidR="002B373A" w:rsidRPr="00230F5A" w:rsidRDefault="002B373A"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&lt;destino&gt;</w:t>
            </w:r>
          </w:p>
        </w:tc>
        <w:tc>
          <w:tcPr>
            <w:tcW w:w="406" w:type="dxa"/>
          </w:tcPr>
          <w:p w14:paraId="3AD60D2D" w14:textId="77777777" w:rsidR="002B373A" w:rsidRPr="00230F5A" w:rsidRDefault="002B373A"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0C44C51" w14:textId="77777777" w:rsidR="002B373A" w:rsidRPr="00230F5A" w:rsidRDefault="002B373A" w:rsidP="00E862A3">
            <w:pPr>
              <w:pStyle w:val="TableParagraph"/>
              <w:spacing w:line="24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enviado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68"/>
                <w:sz w:val="20"/>
                <w:lang w:val="es-CL"/>
              </w:rPr>
              <w:t xml:space="preserve"> </w:t>
            </w:r>
            <w:r w:rsidRPr="00230F5A">
              <w:rPr>
                <w:rFonts w:ascii="Times New Roman" w:hAnsi="Times New Roman" w:cs="Times New Roman"/>
                <w:color w:val="4472C4" w:themeColor="accent1"/>
                <w:sz w:val="20"/>
                <w:lang w:val="es-CL"/>
              </w:rPr>
              <w:t>notificado.</w:t>
            </w:r>
          </w:p>
        </w:tc>
        <w:tc>
          <w:tcPr>
            <w:tcW w:w="1416" w:type="dxa"/>
          </w:tcPr>
          <w:p w14:paraId="45B09884" w14:textId="77777777" w:rsidR="002B373A" w:rsidRPr="00230F5A" w:rsidRDefault="002B373A" w:rsidP="00E862A3">
            <w:pPr>
              <w:pStyle w:val="TableParagraph"/>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Requerido</w:t>
            </w:r>
          </w:p>
        </w:tc>
      </w:tr>
      <w:tr w:rsidR="002B373A" w:rsidRPr="00230F5A" w14:paraId="781DBE57" w14:textId="77777777" w:rsidTr="00E862A3">
        <w:trPr>
          <w:trHeight w:val="242"/>
        </w:trPr>
        <w:tc>
          <w:tcPr>
            <w:tcW w:w="2175" w:type="dxa"/>
          </w:tcPr>
          <w:p w14:paraId="4D9FF45B"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&lt;glosa&gt;</w:t>
            </w:r>
          </w:p>
        </w:tc>
        <w:tc>
          <w:tcPr>
            <w:tcW w:w="406" w:type="dxa"/>
          </w:tcPr>
          <w:p w14:paraId="0C6E37E7" w14:textId="77777777" w:rsidR="002B373A" w:rsidRPr="00230F5A" w:rsidRDefault="002B373A"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7B636185"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Texto</w:t>
            </w:r>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A12BE5" w14:textId="77777777" w:rsidR="002B373A" w:rsidRPr="00230F5A" w:rsidRDefault="002B373A" w:rsidP="00E862A3">
            <w:pPr>
              <w:pStyle w:val="TableParagraph"/>
              <w:spacing w:line="222"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opcional</w:t>
            </w:r>
          </w:p>
        </w:tc>
      </w:tr>
    </w:tbl>
    <w:p w14:paraId="338B14D9" w14:textId="77777777" w:rsidR="00055995" w:rsidRDefault="00055995" w:rsidP="00055995">
      <w:pPr>
        <w:rPr>
          <w:rFonts w:ascii="Times New Roman" w:hAnsi="Times New Roman" w:cs="Times New Roman"/>
          <w:color w:val="4472C4" w:themeColor="accent1"/>
        </w:rPr>
      </w:pPr>
    </w:p>
    <w:p w14:paraId="546F8E5C" w14:textId="0A106F50" w:rsidR="002B373A" w:rsidRPr="00230F5A" w:rsidRDefault="00646F7F" w:rsidP="00787AE9">
      <w:pPr>
        <w:pStyle w:val="Ttulo2"/>
        <w:numPr>
          <w:ilvl w:val="2"/>
          <w:numId w:val="7"/>
        </w:numPr>
      </w:pPr>
      <w:bookmarkStart w:id="55" w:name="_Toc152252991"/>
      <w:r w:rsidRPr="00230F5A">
        <w:t>Archivo aviso (SINACOFI)</w:t>
      </w:r>
      <w:bookmarkEnd w:id="55"/>
      <w:r w:rsidR="001169CF" w:rsidRPr="00230F5A">
        <w:fldChar w:fldCharType="begin"/>
      </w:r>
      <w:r w:rsidR="001169CF" w:rsidRPr="00230F5A">
        <w:instrText xml:space="preserve"> XE "Archivo aviso (SINACOFI)" </w:instrText>
      </w:r>
      <w:r w:rsidR="001169CF" w:rsidRPr="00230F5A">
        <w:fldChar w:fldCharType="end"/>
      </w:r>
    </w:p>
    <w:p w14:paraId="56B54DDD"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04790D7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 xml:space="preserve">&lt;nombre_archivo&gt;&lt;originador&gt; </w:t>
      </w:r>
    </w:p>
    <w:p w14:paraId="3305B96A" w14:textId="530BA06F"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6" w:name="_Hlk150869914"/>
      <w:r w:rsidR="00B86519">
        <w:rPr>
          <w:rFonts w:ascii="Times New Roman" w:eastAsia="Verdana" w:hAnsi="Times New Roman" w:cs="Times New Roman"/>
          <w:color w:val="4472C4" w:themeColor="accent1"/>
          <w:kern w:val="0"/>
          <w:sz w:val="20"/>
          <w:szCs w:val="20"/>
          <w14:ligatures w14:val="none"/>
        </w:rPr>
        <w:t>Largo máximo:30</w:t>
      </w:r>
      <w:bookmarkEnd w:id="56"/>
    </w:p>
    <w:p w14:paraId="7DA6D9AB" w14:textId="3552F512" w:rsidR="00646F7F" w:rsidRPr="00230F5A" w:rsidRDefault="009970AF" w:rsidP="009970AF">
      <w:pPr>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 xml:space="preserve">         </w:t>
      </w:r>
      <w:r w:rsidR="00DB53EB" w:rsidRPr="00230F5A">
        <w:rPr>
          <w:rFonts w:ascii="Times New Roman" w:eastAsia="Verdana" w:hAnsi="Times New Roman" w:cs="Times New Roman"/>
          <w:color w:val="4472C4" w:themeColor="accent1"/>
          <w:kern w:val="0"/>
          <w:sz w:val="20"/>
          <w:szCs w:val="20"/>
          <w14:ligatures w14:val="none"/>
        </w:rPr>
        <w:t xml:space="preserve">     </w:t>
      </w:r>
      <w:r w:rsidRPr="00230F5A">
        <w:rPr>
          <w:rFonts w:ascii="Times New Roman" w:eastAsia="Verdana" w:hAnsi="Times New Roman" w:cs="Times New Roman"/>
          <w:color w:val="4472C4" w:themeColor="accent1"/>
          <w:kern w:val="0"/>
          <w:sz w:val="20"/>
          <w:szCs w:val="20"/>
          <w14:ligatures w14:val="none"/>
        </w:rPr>
        <w:t>FIN_MENSAJE</w:t>
      </w:r>
    </w:p>
    <w:p w14:paraId="04F95DE0" w14:textId="77777777" w:rsidR="00646F7F" w:rsidRPr="00230F5A" w:rsidRDefault="00646F7F">
      <w:pPr>
        <w:rPr>
          <w:rFonts w:ascii="Times New Roman" w:hAnsi="Times New Roman" w:cs="Times New Roman"/>
          <w:color w:val="4472C4" w:themeColor="accent1"/>
        </w:rPr>
      </w:pPr>
    </w:p>
    <w:p w14:paraId="6D930B73" w14:textId="77777777" w:rsidR="009970AF" w:rsidRPr="00230F5A" w:rsidRDefault="009970AF" w:rsidP="009970AF">
      <w:pPr>
        <w:pStyle w:val="Textoindependiente"/>
        <w:spacing w:before="99"/>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aviso</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AA8233A" w14:textId="77777777" w:rsidTr="00E862A3">
        <w:trPr>
          <w:trHeight w:val="244"/>
        </w:trPr>
        <w:tc>
          <w:tcPr>
            <w:tcW w:w="2175" w:type="dxa"/>
          </w:tcPr>
          <w:p w14:paraId="3D2B3A02"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3E5D22B0"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16088A1D"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Descripción</w:t>
            </w:r>
          </w:p>
        </w:tc>
        <w:tc>
          <w:tcPr>
            <w:tcW w:w="1416" w:type="dxa"/>
          </w:tcPr>
          <w:p w14:paraId="60A73BA5" w14:textId="77777777" w:rsidR="009970AF" w:rsidRPr="00230F5A" w:rsidRDefault="009970AF" w:rsidP="00E862A3">
            <w:pPr>
              <w:pStyle w:val="TableParagraph"/>
              <w:spacing w:line="224" w:lineRule="exact"/>
              <w:ind w:left="106"/>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Validación</w:t>
            </w:r>
          </w:p>
        </w:tc>
      </w:tr>
      <w:tr w:rsidR="00F10206" w:rsidRPr="00230F5A" w14:paraId="1A65666F" w14:textId="77777777" w:rsidTr="00E862A3">
        <w:trPr>
          <w:trHeight w:val="242"/>
        </w:trPr>
        <w:tc>
          <w:tcPr>
            <w:tcW w:w="2175" w:type="dxa"/>
          </w:tcPr>
          <w:p w14:paraId="6F5C2C5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&lt;nombre_archivo&gt;</w:t>
            </w:r>
          </w:p>
        </w:tc>
        <w:tc>
          <w:tcPr>
            <w:tcW w:w="406" w:type="dxa"/>
          </w:tcPr>
          <w:p w14:paraId="3E1D7E9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C8D3175"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1FAF127F"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Requerido</w:t>
            </w:r>
          </w:p>
        </w:tc>
      </w:tr>
      <w:tr w:rsidR="00F10206" w:rsidRPr="00230F5A" w14:paraId="38E937D7" w14:textId="77777777" w:rsidTr="00E862A3">
        <w:trPr>
          <w:trHeight w:val="244"/>
        </w:trPr>
        <w:tc>
          <w:tcPr>
            <w:tcW w:w="2175" w:type="dxa"/>
          </w:tcPr>
          <w:p w14:paraId="3F177110"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&lt;originador&gt;</w:t>
            </w:r>
          </w:p>
        </w:tc>
        <w:tc>
          <w:tcPr>
            <w:tcW w:w="406" w:type="dxa"/>
          </w:tcPr>
          <w:p w14:paraId="01594A42" w14:textId="77777777" w:rsidR="009970AF" w:rsidRPr="00230F5A" w:rsidRDefault="009970AF" w:rsidP="00E862A3">
            <w:pPr>
              <w:pStyle w:val="TableParagraph"/>
              <w:spacing w:line="224"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5982787A"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envió el archivo</w:t>
            </w:r>
          </w:p>
        </w:tc>
        <w:tc>
          <w:tcPr>
            <w:tcW w:w="1416" w:type="dxa"/>
          </w:tcPr>
          <w:p w14:paraId="7D54CA7E" w14:textId="77777777" w:rsidR="009970AF" w:rsidRPr="00230F5A" w:rsidRDefault="009970AF" w:rsidP="00E862A3">
            <w:pPr>
              <w:pStyle w:val="TableParagraph"/>
              <w:spacing w:line="224"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Requerido</w:t>
            </w:r>
          </w:p>
        </w:tc>
      </w:tr>
      <w:tr w:rsidR="009970AF" w:rsidRPr="00230F5A" w14:paraId="3F11FBFA" w14:textId="77777777" w:rsidTr="00E862A3">
        <w:trPr>
          <w:trHeight w:val="242"/>
        </w:trPr>
        <w:tc>
          <w:tcPr>
            <w:tcW w:w="2175" w:type="dxa"/>
          </w:tcPr>
          <w:p w14:paraId="660FF48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&lt;glosa&gt;</w:t>
            </w:r>
          </w:p>
        </w:tc>
        <w:tc>
          <w:tcPr>
            <w:tcW w:w="406" w:type="dxa"/>
          </w:tcPr>
          <w:p w14:paraId="0D245BC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6E08886"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Texto</w:t>
            </w:r>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E26A3A"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opcional</w:t>
            </w:r>
          </w:p>
        </w:tc>
      </w:tr>
    </w:tbl>
    <w:p w14:paraId="2FFC758C" w14:textId="77777777" w:rsidR="009970AF" w:rsidRPr="00230F5A" w:rsidRDefault="009970AF">
      <w:pPr>
        <w:rPr>
          <w:rFonts w:ascii="Times New Roman" w:hAnsi="Times New Roman" w:cs="Times New Roman"/>
          <w:color w:val="4472C4" w:themeColor="accent1"/>
        </w:rPr>
      </w:pPr>
    </w:p>
    <w:p w14:paraId="03363988" w14:textId="32E62DC6" w:rsidR="009970AF" w:rsidRPr="00230F5A" w:rsidRDefault="009970AF" w:rsidP="00787AE9">
      <w:pPr>
        <w:pStyle w:val="Ttulo2"/>
        <w:numPr>
          <w:ilvl w:val="2"/>
          <w:numId w:val="7"/>
        </w:numPr>
      </w:pPr>
      <w:bookmarkStart w:id="57" w:name="_Toc152252992"/>
      <w:r w:rsidRPr="00230F5A">
        <w:t>Archivo resultado (SINACOFI)</w:t>
      </w:r>
      <w:bookmarkEnd w:id="57"/>
      <w:r w:rsidR="001169CF" w:rsidRPr="00230F5A">
        <w:fldChar w:fldCharType="begin"/>
      </w:r>
      <w:r w:rsidR="001169CF" w:rsidRPr="00230F5A">
        <w:instrText xml:space="preserve"> XE "Archivo resultado (SINACOFI)" </w:instrText>
      </w:r>
      <w:r w:rsidR="001169CF" w:rsidRPr="00230F5A">
        <w:fldChar w:fldCharType="end"/>
      </w:r>
    </w:p>
    <w:p w14:paraId="5249B65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0E47687"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 xml:space="preserve">&lt;nombre_archivo&gt;&lt;código&gt; </w:t>
      </w:r>
    </w:p>
    <w:p w14:paraId="07A40ADD" w14:textId="203F5939"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Largo máximo:70</w:t>
      </w:r>
    </w:p>
    <w:p w14:paraId="13EB0B7B" w14:textId="2007FB5D" w:rsidR="00EC5056" w:rsidRDefault="00EC5056" w:rsidP="009970AF">
      <w:pPr>
        <w:ind w:firstLine="709"/>
        <w:rPr>
          <w:rFonts w:ascii="Times New Roman" w:eastAsia="Verdana" w:hAnsi="Times New Roman" w:cs="Times New Roman"/>
          <w:color w:val="4472C4" w:themeColor="accent1"/>
          <w:kern w:val="0"/>
          <w:sz w:val="20"/>
          <w:szCs w:val="20"/>
          <w14:ligatures w14:val="none"/>
        </w:rPr>
      </w:pPr>
      <w:r>
        <w:rPr>
          <w:rFonts w:ascii="Times New Roman" w:eastAsia="Verdana" w:hAnsi="Times New Roman" w:cs="Times New Roman"/>
          <w:color w:val="4472C4" w:themeColor="accent1"/>
          <w:kern w:val="0"/>
          <w:sz w:val="20"/>
          <w:szCs w:val="20"/>
          <w14:ligatures w14:val="none"/>
        </w:rPr>
        <w:t>Definir:</w:t>
      </w:r>
    </w:p>
    <w:p w14:paraId="3FFAA30F" w14:textId="35E9CEB9"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existe un error, se debe colocar el mensaje del error encontrado (ver tabla de errores)</w:t>
      </w:r>
    </w:p>
    <w:p w14:paraId="10487A1C" w14:textId="5037FB51"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exista más de un error, debe colocar un mensaje genérico correspondiente al código 67 de la tabla de errores.</w:t>
      </w:r>
    </w:p>
    <w:p w14:paraId="3B417077" w14:textId="73633524" w:rsidR="009970AF" w:rsidRPr="00EC5056" w:rsidRDefault="009970AF" w:rsidP="00EC5056">
      <w:pPr>
        <w:rPr>
          <w:rFonts w:ascii="Times New Roman" w:hAnsi="Times New Roman" w:cs="Times New Roman"/>
          <w:color w:val="4472C4" w:themeColor="accent1"/>
          <w:sz w:val="20"/>
          <w:szCs w:val="20"/>
        </w:rPr>
      </w:pPr>
      <w:r w:rsidRPr="00EC5056">
        <w:rPr>
          <w:rFonts w:ascii="Times New Roman" w:hAnsi="Times New Roman" w:cs="Times New Roman"/>
          <w:color w:val="4472C4" w:themeColor="accent1"/>
          <w:sz w:val="20"/>
          <w:szCs w:val="20"/>
        </w:rPr>
        <w:t xml:space="preserve">        </w:t>
      </w:r>
      <w:r w:rsidR="00DB53EB" w:rsidRPr="00EC5056">
        <w:rPr>
          <w:rFonts w:ascii="Times New Roman" w:hAnsi="Times New Roman" w:cs="Times New Roman"/>
          <w:color w:val="4472C4" w:themeColor="accent1"/>
          <w:sz w:val="20"/>
          <w:szCs w:val="20"/>
        </w:rPr>
        <w:t xml:space="preserve">    </w:t>
      </w:r>
      <w:r w:rsidRPr="00EC5056">
        <w:rPr>
          <w:rFonts w:ascii="Times New Roman" w:hAnsi="Times New Roman" w:cs="Times New Roman"/>
          <w:color w:val="4472C4" w:themeColor="accent1"/>
          <w:sz w:val="20"/>
          <w:szCs w:val="20"/>
        </w:rPr>
        <w:t>FIN_MENSAJE</w:t>
      </w:r>
    </w:p>
    <w:p w14:paraId="58845733" w14:textId="77777777" w:rsidR="009970AF" w:rsidRPr="00230F5A" w:rsidRDefault="009970AF" w:rsidP="009970AF">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resultado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403BF7F" w14:textId="77777777" w:rsidTr="00E862A3">
        <w:trPr>
          <w:trHeight w:val="242"/>
        </w:trPr>
        <w:tc>
          <w:tcPr>
            <w:tcW w:w="2175" w:type="dxa"/>
          </w:tcPr>
          <w:p w14:paraId="681234CA"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1D800D7D"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549241A9"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Descripción</w:t>
            </w:r>
          </w:p>
        </w:tc>
        <w:tc>
          <w:tcPr>
            <w:tcW w:w="1416" w:type="dxa"/>
          </w:tcPr>
          <w:p w14:paraId="09EDD4A7" w14:textId="77777777" w:rsidR="009970AF" w:rsidRPr="00230F5A" w:rsidRDefault="009970AF" w:rsidP="00E862A3">
            <w:pPr>
              <w:pStyle w:val="TableParagraph"/>
              <w:spacing w:line="222" w:lineRule="exact"/>
              <w:ind w:left="106"/>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Validación</w:t>
            </w:r>
          </w:p>
        </w:tc>
      </w:tr>
      <w:tr w:rsidR="00F10206" w:rsidRPr="00230F5A" w14:paraId="0DCCDD94" w14:textId="77777777" w:rsidTr="00E862A3">
        <w:trPr>
          <w:trHeight w:val="244"/>
        </w:trPr>
        <w:tc>
          <w:tcPr>
            <w:tcW w:w="2175" w:type="dxa"/>
          </w:tcPr>
          <w:p w14:paraId="1ED620C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&lt;nombre_archivo&gt;</w:t>
            </w:r>
          </w:p>
        </w:tc>
        <w:tc>
          <w:tcPr>
            <w:tcW w:w="406" w:type="dxa"/>
          </w:tcPr>
          <w:p w14:paraId="17B49AF6" w14:textId="77777777" w:rsidR="009970AF" w:rsidRPr="00230F5A" w:rsidRDefault="009970AF"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6A97DF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2F52928C" w14:textId="77777777" w:rsidR="009970AF" w:rsidRPr="00230F5A" w:rsidRDefault="009970AF" w:rsidP="00E862A3">
            <w:pPr>
              <w:pStyle w:val="TableParagraph"/>
              <w:spacing w:before="2" w:line="222"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Requerido</w:t>
            </w:r>
          </w:p>
        </w:tc>
      </w:tr>
      <w:tr w:rsidR="00F10206" w:rsidRPr="00230F5A" w14:paraId="2A3DA920" w14:textId="77777777" w:rsidTr="00E862A3">
        <w:trPr>
          <w:trHeight w:val="486"/>
        </w:trPr>
        <w:tc>
          <w:tcPr>
            <w:tcW w:w="2175" w:type="dxa"/>
          </w:tcPr>
          <w:p w14:paraId="075D2CA5" w14:textId="77777777" w:rsidR="009970AF" w:rsidRPr="00230F5A" w:rsidRDefault="009970AF"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&lt;código&gt;</w:t>
            </w:r>
          </w:p>
        </w:tc>
        <w:tc>
          <w:tcPr>
            <w:tcW w:w="406" w:type="dxa"/>
          </w:tcPr>
          <w:p w14:paraId="1C865A0F" w14:textId="77777777" w:rsidR="009970AF" w:rsidRPr="00230F5A" w:rsidRDefault="009970AF"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6939BA0D" w14:textId="44DD6A69" w:rsidR="009970AF" w:rsidRPr="00230F5A" w:rsidRDefault="009970AF" w:rsidP="00E862A3">
            <w:pPr>
              <w:pStyle w:val="TableParagraph"/>
              <w:spacing w:line="24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lang w:val="es-CL"/>
              </w:rPr>
              <w:t>OK,</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si</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término</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de</w:t>
            </w:r>
            <w:r w:rsidRPr="00230F5A">
              <w:rPr>
                <w:rFonts w:ascii="Times New Roman" w:hAnsi="Times New Roman" w:cs="Times New Roman"/>
                <w:color w:val="4472C4" w:themeColor="accent1"/>
                <w:spacing w:val="-12"/>
                <w:sz w:val="20"/>
                <w:lang w:val="es-CL"/>
              </w:rPr>
              <w:t xml:space="preserve"> </w:t>
            </w:r>
            <w:r w:rsidRPr="00230F5A">
              <w:rPr>
                <w:rFonts w:ascii="Times New Roman" w:hAnsi="Times New Roman" w:cs="Times New Roman"/>
                <w:color w:val="4472C4" w:themeColor="accent1"/>
                <w:sz w:val="20"/>
                <w:lang w:val="es-CL"/>
              </w:rPr>
              <w:t>la</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transferencia</w:t>
            </w:r>
            <w:r w:rsidRPr="00230F5A">
              <w:rPr>
                <w:rFonts w:ascii="Times New Roman" w:hAnsi="Times New Roman" w:cs="Times New Roman"/>
                <w:color w:val="4472C4" w:themeColor="accent1"/>
                <w:spacing w:val="-10"/>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exitoso.</w:t>
            </w:r>
            <w:r w:rsidRPr="00230F5A">
              <w:rPr>
                <w:rFonts w:ascii="Times New Roman" w:hAnsi="Times New Roman" w:cs="Times New Roman"/>
                <w:color w:val="4472C4" w:themeColor="accent1"/>
                <w:spacing w:val="-6"/>
                <w:sz w:val="20"/>
                <w:lang w:val="es-CL"/>
              </w:rPr>
              <w:t xml:space="preserve"> </w:t>
            </w:r>
            <w:r w:rsidRPr="00230F5A">
              <w:rPr>
                <w:rFonts w:ascii="Times New Roman" w:hAnsi="Times New Roman" w:cs="Times New Roman"/>
                <w:color w:val="4472C4" w:themeColor="accent1"/>
                <w:sz w:val="20"/>
              </w:rPr>
              <w:t>NK,</w:t>
            </w:r>
            <w:r w:rsidRPr="00230F5A">
              <w:rPr>
                <w:rFonts w:ascii="Times New Roman" w:hAnsi="Times New Roman" w:cs="Times New Roman"/>
                <w:color w:val="4472C4" w:themeColor="accent1"/>
                <w:spacing w:val="-11"/>
                <w:sz w:val="20"/>
              </w:rPr>
              <w:t xml:space="preserve"> </w:t>
            </w:r>
            <w:r w:rsidRPr="00230F5A">
              <w:rPr>
                <w:rFonts w:ascii="Times New Roman" w:hAnsi="Times New Roman" w:cs="Times New Roman"/>
                <w:color w:val="4472C4" w:themeColor="accent1"/>
                <w:sz w:val="20"/>
              </w:rPr>
              <w:t>en</w:t>
            </w:r>
            <w:r w:rsidRPr="00230F5A">
              <w:rPr>
                <w:rFonts w:ascii="Times New Roman" w:hAnsi="Times New Roman" w:cs="Times New Roman"/>
                <w:color w:val="4472C4" w:themeColor="accent1"/>
                <w:spacing w:val="-67"/>
                <w:sz w:val="20"/>
              </w:rPr>
              <w:t xml:space="preserve"> </w:t>
            </w:r>
            <w:r w:rsidR="00733759">
              <w:rPr>
                <w:rFonts w:ascii="Times New Roman" w:hAnsi="Times New Roman" w:cs="Times New Roman"/>
                <w:color w:val="4472C4" w:themeColor="accent1"/>
                <w:spacing w:val="-67"/>
                <w:sz w:val="20"/>
              </w:rPr>
              <w:t xml:space="preserve">  </w:t>
            </w:r>
            <w:r w:rsidR="00733759" w:rsidRPr="00230F5A">
              <w:rPr>
                <w:rFonts w:ascii="Times New Roman" w:hAnsi="Times New Roman" w:cs="Times New Roman"/>
                <w:color w:val="4472C4" w:themeColor="accent1"/>
                <w:sz w:val="20"/>
              </w:rPr>
              <w:t>Caso</w:t>
            </w:r>
            <w:r w:rsidRPr="00230F5A">
              <w:rPr>
                <w:rFonts w:ascii="Times New Roman" w:hAnsi="Times New Roman" w:cs="Times New Roman"/>
                <w:color w:val="4472C4" w:themeColor="accent1"/>
                <w:sz w:val="20"/>
              </w:rPr>
              <w:t xml:space="preserve"> contrario.</w:t>
            </w:r>
          </w:p>
        </w:tc>
        <w:tc>
          <w:tcPr>
            <w:tcW w:w="1416" w:type="dxa"/>
          </w:tcPr>
          <w:p w14:paraId="66A3854C" w14:textId="77777777" w:rsidR="009970AF" w:rsidRPr="00230F5A" w:rsidRDefault="009970AF" w:rsidP="00E862A3">
            <w:pPr>
              <w:pStyle w:val="TableParagraph"/>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Requerido</w:t>
            </w:r>
          </w:p>
        </w:tc>
      </w:tr>
      <w:tr w:rsidR="009970AF" w:rsidRPr="00230F5A" w14:paraId="60545429" w14:textId="77777777" w:rsidTr="00E862A3">
        <w:trPr>
          <w:trHeight w:val="242"/>
        </w:trPr>
        <w:tc>
          <w:tcPr>
            <w:tcW w:w="2175" w:type="dxa"/>
          </w:tcPr>
          <w:p w14:paraId="1A8DF569"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&lt;glosa&gt;</w:t>
            </w:r>
          </w:p>
        </w:tc>
        <w:tc>
          <w:tcPr>
            <w:tcW w:w="406" w:type="dxa"/>
          </w:tcPr>
          <w:p w14:paraId="530C8D3E"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23936408"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Texto</w:t>
            </w:r>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68715EF2"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opcional</w:t>
            </w:r>
          </w:p>
        </w:tc>
      </w:tr>
    </w:tbl>
    <w:p w14:paraId="1E2D9877" w14:textId="7F3CF34E" w:rsidR="009970AF" w:rsidRDefault="009970AF" w:rsidP="009970AF">
      <w:pPr>
        <w:pStyle w:val="Textoindependiente"/>
        <w:rPr>
          <w:rFonts w:ascii="Times New Roman" w:hAnsi="Times New Roman" w:cs="Times New Roman"/>
          <w:color w:val="4472C4" w:themeColor="accent1"/>
          <w:sz w:val="24"/>
        </w:rPr>
      </w:pPr>
    </w:p>
    <w:p w14:paraId="563ED277" w14:textId="77777777" w:rsidR="002B373A" w:rsidRPr="00230F5A" w:rsidRDefault="002B373A">
      <w:pPr>
        <w:rPr>
          <w:rFonts w:ascii="Times New Roman" w:hAnsi="Times New Roman" w:cs="Times New Roman"/>
          <w:color w:val="4472C4" w:themeColor="accent1"/>
        </w:rPr>
      </w:pPr>
    </w:p>
    <w:p w14:paraId="74F24B6F"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6AC9A730" w14:textId="647208F8" w:rsidR="00056880" w:rsidRDefault="00785F5D" w:rsidP="00787AE9">
      <w:pPr>
        <w:pStyle w:val="Ttulo2"/>
        <w:numPr>
          <w:ilvl w:val="1"/>
          <w:numId w:val="7"/>
        </w:numPr>
      </w:pPr>
      <w:bookmarkStart w:id="58" w:name="_Toc152252993"/>
      <w:r w:rsidRPr="00597FD4">
        <w:t>Definición de nombres</w:t>
      </w:r>
      <w:r w:rsidR="00BF210F" w:rsidRPr="00597FD4">
        <w:fldChar w:fldCharType="begin"/>
      </w:r>
      <w:r w:rsidR="00BF210F" w:rsidRPr="00597FD4">
        <w:instrText xml:space="preserve"> XE "Definición de nombres" </w:instrText>
      </w:r>
      <w:r w:rsidR="00BF210F" w:rsidRPr="00597FD4">
        <w:fldChar w:fldCharType="end"/>
      </w:r>
      <w:r w:rsidR="002B373A" w:rsidRPr="00597FD4">
        <w:t>:</w:t>
      </w:r>
      <w:bookmarkEnd w:id="58"/>
    </w:p>
    <w:p w14:paraId="34FB02FB" w14:textId="77777777" w:rsidR="001D2934" w:rsidRPr="001D2934" w:rsidRDefault="001D2934" w:rsidP="001D2934"/>
    <w:p w14:paraId="0A342ECC" w14:textId="77777777" w:rsidR="00DB53EB" w:rsidRPr="00230F5A" w:rsidRDefault="00DB53EB" w:rsidP="00DB53EB">
      <w:pPr>
        <w:pStyle w:val="Prrafodelista"/>
        <w:ind w:left="792" w:firstLine="0"/>
        <w:rPr>
          <w:rFonts w:ascii="Times New Roman" w:hAnsi="Times New Roman" w:cs="Times New Roman"/>
          <w:b/>
          <w:bCs/>
          <w:color w:val="4472C4" w:themeColor="accent1"/>
          <w:sz w:val="32"/>
          <w:szCs w:val="32"/>
        </w:rPr>
      </w:pPr>
      <w:bookmarkStart w:id="59" w:name="_Hlk150870233"/>
    </w:p>
    <w:p w14:paraId="551FD7EB" w14:textId="77777777" w:rsidR="00056880" w:rsidRDefault="00056880" w:rsidP="00DB53EB">
      <w:pPr>
        <w:ind w:firstLine="360"/>
        <w:rPr>
          <w:rFonts w:ascii="Times New Roman" w:hAnsi="Times New Roman" w:cs="Times New Roman"/>
          <w:color w:val="4472C4" w:themeColor="accent1"/>
        </w:rPr>
      </w:pPr>
      <w:r w:rsidRPr="00230F5A">
        <w:rPr>
          <w:rFonts w:ascii="Times New Roman" w:hAnsi="Times New Roman" w:cs="Times New Roman"/>
          <w:color w:val="4472C4" w:themeColor="accent1"/>
        </w:rPr>
        <w:t>SINACOFI (B2Bi)</w:t>
      </w:r>
    </w:p>
    <w:p w14:paraId="3B7A5774" w14:textId="77777777" w:rsidR="00CF3C8B" w:rsidRPr="00230F5A" w:rsidRDefault="00CF3C8B" w:rsidP="00DB53EB">
      <w:pPr>
        <w:ind w:firstLine="360"/>
        <w:rPr>
          <w:rFonts w:ascii="Times New Roman" w:hAnsi="Times New Roman" w:cs="Times New Roman"/>
          <w:color w:val="4472C4" w:themeColor="accent1"/>
        </w:rPr>
      </w:pPr>
      <w:bookmarkStart w:id="60" w:name="_Hlk151628243"/>
      <w:bookmarkStart w:id="61" w:name="_Hlk151629289"/>
    </w:p>
    <w:tbl>
      <w:tblPr>
        <w:tblStyle w:val="Tablaconcuadrcula"/>
        <w:tblW w:w="0" w:type="auto"/>
        <w:tblInd w:w="424" w:type="dxa"/>
        <w:tblLook w:val="04A0" w:firstRow="1" w:lastRow="0" w:firstColumn="1" w:lastColumn="0" w:noHBand="0" w:noVBand="1"/>
      </w:tblPr>
      <w:tblGrid>
        <w:gridCol w:w="1271"/>
        <w:gridCol w:w="7372"/>
      </w:tblGrid>
      <w:tr w:rsidR="00353FCC" w:rsidRPr="00230F5A" w14:paraId="3D7B0653" w14:textId="77777777" w:rsidTr="007D77A9">
        <w:tc>
          <w:tcPr>
            <w:tcW w:w="1271" w:type="dxa"/>
          </w:tcPr>
          <w:p w14:paraId="6E627ADE" w14:textId="6102DC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Aviso</w:t>
            </w:r>
          </w:p>
        </w:tc>
        <w:tc>
          <w:tcPr>
            <w:tcW w:w="7372" w:type="dxa"/>
          </w:tcPr>
          <w:p w14:paraId="53109042" w14:textId="52D728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entrada.AVI</w:t>
            </w:r>
          </w:p>
        </w:tc>
      </w:tr>
      <w:tr w:rsidR="00353FCC" w:rsidRPr="00230F5A" w14:paraId="11D37469" w14:textId="77777777" w:rsidTr="007D77A9">
        <w:tc>
          <w:tcPr>
            <w:tcW w:w="1271" w:type="dxa"/>
          </w:tcPr>
          <w:p w14:paraId="33AE6988" w14:textId="5E14403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Resultado</w:t>
            </w:r>
          </w:p>
        </w:tc>
        <w:tc>
          <w:tcPr>
            <w:tcW w:w="7372" w:type="dxa"/>
          </w:tcPr>
          <w:p w14:paraId="451355E8" w14:textId="3338C231"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entrada).RES</w:t>
            </w:r>
            <w:r w:rsidR="007D77A9">
              <w:rPr>
                <w:rFonts w:ascii="Times New Roman" w:hAnsi="Times New Roman" w:cs="Times New Roman"/>
                <w:color w:val="4472C4" w:themeColor="accent1"/>
              </w:rPr>
              <w:t xml:space="preserve"> o </w:t>
            </w:r>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Archivo de entrada</w:t>
            </w:r>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.RES</w:t>
            </w:r>
            <w:r w:rsidR="007D77A9">
              <w:rPr>
                <w:rFonts w:ascii="Times New Roman" w:hAnsi="Times New Roman" w:cs="Times New Roman"/>
                <w:color w:val="4472C4" w:themeColor="accent1"/>
              </w:rPr>
              <w:t>.DET</w:t>
            </w:r>
          </w:p>
        </w:tc>
      </w:tr>
    </w:tbl>
    <w:p w14:paraId="01BBF390" w14:textId="77777777" w:rsidR="00353FCC" w:rsidRPr="00230F5A" w:rsidRDefault="00353FCC">
      <w:pPr>
        <w:rPr>
          <w:rFonts w:ascii="Times New Roman" w:hAnsi="Times New Roman" w:cs="Times New Roman"/>
          <w:color w:val="4472C4" w:themeColor="accent1"/>
        </w:rPr>
      </w:pPr>
    </w:p>
    <w:p w14:paraId="1F90EE08" w14:textId="77777777" w:rsidR="00785F5D" w:rsidRPr="00230F5A" w:rsidRDefault="00785F5D">
      <w:pPr>
        <w:rPr>
          <w:rFonts w:ascii="Times New Roman" w:hAnsi="Times New Roman" w:cs="Times New Roman"/>
          <w:color w:val="4472C4" w:themeColor="accent1"/>
        </w:rPr>
      </w:pPr>
    </w:p>
    <w:p w14:paraId="16086C58" w14:textId="0DF04395" w:rsidR="00056880" w:rsidRPr="00230F5A" w:rsidRDefault="00056880" w:rsidP="00DB53EB">
      <w:pPr>
        <w:ind w:firstLine="426"/>
        <w:rPr>
          <w:rFonts w:ascii="Times New Roman" w:hAnsi="Times New Roman" w:cs="Times New Roman"/>
          <w:color w:val="4472C4" w:themeColor="accent1"/>
        </w:rPr>
      </w:pPr>
      <w:r w:rsidRPr="00230F5A">
        <w:rPr>
          <w:rFonts w:ascii="Times New Roman" w:hAnsi="Times New Roman" w:cs="Times New Roman"/>
          <w:color w:val="4472C4" w:themeColor="accent1"/>
        </w:rPr>
        <w:t>C</w:t>
      </w:r>
      <w:r w:rsidR="00353FCC" w:rsidRPr="00230F5A">
        <w:rPr>
          <w:rFonts w:ascii="Times New Roman" w:hAnsi="Times New Roman" w:cs="Times New Roman"/>
          <w:color w:val="4472C4" w:themeColor="accent1"/>
        </w:rPr>
        <w:t>MF</w:t>
      </w:r>
    </w:p>
    <w:tbl>
      <w:tblPr>
        <w:tblStyle w:val="Tablaconcuadrcula"/>
        <w:tblW w:w="0" w:type="auto"/>
        <w:tblInd w:w="414" w:type="dxa"/>
        <w:tblLook w:val="04A0" w:firstRow="1" w:lastRow="0" w:firstColumn="1" w:lastColumn="0" w:noHBand="0" w:noVBand="1"/>
      </w:tblPr>
      <w:tblGrid>
        <w:gridCol w:w="1316"/>
        <w:gridCol w:w="5342"/>
      </w:tblGrid>
      <w:tr w:rsidR="00353FCC" w:rsidRPr="00230F5A" w14:paraId="5C5A935F" w14:textId="77777777" w:rsidTr="00DB53EB">
        <w:tc>
          <w:tcPr>
            <w:tcW w:w="1316" w:type="dxa"/>
          </w:tcPr>
          <w:p w14:paraId="39AC8C55" w14:textId="1D13A94E"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Notificación</w:t>
            </w:r>
          </w:p>
        </w:tc>
        <w:tc>
          <w:tcPr>
            <w:tcW w:w="5342" w:type="dxa"/>
          </w:tcPr>
          <w:p w14:paraId="2B905D5D" w14:textId="4988FA1C"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con el mismo nombre que llego a CMF).NOT</w:t>
            </w:r>
          </w:p>
        </w:tc>
      </w:tr>
      <w:bookmarkEnd w:id="59"/>
      <w:bookmarkEnd w:id="60"/>
      <w:bookmarkEnd w:id="61"/>
    </w:tbl>
    <w:p w14:paraId="664D8A87" w14:textId="77777777" w:rsidR="00056880" w:rsidRDefault="00056880" w:rsidP="00CE47ED">
      <w:pPr>
        <w:rPr>
          <w:rFonts w:ascii="Times New Roman" w:hAnsi="Times New Roman" w:cs="Times New Roman"/>
          <w:color w:val="4472C4" w:themeColor="accent1"/>
        </w:rPr>
      </w:pPr>
    </w:p>
    <w:p w14:paraId="1FE8C619" w14:textId="77777777" w:rsidR="002B267E" w:rsidRDefault="002B267E" w:rsidP="00CE47ED">
      <w:pPr>
        <w:rPr>
          <w:rFonts w:ascii="Times New Roman" w:hAnsi="Times New Roman" w:cs="Times New Roman"/>
          <w:color w:val="4472C4" w:themeColor="accent1"/>
        </w:rPr>
      </w:pPr>
    </w:p>
    <w:p w14:paraId="1D8C68C2" w14:textId="77777777" w:rsidR="001D2934" w:rsidRPr="00230F5A" w:rsidRDefault="001D2934" w:rsidP="001D2934">
      <w:pPr>
        <w:rPr>
          <w:rFonts w:ascii="Times New Roman" w:eastAsia="Verdana" w:hAnsi="Times New Roman" w:cs="Times New Roman"/>
          <w:b/>
          <w:bCs/>
          <w:color w:val="4472C4" w:themeColor="accent1"/>
          <w:kern w:val="0"/>
          <w:sz w:val="32"/>
          <w:szCs w:val="32"/>
          <w14:ligatures w14:val="none"/>
        </w:rPr>
      </w:pPr>
    </w:p>
    <w:p w14:paraId="2947AD63" w14:textId="77777777" w:rsidR="001D2934" w:rsidRDefault="001D2934" w:rsidP="001D2934">
      <w:pPr>
        <w:pStyle w:val="Ttulo1"/>
        <w:numPr>
          <w:ilvl w:val="0"/>
          <w:numId w:val="7"/>
        </w:numPr>
        <w:rPr>
          <w:rFonts w:cs="Times New Roman"/>
        </w:rPr>
      </w:pPr>
      <w:bookmarkStart w:id="62" w:name="_Toc152252994"/>
      <w:r w:rsidRPr="00230F5A">
        <w:rPr>
          <w:rFonts w:cs="Times New Roman"/>
        </w:rPr>
        <w:t>D</w:t>
      </w:r>
      <w:r>
        <w:rPr>
          <w:rFonts w:cs="Times New Roman"/>
        </w:rPr>
        <w:t>atos sensibles</w:t>
      </w:r>
      <w:bookmarkEnd w:id="62"/>
    </w:p>
    <w:p w14:paraId="6ED8C821" w14:textId="77777777" w:rsidR="009947CD" w:rsidRPr="009947CD" w:rsidRDefault="009947CD" w:rsidP="009947CD"/>
    <w:p w14:paraId="20F98A57" w14:textId="30D9B2AE" w:rsidR="002B267E" w:rsidRPr="000E39B9" w:rsidRDefault="009947CD" w:rsidP="000E39B9">
      <w:pPr>
        <w:spacing w:after="0" w:line="240" w:lineRule="auto"/>
        <w:ind w:left="360"/>
        <w:rPr>
          <w:rFonts w:ascii="Times New Roman" w:hAnsi="Times New Roman" w:cs="Times New Roman"/>
          <w:color w:val="4472C4" w:themeColor="accent1"/>
        </w:rPr>
      </w:pPr>
      <w:r>
        <w:rPr>
          <w:rFonts w:ascii="Times New Roman" w:hAnsi="Times New Roman" w:cs="Times New Roman"/>
          <w:color w:val="4472C4" w:themeColor="accent1"/>
        </w:rPr>
        <w:t>-</w:t>
      </w:r>
      <w:r w:rsidR="001D2934" w:rsidRPr="009947CD">
        <w:rPr>
          <w:rFonts w:ascii="Times New Roman" w:hAnsi="Times New Roman" w:cs="Times New Roman"/>
          <w:color w:val="4472C4" w:themeColor="accent1"/>
        </w:rPr>
        <w:t>Rut</w:t>
      </w:r>
      <w:r w:rsidR="001D2934" w:rsidRPr="009947CD">
        <w:rPr>
          <w:rFonts w:ascii="Times New Roman" w:hAnsi="Times New Roman" w:cs="Times New Roman"/>
          <w:color w:val="4472C4" w:themeColor="accent1"/>
        </w:rPr>
        <w:fldChar w:fldCharType="begin"/>
      </w:r>
      <w:r w:rsidR="001D2934" w:rsidRPr="009947CD">
        <w:rPr>
          <w:rFonts w:ascii="Times New Roman" w:hAnsi="Times New Roman" w:cs="Times New Roman"/>
          <w:color w:val="4472C4" w:themeColor="accent1"/>
        </w:rPr>
        <w:instrText xml:space="preserve"> XE "Definir el estructura y nombre para cada archivo de mensajería" </w:instrText>
      </w:r>
      <w:r w:rsidR="001D2934" w:rsidRPr="009947CD">
        <w:rPr>
          <w:rFonts w:ascii="Times New Roman" w:hAnsi="Times New Roman" w:cs="Times New Roman"/>
          <w:color w:val="4472C4" w:themeColor="accent1"/>
        </w:rPr>
        <w:fldChar w:fldCharType="end"/>
      </w:r>
    </w:p>
    <w:sectPr w:rsidR="002B267E" w:rsidRPr="000E39B9" w:rsidSect="001C0052">
      <w:headerReference w:type="default" r:id="rId12"/>
      <w:footerReference w:type="default" r:id="rId13"/>
      <w:pgSz w:w="11906" w:h="16838"/>
      <w:pgMar w:top="1418" w:right="567"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1BA78" w14:textId="77777777" w:rsidR="006D45CE" w:rsidRDefault="006D45CE" w:rsidP="00F10206">
      <w:pPr>
        <w:spacing w:after="0" w:line="240" w:lineRule="auto"/>
      </w:pPr>
      <w:r>
        <w:separator/>
      </w:r>
    </w:p>
  </w:endnote>
  <w:endnote w:type="continuationSeparator" w:id="0">
    <w:p w14:paraId="029F3519" w14:textId="77777777" w:rsidR="006D45CE" w:rsidRDefault="006D45CE" w:rsidP="00F1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6665" w14:textId="7632B699" w:rsidR="00F10206" w:rsidRPr="008131F5" w:rsidRDefault="001C0052" w:rsidP="00F10206">
    <w:pPr>
      <w:pStyle w:val="Piedepgina"/>
      <w:jc w:val="center"/>
      <w:rPr>
        <w:noProof/>
        <w:lang w:val="en-US"/>
      </w:rPr>
    </w:pPr>
    <w:r w:rsidRPr="008131F5">
      <w:rPr>
        <w:rStyle w:val="ui-provider"/>
        <w:lang w:val="en-US"/>
      </w:rPr>
      <w:t>Copyright © 2023 SONEDI All rights reserved.</w:t>
    </w:r>
    <w:r w:rsidR="00F10206">
      <w:rPr>
        <w:noProof/>
      </w:rPr>
      <w:ptab w:relativeTo="margin" w:alignment="right" w:leader="none"/>
    </w:r>
    <w:r w:rsidR="00F10206" w:rsidRPr="008131F5">
      <w:rPr>
        <w:noProof/>
        <w:lang w:val="en-US"/>
      </w:rPr>
      <w:t xml:space="preserve"> </w:t>
    </w:r>
    <w:sdt>
      <w:sdtPr>
        <w:rPr>
          <w:noProof/>
        </w:rPr>
        <w:id w:val="-890194395"/>
        <w:docPartObj>
          <w:docPartGallery w:val="Page Numbers (Bottom of Page)"/>
          <w:docPartUnique/>
        </w:docPartObj>
      </w:sdtPr>
      <w:sdtContent>
        <w:r w:rsidR="00F10206">
          <w:rPr>
            <w:noProof/>
            <w:lang w:bidi="es-ES"/>
          </w:rPr>
          <w:fldChar w:fldCharType="begin"/>
        </w:r>
        <w:r w:rsidR="00F10206" w:rsidRPr="008131F5">
          <w:rPr>
            <w:noProof/>
            <w:lang w:val="en-US" w:bidi="es-ES"/>
          </w:rPr>
          <w:instrText xml:space="preserve"> PAGE   \* MERGEFORMAT </w:instrText>
        </w:r>
        <w:r w:rsidR="00F10206">
          <w:rPr>
            <w:noProof/>
            <w:lang w:bidi="es-ES"/>
          </w:rPr>
          <w:fldChar w:fldCharType="separate"/>
        </w:r>
        <w:r w:rsidR="00F10206" w:rsidRPr="001C0052">
          <w:rPr>
            <w:noProof/>
            <w:lang w:val="en-US" w:bidi="es-ES"/>
          </w:rPr>
          <w:t>3</w:t>
        </w:r>
        <w:r w:rsidR="00F10206">
          <w:rPr>
            <w:noProof/>
            <w:lang w:bidi="es-ES"/>
          </w:rPr>
          <w:fldChar w:fldCharType="end"/>
        </w:r>
      </w:sdtContent>
    </w:sdt>
  </w:p>
  <w:p w14:paraId="480E176B" w14:textId="77777777" w:rsidR="00F10206" w:rsidRPr="008131F5" w:rsidRDefault="00F10206" w:rsidP="00F10206">
    <w:pPr>
      <w:pStyle w:val="Piedepgina"/>
      <w:rPr>
        <w:noProof/>
        <w:lang w:val="en-US"/>
      </w:rPr>
    </w:pPr>
  </w:p>
  <w:p w14:paraId="19776197" w14:textId="77777777" w:rsidR="00F10206" w:rsidRPr="001C0052" w:rsidRDefault="00F10206">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BC1EC" w14:textId="77777777" w:rsidR="006D45CE" w:rsidRDefault="006D45CE" w:rsidP="00F10206">
      <w:pPr>
        <w:spacing w:after="0" w:line="240" w:lineRule="auto"/>
      </w:pPr>
      <w:r>
        <w:separator/>
      </w:r>
    </w:p>
  </w:footnote>
  <w:footnote w:type="continuationSeparator" w:id="0">
    <w:p w14:paraId="5B785D13" w14:textId="77777777" w:rsidR="006D45CE" w:rsidRDefault="006D45CE" w:rsidP="00F10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Ind w:w="-757"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F10206" w14:paraId="738E7AED" w14:textId="77777777" w:rsidTr="00F10206">
      <w:trPr>
        <w:trHeight w:val="978"/>
      </w:trPr>
      <w:tc>
        <w:tcPr>
          <w:tcW w:w="10035" w:type="dxa"/>
          <w:tcBorders>
            <w:top w:val="nil"/>
            <w:left w:val="nil"/>
            <w:bottom w:val="single" w:sz="36" w:space="0" w:color="A5A5A5" w:themeColor="accent3"/>
            <w:right w:val="nil"/>
          </w:tcBorders>
        </w:tcPr>
        <w:p w14:paraId="32D013A5" w14:textId="77777777" w:rsidR="00F10206" w:rsidRDefault="00F10206" w:rsidP="00F10206">
          <w:pPr>
            <w:pStyle w:val="Encabezado"/>
            <w:rPr>
              <w:noProof/>
            </w:rPr>
          </w:pPr>
          <w:r>
            <w:rPr>
              <w:noProof/>
            </w:rPr>
            <w:drawing>
              <wp:anchor distT="0" distB="0" distL="114300" distR="114300" simplePos="0" relativeHeight="251659264" behindDoc="1" locked="0" layoutInCell="1" allowOverlap="1" wp14:anchorId="3C0EDC12" wp14:editId="211D6FB0">
                <wp:simplePos x="0" y="0"/>
                <wp:positionH relativeFrom="column">
                  <wp:posOffset>-63297</wp:posOffset>
                </wp:positionH>
                <wp:positionV relativeFrom="paragraph">
                  <wp:posOffset>226771</wp:posOffset>
                </wp:positionV>
                <wp:extent cx="1766620" cy="336499"/>
                <wp:effectExtent l="0" t="0" r="5080" b="6985"/>
                <wp:wrapTight wrapText="bothSides">
                  <wp:wrapPolygon edited="0">
                    <wp:start x="2329" y="0"/>
                    <wp:lineTo x="0" y="1225"/>
                    <wp:lineTo x="0" y="6125"/>
                    <wp:lineTo x="1863" y="19599"/>
                    <wp:lineTo x="2329" y="20824"/>
                    <wp:lineTo x="21429" y="20824"/>
                    <wp:lineTo x="21429" y="1225"/>
                    <wp:lineTo x="5124" y="0"/>
                    <wp:lineTo x="2329" y="0"/>
                  </wp:wrapPolygon>
                </wp:wrapTight>
                <wp:docPr id="780596439"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6439" name="Imagen 24"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66620" cy="336499"/>
                        </a:xfrm>
                        <a:prstGeom prst="rect">
                          <a:avLst/>
                        </a:prstGeom>
                      </pic:spPr>
                    </pic:pic>
                  </a:graphicData>
                </a:graphic>
              </wp:anchor>
            </w:drawing>
          </w:r>
        </w:p>
      </w:tc>
    </w:tr>
  </w:tbl>
  <w:p w14:paraId="08712C62" w14:textId="77777777" w:rsidR="00F10206" w:rsidRDefault="00F102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C76"/>
    <w:multiLevelType w:val="hybridMultilevel"/>
    <w:tmpl w:val="328A1DA0"/>
    <w:lvl w:ilvl="0" w:tplc="20C23074">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6757B"/>
    <w:multiLevelType w:val="multilevel"/>
    <w:tmpl w:val="6C4038B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5"/>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 w15:restartNumberingAfterBreak="0">
    <w:nsid w:val="049F6D29"/>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A833C8"/>
    <w:multiLevelType w:val="hybridMultilevel"/>
    <w:tmpl w:val="9970D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5B74AF"/>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B562D6"/>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4722CD"/>
    <w:multiLevelType w:val="multilevel"/>
    <w:tmpl w:val="7D1652FE"/>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7" w15:restartNumberingAfterBreak="0">
    <w:nsid w:val="14734344"/>
    <w:multiLevelType w:val="hybridMultilevel"/>
    <w:tmpl w:val="B1C8E8F8"/>
    <w:lvl w:ilvl="0" w:tplc="F1FC0E00">
      <w:numFmt w:val="bullet"/>
      <w:lvlText w:val="*"/>
      <w:lvlJc w:val="left"/>
      <w:pPr>
        <w:ind w:left="0" w:hanging="202"/>
      </w:pPr>
      <w:rPr>
        <w:rFonts w:ascii="Verdana" w:eastAsia="Verdana" w:hAnsi="Verdana" w:cs="Verdana" w:hint="default"/>
        <w:w w:val="99"/>
        <w:sz w:val="20"/>
        <w:szCs w:val="20"/>
        <w:lang w:val="es-ES" w:eastAsia="en-US" w:bidi="ar-SA"/>
      </w:rPr>
    </w:lvl>
    <w:lvl w:ilvl="1" w:tplc="7F5669BC">
      <w:numFmt w:val="bullet"/>
      <w:lvlText w:val="•"/>
      <w:lvlJc w:val="left"/>
      <w:pPr>
        <w:ind w:left="1034" w:hanging="202"/>
      </w:pPr>
      <w:rPr>
        <w:rFonts w:hint="default"/>
        <w:lang w:val="es-ES" w:eastAsia="en-US" w:bidi="ar-SA"/>
      </w:rPr>
    </w:lvl>
    <w:lvl w:ilvl="2" w:tplc="D53844AA">
      <w:numFmt w:val="bullet"/>
      <w:lvlText w:val="•"/>
      <w:lvlJc w:val="left"/>
      <w:pPr>
        <w:ind w:left="2060" w:hanging="202"/>
      </w:pPr>
      <w:rPr>
        <w:rFonts w:hint="default"/>
        <w:lang w:val="es-ES" w:eastAsia="en-US" w:bidi="ar-SA"/>
      </w:rPr>
    </w:lvl>
    <w:lvl w:ilvl="3" w:tplc="9012A90A">
      <w:numFmt w:val="bullet"/>
      <w:lvlText w:val="•"/>
      <w:lvlJc w:val="left"/>
      <w:pPr>
        <w:ind w:left="3086" w:hanging="202"/>
      </w:pPr>
      <w:rPr>
        <w:rFonts w:hint="default"/>
        <w:lang w:val="es-ES" w:eastAsia="en-US" w:bidi="ar-SA"/>
      </w:rPr>
    </w:lvl>
    <w:lvl w:ilvl="4" w:tplc="4EA8134A">
      <w:numFmt w:val="bullet"/>
      <w:lvlText w:val="•"/>
      <w:lvlJc w:val="left"/>
      <w:pPr>
        <w:ind w:left="4112" w:hanging="202"/>
      </w:pPr>
      <w:rPr>
        <w:rFonts w:hint="default"/>
        <w:lang w:val="es-ES" w:eastAsia="en-US" w:bidi="ar-SA"/>
      </w:rPr>
    </w:lvl>
    <w:lvl w:ilvl="5" w:tplc="505C2B6A">
      <w:numFmt w:val="bullet"/>
      <w:lvlText w:val="•"/>
      <w:lvlJc w:val="left"/>
      <w:pPr>
        <w:ind w:left="5139" w:hanging="202"/>
      </w:pPr>
      <w:rPr>
        <w:rFonts w:hint="default"/>
        <w:lang w:val="es-ES" w:eastAsia="en-US" w:bidi="ar-SA"/>
      </w:rPr>
    </w:lvl>
    <w:lvl w:ilvl="6" w:tplc="EB085062">
      <w:numFmt w:val="bullet"/>
      <w:lvlText w:val="•"/>
      <w:lvlJc w:val="left"/>
      <w:pPr>
        <w:ind w:left="6165" w:hanging="202"/>
      </w:pPr>
      <w:rPr>
        <w:rFonts w:hint="default"/>
        <w:lang w:val="es-ES" w:eastAsia="en-US" w:bidi="ar-SA"/>
      </w:rPr>
    </w:lvl>
    <w:lvl w:ilvl="7" w:tplc="58F42102">
      <w:numFmt w:val="bullet"/>
      <w:lvlText w:val="•"/>
      <w:lvlJc w:val="left"/>
      <w:pPr>
        <w:ind w:left="7191" w:hanging="202"/>
      </w:pPr>
      <w:rPr>
        <w:rFonts w:hint="default"/>
        <w:lang w:val="es-ES" w:eastAsia="en-US" w:bidi="ar-SA"/>
      </w:rPr>
    </w:lvl>
    <w:lvl w:ilvl="8" w:tplc="9B46532E">
      <w:numFmt w:val="bullet"/>
      <w:lvlText w:val="•"/>
      <w:lvlJc w:val="left"/>
      <w:pPr>
        <w:ind w:left="8217" w:hanging="202"/>
      </w:pPr>
      <w:rPr>
        <w:rFonts w:hint="default"/>
        <w:lang w:val="es-ES" w:eastAsia="en-US" w:bidi="ar-SA"/>
      </w:rPr>
    </w:lvl>
  </w:abstractNum>
  <w:abstractNum w:abstractNumId="8" w15:restartNumberingAfterBreak="0">
    <w:nsid w:val="22542E92"/>
    <w:multiLevelType w:val="multilevel"/>
    <w:tmpl w:val="4B765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587879"/>
    <w:multiLevelType w:val="hybridMultilevel"/>
    <w:tmpl w:val="D4D0CABA"/>
    <w:lvl w:ilvl="0" w:tplc="45AC2D0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393E2A"/>
    <w:multiLevelType w:val="hybridMultilevel"/>
    <w:tmpl w:val="E3FCC73E"/>
    <w:lvl w:ilvl="0" w:tplc="F7B45E90">
      <w:start w:val="1"/>
      <w:numFmt w:val="lowerLetter"/>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15:restartNumberingAfterBreak="0">
    <w:nsid w:val="36866734"/>
    <w:multiLevelType w:val="hybridMultilevel"/>
    <w:tmpl w:val="0298F846"/>
    <w:lvl w:ilvl="0" w:tplc="B06492E2">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42212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6273F2"/>
    <w:multiLevelType w:val="multilevel"/>
    <w:tmpl w:val="963E6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F24D5B"/>
    <w:multiLevelType w:val="hybridMultilevel"/>
    <w:tmpl w:val="A9CED56A"/>
    <w:lvl w:ilvl="0" w:tplc="471427C2">
      <w:start w:val="1"/>
      <w:numFmt w:val="decimal"/>
      <w:pStyle w:val="Ttulo2"/>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15" w15:restartNumberingAfterBreak="0">
    <w:nsid w:val="4CF3542E"/>
    <w:multiLevelType w:val="multilevel"/>
    <w:tmpl w:val="62409FB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203837"/>
    <w:multiLevelType w:val="hybridMultilevel"/>
    <w:tmpl w:val="AF827C86"/>
    <w:lvl w:ilvl="0" w:tplc="A8CE92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1DC2D2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554D2165"/>
    <w:multiLevelType w:val="hybridMultilevel"/>
    <w:tmpl w:val="C738436A"/>
    <w:lvl w:ilvl="0" w:tplc="D05615EA">
      <w:numFmt w:val="bullet"/>
      <w:lvlText w:val="*"/>
      <w:lvlJc w:val="left"/>
      <w:pPr>
        <w:ind w:left="212" w:hanging="207"/>
      </w:pPr>
      <w:rPr>
        <w:rFonts w:ascii="Verdana" w:eastAsia="Verdana" w:hAnsi="Verdana" w:cs="Verdana" w:hint="default"/>
        <w:w w:val="99"/>
        <w:sz w:val="20"/>
        <w:szCs w:val="20"/>
        <w:lang w:val="es-ES" w:eastAsia="en-US" w:bidi="ar-SA"/>
      </w:rPr>
    </w:lvl>
    <w:lvl w:ilvl="1" w:tplc="0E46F75A">
      <w:numFmt w:val="bullet"/>
      <w:lvlText w:val="•"/>
      <w:lvlJc w:val="left"/>
      <w:pPr>
        <w:ind w:left="1246" w:hanging="207"/>
      </w:pPr>
      <w:rPr>
        <w:lang w:val="es-ES" w:eastAsia="en-US" w:bidi="ar-SA"/>
      </w:rPr>
    </w:lvl>
    <w:lvl w:ilvl="2" w:tplc="F1BC5D46">
      <w:numFmt w:val="bullet"/>
      <w:lvlText w:val="•"/>
      <w:lvlJc w:val="left"/>
      <w:pPr>
        <w:ind w:left="2272" w:hanging="207"/>
      </w:pPr>
      <w:rPr>
        <w:lang w:val="es-ES" w:eastAsia="en-US" w:bidi="ar-SA"/>
      </w:rPr>
    </w:lvl>
    <w:lvl w:ilvl="3" w:tplc="C220D3E6">
      <w:numFmt w:val="bullet"/>
      <w:lvlText w:val="•"/>
      <w:lvlJc w:val="left"/>
      <w:pPr>
        <w:ind w:left="3298" w:hanging="207"/>
      </w:pPr>
      <w:rPr>
        <w:lang w:val="es-ES" w:eastAsia="en-US" w:bidi="ar-SA"/>
      </w:rPr>
    </w:lvl>
    <w:lvl w:ilvl="4" w:tplc="C4E4EB9A">
      <w:numFmt w:val="bullet"/>
      <w:lvlText w:val="•"/>
      <w:lvlJc w:val="left"/>
      <w:pPr>
        <w:ind w:left="4324" w:hanging="207"/>
      </w:pPr>
      <w:rPr>
        <w:lang w:val="es-ES" w:eastAsia="en-US" w:bidi="ar-SA"/>
      </w:rPr>
    </w:lvl>
    <w:lvl w:ilvl="5" w:tplc="306628C4">
      <w:numFmt w:val="bullet"/>
      <w:lvlText w:val="•"/>
      <w:lvlJc w:val="left"/>
      <w:pPr>
        <w:ind w:left="5351" w:hanging="207"/>
      </w:pPr>
      <w:rPr>
        <w:lang w:val="es-ES" w:eastAsia="en-US" w:bidi="ar-SA"/>
      </w:rPr>
    </w:lvl>
    <w:lvl w:ilvl="6" w:tplc="660E8288">
      <w:numFmt w:val="bullet"/>
      <w:lvlText w:val="•"/>
      <w:lvlJc w:val="left"/>
      <w:pPr>
        <w:ind w:left="6377" w:hanging="207"/>
      </w:pPr>
      <w:rPr>
        <w:lang w:val="es-ES" w:eastAsia="en-US" w:bidi="ar-SA"/>
      </w:rPr>
    </w:lvl>
    <w:lvl w:ilvl="7" w:tplc="18CEF364">
      <w:numFmt w:val="bullet"/>
      <w:lvlText w:val="•"/>
      <w:lvlJc w:val="left"/>
      <w:pPr>
        <w:ind w:left="7403" w:hanging="207"/>
      </w:pPr>
      <w:rPr>
        <w:lang w:val="es-ES" w:eastAsia="en-US" w:bidi="ar-SA"/>
      </w:rPr>
    </w:lvl>
    <w:lvl w:ilvl="8" w:tplc="FB0825CE">
      <w:numFmt w:val="bullet"/>
      <w:lvlText w:val="•"/>
      <w:lvlJc w:val="left"/>
      <w:pPr>
        <w:ind w:left="8429" w:hanging="207"/>
      </w:pPr>
      <w:rPr>
        <w:lang w:val="es-ES" w:eastAsia="en-US" w:bidi="ar-SA"/>
      </w:rPr>
    </w:lvl>
  </w:abstractNum>
  <w:abstractNum w:abstractNumId="19" w15:restartNumberingAfterBreak="0">
    <w:nsid w:val="569F5F11"/>
    <w:multiLevelType w:val="hybridMultilevel"/>
    <w:tmpl w:val="B4FA64CC"/>
    <w:lvl w:ilvl="0" w:tplc="2D3A69A0">
      <w:start w:val="1"/>
      <w:numFmt w:val="decimalZero"/>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6303480E"/>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B3E684A"/>
    <w:multiLevelType w:val="hybridMultilevel"/>
    <w:tmpl w:val="ADB6A6F8"/>
    <w:lvl w:ilvl="0" w:tplc="6C76424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C472E38"/>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D970282"/>
    <w:multiLevelType w:val="hybridMultilevel"/>
    <w:tmpl w:val="C196186C"/>
    <w:lvl w:ilvl="0" w:tplc="640455C4">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D8641878">
      <w:numFmt w:val="bullet"/>
      <w:lvlText w:val="•"/>
      <w:lvlJc w:val="left"/>
      <w:pPr>
        <w:ind w:left="1715" w:hanging="360"/>
      </w:pPr>
      <w:rPr>
        <w:rFonts w:hint="default"/>
        <w:lang w:val="es-ES" w:eastAsia="en-US" w:bidi="ar-SA"/>
      </w:rPr>
    </w:lvl>
    <w:lvl w:ilvl="2" w:tplc="2E12AC84">
      <w:numFmt w:val="bullet"/>
      <w:lvlText w:val="•"/>
      <w:lvlJc w:val="left"/>
      <w:pPr>
        <w:ind w:left="2610" w:hanging="360"/>
      </w:pPr>
      <w:rPr>
        <w:rFonts w:hint="default"/>
        <w:lang w:val="es-ES" w:eastAsia="en-US" w:bidi="ar-SA"/>
      </w:rPr>
    </w:lvl>
    <w:lvl w:ilvl="3" w:tplc="F7D665DA">
      <w:numFmt w:val="bullet"/>
      <w:lvlText w:val="•"/>
      <w:lvlJc w:val="left"/>
      <w:pPr>
        <w:ind w:left="3505" w:hanging="360"/>
      </w:pPr>
      <w:rPr>
        <w:rFonts w:hint="default"/>
        <w:lang w:val="es-ES" w:eastAsia="en-US" w:bidi="ar-SA"/>
      </w:rPr>
    </w:lvl>
    <w:lvl w:ilvl="4" w:tplc="D458C732">
      <w:numFmt w:val="bullet"/>
      <w:lvlText w:val="•"/>
      <w:lvlJc w:val="left"/>
      <w:pPr>
        <w:ind w:left="4400" w:hanging="360"/>
      </w:pPr>
      <w:rPr>
        <w:rFonts w:hint="default"/>
        <w:lang w:val="es-ES" w:eastAsia="en-US" w:bidi="ar-SA"/>
      </w:rPr>
    </w:lvl>
    <w:lvl w:ilvl="5" w:tplc="6EC4F40C">
      <w:numFmt w:val="bullet"/>
      <w:lvlText w:val="•"/>
      <w:lvlJc w:val="left"/>
      <w:pPr>
        <w:ind w:left="5296" w:hanging="360"/>
      </w:pPr>
      <w:rPr>
        <w:rFonts w:hint="default"/>
        <w:lang w:val="es-ES" w:eastAsia="en-US" w:bidi="ar-SA"/>
      </w:rPr>
    </w:lvl>
    <w:lvl w:ilvl="6" w:tplc="FAF4F256">
      <w:numFmt w:val="bullet"/>
      <w:lvlText w:val="•"/>
      <w:lvlJc w:val="left"/>
      <w:pPr>
        <w:ind w:left="6191" w:hanging="360"/>
      </w:pPr>
      <w:rPr>
        <w:rFonts w:hint="default"/>
        <w:lang w:val="es-ES" w:eastAsia="en-US" w:bidi="ar-SA"/>
      </w:rPr>
    </w:lvl>
    <w:lvl w:ilvl="7" w:tplc="4CDC032E">
      <w:numFmt w:val="bullet"/>
      <w:lvlText w:val="•"/>
      <w:lvlJc w:val="left"/>
      <w:pPr>
        <w:ind w:left="7086" w:hanging="360"/>
      </w:pPr>
      <w:rPr>
        <w:rFonts w:hint="default"/>
        <w:lang w:val="es-ES" w:eastAsia="en-US" w:bidi="ar-SA"/>
      </w:rPr>
    </w:lvl>
    <w:lvl w:ilvl="8" w:tplc="6864210A">
      <w:numFmt w:val="bullet"/>
      <w:lvlText w:val="•"/>
      <w:lvlJc w:val="left"/>
      <w:pPr>
        <w:ind w:left="7981" w:hanging="360"/>
      </w:pPr>
      <w:rPr>
        <w:rFonts w:hint="default"/>
        <w:lang w:val="es-ES" w:eastAsia="en-US" w:bidi="ar-SA"/>
      </w:rPr>
    </w:lvl>
  </w:abstractNum>
  <w:abstractNum w:abstractNumId="24" w15:restartNumberingAfterBreak="0">
    <w:nsid w:val="71C3287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605715C"/>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8812C83"/>
    <w:multiLevelType w:val="multilevel"/>
    <w:tmpl w:val="9CA4A87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7" w15:restartNumberingAfterBreak="0">
    <w:nsid w:val="79DF26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F974F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BA0036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E0F485F"/>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40013738">
    <w:abstractNumId w:val="23"/>
  </w:num>
  <w:num w:numId="2" w16cid:durableId="299069502">
    <w:abstractNumId w:val="6"/>
  </w:num>
  <w:num w:numId="3" w16cid:durableId="1265504613">
    <w:abstractNumId w:val="3"/>
  </w:num>
  <w:num w:numId="4" w16cid:durableId="1091202158">
    <w:abstractNumId w:val="27"/>
  </w:num>
  <w:num w:numId="5" w16cid:durableId="940797627">
    <w:abstractNumId w:val="17"/>
  </w:num>
  <w:num w:numId="6" w16cid:durableId="1616906328">
    <w:abstractNumId w:val="12"/>
  </w:num>
  <w:num w:numId="7" w16cid:durableId="1162311848">
    <w:abstractNumId w:val="2"/>
  </w:num>
  <w:num w:numId="8" w16cid:durableId="512838416">
    <w:abstractNumId w:val="15"/>
  </w:num>
  <w:num w:numId="9" w16cid:durableId="1445224092">
    <w:abstractNumId w:val="8"/>
  </w:num>
  <w:num w:numId="10" w16cid:durableId="1234050603">
    <w:abstractNumId w:val="13"/>
  </w:num>
  <w:num w:numId="11" w16cid:durableId="1613248723">
    <w:abstractNumId w:val="22"/>
  </w:num>
  <w:num w:numId="12" w16cid:durableId="1838303578">
    <w:abstractNumId w:val="29"/>
  </w:num>
  <w:num w:numId="13" w16cid:durableId="256329085">
    <w:abstractNumId w:val="20"/>
  </w:num>
  <w:num w:numId="14" w16cid:durableId="1078750577">
    <w:abstractNumId w:val="24"/>
  </w:num>
  <w:num w:numId="15" w16cid:durableId="716322791">
    <w:abstractNumId w:val="30"/>
  </w:num>
  <w:num w:numId="16" w16cid:durableId="1397778044">
    <w:abstractNumId w:val="7"/>
  </w:num>
  <w:num w:numId="17" w16cid:durableId="114759016">
    <w:abstractNumId w:val="26"/>
  </w:num>
  <w:num w:numId="18" w16cid:durableId="1632982083">
    <w:abstractNumId w:val="1"/>
  </w:num>
  <w:num w:numId="19" w16cid:durableId="2139444563">
    <w:abstractNumId w:val="28"/>
  </w:num>
  <w:num w:numId="20" w16cid:durableId="861868466">
    <w:abstractNumId w:val="10"/>
  </w:num>
  <w:num w:numId="21" w16cid:durableId="33819615">
    <w:abstractNumId w:val="19"/>
  </w:num>
  <w:num w:numId="22" w16cid:durableId="1889493333">
    <w:abstractNumId w:val="16"/>
  </w:num>
  <w:num w:numId="23" w16cid:durableId="1698433104">
    <w:abstractNumId w:val="9"/>
  </w:num>
  <w:num w:numId="24" w16cid:durableId="1247611988">
    <w:abstractNumId w:val="21"/>
  </w:num>
  <w:num w:numId="25" w16cid:durableId="1813214838">
    <w:abstractNumId w:val="5"/>
  </w:num>
  <w:num w:numId="26" w16cid:durableId="894269239">
    <w:abstractNumId w:val="4"/>
  </w:num>
  <w:num w:numId="27" w16cid:durableId="1768848310">
    <w:abstractNumId w:val="14"/>
  </w:num>
  <w:num w:numId="28" w16cid:durableId="944000182">
    <w:abstractNumId w:val="14"/>
  </w:num>
  <w:num w:numId="29" w16cid:durableId="2036151710">
    <w:abstractNumId w:val="14"/>
  </w:num>
  <w:num w:numId="30" w16cid:durableId="670568134">
    <w:abstractNumId w:val="14"/>
  </w:num>
  <w:num w:numId="31" w16cid:durableId="376245171">
    <w:abstractNumId w:val="0"/>
  </w:num>
  <w:num w:numId="32" w16cid:durableId="714543622">
    <w:abstractNumId w:val="11"/>
  </w:num>
  <w:num w:numId="33" w16cid:durableId="1034618042">
    <w:abstractNumId w:val="14"/>
  </w:num>
  <w:num w:numId="34" w16cid:durableId="1834711967">
    <w:abstractNumId w:val="14"/>
  </w:num>
  <w:num w:numId="35" w16cid:durableId="1422097222">
    <w:abstractNumId w:val="14"/>
  </w:num>
  <w:num w:numId="36" w16cid:durableId="704990168">
    <w:abstractNumId w:val="25"/>
  </w:num>
  <w:num w:numId="37" w16cid:durableId="394620088">
    <w:abstractNumId w:val="18"/>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o Carrasco Venegas">
    <w15:presenceInfo w15:providerId="AD" w15:userId="S::roberto.carrasco@sonedi.com::8b6bfd27-b2b2-4f76-a9a0-e66a16857d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65DB"/>
    <w:rsid w:val="000105A8"/>
    <w:rsid w:val="00012742"/>
    <w:rsid w:val="000159D4"/>
    <w:rsid w:val="00026595"/>
    <w:rsid w:val="00032746"/>
    <w:rsid w:val="00035F9D"/>
    <w:rsid w:val="000465DB"/>
    <w:rsid w:val="00051F19"/>
    <w:rsid w:val="00055995"/>
    <w:rsid w:val="00056880"/>
    <w:rsid w:val="0006551A"/>
    <w:rsid w:val="000701D0"/>
    <w:rsid w:val="00095C24"/>
    <w:rsid w:val="000B1A73"/>
    <w:rsid w:val="000B75EE"/>
    <w:rsid w:val="000C5641"/>
    <w:rsid w:val="000C5DF3"/>
    <w:rsid w:val="000C7ACD"/>
    <w:rsid w:val="000C7D4A"/>
    <w:rsid w:val="000D683B"/>
    <w:rsid w:val="000D7A49"/>
    <w:rsid w:val="000E39B9"/>
    <w:rsid w:val="000E468A"/>
    <w:rsid w:val="000F00FF"/>
    <w:rsid w:val="000F012A"/>
    <w:rsid w:val="000F1060"/>
    <w:rsid w:val="000F398E"/>
    <w:rsid w:val="000F73E7"/>
    <w:rsid w:val="00103045"/>
    <w:rsid w:val="001040C4"/>
    <w:rsid w:val="001078B4"/>
    <w:rsid w:val="00113C0C"/>
    <w:rsid w:val="001156C3"/>
    <w:rsid w:val="00115D17"/>
    <w:rsid w:val="001169CF"/>
    <w:rsid w:val="0011703E"/>
    <w:rsid w:val="0012149F"/>
    <w:rsid w:val="001306C1"/>
    <w:rsid w:val="00141EDF"/>
    <w:rsid w:val="00142918"/>
    <w:rsid w:val="0014443F"/>
    <w:rsid w:val="00154B3D"/>
    <w:rsid w:val="0015616A"/>
    <w:rsid w:val="00162832"/>
    <w:rsid w:val="00163D7A"/>
    <w:rsid w:val="001647BF"/>
    <w:rsid w:val="00167584"/>
    <w:rsid w:val="00182D60"/>
    <w:rsid w:val="00182DC4"/>
    <w:rsid w:val="00184622"/>
    <w:rsid w:val="00186CB0"/>
    <w:rsid w:val="001912BC"/>
    <w:rsid w:val="00191E60"/>
    <w:rsid w:val="0019366D"/>
    <w:rsid w:val="001943F6"/>
    <w:rsid w:val="001A2A39"/>
    <w:rsid w:val="001A5519"/>
    <w:rsid w:val="001C0052"/>
    <w:rsid w:val="001C1FCA"/>
    <w:rsid w:val="001C7F53"/>
    <w:rsid w:val="001D2934"/>
    <w:rsid w:val="001D4DBB"/>
    <w:rsid w:val="001E7E45"/>
    <w:rsid w:val="0020586B"/>
    <w:rsid w:val="002119AD"/>
    <w:rsid w:val="00212731"/>
    <w:rsid w:val="002308E7"/>
    <w:rsid w:val="00230F5A"/>
    <w:rsid w:val="002358C5"/>
    <w:rsid w:val="002430D4"/>
    <w:rsid w:val="00254B9F"/>
    <w:rsid w:val="00266AD3"/>
    <w:rsid w:val="00273BB4"/>
    <w:rsid w:val="00276FA5"/>
    <w:rsid w:val="00284E6A"/>
    <w:rsid w:val="00294E79"/>
    <w:rsid w:val="00296526"/>
    <w:rsid w:val="002A13B4"/>
    <w:rsid w:val="002B267E"/>
    <w:rsid w:val="002B373A"/>
    <w:rsid w:val="002B4375"/>
    <w:rsid w:val="002E1CED"/>
    <w:rsid w:val="002E74B0"/>
    <w:rsid w:val="002E74BA"/>
    <w:rsid w:val="002E798A"/>
    <w:rsid w:val="002F7BDD"/>
    <w:rsid w:val="0030191E"/>
    <w:rsid w:val="00312989"/>
    <w:rsid w:val="00317C42"/>
    <w:rsid w:val="00321233"/>
    <w:rsid w:val="00325F65"/>
    <w:rsid w:val="00326945"/>
    <w:rsid w:val="00327B5A"/>
    <w:rsid w:val="00327D02"/>
    <w:rsid w:val="00340E64"/>
    <w:rsid w:val="0034206F"/>
    <w:rsid w:val="00346716"/>
    <w:rsid w:val="00353FCC"/>
    <w:rsid w:val="00356D09"/>
    <w:rsid w:val="00356F35"/>
    <w:rsid w:val="00360252"/>
    <w:rsid w:val="00386793"/>
    <w:rsid w:val="003920D1"/>
    <w:rsid w:val="003A508D"/>
    <w:rsid w:val="003B2354"/>
    <w:rsid w:val="003B2729"/>
    <w:rsid w:val="003C048C"/>
    <w:rsid w:val="003C483F"/>
    <w:rsid w:val="003D1CEF"/>
    <w:rsid w:val="003D589E"/>
    <w:rsid w:val="003E42CB"/>
    <w:rsid w:val="003F025E"/>
    <w:rsid w:val="003F5278"/>
    <w:rsid w:val="0040464B"/>
    <w:rsid w:val="00411E32"/>
    <w:rsid w:val="0041204F"/>
    <w:rsid w:val="00421CF1"/>
    <w:rsid w:val="004231CD"/>
    <w:rsid w:val="004270E6"/>
    <w:rsid w:val="004307DB"/>
    <w:rsid w:val="004341B5"/>
    <w:rsid w:val="00443E8F"/>
    <w:rsid w:val="004453F6"/>
    <w:rsid w:val="00446EF8"/>
    <w:rsid w:val="00465EE6"/>
    <w:rsid w:val="00477EA2"/>
    <w:rsid w:val="004839DA"/>
    <w:rsid w:val="004A1260"/>
    <w:rsid w:val="004A44F4"/>
    <w:rsid w:val="004A6793"/>
    <w:rsid w:val="004B23C2"/>
    <w:rsid w:val="004B7993"/>
    <w:rsid w:val="004C450B"/>
    <w:rsid w:val="004C75BD"/>
    <w:rsid w:val="004D0C43"/>
    <w:rsid w:val="004D3648"/>
    <w:rsid w:val="004E113D"/>
    <w:rsid w:val="004E65A5"/>
    <w:rsid w:val="004F0504"/>
    <w:rsid w:val="004F1CB7"/>
    <w:rsid w:val="004F39F4"/>
    <w:rsid w:val="004F47CB"/>
    <w:rsid w:val="004F4C51"/>
    <w:rsid w:val="00510095"/>
    <w:rsid w:val="00513350"/>
    <w:rsid w:val="00515650"/>
    <w:rsid w:val="00522424"/>
    <w:rsid w:val="00523465"/>
    <w:rsid w:val="00562E48"/>
    <w:rsid w:val="00570E48"/>
    <w:rsid w:val="00597FD4"/>
    <w:rsid w:val="005B5D60"/>
    <w:rsid w:val="005B65DC"/>
    <w:rsid w:val="005C5769"/>
    <w:rsid w:val="00601681"/>
    <w:rsid w:val="00603543"/>
    <w:rsid w:val="00611BAA"/>
    <w:rsid w:val="006166FA"/>
    <w:rsid w:val="00620059"/>
    <w:rsid w:val="00621843"/>
    <w:rsid w:val="00627EDB"/>
    <w:rsid w:val="00634EE3"/>
    <w:rsid w:val="00641BC5"/>
    <w:rsid w:val="006437B6"/>
    <w:rsid w:val="00644807"/>
    <w:rsid w:val="00646F7F"/>
    <w:rsid w:val="00655667"/>
    <w:rsid w:val="00661AC6"/>
    <w:rsid w:val="00666E1A"/>
    <w:rsid w:val="0067254A"/>
    <w:rsid w:val="006835D7"/>
    <w:rsid w:val="006852C5"/>
    <w:rsid w:val="0069591F"/>
    <w:rsid w:val="006A0A36"/>
    <w:rsid w:val="006A36D6"/>
    <w:rsid w:val="006A5C5E"/>
    <w:rsid w:val="006B4D0F"/>
    <w:rsid w:val="006B70A9"/>
    <w:rsid w:val="006D2868"/>
    <w:rsid w:val="006D45CE"/>
    <w:rsid w:val="006F07F7"/>
    <w:rsid w:val="006F384B"/>
    <w:rsid w:val="006F53A6"/>
    <w:rsid w:val="006F65AF"/>
    <w:rsid w:val="0070260B"/>
    <w:rsid w:val="00706C67"/>
    <w:rsid w:val="00733759"/>
    <w:rsid w:val="007357C6"/>
    <w:rsid w:val="00736753"/>
    <w:rsid w:val="00736D3A"/>
    <w:rsid w:val="00740324"/>
    <w:rsid w:val="00740C70"/>
    <w:rsid w:val="00742ED4"/>
    <w:rsid w:val="0074630E"/>
    <w:rsid w:val="00750CE4"/>
    <w:rsid w:val="00751AC3"/>
    <w:rsid w:val="00785F5D"/>
    <w:rsid w:val="00787AE9"/>
    <w:rsid w:val="007B56DB"/>
    <w:rsid w:val="007B6066"/>
    <w:rsid w:val="007C18B3"/>
    <w:rsid w:val="007C2A8E"/>
    <w:rsid w:val="007D03A4"/>
    <w:rsid w:val="007D77A9"/>
    <w:rsid w:val="007E38CF"/>
    <w:rsid w:val="007E5A3C"/>
    <w:rsid w:val="008014F3"/>
    <w:rsid w:val="00801B0F"/>
    <w:rsid w:val="0080267F"/>
    <w:rsid w:val="00802B3C"/>
    <w:rsid w:val="0080430D"/>
    <w:rsid w:val="00830BF4"/>
    <w:rsid w:val="00834D6C"/>
    <w:rsid w:val="0084328F"/>
    <w:rsid w:val="00857076"/>
    <w:rsid w:val="008640F8"/>
    <w:rsid w:val="00865882"/>
    <w:rsid w:val="008661A8"/>
    <w:rsid w:val="00891C53"/>
    <w:rsid w:val="008932A1"/>
    <w:rsid w:val="008A17BE"/>
    <w:rsid w:val="008B2624"/>
    <w:rsid w:val="008B2B0B"/>
    <w:rsid w:val="008C1F00"/>
    <w:rsid w:val="008C7428"/>
    <w:rsid w:val="008D6FFE"/>
    <w:rsid w:val="008E4978"/>
    <w:rsid w:val="008E6834"/>
    <w:rsid w:val="009144B1"/>
    <w:rsid w:val="00920D2A"/>
    <w:rsid w:val="009248DE"/>
    <w:rsid w:val="00930A0D"/>
    <w:rsid w:val="009427D8"/>
    <w:rsid w:val="009437BA"/>
    <w:rsid w:val="00956F60"/>
    <w:rsid w:val="00960647"/>
    <w:rsid w:val="0098136C"/>
    <w:rsid w:val="00981815"/>
    <w:rsid w:val="00990B53"/>
    <w:rsid w:val="00992FD9"/>
    <w:rsid w:val="009930A8"/>
    <w:rsid w:val="009947CD"/>
    <w:rsid w:val="0099615C"/>
    <w:rsid w:val="009970AF"/>
    <w:rsid w:val="009A28CD"/>
    <w:rsid w:val="009A2A10"/>
    <w:rsid w:val="009A52D0"/>
    <w:rsid w:val="009A6FF8"/>
    <w:rsid w:val="009C0AC5"/>
    <w:rsid w:val="00A06AD3"/>
    <w:rsid w:val="00A10C95"/>
    <w:rsid w:val="00A120BD"/>
    <w:rsid w:val="00A167D3"/>
    <w:rsid w:val="00A256C6"/>
    <w:rsid w:val="00A2581E"/>
    <w:rsid w:val="00A25DAD"/>
    <w:rsid w:val="00A421C4"/>
    <w:rsid w:val="00A42CB3"/>
    <w:rsid w:val="00A64CF0"/>
    <w:rsid w:val="00A673C0"/>
    <w:rsid w:val="00A70A3A"/>
    <w:rsid w:val="00A73491"/>
    <w:rsid w:val="00A829A4"/>
    <w:rsid w:val="00A8686E"/>
    <w:rsid w:val="00A93B33"/>
    <w:rsid w:val="00AA6E30"/>
    <w:rsid w:val="00AB6B68"/>
    <w:rsid w:val="00AC3753"/>
    <w:rsid w:val="00AC7243"/>
    <w:rsid w:val="00AD0B4A"/>
    <w:rsid w:val="00AD1F4D"/>
    <w:rsid w:val="00AE096D"/>
    <w:rsid w:val="00AE4F71"/>
    <w:rsid w:val="00AF1750"/>
    <w:rsid w:val="00AF48EE"/>
    <w:rsid w:val="00AF7114"/>
    <w:rsid w:val="00B01B02"/>
    <w:rsid w:val="00B022B6"/>
    <w:rsid w:val="00B07851"/>
    <w:rsid w:val="00B16019"/>
    <w:rsid w:val="00B1738F"/>
    <w:rsid w:val="00B229CD"/>
    <w:rsid w:val="00B34DB0"/>
    <w:rsid w:val="00B46EC9"/>
    <w:rsid w:val="00B46F4F"/>
    <w:rsid w:val="00B46F58"/>
    <w:rsid w:val="00B52400"/>
    <w:rsid w:val="00B53939"/>
    <w:rsid w:val="00B63C37"/>
    <w:rsid w:val="00B64A55"/>
    <w:rsid w:val="00B67156"/>
    <w:rsid w:val="00B77253"/>
    <w:rsid w:val="00B86519"/>
    <w:rsid w:val="00B87677"/>
    <w:rsid w:val="00B90006"/>
    <w:rsid w:val="00BA247F"/>
    <w:rsid w:val="00BA59EB"/>
    <w:rsid w:val="00BB47DC"/>
    <w:rsid w:val="00BB7237"/>
    <w:rsid w:val="00BC0453"/>
    <w:rsid w:val="00BC12C2"/>
    <w:rsid w:val="00BC2F8E"/>
    <w:rsid w:val="00BC44A3"/>
    <w:rsid w:val="00BC7648"/>
    <w:rsid w:val="00BC7E3B"/>
    <w:rsid w:val="00BD2AE0"/>
    <w:rsid w:val="00BF210F"/>
    <w:rsid w:val="00BF7B27"/>
    <w:rsid w:val="00C036AC"/>
    <w:rsid w:val="00C145A9"/>
    <w:rsid w:val="00C15D58"/>
    <w:rsid w:val="00C22F7F"/>
    <w:rsid w:val="00C34426"/>
    <w:rsid w:val="00C35004"/>
    <w:rsid w:val="00C35C77"/>
    <w:rsid w:val="00C36169"/>
    <w:rsid w:val="00C4642F"/>
    <w:rsid w:val="00C527DD"/>
    <w:rsid w:val="00C71496"/>
    <w:rsid w:val="00C71E43"/>
    <w:rsid w:val="00C967A1"/>
    <w:rsid w:val="00CA0AE4"/>
    <w:rsid w:val="00CB3011"/>
    <w:rsid w:val="00CB3359"/>
    <w:rsid w:val="00CB6FC1"/>
    <w:rsid w:val="00CC035F"/>
    <w:rsid w:val="00CE47ED"/>
    <w:rsid w:val="00CF0714"/>
    <w:rsid w:val="00CF0ACC"/>
    <w:rsid w:val="00CF2663"/>
    <w:rsid w:val="00CF3752"/>
    <w:rsid w:val="00CF3C8B"/>
    <w:rsid w:val="00CF658F"/>
    <w:rsid w:val="00CF708A"/>
    <w:rsid w:val="00D04283"/>
    <w:rsid w:val="00D23639"/>
    <w:rsid w:val="00D3155F"/>
    <w:rsid w:val="00D31E6D"/>
    <w:rsid w:val="00D41FAB"/>
    <w:rsid w:val="00D4790F"/>
    <w:rsid w:val="00D5246E"/>
    <w:rsid w:val="00D71044"/>
    <w:rsid w:val="00D734FF"/>
    <w:rsid w:val="00D75878"/>
    <w:rsid w:val="00D923F1"/>
    <w:rsid w:val="00D92C2E"/>
    <w:rsid w:val="00D97610"/>
    <w:rsid w:val="00DA5A1D"/>
    <w:rsid w:val="00DB1EDF"/>
    <w:rsid w:val="00DB4117"/>
    <w:rsid w:val="00DB53EB"/>
    <w:rsid w:val="00DB7980"/>
    <w:rsid w:val="00DC1D90"/>
    <w:rsid w:val="00DC3021"/>
    <w:rsid w:val="00DC42E7"/>
    <w:rsid w:val="00DD29FD"/>
    <w:rsid w:val="00DE2FBA"/>
    <w:rsid w:val="00DE6FAE"/>
    <w:rsid w:val="00DF1300"/>
    <w:rsid w:val="00DF3233"/>
    <w:rsid w:val="00E04B2E"/>
    <w:rsid w:val="00E173FD"/>
    <w:rsid w:val="00E2662F"/>
    <w:rsid w:val="00E33D1B"/>
    <w:rsid w:val="00E37BE6"/>
    <w:rsid w:val="00E40077"/>
    <w:rsid w:val="00E43229"/>
    <w:rsid w:val="00E547E8"/>
    <w:rsid w:val="00E56B9E"/>
    <w:rsid w:val="00E60B51"/>
    <w:rsid w:val="00E63277"/>
    <w:rsid w:val="00E747B9"/>
    <w:rsid w:val="00E7495F"/>
    <w:rsid w:val="00E74C7D"/>
    <w:rsid w:val="00E7546B"/>
    <w:rsid w:val="00E814DF"/>
    <w:rsid w:val="00E862A3"/>
    <w:rsid w:val="00E9786A"/>
    <w:rsid w:val="00EB42EB"/>
    <w:rsid w:val="00EC1139"/>
    <w:rsid w:val="00EC5056"/>
    <w:rsid w:val="00ED4238"/>
    <w:rsid w:val="00EE5443"/>
    <w:rsid w:val="00F10206"/>
    <w:rsid w:val="00F11750"/>
    <w:rsid w:val="00F22445"/>
    <w:rsid w:val="00F305AC"/>
    <w:rsid w:val="00F34170"/>
    <w:rsid w:val="00F35EE4"/>
    <w:rsid w:val="00F51EF6"/>
    <w:rsid w:val="00F53BE2"/>
    <w:rsid w:val="00F55583"/>
    <w:rsid w:val="00F613A3"/>
    <w:rsid w:val="00F61BA1"/>
    <w:rsid w:val="00F6683B"/>
    <w:rsid w:val="00F741CD"/>
    <w:rsid w:val="00F81EAE"/>
    <w:rsid w:val="00F82FAC"/>
    <w:rsid w:val="00F91149"/>
    <w:rsid w:val="00F91655"/>
    <w:rsid w:val="00FA265D"/>
    <w:rsid w:val="00FA7CB9"/>
    <w:rsid w:val="00FB402C"/>
    <w:rsid w:val="00FD1A65"/>
    <w:rsid w:val="00FD253A"/>
    <w:rsid w:val="00FD530F"/>
    <w:rsid w:val="00FD7847"/>
    <w:rsid w:val="00FF4933"/>
    <w:rsid w:val="00FF662B"/>
    <w:rsid w:val="3C628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D6F2B1C"/>
  <w15:docId w15:val="{614A2104-3027-476F-8E83-C85E1162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5A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Ttulo1"/>
    <w:next w:val="Normal"/>
    <w:link w:val="Ttulo2Car"/>
    <w:uiPriority w:val="9"/>
    <w:unhideWhenUsed/>
    <w:qFormat/>
    <w:rsid w:val="00733759"/>
    <w:pPr>
      <w:numPr>
        <w:numId w:val="27"/>
      </w:numPr>
      <w:spacing w:before="40"/>
      <w:outlineLvl w:val="1"/>
    </w:pPr>
    <w:rPr>
      <w:sz w:val="26"/>
      <w:szCs w:val="26"/>
    </w:rPr>
  </w:style>
  <w:style w:type="paragraph" w:styleId="Ttulo3">
    <w:name w:val="heading 3"/>
    <w:basedOn w:val="Normal"/>
    <w:next w:val="Normal"/>
    <w:link w:val="Ttulo3Car"/>
    <w:uiPriority w:val="9"/>
    <w:unhideWhenUsed/>
    <w:qFormat/>
    <w:rsid w:val="00430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B373A"/>
    <w:pPr>
      <w:widowControl w:val="0"/>
      <w:autoSpaceDE w:val="0"/>
      <w:autoSpaceDN w:val="0"/>
      <w:spacing w:after="0" w:line="240" w:lineRule="auto"/>
    </w:pPr>
    <w:rPr>
      <w:rFonts w:ascii="Verdana" w:eastAsia="Verdana" w:hAnsi="Verdana" w:cs="Verdana"/>
      <w:kern w:val="0"/>
      <w:sz w:val="20"/>
      <w:szCs w:val="20"/>
    </w:rPr>
  </w:style>
  <w:style w:type="character" w:customStyle="1" w:styleId="TextoindependienteCar">
    <w:name w:val="Texto independiente Car"/>
    <w:basedOn w:val="Fuentedeprrafopredeter"/>
    <w:link w:val="Textoindependiente"/>
    <w:uiPriority w:val="1"/>
    <w:rsid w:val="002B373A"/>
    <w:rPr>
      <w:rFonts w:ascii="Verdana" w:eastAsia="Verdana" w:hAnsi="Verdana" w:cs="Verdana"/>
      <w:kern w:val="0"/>
      <w:sz w:val="20"/>
      <w:szCs w:val="20"/>
    </w:rPr>
  </w:style>
  <w:style w:type="table" w:customStyle="1" w:styleId="NormalTable0">
    <w:name w:val="Normal Table0"/>
    <w:uiPriority w:val="2"/>
    <w:semiHidden/>
    <w:unhideWhenUsed/>
    <w:qFormat/>
    <w:rsid w:val="002B373A"/>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373A"/>
    <w:pPr>
      <w:widowControl w:val="0"/>
      <w:autoSpaceDE w:val="0"/>
      <w:autoSpaceDN w:val="0"/>
      <w:spacing w:after="0" w:line="240" w:lineRule="auto"/>
      <w:ind w:left="107"/>
    </w:pPr>
    <w:rPr>
      <w:rFonts w:ascii="Verdana" w:eastAsia="Verdana" w:hAnsi="Verdana" w:cs="Verdana"/>
      <w:kern w:val="0"/>
    </w:rPr>
  </w:style>
  <w:style w:type="paragraph" w:styleId="Encabezado">
    <w:name w:val="header"/>
    <w:basedOn w:val="Normal"/>
    <w:link w:val="EncabezadoCar"/>
    <w:uiPriority w:val="8"/>
    <w:unhideWhenUsed/>
    <w:rsid w:val="00F10206"/>
    <w:pPr>
      <w:tabs>
        <w:tab w:val="center" w:pos="4419"/>
        <w:tab w:val="right" w:pos="8838"/>
      </w:tabs>
      <w:spacing w:after="0" w:line="240" w:lineRule="auto"/>
    </w:pPr>
  </w:style>
  <w:style w:type="character" w:customStyle="1" w:styleId="EncabezadoCar">
    <w:name w:val="Encabezado Car"/>
    <w:basedOn w:val="Fuentedeprrafopredeter"/>
    <w:link w:val="Encabezado"/>
    <w:uiPriority w:val="8"/>
    <w:rsid w:val="00F10206"/>
  </w:style>
  <w:style w:type="paragraph" w:styleId="Piedepgina">
    <w:name w:val="footer"/>
    <w:basedOn w:val="Normal"/>
    <w:link w:val="PiedepginaCar"/>
    <w:uiPriority w:val="99"/>
    <w:unhideWhenUsed/>
    <w:rsid w:val="00F102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206"/>
  </w:style>
  <w:style w:type="character" w:customStyle="1" w:styleId="ui-provider">
    <w:name w:val="ui-provider"/>
    <w:basedOn w:val="Fuentedeprrafopredeter"/>
    <w:rsid w:val="00F10206"/>
  </w:style>
  <w:style w:type="paragraph" w:styleId="Prrafodelista">
    <w:name w:val="List Paragraph"/>
    <w:basedOn w:val="Normal"/>
    <w:uiPriority w:val="1"/>
    <w:qFormat/>
    <w:rsid w:val="00DD29FD"/>
    <w:pPr>
      <w:widowControl w:val="0"/>
      <w:autoSpaceDE w:val="0"/>
      <w:autoSpaceDN w:val="0"/>
      <w:spacing w:after="0" w:line="240" w:lineRule="auto"/>
      <w:ind w:left="1348" w:hanging="1137"/>
    </w:pPr>
    <w:rPr>
      <w:rFonts w:ascii="Verdana" w:eastAsia="Verdana" w:hAnsi="Verdana" w:cs="Verdana"/>
      <w:kern w:val="0"/>
    </w:rPr>
  </w:style>
  <w:style w:type="table" w:styleId="Tablaconcuadrcula">
    <w:name w:val="Table Grid"/>
    <w:basedOn w:val="Tablanormal"/>
    <w:uiPriority w:val="39"/>
    <w:rsid w:val="00DD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sCaratula">
    <w:name w:val="Datos Caratula"/>
    <w:basedOn w:val="Normal"/>
    <w:next w:val="Normal"/>
    <w:rsid w:val="00C4642F"/>
    <w:pPr>
      <w:tabs>
        <w:tab w:val="left" w:pos="2128"/>
        <w:tab w:val="center" w:pos="4320"/>
        <w:tab w:val="right" w:pos="8640"/>
      </w:tabs>
      <w:spacing w:after="0" w:line="312" w:lineRule="atLeast"/>
      <w:jc w:val="center"/>
    </w:pPr>
    <w:rPr>
      <w:rFonts w:ascii="Arial" w:eastAsia="Times New Roman" w:hAnsi="Arial" w:cs="Arial"/>
      <w:kern w:val="0"/>
      <w:sz w:val="24"/>
      <w:szCs w:val="24"/>
    </w:rPr>
  </w:style>
  <w:style w:type="character" w:customStyle="1" w:styleId="Ttulo1Car">
    <w:name w:val="Título 1 Car"/>
    <w:basedOn w:val="Fuentedeprrafopredeter"/>
    <w:link w:val="Ttulo1"/>
    <w:uiPriority w:val="9"/>
    <w:rsid w:val="000105A8"/>
    <w:rPr>
      <w:rFonts w:ascii="Times New Roman" w:eastAsiaTheme="majorEastAsia" w:hAnsi="Times New Roman" w:cstheme="majorBidi"/>
      <w:b/>
      <w:color w:val="2F5496" w:themeColor="accent1" w:themeShade="BF"/>
      <w:sz w:val="32"/>
      <w:szCs w:val="32"/>
    </w:rPr>
  </w:style>
  <w:style w:type="paragraph" w:styleId="TtuloTDC">
    <w:name w:val="TOC Heading"/>
    <w:basedOn w:val="Ttulo1"/>
    <w:next w:val="Normal"/>
    <w:uiPriority w:val="39"/>
    <w:unhideWhenUsed/>
    <w:qFormat/>
    <w:rsid w:val="00C4642F"/>
    <w:pPr>
      <w:outlineLvl w:val="9"/>
    </w:pPr>
    <w:rPr>
      <w:kern w:val="0"/>
      <w:lang w:eastAsia="es-ES"/>
    </w:rPr>
  </w:style>
  <w:style w:type="paragraph" w:styleId="TDC2">
    <w:name w:val="toc 2"/>
    <w:basedOn w:val="Normal"/>
    <w:next w:val="Normal"/>
    <w:autoRedefine/>
    <w:uiPriority w:val="39"/>
    <w:unhideWhenUsed/>
    <w:rsid w:val="00C4642F"/>
    <w:pPr>
      <w:spacing w:after="100"/>
      <w:ind w:left="220"/>
    </w:pPr>
    <w:rPr>
      <w:rFonts w:eastAsiaTheme="minorEastAsia" w:cs="Times New Roman"/>
      <w:kern w:val="0"/>
      <w:lang w:eastAsia="es-ES"/>
    </w:rPr>
  </w:style>
  <w:style w:type="paragraph" w:styleId="TDC1">
    <w:name w:val="toc 1"/>
    <w:basedOn w:val="Normal"/>
    <w:next w:val="Normal"/>
    <w:autoRedefine/>
    <w:uiPriority w:val="39"/>
    <w:unhideWhenUsed/>
    <w:rsid w:val="00DE6FAE"/>
    <w:pPr>
      <w:tabs>
        <w:tab w:val="left" w:pos="440"/>
        <w:tab w:val="right" w:leader="dot" w:pos="9628"/>
      </w:tabs>
      <w:spacing w:after="100"/>
    </w:pPr>
    <w:rPr>
      <w:rFonts w:eastAsiaTheme="minorEastAsia" w:cs="Times New Roman"/>
      <w:kern w:val="0"/>
      <w:lang w:eastAsia="es-ES"/>
    </w:rPr>
  </w:style>
  <w:style w:type="paragraph" w:styleId="TDC3">
    <w:name w:val="toc 3"/>
    <w:basedOn w:val="Normal"/>
    <w:next w:val="Normal"/>
    <w:autoRedefine/>
    <w:uiPriority w:val="39"/>
    <w:unhideWhenUsed/>
    <w:rsid w:val="00C4642F"/>
    <w:pPr>
      <w:spacing w:after="100"/>
      <w:ind w:left="440"/>
    </w:pPr>
    <w:rPr>
      <w:rFonts w:eastAsiaTheme="minorEastAsia" w:cs="Times New Roman"/>
      <w:kern w:val="0"/>
      <w:lang w:eastAsia="es-ES"/>
    </w:rPr>
  </w:style>
  <w:style w:type="paragraph" w:styleId="ndice1">
    <w:name w:val="index 1"/>
    <w:basedOn w:val="DatosCaratula"/>
    <w:next w:val="Normal"/>
    <w:autoRedefine/>
    <w:uiPriority w:val="99"/>
    <w:unhideWhenUsed/>
    <w:rsid w:val="000C7ACD"/>
    <w:pPr>
      <w:tabs>
        <w:tab w:val="clear" w:pos="2128"/>
        <w:tab w:val="clear" w:pos="4320"/>
        <w:tab w:val="clear" w:pos="8640"/>
      </w:tabs>
      <w:spacing w:line="259" w:lineRule="auto"/>
      <w:ind w:left="220" w:hanging="220"/>
      <w:jc w:val="left"/>
    </w:pPr>
    <w:rPr>
      <w:rFonts w:asciiTheme="minorHAnsi" w:eastAsiaTheme="minorHAnsi" w:hAnsiTheme="minorHAnsi" w:cstheme="minorHAnsi"/>
      <w:kern w:val="2"/>
      <w:sz w:val="18"/>
      <w:szCs w:val="18"/>
    </w:rPr>
  </w:style>
  <w:style w:type="paragraph" w:styleId="Ttulo">
    <w:name w:val="Title"/>
    <w:basedOn w:val="Normal"/>
    <w:next w:val="Normal"/>
    <w:link w:val="TtuloCar"/>
    <w:uiPriority w:val="10"/>
    <w:qFormat/>
    <w:rsid w:val="00A06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AD3"/>
    <w:rPr>
      <w:rFonts w:asciiTheme="majorHAnsi" w:eastAsiaTheme="majorEastAsia" w:hAnsiTheme="majorHAnsi" w:cstheme="majorBidi"/>
      <w:spacing w:val="-10"/>
      <w:kern w:val="28"/>
      <w:sz w:val="56"/>
      <w:szCs w:val="56"/>
    </w:rPr>
  </w:style>
  <w:style w:type="paragraph" w:styleId="ndice2">
    <w:name w:val="index 2"/>
    <w:basedOn w:val="Normal"/>
    <w:next w:val="Normal"/>
    <w:autoRedefine/>
    <w:uiPriority w:val="99"/>
    <w:unhideWhenUsed/>
    <w:rsid w:val="000C7ACD"/>
    <w:pPr>
      <w:spacing w:after="0"/>
      <w:ind w:left="440" w:hanging="220"/>
    </w:pPr>
    <w:rPr>
      <w:rFonts w:cstheme="minorHAnsi"/>
      <w:sz w:val="18"/>
      <w:szCs w:val="18"/>
    </w:rPr>
  </w:style>
  <w:style w:type="paragraph" w:styleId="ndice3">
    <w:name w:val="index 3"/>
    <w:basedOn w:val="Normal"/>
    <w:next w:val="Normal"/>
    <w:autoRedefine/>
    <w:uiPriority w:val="99"/>
    <w:unhideWhenUsed/>
    <w:rsid w:val="000C7ACD"/>
    <w:pPr>
      <w:spacing w:after="0"/>
      <w:ind w:left="660" w:hanging="220"/>
    </w:pPr>
    <w:rPr>
      <w:rFonts w:cstheme="minorHAnsi"/>
      <w:sz w:val="18"/>
      <w:szCs w:val="18"/>
    </w:rPr>
  </w:style>
  <w:style w:type="paragraph" w:styleId="ndice4">
    <w:name w:val="index 4"/>
    <w:basedOn w:val="Normal"/>
    <w:next w:val="Normal"/>
    <w:autoRedefine/>
    <w:uiPriority w:val="99"/>
    <w:unhideWhenUsed/>
    <w:rsid w:val="000C7ACD"/>
    <w:pPr>
      <w:spacing w:after="0"/>
      <w:ind w:left="880" w:hanging="220"/>
    </w:pPr>
    <w:rPr>
      <w:rFonts w:cstheme="minorHAnsi"/>
      <w:sz w:val="18"/>
      <w:szCs w:val="18"/>
    </w:rPr>
  </w:style>
  <w:style w:type="paragraph" w:styleId="ndice5">
    <w:name w:val="index 5"/>
    <w:basedOn w:val="Normal"/>
    <w:next w:val="Normal"/>
    <w:autoRedefine/>
    <w:uiPriority w:val="99"/>
    <w:unhideWhenUsed/>
    <w:rsid w:val="000C7ACD"/>
    <w:pPr>
      <w:spacing w:after="0"/>
      <w:ind w:left="1100" w:hanging="220"/>
    </w:pPr>
    <w:rPr>
      <w:rFonts w:cstheme="minorHAnsi"/>
      <w:sz w:val="18"/>
      <w:szCs w:val="18"/>
    </w:rPr>
  </w:style>
  <w:style w:type="paragraph" w:styleId="ndice6">
    <w:name w:val="index 6"/>
    <w:basedOn w:val="Normal"/>
    <w:next w:val="Normal"/>
    <w:autoRedefine/>
    <w:uiPriority w:val="99"/>
    <w:unhideWhenUsed/>
    <w:rsid w:val="000C7ACD"/>
    <w:pPr>
      <w:spacing w:after="0"/>
      <w:ind w:left="1320" w:hanging="220"/>
    </w:pPr>
    <w:rPr>
      <w:rFonts w:cstheme="minorHAnsi"/>
      <w:sz w:val="18"/>
      <w:szCs w:val="18"/>
    </w:rPr>
  </w:style>
  <w:style w:type="paragraph" w:styleId="ndice7">
    <w:name w:val="index 7"/>
    <w:basedOn w:val="Normal"/>
    <w:next w:val="Normal"/>
    <w:autoRedefine/>
    <w:uiPriority w:val="99"/>
    <w:unhideWhenUsed/>
    <w:rsid w:val="000C7ACD"/>
    <w:pPr>
      <w:spacing w:after="0"/>
      <w:ind w:left="1540" w:hanging="220"/>
    </w:pPr>
    <w:rPr>
      <w:rFonts w:cstheme="minorHAnsi"/>
      <w:sz w:val="18"/>
      <w:szCs w:val="18"/>
    </w:rPr>
  </w:style>
  <w:style w:type="paragraph" w:styleId="ndice8">
    <w:name w:val="index 8"/>
    <w:basedOn w:val="Normal"/>
    <w:next w:val="Normal"/>
    <w:autoRedefine/>
    <w:uiPriority w:val="99"/>
    <w:unhideWhenUsed/>
    <w:rsid w:val="000C7ACD"/>
    <w:pPr>
      <w:spacing w:after="0"/>
      <w:ind w:left="1760" w:hanging="220"/>
    </w:pPr>
    <w:rPr>
      <w:rFonts w:cstheme="minorHAnsi"/>
      <w:sz w:val="18"/>
      <w:szCs w:val="18"/>
    </w:rPr>
  </w:style>
  <w:style w:type="paragraph" w:styleId="ndice9">
    <w:name w:val="index 9"/>
    <w:basedOn w:val="Normal"/>
    <w:next w:val="Normal"/>
    <w:autoRedefine/>
    <w:uiPriority w:val="99"/>
    <w:unhideWhenUsed/>
    <w:rsid w:val="000C7ACD"/>
    <w:pPr>
      <w:spacing w:after="0"/>
      <w:ind w:left="1980" w:hanging="220"/>
    </w:pPr>
    <w:rPr>
      <w:rFonts w:cstheme="minorHAnsi"/>
      <w:sz w:val="18"/>
      <w:szCs w:val="18"/>
    </w:rPr>
  </w:style>
  <w:style w:type="paragraph" w:styleId="Ttulodendice">
    <w:name w:val="index heading"/>
    <w:basedOn w:val="Normal"/>
    <w:next w:val="ndice1"/>
    <w:uiPriority w:val="99"/>
    <w:unhideWhenUsed/>
    <w:rsid w:val="000C7ACD"/>
    <w:pPr>
      <w:spacing w:before="240" w:after="120"/>
      <w:jc w:val="center"/>
    </w:pPr>
    <w:rPr>
      <w:rFonts w:cstheme="minorHAnsi"/>
      <w:b/>
      <w:bCs/>
      <w:sz w:val="26"/>
      <w:szCs w:val="26"/>
    </w:rPr>
  </w:style>
  <w:style w:type="character" w:styleId="Hipervnculo">
    <w:name w:val="Hyperlink"/>
    <w:basedOn w:val="Fuentedeprrafopredeter"/>
    <w:uiPriority w:val="99"/>
    <w:unhideWhenUsed/>
    <w:rsid w:val="000105A8"/>
    <w:rPr>
      <w:color w:val="0563C1" w:themeColor="hyperlink"/>
      <w:u w:val="single"/>
    </w:rPr>
  </w:style>
  <w:style w:type="paragraph" w:styleId="Revisin">
    <w:name w:val="Revision"/>
    <w:hidden/>
    <w:uiPriority w:val="99"/>
    <w:semiHidden/>
    <w:rsid w:val="002E74B0"/>
    <w:pPr>
      <w:spacing w:after="0" w:line="240" w:lineRule="auto"/>
    </w:pPr>
  </w:style>
  <w:style w:type="character" w:styleId="Refdecomentario">
    <w:name w:val="annotation reference"/>
    <w:basedOn w:val="Fuentedeprrafopredeter"/>
    <w:uiPriority w:val="99"/>
    <w:semiHidden/>
    <w:unhideWhenUsed/>
    <w:rsid w:val="00BB47DC"/>
    <w:rPr>
      <w:sz w:val="16"/>
      <w:szCs w:val="16"/>
    </w:rPr>
  </w:style>
  <w:style w:type="paragraph" w:styleId="Textocomentario">
    <w:name w:val="annotation text"/>
    <w:basedOn w:val="Normal"/>
    <w:link w:val="TextocomentarioCar"/>
    <w:uiPriority w:val="99"/>
    <w:unhideWhenUsed/>
    <w:rsid w:val="00BB47DC"/>
    <w:pPr>
      <w:spacing w:line="240" w:lineRule="auto"/>
    </w:pPr>
    <w:rPr>
      <w:sz w:val="20"/>
      <w:szCs w:val="20"/>
    </w:rPr>
  </w:style>
  <w:style w:type="character" w:customStyle="1" w:styleId="TextocomentarioCar">
    <w:name w:val="Texto comentario Car"/>
    <w:basedOn w:val="Fuentedeprrafopredeter"/>
    <w:link w:val="Textocomentario"/>
    <w:uiPriority w:val="99"/>
    <w:rsid w:val="00BB47DC"/>
    <w:rPr>
      <w:sz w:val="20"/>
      <w:szCs w:val="20"/>
    </w:rPr>
  </w:style>
  <w:style w:type="paragraph" w:styleId="Asuntodelcomentario">
    <w:name w:val="annotation subject"/>
    <w:basedOn w:val="Textocomentario"/>
    <w:next w:val="Textocomentario"/>
    <w:link w:val="AsuntodelcomentarioCar"/>
    <w:uiPriority w:val="99"/>
    <w:semiHidden/>
    <w:unhideWhenUsed/>
    <w:rsid w:val="00BB47DC"/>
    <w:rPr>
      <w:b/>
      <w:bCs/>
    </w:rPr>
  </w:style>
  <w:style w:type="character" w:customStyle="1" w:styleId="AsuntodelcomentarioCar">
    <w:name w:val="Asunto del comentario Car"/>
    <w:basedOn w:val="TextocomentarioCar"/>
    <w:link w:val="Asuntodelcomentario"/>
    <w:uiPriority w:val="99"/>
    <w:semiHidden/>
    <w:rsid w:val="00BB47DC"/>
    <w:rPr>
      <w:b/>
      <w:bCs/>
      <w:sz w:val="20"/>
      <w:szCs w:val="20"/>
    </w:rPr>
  </w:style>
  <w:style w:type="character" w:customStyle="1" w:styleId="cf01">
    <w:name w:val="cf01"/>
    <w:basedOn w:val="Fuentedeprrafopredeter"/>
    <w:rsid w:val="00DC42E7"/>
    <w:rPr>
      <w:rFonts w:ascii="Segoe UI" w:hAnsi="Segoe UI" w:cs="Segoe UI" w:hint="default"/>
      <w:sz w:val="18"/>
      <w:szCs w:val="18"/>
    </w:rPr>
  </w:style>
  <w:style w:type="character" w:styleId="Hipervnculovisitado">
    <w:name w:val="FollowedHyperlink"/>
    <w:basedOn w:val="Fuentedeprrafopredeter"/>
    <w:uiPriority w:val="99"/>
    <w:semiHidden/>
    <w:unhideWhenUsed/>
    <w:rsid w:val="00411E32"/>
    <w:rPr>
      <w:color w:val="954F72" w:themeColor="followedHyperlink"/>
      <w:u w:val="single"/>
    </w:rPr>
  </w:style>
  <w:style w:type="character" w:customStyle="1" w:styleId="Ttulo2Car">
    <w:name w:val="Título 2 Car"/>
    <w:basedOn w:val="Fuentedeprrafopredeter"/>
    <w:link w:val="Ttulo2"/>
    <w:uiPriority w:val="9"/>
    <w:rsid w:val="009C0AC5"/>
    <w:rPr>
      <w:rFonts w:ascii="Times New Roman" w:eastAsiaTheme="majorEastAsia" w:hAnsi="Times New Roman" w:cstheme="majorBidi"/>
      <w:b/>
      <w:color w:val="2F5496" w:themeColor="accent1" w:themeShade="BF"/>
      <w:sz w:val="26"/>
      <w:szCs w:val="26"/>
    </w:rPr>
  </w:style>
  <w:style w:type="character" w:customStyle="1" w:styleId="Ttulo3Car">
    <w:name w:val="Título 3 Car"/>
    <w:basedOn w:val="Fuentedeprrafopredeter"/>
    <w:link w:val="Ttulo3"/>
    <w:uiPriority w:val="9"/>
    <w:rsid w:val="004307DB"/>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qFormat/>
    <w:rsid w:val="004A1260"/>
    <w:pPr>
      <w:widowControl w:val="0"/>
      <w:autoSpaceDE w:val="0"/>
      <w:autoSpaceDN w:val="0"/>
      <w:spacing w:after="0" w:line="240" w:lineRule="auto"/>
    </w:pPr>
    <w:rPr>
      <w:kern w:val="0"/>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8771">
      <w:bodyDiv w:val="1"/>
      <w:marLeft w:val="0"/>
      <w:marRight w:val="0"/>
      <w:marTop w:val="0"/>
      <w:marBottom w:val="0"/>
      <w:divBdr>
        <w:top w:val="none" w:sz="0" w:space="0" w:color="auto"/>
        <w:left w:val="none" w:sz="0" w:space="0" w:color="auto"/>
        <w:bottom w:val="none" w:sz="0" w:space="0" w:color="auto"/>
        <w:right w:val="none" w:sz="0" w:space="0" w:color="auto"/>
      </w:divBdr>
    </w:div>
    <w:div w:id="163906897">
      <w:bodyDiv w:val="1"/>
      <w:marLeft w:val="0"/>
      <w:marRight w:val="0"/>
      <w:marTop w:val="0"/>
      <w:marBottom w:val="0"/>
      <w:divBdr>
        <w:top w:val="none" w:sz="0" w:space="0" w:color="auto"/>
        <w:left w:val="none" w:sz="0" w:space="0" w:color="auto"/>
        <w:bottom w:val="none" w:sz="0" w:space="0" w:color="auto"/>
        <w:right w:val="none" w:sz="0" w:space="0" w:color="auto"/>
      </w:divBdr>
    </w:div>
    <w:div w:id="429206174">
      <w:bodyDiv w:val="1"/>
      <w:marLeft w:val="0"/>
      <w:marRight w:val="0"/>
      <w:marTop w:val="0"/>
      <w:marBottom w:val="0"/>
      <w:divBdr>
        <w:top w:val="none" w:sz="0" w:space="0" w:color="auto"/>
        <w:left w:val="none" w:sz="0" w:space="0" w:color="auto"/>
        <w:bottom w:val="none" w:sz="0" w:space="0" w:color="auto"/>
        <w:right w:val="none" w:sz="0" w:space="0" w:color="auto"/>
      </w:divBdr>
    </w:div>
    <w:div w:id="932278047">
      <w:bodyDiv w:val="1"/>
      <w:marLeft w:val="0"/>
      <w:marRight w:val="0"/>
      <w:marTop w:val="0"/>
      <w:marBottom w:val="0"/>
      <w:divBdr>
        <w:top w:val="none" w:sz="0" w:space="0" w:color="auto"/>
        <w:left w:val="none" w:sz="0" w:space="0" w:color="auto"/>
        <w:bottom w:val="none" w:sz="0" w:space="0" w:color="auto"/>
        <w:right w:val="none" w:sz="0" w:space="0" w:color="auto"/>
      </w:divBdr>
    </w:div>
    <w:div w:id="1308392584">
      <w:bodyDiv w:val="1"/>
      <w:marLeft w:val="0"/>
      <w:marRight w:val="0"/>
      <w:marTop w:val="0"/>
      <w:marBottom w:val="0"/>
      <w:divBdr>
        <w:top w:val="none" w:sz="0" w:space="0" w:color="auto"/>
        <w:left w:val="none" w:sz="0" w:space="0" w:color="auto"/>
        <w:bottom w:val="none" w:sz="0" w:space="0" w:color="auto"/>
        <w:right w:val="none" w:sz="0" w:space="0" w:color="auto"/>
      </w:divBdr>
    </w:div>
    <w:div w:id="2017416584">
      <w:bodyDiv w:val="1"/>
      <w:marLeft w:val="0"/>
      <w:marRight w:val="0"/>
      <w:marTop w:val="0"/>
      <w:marBottom w:val="0"/>
      <w:divBdr>
        <w:top w:val="none" w:sz="0" w:space="0" w:color="auto"/>
        <w:left w:val="none" w:sz="0" w:space="0" w:color="auto"/>
        <w:bottom w:val="none" w:sz="0" w:space="0" w:color="auto"/>
        <w:right w:val="none" w:sz="0" w:space="0" w:color="auto"/>
      </w:divBdr>
    </w:div>
    <w:div w:id="2047362937">
      <w:bodyDiv w:val="1"/>
      <w:marLeft w:val="0"/>
      <w:marRight w:val="0"/>
      <w:marTop w:val="0"/>
      <w:marBottom w:val="0"/>
      <w:divBdr>
        <w:top w:val="none" w:sz="0" w:space="0" w:color="auto"/>
        <w:left w:val="none" w:sz="0" w:space="0" w:color="auto"/>
        <w:bottom w:val="none" w:sz="0" w:space="0" w:color="auto"/>
        <w:right w:val="none" w:sz="0" w:space="0" w:color="auto"/>
      </w:divBdr>
    </w:div>
    <w:div w:id="213513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mfchile.cl/portal/principal/613/articles-29208_doc_pdf.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978-CAE5-47A1-8898-64A17A69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23</Pages>
  <Words>3813</Words>
  <Characters>20972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Venegas</dc:creator>
  <cp:keywords/>
  <dc:description/>
  <cp:lastModifiedBy>Esteban Carrasco</cp:lastModifiedBy>
  <cp:revision>21</cp:revision>
  <dcterms:created xsi:type="dcterms:W3CDTF">2023-11-30T12:02:00Z</dcterms:created>
  <dcterms:modified xsi:type="dcterms:W3CDTF">2023-11-30T19:09:00Z</dcterms:modified>
</cp:coreProperties>
</file>