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49FC9E8D" w:rsidR="00AC490C" w:rsidRPr="00857076" w:rsidRDefault="00B01B02" w:rsidP="00AC490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C490C" w:rsidRPr="001D3AB1">
        <w:rPr>
          <w:rFonts w:ascii="Times New Roman" w:hAnsi="Times New Roman" w:cs="Times New Roman"/>
          <w:b/>
          <w:sz w:val="72"/>
          <w:szCs w:val="72"/>
        </w:rPr>
        <w:t>R13</w:t>
      </w:r>
      <w:r w:rsidR="00AC490C">
        <w:rPr>
          <w:rFonts w:ascii="Times New Roman" w:hAnsi="Times New Roman" w:cs="Times New Roman"/>
          <w:b/>
          <w:sz w:val="72"/>
          <w:szCs w:val="72"/>
        </w:rPr>
        <w:t>(726)-</w:t>
      </w:r>
      <w:r w:rsidR="00AC490C" w:rsidRPr="00AD21DC">
        <w:t xml:space="preserve"> </w:t>
      </w:r>
      <w:r w:rsidR="00AC490C" w:rsidRPr="00AD21DC">
        <w:rPr>
          <w:rFonts w:ascii="Times New Roman" w:hAnsi="Times New Roman" w:cs="Times New Roman"/>
          <w:b/>
          <w:sz w:val="72"/>
          <w:szCs w:val="72"/>
        </w:rPr>
        <w:t>RIESGO DE MERCADO DE LIBRO DE BANCA (RMLB)</w:t>
      </w:r>
    </w:p>
    <w:p w14:paraId="207EDD71" w14:textId="41667AE9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04497DF9" w:rsidR="00C4642F" w:rsidRPr="00230F5A" w:rsidRDefault="00AC490C" w:rsidP="00C4642F">
      <w:pPr>
        <w:jc w:val="right"/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10.05pt;margin-top:5.8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CC8F62B" w14:textId="199EA508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9AB9676" w14:textId="683B15ED" w:rsidR="000D57E8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0578" w:history="1">
            <w:r w:rsidR="000D57E8" w:rsidRPr="0015142E">
              <w:rPr>
                <w:rStyle w:val="Hipervnculo"/>
                <w:noProof/>
              </w:rPr>
              <w:t>1.</w:t>
            </w:r>
            <w:r w:rsidR="000D57E8">
              <w:rPr>
                <w:rFonts w:cstheme="minorBidi"/>
                <w:noProof/>
                <w:kern w:val="2"/>
              </w:rPr>
              <w:tab/>
            </w:r>
            <w:r w:rsidR="000D57E8" w:rsidRPr="0015142E">
              <w:rPr>
                <w:rStyle w:val="Hipervnculo"/>
                <w:noProof/>
              </w:rPr>
              <w:t>Definición de estructuras</w:t>
            </w:r>
            <w:r w:rsidR="000D57E8">
              <w:rPr>
                <w:noProof/>
                <w:webHidden/>
              </w:rPr>
              <w:tab/>
            </w:r>
            <w:r w:rsidR="000D57E8">
              <w:rPr>
                <w:noProof/>
                <w:webHidden/>
              </w:rPr>
              <w:fldChar w:fldCharType="begin"/>
            </w:r>
            <w:r w:rsidR="000D57E8">
              <w:rPr>
                <w:noProof/>
                <w:webHidden/>
              </w:rPr>
              <w:instrText xml:space="preserve"> PAGEREF _Toc152340578 \h </w:instrText>
            </w:r>
            <w:r w:rsidR="000D57E8">
              <w:rPr>
                <w:noProof/>
                <w:webHidden/>
              </w:rPr>
            </w:r>
            <w:r w:rsidR="000D57E8">
              <w:rPr>
                <w:noProof/>
                <w:webHidden/>
              </w:rPr>
              <w:fldChar w:fldCharType="separate"/>
            </w:r>
            <w:r w:rsidR="000D57E8">
              <w:rPr>
                <w:noProof/>
                <w:webHidden/>
              </w:rPr>
              <w:t>5</w:t>
            </w:r>
            <w:r w:rsidR="000D57E8">
              <w:rPr>
                <w:noProof/>
                <w:webHidden/>
              </w:rPr>
              <w:fldChar w:fldCharType="end"/>
            </w:r>
          </w:hyperlink>
        </w:p>
        <w:p w14:paraId="66B7E390" w14:textId="37F906A7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79" w:history="1">
            <w:r w:rsidRPr="0015142E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bCs/>
                <w:noProof/>
              </w:rPr>
              <w:t xml:space="preserve">Archivo de datos del emisor  </w:t>
            </w:r>
            <w:r w:rsidRPr="0015142E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FC15" w14:textId="15B51289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0" w:history="1">
            <w:r w:rsidRPr="0015142E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7344" w14:textId="5A822746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1" w:history="1">
            <w:r w:rsidRPr="0015142E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D60A" w14:textId="1D2D6D9D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2" w:history="1">
            <w:r w:rsidRPr="0015142E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0B69" w14:textId="66F34695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3" w:history="1">
            <w:r w:rsidRPr="0015142E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8372" w14:textId="25CCD137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4" w:history="1">
            <w:r w:rsidRPr="0015142E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B77A" w14:textId="48867BBF" w:rsidR="000D57E8" w:rsidRDefault="000D57E8">
          <w:pPr>
            <w:pStyle w:val="TDC1"/>
            <w:rPr>
              <w:rFonts w:cstheme="minorBidi"/>
              <w:noProof/>
              <w:kern w:val="2"/>
            </w:rPr>
          </w:pPr>
          <w:hyperlink w:anchor="_Toc152340585" w:history="1">
            <w:r w:rsidRPr="0015142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C851" w14:textId="39AABB5F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6" w:history="1">
            <w:r w:rsidRPr="0015142E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B526" w14:textId="679E3040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7" w:history="1">
            <w:r w:rsidRPr="0015142E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57F6" w14:textId="14EBAA7C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88" w:history="1">
            <w:r w:rsidRPr="0015142E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343D" w14:textId="65D5A6C7" w:rsidR="000D57E8" w:rsidRDefault="000D57E8">
          <w:pPr>
            <w:pStyle w:val="TDC1"/>
            <w:rPr>
              <w:rFonts w:cstheme="minorBidi"/>
              <w:noProof/>
              <w:kern w:val="2"/>
            </w:rPr>
          </w:pPr>
          <w:hyperlink w:anchor="_Toc152340589" w:history="1">
            <w:r w:rsidRPr="0015142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C0A8" w14:textId="32B8B1F6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0" w:history="1">
            <w:r w:rsidRPr="0015142E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C539" w14:textId="174E1E66" w:rsidR="000D57E8" w:rsidRDefault="000D57E8">
          <w:pPr>
            <w:pStyle w:val="TDC1"/>
            <w:rPr>
              <w:rFonts w:cstheme="minorBidi"/>
              <w:noProof/>
              <w:kern w:val="2"/>
            </w:rPr>
          </w:pPr>
          <w:hyperlink w:anchor="_Toc152340591" w:history="1">
            <w:r w:rsidRPr="0015142E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ED88" w14:textId="54CB6322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2" w:history="1">
            <w:r w:rsidRPr="0015142E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3B5F" w14:textId="53381BBC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3" w:history="1">
            <w:r w:rsidRPr="0015142E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717E" w14:textId="69D9BB2E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4" w:history="1">
            <w:r w:rsidRPr="0015142E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E1A3" w14:textId="7F2F6279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5" w:history="1">
            <w:r w:rsidRPr="0015142E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1583" w14:textId="2DEFE563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6" w:history="1">
            <w:r w:rsidRPr="0015142E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20A0" w14:textId="267E4C35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7" w:history="1">
            <w:r w:rsidRPr="0015142E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7264" w14:textId="7C42A7A1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8" w:history="1">
            <w:r w:rsidRPr="0015142E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3F1F" w14:textId="460EAF48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599" w:history="1">
            <w:r w:rsidRPr="0015142E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451A" w14:textId="217766DD" w:rsidR="000D57E8" w:rsidRDefault="000D57E8">
          <w:pPr>
            <w:pStyle w:val="TDC1"/>
            <w:rPr>
              <w:rFonts w:cstheme="minorBidi"/>
              <w:noProof/>
              <w:kern w:val="2"/>
            </w:rPr>
          </w:pPr>
          <w:hyperlink w:anchor="_Toc152340600" w:history="1">
            <w:r w:rsidRPr="0015142E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E32A" w14:textId="79B97AED" w:rsidR="000D57E8" w:rsidRDefault="000D57E8">
          <w:pPr>
            <w:pStyle w:val="TDC1"/>
            <w:rPr>
              <w:rFonts w:cstheme="minorBidi"/>
              <w:noProof/>
              <w:kern w:val="2"/>
            </w:rPr>
          </w:pPr>
          <w:hyperlink w:anchor="_Toc152340601" w:history="1">
            <w:r w:rsidRPr="0015142E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B1AE" w14:textId="6F5C4568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02" w:history="1">
            <w:r w:rsidRPr="0015142E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1795" w14:textId="55FE88F3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03" w:history="1">
            <w:r w:rsidRPr="0015142E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91E3" w14:textId="65E9BF1F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04" w:history="1">
            <w:r w:rsidRPr="0015142E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7461" w14:textId="16A9EBAF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05" w:history="1">
            <w:r w:rsidRPr="0015142E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6895" w14:textId="32C3FEFD" w:rsidR="000D57E8" w:rsidRDefault="000D57E8">
          <w:pPr>
            <w:pStyle w:val="TDC1"/>
            <w:rPr>
              <w:rFonts w:cstheme="minorBidi"/>
              <w:noProof/>
              <w:kern w:val="2"/>
            </w:rPr>
          </w:pPr>
          <w:hyperlink w:anchor="_Toc152340606" w:history="1">
            <w:r w:rsidRPr="0015142E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F093" w14:textId="32D7861B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07" w:history="1">
            <w:r w:rsidRPr="0015142E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0613" w14:textId="172E8A95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08" w:history="1">
            <w:r w:rsidRPr="0015142E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FC77" w14:textId="2E910F4B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09" w:history="1">
            <w:r w:rsidRPr="0015142E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3AD8" w14:textId="7E6124B1" w:rsidR="000D57E8" w:rsidRDefault="000D57E8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10" w:history="1">
            <w:r w:rsidRPr="0015142E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5399" w14:textId="33EF84C9" w:rsidR="000D57E8" w:rsidRDefault="000D57E8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0611" w:history="1">
            <w:r w:rsidRPr="0015142E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FA56" w14:textId="4F2AD6D8" w:rsidR="000D57E8" w:rsidRDefault="000D57E8">
          <w:pPr>
            <w:pStyle w:val="TDC1"/>
            <w:rPr>
              <w:rFonts w:cstheme="minorBidi"/>
              <w:noProof/>
              <w:kern w:val="2"/>
            </w:rPr>
          </w:pPr>
          <w:hyperlink w:anchor="_Toc152340612" w:history="1">
            <w:r w:rsidRPr="0015142E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15142E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0D04825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2F9D4085" w:rsidR="00C36169" w:rsidRPr="00230F5A" w:rsidRDefault="00435CB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R13</w:t>
            </w:r>
          </w:p>
        </w:tc>
        <w:tc>
          <w:tcPr>
            <w:tcW w:w="1342" w:type="dxa"/>
          </w:tcPr>
          <w:p w14:paraId="22F848E4" w14:textId="0E7B10C7" w:rsidR="00C36169" w:rsidRPr="00230F5A" w:rsidRDefault="00435CB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19400F6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6653005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03C98DD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01AA77F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10BB6F5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48F1833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18F34D8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65B62D4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618FD39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499B301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5A67D73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01D819F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0E3E29D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3E9FA9B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7442B82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4057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4057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3608C77E" w14:textId="77777777" w:rsidR="00905479" w:rsidRPr="001D3AB1" w:rsidRDefault="00905479" w:rsidP="00905479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905479" w:rsidRPr="001D3AB1" w14:paraId="1AC4B219" w14:textId="77777777" w:rsidTr="00A8527D">
        <w:trPr>
          <w:trHeight w:val="244"/>
        </w:trPr>
        <w:tc>
          <w:tcPr>
            <w:tcW w:w="1414" w:type="dxa"/>
          </w:tcPr>
          <w:p w14:paraId="09D9F083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8EC8CDD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5E4A165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Código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del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5F1098D9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905479" w:rsidRPr="001D3AB1" w14:paraId="1B2329BE" w14:textId="77777777" w:rsidTr="00A8527D">
        <w:trPr>
          <w:trHeight w:val="241"/>
        </w:trPr>
        <w:tc>
          <w:tcPr>
            <w:tcW w:w="1414" w:type="dxa"/>
          </w:tcPr>
          <w:p w14:paraId="06F126D4" w14:textId="77777777" w:rsidR="00905479" w:rsidRPr="001D3AB1" w:rsidRDefault="00905479" w:rsidP="00A8527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6C6B39E7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899372B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del</w:t>
            </w:r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58E66E52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905479" w:rsidRPr="001D3AB1" w14:paraId="5DFFFBCF" w14:textId="77777777" w:rsidTr="00A8527D">
        <w:trPr>
          <w:trHeight w:val="245"/>
        </w:trPr>
        <w:tc>
          <w:tcPr>
            <w:tcW w:w="1414" w:type="dxa"/>
          </w:tcPr>
          <w:p w14:paraId="2F050B5B" w14:textId="77777777" w:rsidR="00905479" w:rsidRPr="001D3AB1" w:rsidRDefault="00905479" w:rsidP="00A8527D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6F9177C6" w14:textId="77777777" w:rsidR="00905479" w:rsidRPr="001D3AB1" w:rsidRDefault="00905479" w:rsidP="00A8527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AACDF57" w14:textId="77777777" w:rsidR="00905479" w:rsidRPr="001D3AB1" w:rsidRDefault="00905479" w:rsidP="00A8527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1500E28D" w14:textId="77777777" w:rsidR="00905479" w:rsidRPr="001D3AB1" w:rsidRDefault="00905479" w:rsidP="00A8527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1D3AB1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  <w:tr w:rsidR="00905479" w:rsidRPr="001D3AB1" w14:paraId="0529215A" w14:textId="77777777" w:rsidTr="00A8527D">
        <w:trPr>
          <w:trHeight w:val="242"/>
        </w:trPr>
        <w:tc>
          <w:tcPr>
            <w:tcW w:w="1414" w:type="dxa"/>
          </w:tcPr>
          <w:p w14:paraId="406C2411" w14:textId="77777777" w:rsidR="00905479" w:rsidRPr="001D3AB1" w:rsidRDefault="00905479" w:rsidP="00A8527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FB08149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15C9096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57236D68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 w:cs="Times New Roman"/>
                <w:sz w:val="20"/>
              </w:rPr>
              <w:t>75)</w:t>
            </w:r>
          </w:p>
        </w:tc>
      </w:tr>
    </w:tbl>
    <w:p w14:paraId="15F12E39" w14:textId="77777777" w:rsidR="00905479" w:rsidRPr="001D3AB1" w:rsidRDefault="00905479" w:rsidP="00905479">
      <w:pPr>
        <w:pStyle w:val="Textoindependiente"/>
        <w:rPr>
          <w:rFonts w:ascii="Times New Roman" w:hAnsi="Times New Roman" w:cs="Times New Roman"/>
          <w:sz w:val="24"/>
        </w:rPr>
      </w:pPr>
      <w:r w:rsidRPr="001D3AB1">
        <w:rPr>
          <w:rFonts w:ascii="Times New Roman" w:hAnsi="Times New Roman" w:cs="Times New Roman"/>
          <w:sz w:val="24"/>
        </w:rPr>
        <w:t xml:space="preserve">   </w:t>
      </w:r>
      <w:r w:rsidRPr="001D3AB1">
        <w:rPr>
          <w:rFonts w:ascii="Times New Roman" w:hAnsi="Times New Roman" w:cs="Times New Roman"/>
        </w:rPr>
        <w:t>Largo</w:t>
      </w:r>
      <w:r w:rsidRPr="001D3AB1">
        <w:rPr>
          <w:rFonts w:ascii="Times New Roman" w:hAnsi="Times New Roman" w:cs="Times New Roman"/>
          <w:spacing w:val="-5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1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1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608700D8" w14:textId="77777777" w:rsidR="00905479" w:rsidRPr="001D3AB1" w:rsidRDefault="00905479" w:rsidP="00905479">
      <w:pPr>
        <w:pStyle w:val="Textoindependiente"/>
        <w:rPr>
          <w:rFonts w:ascii="Times New Roman" w:hAnsi="Times New Roman" w:cs="Times New Roman"/>
          <w:i/>
        </w:rPr>
      </w:pPr>
    </w:p>
    <w:p w14:paraId="36384AE4" w14:textId="77777777" w:rsidR="00905479" w:rsidRPr="001D3AB1" w:rsidRDefault="00905479" w:rsidP="00905479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 xml:space="preserve">    </w:t>
      </w:r>
      <w:proofErr w:type="gramStart"/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siguientes</w:t>
      </w:r>
      <w:proofErr w:type="gramEnd"/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5084EAF0" w14:textId="77777777" w:rsidTr="00A8527D">
        <w:trPr>
          <w:trHeight w:val="244"/>
        </w:trPr>
        <w:tc>
          <w:tcPr>
            <w:tcW w:w="1414" w:type="dxa"/>
          </w:tcPr>
          <w:p w14:paraId="289DE04D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Código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BB2AAC9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389" w:type="dxa"/>
          </w:tcPr>
          <w:p w14:paraId="204EBF6E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Medición</w:t>
            </w:r>
            <w:proofErr w:type="spellEnd"/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impactos</w:t>
            </w:r>
            <w:proofErr w:type="spellEnd"/>
            <w:r w:rsidRPr="001D3AB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2549" w:type="dxa"/>
          </w:tcPr>
          <w:p w14:paraId="0812B3B5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 xml:space="preserve"> 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1</w:t>
            </w:r>
          </w:p>
        </w:tc>
      </w:tr>
      <w:tr w:rsidR="00905479" w:rsidRPr="001D3AB1" w14:paraId="58CB99C3" w14:textId="77777777" w:rsidTr="00A8527D">
        <w:trPr>
          <w:trHeight w:val="242"/>
        </w:trPr>
        <w:tc>
          <w:tcPr>
            <w:tcW w:w="1414" w:type="dxa"/>
          </w:tcPr>
          <w:p w14:paraId="1635DE45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B9CB1D1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55E73F8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 xml:space="preserve"> Impactos</w:t>
            </w:r>
            <w:r w:rsidRPr="001D3AB1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>por</w:t>
            </w:r>
            <w:r w:rsidRPr="001D3AB1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>escenarios</w:t>
            </w:r>
            <w:r w:rsidRPr="001D3AB1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>perturbación.</w:t>
            </w:r>
          </w:p>
        </w:tc>
        <w:tc>
          <w:tcPr>
            <w:tcW w:w="2549" w:type="dxa"/>
          </w:tcPr>
          <w:p w14:paraId="0393D128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</w:tr>
      <w:tr w:rsidR="00905479" w:rsidRPr="001D3AB1" w14:paraId="64095667" w14:textId="77777777" w:rsidTr="00A8527D">
        <w:trPr>
          <w:trHeight w:val="242"/>
        </w:trPr>
        <w:tc>
          <w:tcPr>
            <w:tcW w:w="1414" w:type="dxa"/>
          </w:tcPr>
          <w:p w14:paraId="15D6AA74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6755EB18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28F872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Flujos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 efectivo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nocional</w:t>
            </w:r>
            <w:r w:rsidRPr="001D3AB1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a</w:t>
            </w:r>
            <w:r w:rsidRPr="001D3AB1">
              <w:rPr>
                <w:rFonts w:ascii="Times New Roman" w:hAnsi="Times New Roman"/>
                <w:spacing w:val="-3"/>
                <w:sz w:val="20"/>
                <w:lang w:val="es-CL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  <w:lang w:val="es-CL"/>
              </w:rPr>
              <w:t>repricing</w:t>
            </w:r>
            <w:proofErr w:type="spellEnd"/>
            <w:r w:rsidRPr="001D3AB1">
              <w:rPr>
                <w:rFonts w:ascii="Times New Roman" w:hAnsi="Times New Roman"/>
                <w:sz w:val="20"/>
                <w:lang w:val="es-CL"/>
              </w:rPr>
              <w:t>.</w:t>
            </w:r>
          </w:p>
        </w:tc>
        <w:tc>
          <w:tcPr>
            <w:tcW w:w="2549" w:type="dxa"/>
          </w:tcPr>
          <w:p w14:paraId="4CD0098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</w:tr>
      <w:tr w:rsidR="00905479" w:rsidRPr="001D3AB1" w14:paraId="2F3C123A" w14:textId="77777777" w:rsidTr="00A8527D">
        <w:trPr>
          <w:trHeight w:val="242"/>
        </w:trPr>
        <w:tc>
          <w:tcPr>
            <w:tcW w:w="1414" w:type="dxa"/>
          </w:tcPr>
          <w:p w14:paraId="5544A4A1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56C8DF4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8E9ED5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Opciones</w:t>
            </w:r>
            <w:proofErr w:type="spellEnd"/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implícitas</w:t>
            </w:r>
            <w:proofErr w:type="spellEnd"/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y</w:t>
            </w:r>
            <w:r w:rsidRPr="001D3AB1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explícitas</w:t>
            </w:r>
            <w:proofErr w:type="spellEnd"/>
            <w:r w:rsidRPr="001D3AB1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549" w:type="dxa"/>
          </w:tcPr>
          <w:p w14:paraId="2A703F6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 xml:space="preserve"> 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</w:tr>
      <w:tr w:rsidR="00905479" w:rsidRPr="001D3AB1" w14:paraId="5CCAC144" w14:textId="77777777" w:rsidTr="00A8527D">
        <w:trPr>
          <w:trHeight w:val="242"/>
        </w:trPr>
        <w:tc>
          <w:tcPr>
            <w:tcW w:w="1414" w:type="dxa"/>
          </w:tcPr>
          <w:p w14:paraId="2E94186F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027A1A3E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214D6DA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Curvas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tasas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interés.</w:t>
            </w:r>
          </w:p>
        </w:tc>
        <w:tc>
          <w:tcPr>
            <w:tcW w:w="2549" w:type="dxa"/>
          </w:tcPr>
          <w:p w14:paraId="327565A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</w:tr>
      <w:tr w:rsidR="00905479" w:rsidRPr="001D3AB1" w14:paraId="3696A911" w14:textId="77777777" w:rsidTr="00A8527D">
        <w:trPr>
          <w:trHeight w:val="242"/>
        </w:trPr>
        <w:tc>
          <w:tcPr>
            <w:tcW w:w="1414" w:type="dxa"/>
          </w:tcPr>
          <w:p w14:paraId="69652D9C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6993A6B1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6EB92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Flujos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contractuales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posiciones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no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susceptibles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estandarización.</w:t>
            </w:r>
          </w:p>
        </w:tc>
        <w:tc>
          <w:tcPr>
            <w:tcW w:w="2549" w:type="dxa"/>
          </w:tcPr>
          <w:p w14:paraId="12C1F9B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6</w:t>
            </w:r>
          </w:p>
        </w:tc>
      </w:tr>
      <w:tr w:rsidR="00905479" w:rsidRPr="001D3AB1" w14:paraId="5AC1DE0E" w14:textId="77777777" w:rsidTr="00A8527D">
        <w:trPr>
          <w:trHeight w:val="242"/>
        </w:trPr>
        <w:tc>
          <w:tcPr>
            <w:tcW w:w="1414" w:type="dxa"/>
          </w:tcPr>
          <w:p w14:paraId="4CE0D01C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Código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679CA154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E60793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 xml:space="preserve"> Posiciones</w:t>
            </w:r>
            <w:r w:rsidRPr="001D3AB1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>sujetas</w:t>
            </w:r>
            <w:r w:rsidRPr="001D3AB1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>a riesgo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>de reajustabilidad.</w:t>
            </w:r>
          </w:p>
        </w:tc>
        <w:tc>
          <w:tcPr>
            <w:tcW w:w="2549" w:type="dxa"/>
          </w:tcPr>
          <w:p w14:paraId="59BDA077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Código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7</w:t>
            </w:r>
          </w:p>
        </w:tc>
      </w:tr>
    </w:tbl>
    <w:p w14:paraId="5A709D58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2D512624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1D30FF82" w14:textId="77777777" w:rsidR="00905479" w:rsidRPr="001D3AB1" w:rsidRDefault="00905479" w:rsidP="00905479">
      <w:pPr>
        <w:tabs>
          <w:tab w:val="left" w:pos="1348"/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para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informar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medición de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impactos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19078A18" w14:textId="77777777" w:rsidTr="00A8527D">
        <w:trPr>
          <w:trHeight w:val="244"/>
        </w:trPr>
        <w:tc>
          <w:tcPr>
            <w:tcW w:w="1414" w:type="dxa"/>
          </w:tcPr>
          <w:p w14:paraId="7BC6DC30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6FA25F6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389" w:type="dxa"/>
          </w:tcPr>
          <w:p w14:paraId="158F000C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Tipo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A01903F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 xml:space="preserve"> 9(02)</w:t>
            </w:r>
          </w:p>
        </w:tc>
      </w:tr>
      <w:tr w:rsidR="00905479" w:rsidRPr="001D3AB1" w14:paraId="3AC4C5F9" w14:textId="77777777" w:rsidTr="00A8527D">
        <w:trPr>
          <w:trHeight w:val="242"/>
        </w:trPr>
        <w:tc>
          <w:tcPr>
            <w:tcW w:w="1414" w:type="dxa"/>
          </w:tcPr>
          <w:p w14:paraId="51497FF4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0BBE8730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550438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Nivel</w:t>
            </w:r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038FB2A3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 xml:space="preserve"> 9(01)</w:t>
            </w:r>
          </w:p>
        </w:tc>
      </w:tr>
      <w:tr w:rsidR="00905479" w:rsidRPr="001D3AB1" w14:paraId="2E891FC3" w14:textId="77777777" w:rsidTr="00A8527D">
        <w:trPr>
          <w:trHeight w:val="242"/>
        </w:trPr>
        <w:tc>
          <w:tcPr>
            <w:tcW w:w="1414" w:type="dxa"/>
          </w:tcPr>
          <w:p w14:paraId="29EBA21F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FB74FBC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7ABC48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Impacto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en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generación de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intereses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netos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corto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plazo</w:t>
            </w:r>
          </w:p>
        </w:tc>
        <w:tc>
          <w:tcPr>
            <w:tcW w:w="2549" w:type="dxa"/>
          </w:tcPr>
          <w:p w14:paraId="6D95FFF4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905479" w:rsidRPr="001D3AB1" w14:paraId="04D6606C" w14:textId="77777777" w:rsidTr="00A8527D">
        <w:trPr>
          <w:trHeight w:val="242"/>
        </w:trPr>
        <w:tc>
          <w:tcPr>
            <w:tcW w:w="1414" w:type="dxa"/>
          </w:tcPr>
          <w:p w14:paraId="5D9459E0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1F48BEA5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C6725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Impacto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en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generación</w:t>
            </w:r>
            <w:r w:rsidRPr="001D3AB1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reajustes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netos</w:t>
            </w:r>
            <w:r w:rsidRPr="001D3AB1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corto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plazo</w:t>
            </w:r>
          </w:p>
        </w:tc>
        <w:tc>
          <w:tcPr>
            <w:tcW w:w="2549" w:type="dxa"/>
          </w:tcPr>
          <w:p w14:paraId="0C1E635B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905479" w:rsidRPr="001D3AB1" w14:paraId="797A3555" w14:textId="77777777" w:rsidTr="00A8527D">
        <w:trPr>
          <w:trHeight w:val="242"/>
        </w:trPr>
        <w:tc>
          <w:tcPr>
            <w:tcW w:w="1414" w:type="dxa"/>
          </w:tcPr>
          <w:p w14:paraId="2F3DB1DA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6CDCCEE3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</w:p>
        </w:tc>
        <w:tc>
          <w:tcPr>
            <w:tcW w:w="5389" w:type="dxa"/>
          </w:tcPr>
          <w:p w14:paraId="6DF9BA5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Margen</w:t>
            </w:r>
            <w:r w:rsidRPr="001D3AB1">
              <w:rPr>
                <w:rFonts w:ascii="Times New Roman" w:hAnsi="Times New Roman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neto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intereses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y</w:t>
            </w:r>
            <w:r w:rsidRPr="001D3AB1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reajustes</w:t>
            </w:r>
          </w:p>
        </w:tc>
        <w:tc>
          <w:tcPr>
            <w:tcW w:w="2549" w:type="dxa"/>
          </w:tcPr>
          <w:p w14:paraId="206FBB89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905479" w:rsidRPr="001D3AB1" w14:paraId="2204A3E4" w14:textId="77777777" w:rsidTr="00A8527D">
        <w:trPr>
          <w:trHeight w:val="242"/>
        </w:trPr>
        <w:tc>
          <w:tcPr>
            <w:tcW w:w="1414" w:type="dxa"/>
          </w:tcPr>
          <w:p w14:paraId="605CF16B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68A6734E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A26495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Límite</w:t>
            </w:r>
            <w:r w:rsidRPr="001D3AB1">
              <w:rPr>
                <w:rFonts w:ascii="Times New Roman" w:hAnsi="Times New Roman"/>
                <w:spacing w:val="-5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generación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intereses</w:t>
            </w:r>
            <w:r w:rsidRPr="001D3AB1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y</w:t>
            </w:r>
            <w:r w:rsidRPr="001D3AB1">
              <w:rPr>
                <w:rFonts w:ascii="Times New Roman" w:hAnsi="Times New Roman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reajustes</w:t>
            </w:r>
            <w:r w:rsidRPr="001D3AB1">
              <w:rPr>
                <w:rFonts w:ascii="Times New Roman" w:hAnsi="Times New Roman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netos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/>
                <w:spacing w:val="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corto</w:t>
            </w:r>
            <w:r w:rsidRPr="001D3AB1">
              <w:rPr>
                <w:rFonts w:ascii="Times New Roman" w:hAnsi="Times New Roman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  <w:lang w:val="es-CL"/>
              </w:rPr>
              <w:t>plazo</w:t>
            </w:r>
          </w:p>
        </w:tc>
        <w:tc>
          <w:tcPr>
            <w:tcW w:w="2549" w:type="dxa"/>
          </w:tcPr>
          <w:p w14:paraId="74F97B85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9(04)V9(03)</w:t>
            </w:r>
          </w:p>
        </w:tc>
      </w:tr>
      <w:tr w:rsidR="00905479" w:rsidRPr="001D3AB1" w14:paraId="1EA9AC2F" w14:textId="77777777" w:rsidTr="00A8527D">
        <w:trPr>
          <w:trHeight w:val="242"/>
        </w:trPr>
        <w:tc>
          <w:tcPr>
            <w:tcW w:w="1414" w:type="dxa"/>
          </w:tcPr>
          <w:p w14:paraId="27101DFF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305B9402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49D86F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Impacto</w:t>
            </w:r>
            <w:proofErr w:type="spellEnd"/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en</w:t>
            </w:r>
            <w:proofErr w:type="spellEnd"/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valor</w:t>
            </w:r>
            <w:r w:rsidRPr="001D3AB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económico</w:t>
            </w:r>
            <w:proofErr w:type="spellEnd"/>
          </w:p>
        </w:tc>
        <w:tc>
          <w:tcPr>
            <w:tcW w:w="2549" w:type="dxa"/>
          </w:tcPr>
          <w:p w14:paraId="6000EDA5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9(14)</w:t>
            </w:r>
          </w:p>
        </w:tc>
      </w:tr>
      <w:tr w:rsidR="00905479" w:rsidRPr="001D3AB1" w14:paraId="3E581CCD" w14:textId="77777777" w:rsidTr="00A8527D">
        <w:trPr>
          <w:trHeight w:val="242"/>
        </w:trPr>
        <w:tc>
          <w:tcPr>
            <w:tcW w:w="1414" w:type="dxa"/>
          </w:tcPr>
          <w:p w14:paraId="6E3F475C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0CA18EC9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EF59F6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Capital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nivel</w:t>
            </w:r>
            <w:proofErr w:type="spellEnd"/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549" w:type="dxa"/>
          </w:tcPr>
          <w:p w14:paraId="755AFAE5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9(14)</w:t>
            </w:r>
          </w:p>
        </w:tc>
      </w:tr>
      <w:tr w:rsidR="00905479" w:rsidRPr="001D3AB1" w14:paraId="2612BD1D" w14:textId="77777777" w:rsidTr="00A8527D">
        <w:trPr>
          <w:trHeight w:val="242"/>
        </w:trPr>
        <w:tc>
          <w:tcPr>
            <w:tcW w:w="1414" w:type="dxa"/>
          </w:tcPr>
          <w:p w14:paraId="5555B6D1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545361AA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D6AC9F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Límite</w:t>
            </w:r>
            <w:proofErr w:type="spellEnd"/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al valor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económico</w:t>
            </w:r>
            <w:proofErr w:type="spellEnd"/>
          </w:p>
        </w:tc>
        <w:tc>
          <w:tcPr>
            <w:tcW w:w="2549" w:type="dxa"/>
          </w:tcPr>
          <w:p w14:paraId="4FA91EE3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9(04)V9(03)</w:t>
            </w:r>
          </w:p>
        </w:tc>
      </w:tr>
      <w:tr w:rsidR="00905479" w:rsidRPr="001D3AB1" w14:paraId="798FE245" w14:textId="77777777" w:rsidTr="00A8527D">
        <w:trPr>
          <w:trHeight w:val="242"/>
        </w:trPr>
        <w:tc>
          <w:tcPr>
            <w:tcW w:w="1414" w:type="dxa"/>
          </w:tcPr>
          <w:p w14:paraId="37EDC26D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37488E9D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93EDA8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Filler</w:t>
            </w:r>
          </w:p>
        </w:tc>
        <w:tc>
          <w:tcPr>
            <w:tcW w:w="2549" w:type="dxa"/>
          </w:tcPr>
          <w:p w14:paraId="471130F4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1D3AB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 w:cs="Times New Roman"/>
                <w:sz w:val="20"/>
              </w:rPr>
              <w:t>01)</w:t>
            </w:r>
          </w:p>
        </w:tc>
      </w:tr>
    </w:tbl>
    <w:p w14:paraId="1FE864E8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1D3AB1">
        <w:rPr>
          <w:rFonts w:ascii="Times New Roman" w:hAnsi="Times New Roman" w:cs="Times New Roman"/>
        </w:rPr>
        <w:t>Longitud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Total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3173EB3A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4713ECD5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62717C45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36B95B8D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7FFA0D0E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36D3D450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7784CF36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3D0E35C4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65317073" w14:textId="77777777" w:rsidR="00905479" w:rsidRPr="001D3AB1" w:rsidRDefault="00905479" w:rsidP="00905479">
      <w:pPr>
        <w:pStyle w:val="Textoindependiente"/>
        <w:spacing w:before="1"/>
        <w:rPr>
          <w:rFonts w:ascii="Times New Roman" w:hAnsi="Times New Roman" w:cs="Times New Roman"/>
        </w:rPr>
      </w:pPr>
    </w:p>
    <w:p w14:paraId="34B3DA39" w14:textId="77777777" w:rsidR="00905479" w:rsidRPr="001D3AB1" w:rsidRDefault="00905479" w:rsidP="00905479">
      <w:pPr>
        <w:tabs>
          <w:tab w:val="left" w:pos="1348"/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para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informar impactos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por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escenarios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de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perturbación: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622AAF6B" w14:textId="77777777" w:rsidTr="00A8527D">
        <w:trPr>
          <w:trHeight w:val="244"/>
        </w:trPr>
        <w:tc>
          <w:tcPr>
            <w:tcW w:w="1414" w:type="dxa"/>
          </w:tcPr>
          <w:p w14:paraId="72C78C81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6C661BDC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47AF73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Tipo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6D22913C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0B435E3A" w14:textId="77777777" w:rsidTr="00A8527D">
        <w:trPr>
          <w:trHeight w:val="242"/>
        </w:trPr>
        <w:tc>
          <w:tcPr>
            <w:tcW w:w="1414" w:type="dxa"/>
          </w:tcPr>
          <w:p w14:paraId="1A988932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lastRenderedPageBreak/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68D3F72A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6BDE259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Nivel</w:t>
            </w:r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5DA12CD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9(01)</w:t>
            </w:r>
          </w:p>
        </w:tc>
      </w:tr>
      <w:tr w:rsidR="00905479" w:rsidRPr="001D3AB1" w14:paraId="79018A26" w14:textId="77777777" w:rsidTr="00A8527D">
        <w:trPr>
          <w:trHeight w:val="242"/>
        </w:trPr>
        <w:tc>
          <w:tcPr>
            <w:tcW w:w="1414" w:type="dxa"/>
          </w:tcPr>
          <w:p w14:paraId="32828A2C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4FB8F2D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1B09F5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impacto</w:t>
            </w:r>
            <w:proofErr w:type="spellEnd"/>
          </w:p>
        </w:tc>
        <w:tc>
          <w:tcPr>
            <w:tcW w:w="2549" w:type="dxa"/>
          </w:tcPr>
          <w:p w14:paraId="7FDDBF5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40661B99" w14:textId="77777777" w:rsidTr="00A8527D">
        <w:trPr>
          <w:trHeight w:val="242"/>
        </w:trPr>
        <w:tc>
          <w:tcPr>
            <w:tcW w:w="1414" w:type="dxa"/>
          </w:tcPr>
          <w:p w14:paraId="4B1DBA3B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E7E4EF6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A811ED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70C493C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9(03)</w:t>
            </w:r>
          </w:p>
        </w:tc>
      </w:tr>
      <w:tr w:rsidR="00905479" w:rsidRPr="001D3AB1" w14:paraId="0A282BEA" w14:textId="77777777" w:rsidTr="00A8527D">
        <w:trPr>
          <w:trHeight w:val="242"/>
        </w:trPr>
        <w:tc>
          <w:tcPr>
            <w:tcW w:w="1414" w:type="dxa"/>
          </w:tcPr>
          <w:p w14:paraId="283DA269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F8C6A36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D3922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Escenarios</w:t>
            </w:r>
            <w:proofErr w:type="spellEnd"/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perturbación</w:t>
            </w:r>
            <w:proofErr w:type="spellEnd"/>
          </w:p>
        </w:tc>
        <w:tc>
          <w:tcPr>
            <w:tcW w:w="2549" w:type="dxa"/>
          </w:tcPr>
          <w:p w14:paraId="579BAC2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2284B37A" w14:textId="77777777" w:rsidTr="00A8527D">
        <w:trPr>
          <w:trHeight w:val="242"/>
        </w:trPr>
        <w:tc>
          <w:tcPr>
            <w:tcW w:w="1414" w:type="dxa"/>
          </w:tcPr>
          <w:p w14:paraId="42295805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47229181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34EBF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Impacto</w:t>
            </w:r>
            <w:proofErr w:type="spellEnd"/>
          </w:p>
        </w:tc>
        <w:tc>
          <w:tcPr>
            <w:tcW w:w="2549" w:type="dxa"/>
          </w:tcPr>
          <w:p w14:paraId="4D4D1E0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s9(14)</w:t>
            </w:r>
          </w:p>
        </w:tc>
      </w:tr>
      <w:tr w:rsidR="00905479" w:rsidRPr="001D3AB1" w14:paraId="205C537D" w14:textId="77777777" w:rsidTr="00A8527D">
        <w:trPr>
          <w:trHeight w:val="242"/>
        </w:trPr>
        <w:tc>
          <w:tcPr>
            <w:tcW w:w="1414" w:type="dxa"/>
          </w:tcPr>
          <w:p w14:paraId="57E6221D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32B7A7B9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AAA4158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00999E58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 w:cs="Times New Roman"/>
                <w:sz w:val="20"/>
              </w:rPr>
              <w:t>63)</w:t>
            </w:r>
          </w:p>
        </w:tc>
      </w:tr>
    </w:tbl>
    <w:p w14:paraId="10FB9AC3" w14:textId="77777777" w:rsidR="00905479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1D3AB1">
        <w:rPr>
          <w:rFonts w:ascii="Times New Roman" w:hAnsi="Times New Roman" w:cs="Times New Roman"/>
        </w:rPr>
        <w:t>Longitud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Total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1F6CDA3C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2DFCF226" w14:textId="77777777" w:rsidR="00905479" w:rsidRPr="001D3AB1" w:rsidRDefault="00905479" w:rsidP="00905479">
      <w:pPr>
        <w:tabs>
          <w:tab w:val="left" w:pos="1348"/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para informar</w:t>
      </w:r>
      <w:r w:rsidRPr="001D3AB1">
        <w:rPr>
          <w:rFonts w:ascii="Times New Roman" w:hAnsi="Times New Roman" w:cs="Times New Roman"/>
          <w:i/>
          <w:spacing w:val="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flujos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de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efectivo nocional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a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proofErr w:type="spellStart"/>
      <w:r w:rsidRPr="001D3AB1">
        <w:rPr>
          <w:rFonts w:ascii="Times New Roman" w:hAnsi="Times New Roman" w:cs="Times New Roman"/>
          <w:i/>
          <w:sz w:val="20"/>
        </w:rPr>
        <w:t>repricing</w:t>
      </w:r>
      <w:proofErr w:type="spellEnd"/>
      <w:r w:rsidRPr="001D3AB1">
        <w:rPr>
          <w:rFonts w:ascii="Times New Roman" w:hAnsi="Times New Roman" w:cs="Times New Roman"/>
          <w:i/>
          <w:sz w:val="20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531D70CB" w14:textId="77777777" w:rsidTr="00A8527D">
        <w:trPr>
          <w:trHeight w:val="244"/>
        </w:trPr>
        <w:tc>
          <w:tcPr>
            <w:tcW w:w="1414" w:type="dxa"/>
          </w:tcPr>
          <w:p w14:paraId="5BE25C6E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600C822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0A8C2E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Tipo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AB093A8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407381C0" w14:textId="77777777" w:rsidTr="00A8527D">
        <w:trPr>
          <w:trHeight w:val="242"/>
        </w:trPr>
        <w:tc>
          <w:tcPr>
            <w:tcW w:w="1414" w:type="dxa"/>
          </w:tcPr>
          <w:p w14:paraId="2B7CF0A4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32895B2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03D0DC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Nivel</w:t>
            </w:r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68708A38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9(01)</w:t>
            </w:r>
          </w:p>
        </w:tc>
      </w:tr>
      <w:tr w:rsidR="00905479" w:rsidRPr="001D3AB1" w14:paraId="44B59AAD" w14:textId="77777777" w:rsidTr="00A8527D">
        <w:trPr>
          <w:trHeight w:val="242"/>
        </w:trPr>
        <w:tc>
          <w:tcPr>
            <w:tcW w:w="1414" w:type="dxa"/>
          </w:tcPr>
          <w:p w14:paraId="2A4582CF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7B813CB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BDC2F5B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exposición</w:t>
            </w:r>
            <w:proofErr w:type="spellEnd"/>
          </w:p>
        </w:tc>
        <w:tc>
          <w:tcPr>
            <w:tcW w:w="2549" w:type="dxa"/>
          </w:tcPr>
          <w:p w14:paraId="4911A36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676C60C5" w14:textId="77777777" w:rsidTr="00A8527D">
        <w:trPr>
          <w:trHeight w:val="242"/>
        </w:trPr>
        <w:tc>
          <w:tcPr>
            <w:tcW w:w="1414" w:type="dxa"/>
          </w:tcPr>
          <w:p w14:paraId="05FBC1E8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264A99B4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F75F9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contraparte</w:t>
            </w:r>
            <w:proofErr w:type="spellEnd"/>
          </w:p>
        </w:tc>
        <w:tc>
          <w:tcPr>
            <w:tcW w:w="2549" w:type="dxa"/>
          </w:tcPr>
          <w:p w14:paraId="2B1BDFFB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6DDB4116" w14:textId="77777777" w:rsidTr="00A8527D">
        <w:trPr>
          <w:trHeight w:val="242"/>
        </w:trPr>
        <w:tc>
          <w:tcPr>
            <w:tcW w:w="1414" w:type="dxa"/>
          </w:tcPr>
          <w:p w14:paraId="43C9556F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1DDF646F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E1CB963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Origen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del</w:t>
            </w:r>
            <w:r w:rsidRPr="001D3AB1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flujo</w:t>
            </w:r>
            <w:proofErr w:type="spellEnd"/>
          </w:p>
        </w:tc>
        <w:tc>
          <w:tcPr>
            <w:tcW w:w="2549" w:type="dxa"/>
          </w:tcPr>
          <w:p w14:paraId="4F00D43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62F29DF8" w14:textId="77777777" w:rsidTr="00A8527D">
        <w:trPr>
          <w:trHeight w:val="242"/>
        </w:trPr>
        <w:tc>
          <w:tcPr>
            <w:tcW w:w="1414" w:type="dxa"/>
          </w:tcPr>
          <w:p w14:paraId="0F5CDEC8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78DB66CF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041055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Escenario</w:t>
            </w:r>
            <w:proofErr w:type="spellEnd"/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perturbación</w:t>
            </w:r>
            <w:proofErr w:type="spellEnd"/>
          </w:p>
        </w:tc>
        <w:tc>
          <w:tcPr>
            <w:tcW w:w="2549" w:type="dxa"/>
          </w:tcPr>
          <w:p w14:paraId="7AF34D8A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70AB0B0D" w14:textId="77777777" w:rsidTr="00A8527D">
        <w:trPr>
          <w:trHeight w:val="242"/>
        </w:trPr>
        <w:tc>
          <w:tcPr>
            <w:tcW w:w="1414" w:type="dxa"/>
          </w:tcPr>
          <w:p w14:paraId="10A3103C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AB278CE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BD15AB8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Banda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temporal</w:t>
            </w:r>
          </w:p>
        </w:tc>
        <w:tc>
          <w:tcPr>
            <w:tcW w:w="2549" w:type="dxa"/>
          </w:tcPr>
          <w:p w14:paraId="7991FD3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37E943C2" w14:textId="77777777" w:rsidTr="00A8527D">
        <w:trPr>
          <w:trHeight w:val="242"/>
        </w:trPr>
        <w:tc>
          <w:tcPr>
            <w:tcW w:w="1414" w:type="dxa"/>
          </w:tcPr>
          <w:p w14:paraId="6CD3F239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1A006254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C9007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0923A7C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9(03)</w:t>
            </w:r>
          </w:p>
        </w:tc>
      </w:tr>
      <w:tr w:rsidR="00905479" w:rsidRPr="001D3AB1" w14:paraId="380AF206" w14:textId="77777777" w:rsidTr="00A8527D">
        <w:trPr>
          <w:trHeight w:val="242"/>
        </w:trPr>
        <w:tc>
          <w:tcPr>
            <w:tcW w:w="1414" w:type="dxa"/>
          </w:tcPr>
          <w:p w14:paraId="0AD92C9E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48915348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34DF9B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tasa</w:t>
            </w:r>
            <w:proofErr w:type="spellEnd"/>
          </w:p>
        </w:tc>
        <w:tc>
          <w:tcPr>
            <w:tcW w:w="2549" w:type="dxa"/>
          </w:tcPr>
          <w:p w14:paraId="2972E6B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7340472D" w14:textId="77777777" w:rsidTr="00A8527D">
        <w:trPr>
          <w:trHeight w:val="242"/>
        </w:trPr>
        <w:tc>
          <w:tcPr>
            <w:tcW w:w="1414" w:type="dxa"/>
          </w:tcPr>
          <w:p w14:paraId="16F39258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1941FC5C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7B065A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flujo</w:t>
            </w:r>
            <w:proofErr w:type="spellEnd"/>
          </w:p>
        </w:tc>
        <w:tc>
          <w:tcPr>
            <w:tcW w:w="2549" w:type="dxa"/>
          </w:tcPr>
          <w:p w14:paraId="71AF759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459F1276" w14:textId="77777777" w:rsidTr="00A8527D">
        <w:trPr>
          <w:trHeight w:val="242"/>
        </w:trPr>
        <w:tc>
          <w:tcPr>
            <w:tcW w:w="1414" w:type="dxa"/>
          </w:tcPr>
          <w:p w14:paraId="03F77147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46C161DF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3D480E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Monto</w:t>
            </w:r>
            <w:r w:rsidRPr="001D3AB1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flujo</w:t>
            </w:r>
            <w:proofErr w:type="spellEnd"/>
          </w:p>
        </w:tc>
        <w:tc>
          <w:tcPr>
            <w:tcW w:w="2549" w:type="dxa"/>
          </w:tcPr>
          <w:p w14:paraId="0A60FB8D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905479" w:rsidRPr="001D3AB1" w14:paraId="49179C94" w14:textId="77777777" w:rsidTr="00A8527D">
        <w:trPr>
          <w:trHeight w:val="242"/>
        </w:trPr>
        <w:tc>
          <w:tcPr>
            <w:tcW w:w="1414" w:type="dxa"/>
          </w:tcPr>
          <w:p w14:paraId="0294023A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032617E2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6EDE0B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Spread</w:t>
            </w:r>
          </w:p>
        </w:tc>
        <w:tc>
          <w:tcPr>
            <w:tcW w:w="2549" w:type="dxa"/>
          </w:tcPr>
          <w:p w14:paraId="23492B8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s9(02)V9(03)</w:t>
            </w:r>
          </w:p>
        </w:tc>
      </w:tr>
      <w:tr w:rsidR="00905479" w:rsidRPr="001D3AB1" w14:paraId="21C82D55" w14:textId="77777777" w:rsidTr="00A8527D">
        <w:trPr>
          <w:trHeight w:val="242"/>
        </w:trPr>
        <w:tc>
          <w:tcPr>
            <w:tcW w:w="1414" w:type="dxa"/>
          </w:tcPr>
          <w:p w14:paraId="29DEBEFF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6151FF52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1BCDFF5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65E87472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 w:cs="Times New Roman"/>
                <w:sz w:val="20"/>
              </w:rPr>
              <w:t>48)</w:t>
            </w:r>
          </w:p>
        </w:tc>
      </w:tr>
    </w:tbl>
    <w:p w14:paraId="177FC948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1D3AB1">
        <w:rPr>
          <w:rFonts w:ascii="Times New Roman" w:hAnsi="Times New Roman" w:cs="Times New Roman"/>
        </w:rPr>
        <w:t>Longitud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Total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1C5999DD" w14:textId="77777777" w:rsidR="00905479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34706A6F" w14:textId="77777777" w:rsidR="00905479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57AFF22C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13EA77A0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24FBEF59" w14:textId="77777777" w:rsidR="00905479" w:rsidRPr="001D3AB1" w:rsidRDefault="00905479" w:rsidP="00905479">
      <w:pPr>
        <w:tabs>
          <w:tab w:val="left" w:pos="1348"/>
          <w:tab w:val="left" w:pos="1349"/>
        </w:tabs>
        <w:spacing w:before="1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para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informar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opciones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implícitas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y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explícitas: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2E495332" w14:textId="77777777" w:rsidTr="00A8527D">
        <w:trPr>
          <w:trHeight w:val="244"/>
        </w:trPr>
        <w:tc>
          <w:tcPr>
            <w:tcW w:w="1414" w:type="dxa"/>
          </w:tcPr>
          <w:p w14:paraId="7019E1FA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BFF19F3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49348EE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Tipo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5161C181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7B195D49" w14:textId="77777777" w:rsidTr="00A8527D">
        <w:trPr>
          <w:trHeight w:val="242"/>
        </w:trPr>
        <w:tc>
          <w:tcPr>
            <w:tcW w:w="1414" w:type="dxa"/>
          </w:tcPr>
          <w:p w14:paraId="4E097D21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D123E44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FEBAA65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Nivel</w:t>
            </w:r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2EF4A98D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9(01)</w:t>
            </w:r>
          </w:p>
        </w:tc>
      </w:tr>
      <w:tr w:rsidR="00905479" w:rsidRPr="001D3AB1" w14:paraId="5DCA487B" w14:textId="77777777" w:rsidTr="00A8527D">
        <w:trPr>
          <w:trHeight w:val="242"/>
        </w:trPr>
        <w:tc>
          <w:tcPr>
            <w:tcW w:w="1414" w:type="dxa"/>
          </w:tcPr>
          <w:p w14:paraId="171CBC46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46F7B8F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3E3E449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opción</w:t>
            </w:r>
            <w:proofErr w:type="spellEnd"/>
          </w:p>
        </w:tc>
        <w:tc>
          <w:tcPr>
            <w:tcW w:w="2549" w:type="dxa"/>
          </w:tcPr>
          <w:p w14:paraId="58B974F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57ABE9F8" w14:textId="77777777" w:rsidTr="00A8527D">
        <w:trPr>
          <w:trHeight w:val="242"/>
        </w:trPr>
        <w:tc>
          <w:tcPr>
            <w:tcW w:w="1414" w:type="dxa"/>
          </w:tcPr>
          <w:p w14:paraId="344B7B77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ECC4378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45382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contraparte</w:t>
            </w:r>
            <w:proofErr w:type="spellEnd"/>
          </w:p>
        </w:tc>
        <w:tc>
          <w:tcPr>
            <w:tcW w:w="2549" w:type="dxa"/>
          </w:tcPr>
          <w:p w14:paraId="3386DBD3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73A6F47B" w14:textId="77777777" w:rsidTr="00A8527D">
        <w:trPr>
          <w:trHeight w:val="242"/>
        </w:trPr>
        <w:tc>
          <w:tcPr>
            <w:tcW w:w="1414" w:type="dxa"/>
          </w:tcPr>
          <w:p w14:paraId="793BB166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02117BE3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CA613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Origen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del</w:t>
            </w:r>
            <w:r w:rsidRPr="001D3AB1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flujo</w:t>
            </w:r>
            <w:proofErr w:type="spellEnd"/>
          </w:p>
        </w:tc>
        <w:tc>
          <w:tcPr>
            <w:tcW w:w="2549" w:type="dxa"/>
          </w:tcPr>
          <w:p w14:paraId="3601870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33302734" w14:textId="77777777" w:rsidTr="00A8527D">
        <w:trPr>
          <w:trHeight w:val="242"/>
        </w:trPr>
        <w:tc>
          <w:tcPr>
            <w:tcW w:w="1414" w:type="dxa"/>
          </w:tcPr>
          <w:p w14:paraId="66FE0F10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3B94C6BC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98DFA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Escenario</w:t>
            </w:r>
            <w:proofErr w:type="spellEnd"/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perturbación</w:t>
            </w:r>
            <w:proofErr w:type="spellEnd"/>
          </w:p>
        </w:tc>
        <w:tc>
          <w:tcPr>
            <w:tcW w:w="2549" w:type="dxa"/>
          </w:tcPr>
          <w:p w14:paraId="64C9F7B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339B9945" w14:textId="77777777" w:rsidTr="00A8527D">
        <w:trPr>
          <w:trHeight w:val="242"/>
        </w:trPr>
        <w:tc>
          <w:tcPr>
            <w:tcW w:w="1414" w:type="dxa"/>
          </w:tcPr>
          <w:p w14:paraId="595CD0ED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8C80889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FC53F4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472D657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9(03)</w:t>
            </w:r>
          </w:p>
        </w:tc>
      </w:tr>
      <w:tr w:rsidR="00905479" w:rsidRPr="001D3AB1" w14:paraId="7415DC59" w14:textId="77777777" w:rsidTr="00A8527D">
        <w:trPr>
          <w:trHeight w:val="242"/>
        </w:trPr>
        <w:tc>
          <w:tcPr>
            <w:tcW w:w="1414" w:type="dxa"/>
          </w:tcPr>
          <w:p w14:paraId="7353C7A0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701E43FA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22BB9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Monto</w:t>
            </w:r>
          </w:p>
        </w:tc>
        <w:tc>
          <w:tcPr>
            <w:tcW w:w="2549" w:type="dxa"/>
          </w:tcPr>
          <w:p w14:paraId="53836DBD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s9(14)</w:t>
            </w:r>
          </w:p>
        </w:tc>
      </w:tr>
      <w:tr w:rsidR="00905479" w:rsidRPr="001D3AB1" w14:paraId="54AFD32C" w14:textId="77777777" w:rsidTr="00A8527D">
        <w:trPr>
          <w:trHeight w:val="242"/>
        </w:trPr>
        <w:tc>
          <w:tcPr>
            <w:tcW w:w="1414" w:type="dxa"/>
          </w:tcPr>
          <w:p w14:paraId="05B349BB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4A20471A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35484D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6C780DA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/>
                <w:sz w:val="20"/>
              </w:rPr>
              <w:t>59)</w:t>
            </w:r>
          </w:p>
        </w:tc>
      </w:tr>
    </w:tbl>
    <w:p w14:paraId="78451839" w14:textId="77777777" w:rsidR="00905479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1D3AB1">
        <w:rPr>
          <w:rFonts w:ascii="Times New Roman" w:hAnsi="Times New Roman" w:cs="Times New Roman"/>
        </w:rPr>
        <w:t>Longitud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Total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0DBF295D" w14:textId="77777777" w:rsidR="00905479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79A28290" w14:textId="77777777" w:rsidR="00905479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6A77CDD7" w14:textId="77777777" w:rsidR="00905479" w:rsidRPr="001D3AB1" w:rsidRDefault="00905479" w:rsidP="00905479">
      <w:pPr>
        <w:tabs>
          <w:tab w:val="left" w:pos="1348"/>
          <w:tab w:val="left" w:pos="1349"/>
        </w:tabs>
        <w:spacing w:after="58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para informar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curvas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de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tasas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de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interés</w:t>
      </w:r>
      <w:r>
        <w:rPr>
          <w:rFonts w:ascii="Times New Roman" w:hAnsi="Times New Roman" w:cs="Times New Roman"/>
          <w:i/>
          <w:sz w:val="20"/>
        </w:rPr>
        <w:t xml:space="preserve"> (Tipo 5)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4D5069CA" w14:textId="77777777" w:rsidTr="00A8527D">
        <w:trPr>
          <w:trHeight w:val="244"/>
        </w:trPr>
        <w:tc>
          <w:tcPr>
            <w:tcW w:w="1414" w:type="dxa"/>
          </w:tcPr>
          <w:p w14:paraId="112090F1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9652D3E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856623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Tipo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DAC128B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28B89A3E" w14:textId="77777777" w:rsidTr="00A8527D">
        <w:trPr>
          <w:trHeight w:val="242"/>
        </w:trPr>
        <w:tc>
          <w:tcPr>
            <w:tcW w:w="1414" w:type="dxa"/>
          </w:tcPr>
          <w:p w14:paraId="20F737A3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71E261B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A8B4FE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653476A6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9(03)</w:t>
            </w:r>
          </w:p>
        </w:tc>
      </w:tr>
      <w:tr w:rsidR="00905479" w:rsidRPr="001D3AB1" w14:paraId="59514CA3" w14:textId="77777777" w:rsidTr="00A8527D">
        <w:trPr>
          <w:trHeight w:val="242"/>
        </w:trPr>
        <w:tc>
          <w:tcPr>
            <w:tcW w:w="1414" w:type="dxa"/>
          </w:tcPr>
          <w:p w14:paraId="4D02117E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6365E7DD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7CE20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Banda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temporal</w:t>
            </w:r>
          </w:p>
        </w:tc>
        <w:tc>
          <w:tcPr>
            <w:tcW w:w="2549" w:type="dxa"/>
          </w:tcPr>
          <w:p w14:paraId="6CF6F63C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689C3BEC" w14:textId="77777777" w:rsidTr="00A8527D">
        <w:trPr>
          <w:trHeight w:val="242"/>
        </w:trPr>
        <w:tc>
          <w:tcPr>
            <w:tcW w:w="1414" w:type="dxa"/>
          </w:tcPr>
          <w:p w14:paraId="1EF5F856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lastRenderedPageBreak/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D44BD07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114A1D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Tasa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interés</w:t>
            </w:r>
            <w:proofErr w:type="spellEnd"/>
          </w:p>
        </w:tc>
        <w:tc>
          <w:tcPr>
            <w:tcW w:w="2549" w:type="dxa"/>
          </w:tcPr>
          <w:p w14:paraId="7F909475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s9(02)V9(03)</w:t>
            </w:r>
          </w:p>
        </w:tc>
      </w:tr>
      <w:tr w:rsidR="00905479" w:rsidRPr="001D3AB1" w14:paraId="439030E6" w14:textId="77777777" w:rsidTr="00A8527D">
        <w:trPr>
          <w:trHeight w:val="242"/>
        </w:trPr>
        <w:tc>
          <w:tcPr>
            <w:tcW w:w="1414" w:type="dxa"/>
          </w:tcPr>
          <w:p w14:paraId="4CB3AA78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39FA05A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DD75F9B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0A7B9F05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/>
                <w:sz w:val="20"/>
              </w:rPr>
              <w:t>75)</w:t>
            </w:r>
          </w:p>
        </w:tc>
      </w:tr>
    </w:tbl>
    <w:p w14:paraId="0DB0B63C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1D3AB1">
        <w:rPr>
          <w:rFonts w:ascii="Times New Roman" w:hAnsi="Times New Roman" w:cs="Times New Roman"/>
        </w:rPr>
        <w:t>Longitud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Total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4F4BC4A2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28C35478" w14:textId="77777777" w:rsidR="00905479" w:rsidRPr="001D3AB1" w:rsidRDefault="00905479" w:rsidP="00905479">
      <w:pPr>
        <w:tabs>
          <w:tab w:val="left" w:pos="1348"/>
          <w:tab w:val="left" w:pos="1349"/>
        </w:tabs>
        <w:spacing w:after="58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para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informar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flujos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contractuales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de</w:t>
      </w:r>
      <w:r w:rsidRPr="001D3AB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posiciones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no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susceptibles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de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estandarización:</w:t>
      </w:r>
      <w:r>
        <w:rPr>
          <w:rFonts w:ascii="Times New Roman" w:hAnsi="Times New Roman" w:cs="Times New Roman"/>
          <w:i/>
          <w:sz w:val="20"/>
        </w:rPr>
        <w:t xml:space="preserve"> (Tipo 6)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347E9026" w14:textId="77777777" w:rsidTr="00A8527D">
        <w:trPr>
          <w:trHeight w:val="244"/>
        </w:trPr>
        <w:tc>
          <w:tcPr>
            <w:tcW w:w="1414" w:type="dxa"/>
          </w:tcPr>
          <w:p w14:paraId="688C3C5C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66F47B2C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263A73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Tipo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19D2418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3BD0AA91" w14:textId="77777777" w:rsidTr="00A8527D">
        <w:trPr>
          <w:trHeight w:val="242"/>
        </w:trPr>
        <w:tc>
          <w:tcPr>
            <w:tcW w:w="1414" w:type="dxa"/>
          </w:tcPr>
          <w:p w14:paraId="766CDD24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96C9807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111863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Nivel</w:t>
            </w:r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38E1719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9(01)</w:t>
            </w:r>
          </w:p>
        </w:tc>
      </w:tr>
      <w:tr w:rsidR="00905479" w:rsidRPr="001D3AB1" w14:paraId="6FD79F56" w14:textId="77777777" w:rsidTr="00A8527D">
        <w:trPr>
          <w:trHeight w:val="242"/>
        </w:trPr>
        <w:tc>
          <w:tcPr>
            <w:tcW w:w="1414" w:type="dxa"/>
          </w:tcPr>
          <w:p w14:paraId="4F2C534B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2843D2F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2C253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exposición</w:t>
            </w:r>
            <w:proofErr w:type="spellEnd"/>
          </w:p>
        </w:tc>
        <w:tc>
          <w:tcPr>
            <w:tcW w:w="2549" w:type="dxa"/>
          </w:tcPr>
          <w:p w14:paraId="769C939B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299B19F0" w14:textId="77777777" w:rsidTr="00A8527D">
        <w:trPr>
          <w:trHeight w:val="242"/>
        </w:trPr>
        <w:tc>
          <w:tcPr>
            <w:tcW w:w="1414" w:type="dxa"/>
          </w:tcPr>
          <w:p w14:paraId="3E08942A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6A28D4B7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7558E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contraparte</w:t>
            </w:r>
            <w:proofErr w:type="spellEnd"/>
          </w:p>
        </w:tc>
        <w:tc>
          <w:tcPr>
            <w:tcW w:w="2549" w:type="dxa"/>
          </w:tcPr>
          <w:p w14:paraId="1FE1843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646F4C23" w14:textId="77777777" w:rsidTr="00A8527D">
        <w:trPr>
          <w:trHeight w:val="242"/>
        </w:trPr>
        <w:tc>
          <w:tcPr>
            <w:tcW w:w="1414" w:type="dxa"/>
          </w:tcPr>
          <w:p w14:paraId="3E3ED6BE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0BC1069A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726F1A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Origen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del</w:t>
            </w:r>
            <w:r w:rsidRPr="001D3AB1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flujo</w:t>
            </w:r>
            <w:proofErr w:type="spellEnd"/>
          </w:p>
        </w:tc>
        <w:tc>
          <w:tcPr>
            <w:tcW w:w="2549" w:type="dxa"/>
          </w:tcPr>
          <w:p w14:paraId="7C12485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556FB47A" w14:textId="77777777" w:rsidTr="00A8527D">
        <w:trPr>
          <w:trHeight w:val="242"/>
        </w:trPr>
        <w:tc>
          <w:tcPr>
            <w:tcW w:w="1414" w:type="dxa"/>
          </w:tcPr>
          <w:p w14:paraId="1CC8BCA6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5BF9EF4A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E5DD28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Banda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temporal</w:t>
            </w:r>
          </w:p>
        </w:tc>
        <w:tc>
          <w:tcPr>
            <w:tcW w:w="2549" w:type="dxa"/>
          </w:tcPr>
          <w:p w14:paraId="1063884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52A7115B" w14:textId="77777777" w:rsidTr="00A8527D">
        <w:trPr>
          <w:trHeight w:val="242"/>
        </w:trPr>
        <w:tc>
          <w:tcPr>
            <w:tcW w:w="1414" w:type="dxa"/>
          </w:tcPr>
          <w:p w14:paraId="396B9E5D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70A71ACB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BBC2C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1D3AB1">
              <w:rPr>
                <w:rFonts w:ascii="Times New Roman" w:hAnsi="Times New Roman"/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1F2B13E6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9(03)</w:t>
            </w:r>
          </w:p>
        </w:tc>
      </w:tr>
      <w:tr w:rsidR="00905479" w:rsidRPr="001D3AB1" w14:paraId="511D2C41" w14:textId="77777777" w:rsidTr="00A8527D">
        <w:trPr>
          <w:trHeight w:val="242"/>
        </w:trPr>
        <w:tc>
          <w:tcPr>
            <w:tcW w:w="1414" w:type="dxa"/>
          </w:tcPr>
          <w:p w14:paraId="6E51AFBD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4ECFE423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7003E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Tipo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flujo</w:t>
            </w:r>
            <w:proofErr w:type="spellEnd"/>
          </w:p>
        </w:tc>
        <w:tc>
          <w:tcPr>
            <w:tcW w:w="2549" w:type="dxa"/>
          </w:tcPr>
          <w:p w14:paraId="1C53ACE9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65392710" w14:textId="77777777" w:rsidTr="00A8527D">
        <w:trPr>
          <w:trHeight w:val="242"/>
        </w:trPr>
        <w:tc>
          <w:tcPr>
            <w:tcW w:w="1414" w:type="dxa"/>
          </w:tcPr>
          <w:p w14:paraId="673789A2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58A80BC1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D7C746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Monto</w:t>
            </w:r>
            <w:r w:rsidRPr="001D3AB1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flujo</w:t>
            </w:r>
            <w:proofErr w:type="spellEnd"/>
          </w:p>
        </w:tc>
        <w:tc>
          <w:tcPr>
            <w:tcW w:w="2549" w:type="dxa"/>
          </w:tcPr>
          <w:p w14:paraId="0E04B24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9(14)</w:t>
            </w:r>
          </w:p>
        </w:tc>
      </w:tr>
      <w:tr w:rsidR="00905479" w:rsidRPr="001D3AB1" w14:paraId="7B5371E8" w14:textId="77777777" w:rsidTr="00A8527D">
        <w:trPr>
          <w:trHeight w:val="242"/>
        </w:trPr>
        <w:tc>
          <w:tcPr>
            <w:tcW w:w="1414" w:type="dxa"/>
          </w:tcPr>
          <w:p w14:paraId="5C9C6AA6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77B45A56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FA94F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1432C8F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/>
                <w:sz w:val="20"/>
              </w:rPr>
              <w:t>58)</w:t>
            </w:r>
          </w:p>
        </w:tc>
      </w:tr>
    </w:tbl>
    <w:p w14:paraId="4B45BF80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1D3AB1">
        <w:rPr>
          <w:rFonts w:ascii="Times New Roman" w:hAnsi="Times New Roman" w:cs="Times New Roman"/>
        </w:rPr>
        <w:t>Longitud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Total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4DD072D5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50D22D58" w14:textId="77777777" w:rsidR="00905479" w:rsidRPr="001D3AB1" w:rsidRDefault="00905479" w:rsidP="00905479">
      <w:pPr>
        <w:tabs>
          <w:tab w:val="left" w:pos="1348"/>
          <w:tab w:val="left" w:pos="1349"/>
        </w:tabs>
        <w:spacing w:after="58"/>
        <w:rPr>
          <w:rFonts w:ascii="Times New Roman" w:hAnsi="Times New Roman" w:cs="Times New Roman"/>
          <w:i/>
          <w:sz w:val="20"/>
        </w:rPr>
      </w:pPr>
      <w:r w:rsidRPr="001D3AB1">
        <w:rPr>
          <w:rFonts w:ascii="Times New Roman" w:hAnsi="Times New Roman" w:cs="Times New Roman"/>
          <w:i/>
          <w:sz w:val="20"/>
        </w:rPr>
        <w:t>Registro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para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informar posiciones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sujetas</w:t>
      </w:r>
      <w:r w:rsidRPr="001D3AB1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a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riesgo</w:t>
      </w:r>
      <w:r w:rsidRPr="001D3AB1">
        <w:rPr>
          <w:rFonts w:ascii="Times New Roman" w:hAnsi="Times New Roman" w:cs="Times New Roman"/>
          <w:i/>
          <w:spacing w:val="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de</w:t>
      </w:r>
      <w:r w:rsidRPr="001D3AB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1D3AB1">
        <w:rPr>
          <w:rFonts w:ascii="Times New Roman" w:hAnsi="Times New Roman" w:cs="Times New Roman"/>
          <w:i/>
          <w:sz w:val="20"/>
        </w:rPr>
        <w:t>reajustabilidad:</w:t>
      </w:r>
      <w:r>
        <w:rPr>
          <w:rFonts w:ascii="Times New Roman" w:hAnsi="Times New Roman" w:cs="Times New Roman"/>
          <w:i/>
          <w:sz w:val="20"/>
        </w:rPr>
        <w:t xml:space="preserve"> (Tipo 7)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05479" w:rsidRPr="001D3AB1" w14:paraId="48B24330" w14:textId="77777777" w:rsidTr="00A8527D">
        <w:trPr>
          <w:trHeight w:val="244"/>
        </w:trPr>
        <w:tc>
          <w:tcPr>
            <w:tcW w:w="1414" w:type="dxa"/>
          </w:tcPr>
          <w:p w14:paraId="2A226C40" w14:textId="77777777" w:rsidR="00905479" w:rsidRPr="001D3AB1" w:rsidRDefault="00905479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Campo</w:t>
            </w:r>
            <w:r w:rsidRPr="001D3AB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59FA094" w14:textId="77777777" w:rsidR="00905479" w:rsidRPr="001D3AB1" w:rsidRDefault="00905479" w:rsidP="00A8527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E012A0" w14:textId="77777777" w:rsidR="00905479" w:rsidRPr="001D3AB1" w:rsidRDefault="00905479" w:rsidP="00A8527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Tipo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4A375B31" w14:textId="77777777" w:rsidR="00905479" w:rsidRPr="001D3AB1" w:rsidRDefault="00905479" w:rsidP="00A8527D">
            <w:pPr>
              <w:pStyle w:val="TDC3"/>
              <w:spacing w:line="224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312D89B2" w14:textId="77777777" w:rsidTr="00A8527D">
        <w:trPr>
          <w:trHeight w:val="242"/>
        </w:trPr>
        <w:tc>
          <w:tcPr>
            <w:tcW w:w="1414" w:type="dxa"/>
          </w:tcPr>
          <w:p w14:paraId="79C860DA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73871ED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7745C5" w14:textId="77777777" w:rsidR="00905479" w:rsidRPr="001D3AB1" w:rsidRDefault="00905479" w:rsidP="00A8527D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sz w:val="20"/>
              </w:rPr>
              <w:t>Nivel</w:t>
            </w:r>
            <w:r w:rsidRPr="001D3AB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59BC8B01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9(01)</w:t>
            </w:r>
          </w:p>
        </w:tc>
      </w:tr>
      <w:tr w:rsidR="00905479" w:rsidRPr="001D3AB1" w14:paraId="0F297F20" w14:textId="77777777" w:rsidTr="00A8527D">
        <w:trPr>
          <w:trHeight w:val="242"/>
        </w:trPr>
        <w:tc>
          <w:tcPr>
            <w:tcW w:w="1414" w:type="dxa"/>
          </w:tcPr>
          <w:p w14:paraId="3B082D75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3C4B965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09340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Origen</w:t>
            </w:r>
            <w:r w:rsidRPr="001D3AB1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de</w:t>
            </w:r>
            <w:r w:rsidRPr="001D3AB1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la</w:t>
            </w:r>
            <w:r w:rsidRPr="001D3AB1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/>
                <w:sz w:val="20"/>
              </w:rPr>
              <w:t>exposición</w:t>
            </w:r>
            <w:proofErr w:type="spellEnd"/>
          </w:p>
        </w:tc>
        <w:tc>
          <w:tcPr>
            <w:tcW w:w="2549" w:type="dxa"/>
          </w:tcPr>
          <w:p w14:paraId="151CDBD0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9(02)</w:t>
            </w:r>
          </w:p>
        </w:tc>
      </w:tr>
      <w:tr w:rsidR="00905479" w:rsidRPr="001D3AB1" w14:paraId="2365C2EF" w14:textId="77777777" w:rsidTr="00A8527D">
        <w:trPr>
          <w:trHeight w:val="242"/>
        </w:trPr>
        <w:tc>
          <w:tcPr>
            <w:tcW w:w="1414" w:type="dxa"/>
          </w:tcPr>
          <w:p w14:paraId="45FEA9D1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5C5A3CC" w14:textId="77777777" w:rsidR="00905479" w:rsidRPr="001D3AB1" w:rsidRDefault="00905479" w:rsidP="00A8527D">
            <w:pPr>
              <w:pStyle w:val="TDC3"/>
              <w:spacing w:line="222" w:lineRule="exact"/>
              <w:rPr>
                <w:rFonts w:ascii="Times New Roman" w:hAnsi="Times New Roman"/>
                <w:w w:val="99"/>
                <w:sz w:val="20"/>
              </w:rPr>
            </w:pPr>
            <w:r w:rsidRPr="001D3AB1">
              <w:rPr>
                <w:rFonts w:ascii="Times New Roman" w:hAnsi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29A007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Monto</w:t>
            </w:r>
          </w:p>
        </w:tc>
        <w:tc>
          <w:tcPr>
            <w:tcW w:w="2549" w:type="dxa"/>
          </w:tcPr>
          <w:p w14:paraId="49ECFAFE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s9(14)</w:t>
            </w:r>
          </w:p>
        </w:tc>
      </w:tr>
      <w:tr w:rsidR="00905479" w:rsidRPr="001D3AB1" w14:paraId="4DC03056" w14:textId="77777777" w:rsidTr="00A8527D">
        <w:trPr>
          <w:trHeight w:val="242"/>
        </w:trPr>
        <w:tc>
          <w:tcPr>
            <w:tcW w:w="1414" w:type="dxa"/>
          </w:tcPr>
          <w:p w14:paraId="11F40A71" w14:textId="77777777" w:rsidR="00905479" w:rsidRPr="001D3AB1" w:rsidRDefault="00905479" w:rsidP="00A8527D">
            <w:pPr>
              <w:pStyle w:val="TDC3"/>
              <w:spacing w:line="222" w:lineRule="exact"/>
              <w:ind w:left="110"/>
              <w:rPr>
                <w:rFonts w:ascii="Times New Roman" w:hAnsi="Times New Roman"/>
                <w:sz w:val="20"/>
              </w:rPr>
            </w:pPr>
            <w:r w:rsidRPr="001D3AB1">
              <w:rPr>
                <w:rFonts w:ascii="Times New Roman" w:hAnsi="Times New Roman"/>
                <w:sz w:val="20"/>
              </w:rPr>
              <w:t>Campo</w:t>
            </w:r>
            <w:r w:rsidRPr="001D3AB1"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A414CB1" w14:textId="77777777" w:rsidR="00905479" w:rsidRPr="001D3AB1" w:rsidRDefault="00905479" w:rsidP="00A8527D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28129F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  <w:lang w:val="es-CL"/>
              </w:rPr>
            </w:pPr>
            <w:r w:rsidRPr="001D3AB1">
              <w:rPr>
                <w:rFonts w:ascii="Times New Roman" w:hAnsi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1A5F1BF4" w14:textId="77777777" w:rsidR="00905479" w:rsidRPr="001D3AB1" w:rsidRDefault="00905479" w:rsidP="00A8527D">
            <w:pPr>
              <w:pStyle w:val="TDC3"/>
              <w:spacing w:line="222" w:lineRule="exact"/>
              <w:ind w:left="0"/>
              <w:rPr>
                <w:rFonts w:ascii="Times New Roman" w:hAnsi="Times New Roman"/>
                <w:sz w:val="20"/>
              </w:rPr>
            </w:pPr>
            <w:proofErr w:type="gramStart"/>
            <w:r w:rsidRPr="001D3AB1">
              <w:rPr>
                <w:rFonts w:ascii="Times New Roman" w:hAnsi="Times New Roman"/>
                <w:sz w:val="20"/>
              </w:rPr>
              <w:t>X(</w:t>
            </w:r>
            <w:proofErr w:type="gramEnd"/>
            <w:r w:rsidRPr="001D3AB1">
              <w:rPr>
                <w:rFonts w:ascii="Times New Roman" w:hAnsi="Times New Roman"/>
                <w:sz w:val="20"/>
              </w:rPr>
              <w:t>68)</w:t>
            </w:r>
          </w:p>
        </w:tc>
      </w:tr>
    </w:tbl>
    <w:p w14:paraId="610B4522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1D3AB1">
        <w:rPr>
          <w:rFonts w:ascii="Times New Roman" w:hAnsi="Times New Roman" w:cs="Times New Roman"/>
        </w:rPr>
        <w:t>Longitud</w:t>
      </w:r>
      <w:r w:rsidRPr="001D3AB1">
        <w:rPr>
          <w:rFonts w:ascii="Times New Roman" w:hAnsi="Times New Roman" w:cs="Times New Roman"/>
          <w:spacing w:val="-3"/>
        </w:rPr>
        <w:t xml:space="preserve"> </w:t>
      </w:r>
      <w:r w:rsidRPr="001D3AB1">
        <w:rPr>
          <w:rFonts w:ascii="Times New Roman" w:hAnsi="Times New Roman" w:cs="Times New Roman"/>
        </w:rPr>
        <w:t>Total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del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registro: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88</w:t>
      </w:r>
      <w:r w:rsidRPr="001D3AB1">
        <w:rPr>
          <w:rFonts w:ascii="Times New Roman" w:hAnsi="Times New Roman" w:cs="Times New Roman"/>
          <w:spacing w:val="-2"/>
        </w:rPr>
        <w:t xml:space="preserve"> </w:t>
      </w:r>
      <w:r w:rsidRPr="001D3AB1">
        <w:rPr>
          <w:rFonts w:ascii="Times New Roman" w:hAnsi="Times New Roman" w:cs="Times New Roman"/>
        </w:rPr>
        <w:t>Bytes</w:t>
      </w:r>
    </w:p>
    <w:p w14:paraId="086806CA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19D93A45" w14:textId="77777777" w:rsidR="00905479" w:rsidRPr="001D3AB1" w:rsidRDefault="00905479" w:rsidP="00905479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4ED1A1D0" w14:textId="77777777" w:rsidR="001C0052" w:rsidRPr="00230F5A" w:rsidRDefault="001C0052">
      <w:pPr>
        <w:rPr>
          <w:rFonts w:ascii="Times New Roman" w:hAnsi="Times New Roman" w:cs="Times New Roman"/>
          <w:i/>
          <w:sz w:val="20"/>
        </w:rPr>
      </w:pPr>
      <w:r w:rsidRPr="00230F5A">
        <w:rPr>
          <w:rFonts w:ascii="Times New Roman" w:hAnsi="Times New Roman" w:cs="Times New Roman"/>
          <w:i/>
          <w:sz w:val="20"/>
        </w:rPr>
        <w:br w:type="page"/>
      </w:r>
    </w:p>
    <w:p w14:paraId="110FEECD" w14:textId="6A87FEBA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40580"/>
      <w:r w:rsidRPr="00230F5A"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609EBC5E" w14:textId="77777777" w:rsidR="00905479" w:rsidRPr="001D3AB1" w:rsidRDefault="00905479" w:rsidP="0090547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946"/>
        <w:gridCol w:w="652"/>
      </w:tblGrid>
      <w:tr w:rsidR="00905479" w:rsidRPr="001D3AB1" w14:paraId="5EF97DBA" w14:textId="77777777" w:rsidTr="00A8527D">
        <w:trPr>
          <w:trHeight w:val="268"/>
        </w:trPr>
        <w:tc>
          <w:tcPr>
            <w:tcW w:w="1129" w:type="dxa"/>
          </w:tcPr>
          <w:p w14:paraId="44AD546A" w14:textId="77777777" w:rsidR="00905479" w:rsidRPr="001D3AB1" w:rsidRDefault="00905479" w:rsidP="00A8527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488C406C" w14:textId="77777777" w:rsidR="00905479" w:rsidRPr="001D3AB1" w:rsidRDefault="00905479" w:rsidP="00A8527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479047E0" w14:textId="77777777" w:rsidR="00905479" w:rsidRPr="001D3AB1" w:rsidRDefault="00905479" w:rsidP="00A8527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946" w:type="dxa"/>
          </w:tcPr>
          <w:p w14:paraId="052231A6" w14:textId="77777777" w:rsidR="00905479" w:rsidRPr="001D3AB1" w:rsidRDefault="00905479" w:rsidP="00A8527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652" w:type="dxa"/>
          </w:tcPr>
          <w:p w14:paraId="0BD7558B" w14:textId="77777777" w:rsidR="00905479" w:rsidRPr="001D3AB1" w:rsidRDefault="00905479" w:rsidP="00A8527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905479" w:rsidRPr="001D3AB1" w14:paraId="3A498359" w14:textId="77777777" w:rsidTr="00A8527D">
        <w:trPr>
          <w:trHeight w:val="268"/>
        </w:trPr>
        <w:tc>
          <w:tcPr>
            <w:tcW w:w="1129" w:type="dxa"/>
          </w:tcPr>
          <w:p w14:paraId="2459264F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B1F6118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DDC98A1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946" w:type="dxa"/>
          </w:tcPr>
          <w:p w14:paraId="22D83A32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652" w:type="dxa"/>
          </w:tcPr>
          <w:p w14:paraId="5C3D649B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905479" w:rsidRPr="001D3AB1" w14:paraId="6BC78C06" w14:textId="77777777" w:rsidTr="00A8527D">
        <w:trPr>
          <w:trHeight w:val="268"/>
        </w:trPr>
        <w:tc>
          <w:tcPr>
            <w:tcW w:w="1129" w:type="dxa"/>
          </w:tcPr>
          <w:p w14:paraId="3140BC88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B8D8706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F81ADF3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946" w:type="dxa"/>
          </w:tcPr>
          <w:p w14:paraId="4CFB02AB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652" w:type="dxa"/>
          </w:tcPr>
          <w:p w14:paraId="54A22739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905479" w:rsidRPr="001D3AB1" w14:paraId="687F5D06" w14:textId="77777777" w:rsidTr="00A8527D">
        <w:trPr>
          <w:trHeight w:val="268"/>
        </w:trPr>
        <w:tc>
          <w:tcPr>
            <w:tcW w:w="1129" w:type="dxa"/>
          </w:tcPr>
          <w:p w14:paraId="6153A59C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61052D02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E9C8FAD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946" w:type="dxa"/>
          </w:tcPr>
          <w:p w14:paraId="7740B38A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652" w:type="dxa"/>
          </w:tcPr>
          <w:p w14:paraId="0834B138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905479" w:rsidRPr="001D3AB1" w14:paraId="0C6D364A" w14:textId="77777777" w:rsidTr="00A8527D">
        <w:trPr>
          <w:trHeight w:val="268"/>
        </w:trPr>
        <w:tc>
          <w:tcPr>
            <w:tcW w:w="1129" w:type="dxa"/>
          </w:tcPr>
          <w:p w14:paraId="7920AB68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755CBB20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183AEB1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946" w:type="dxa"/>
          </w:tcPr>
          <w:p w14:paraId="33D17DB7" w14:textId="77777777" w:rsidR="00905479" w:rsidRPr="001D3AB1" w:rsidRDefault="00905479" w:rsidP="00A8527D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652" w:type="dxa"/>
          </w:tcPr>
          <w:p w14:paraId="06D09EEA" w14:textId="77777777" w:rsidR="00905479" w:rsidRPr="001D3AB1" w:rsidRDefault="00905479" w:rsidP="00A8527D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05479" w:rsidRPr="001D3AB1" w14:paraId="725A2EBA" w14:textId="77777777" w:rsidTr="00A8527D">
        <w:trPr>
          <w:trHeight w:val="268"/>
        </w:trPr>
        <w:tc>
          <w:tcPr>
            <w:tcW w:w="1129" w:type="dxa"/>
          </w:tcPr>
          <w:p w14:paraId="54C86459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26BE9A04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92747FE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946" w:type="dxa"/>
          </w:tcPr>
          <w:p w14:paraId="7301D27B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652" w:type="dxa"/>
          </w:tcPr>
          <w:p w14:paraId="27F4B897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05479" w:rsidRPr="001D3AB1" w14:paraId="4EAC0019" w14:textId="77777777" w:rsidTr="00A8527D">
        <w:trPr>
          <w:trHeight w:val="268"/>
        </w:trPr>
        <w:tc>
          <w:tcPr>
            <w:tcW w:w="1129" w:type="dxa"/>
          </w:tcPr>
          <w:p w14:paraId="08BF866B" w14:textId="77777777" w:rsidR="00905479" w:rsidRPr="00761B79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Campo 6</w:t>
            </w:r>
          </w:p>
        </w:tc>
        <w:tc>
          <w:tcPr>
            <w:tcW w:w="256" w:type="dxa"/>
          </w:tcPr>
          <w:p w14:paraId="36945944" w14:textId="77777777" w:rsidR="00905479" w:rsidRPr="00761B79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7431477D" w14:textId="77777777" w:rsidR="00905479" w:rsidRPr="00761B79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MSG</w:t>
            </w:r>
          </w:p>
        </w:tc>
        <w:tc>
          <w:tcPr>
            <w:tcW w:w="6946" w:type="dxa"/>
          </w:tcPr>
          <w:p w14:paraId="219072AF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652" w:type="dxa"/>
          </w:tcPr>
          <w:p w14:paraId="3D8C692F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905479" w:rsidRPr="001D3AB1" w14:paraId="45A1CBDD" w14:textId="77777777" w:rsidTr="00A8527D">
        <w:trPr>
          <w:trHeight w:val="268"/>
        </w:trPr>
        <w:tc>
          <w:tcPr>
            <w:tcW w:w="1129" w:type="dxa"/>
          </w:tcPr>
          <w:p w14:paraId="378C989F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27C7E7ED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B19329C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946" w:type="dxa"/>
          </w:tcPr>
          <w:p w14:paraId="50B75766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652" w:type="dxa"/>
          </w:tcPr>
          <w:p w14:paraId="24A0BDE5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905479" w:rsidRPr="001D3AB1" w14:paraId="15396C32" w14:textId="77777777" w:rsidTr="00A8527D">
        <w:trPr>
          <w:trHeight w:val="268"/>
        </w:trPr>
        <w:tc>
          <w:tcPr>
            <w:tcW w:w="1129" w:type="dxa"/>
          </w:tcPr>
          <w:p w14:paraId="6B16B6AC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616AD912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B1679A7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946" w:type="dxa"/>
          </w:tcPr>
          <w:p w14:paraId="0845EE03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652" w:type="dxa"/>
          </w:tcPr>
          <w:p w14:paraId="7DC8A39B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905479" w:rsidRPr="001D3AB1" w14:paraId="24F74326" w14:textId="77777777" w:rsidTr="00A8527D">
        <w:trPr>
          <w:trHeight w:val="268"/>
        </w:trPr>
        <w:tc>
          <w:tcPr>
            <w:tcW w:w="1129" w:type="dxa"/>
          </w:tcPr>
          <w:p w14:paraId="56F86971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12F2057F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9C98CC3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946" w:type="dxa"/>
          </w:tcPr>
          <w:p w14:paraId="7429F472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652" w:type="dxa"/>
          </w:tcPr>
          <w:p w14:paraId="0893B0EE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905479" w:rsidRPr="001D3AB1" w14:paraId="39508E71" w14:textId="77777777" w:rsidTr="00A8527D">
        <w:trPr>
          <w:trHeight w:val="268"/>
        </w:trPr>
        <w:tc>
          <w:tcPr>
            <w:tcW w:w="1129" w:type="dxa"/>
          </w:tcPr>
          <w:p w14:paraId="3CD7D47C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3EFF5E0E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5C82416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946" w:type="dxa"/>
          </w:tcPr>
          <w:p w14:paraId="4A1D5A80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652" w:type="dxa"/>
          </w:tcPr>
          <w:p w14:paraId="6325B9AA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05479" w:rsidRPr="001D3AB1" w14:paraId="177C3B3D" w14:textId="77777777" w:rsidTr="00A8527D">
        <w:trPr>
          <w:trHeight w:val="268"/>
        </w:trPr>
        <w:tc>
          <w:tcPr>
            <w:tcW w:w="1129" w:type="dxa"/>
          </w:tcPr>
          <w:p w14:paraId="62755D2A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B840579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2D2DE68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946" w:type="dxa"/>
          </w:tcPr>
          <w:p w14:paraId="0EAB0165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652" w:type="dxa"/>
          </w:tcPr>
          <w:p w14:paraId="5161295A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05479" w:rsidRPr="001D3AB1" w14:paraId="152E2802" w14:textId="77777777" w:rsidTr="00A8527D">
        <w:trPr>
          <w:trHeight w:val="268"/>
        </w:trPr>
        <w:tc>
          <w:tcPr>
            <w:tcW w:w="1129" w:type="dxa"/>
          </w:tcPr>
          <w:p w14:paraId="13F948F6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5D70C8E0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AD72C77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946" w:type="dxa"/>
          </w:tcPr>
          <w:p w14:paraId="3BD1AB12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652" w:type="dxa"/>
          </w:tcPr>
          <w:p w14:paraId="759CA335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905479" w:rsidRPr="001D3AB1" w14:paraId="53301769" w14:textId="77777777" w:rsidTr="00A8527D">
        <w:trPr>
          <w:trHeight w:val="268"/>
        </w:trPr>
        <w:tc>
          <w:tcPr>
            <w:tcW w:w="1129" w:type="dxa"/>
          </w:tcPr>
          <w:p w14:paraId="26C1A307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6D981643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E9AF68E" w14:textId="77777777" w:rsidR="00905479" w:rsidRPr="001D3AB1" w:rsidRDefault="00905479" w:rsidP="00A852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946" w:type="dxa"/>
          </w:tcPr>
          <w:p w14:paraId="19F1AD49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652" w:type="dxa"/>
          </w:tcPr>
          <w:p w14:paraId="67917B32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905479" w:rsidRPr="001D3AB1" w14:paraId="0B79E92D" w14:textId="77777777" w:rsidTr="00A8527D">
        <w:trPr>
          <w:trHeight w:val="268"/>
        </w:trPr>
        <w:tc>
          <w:tcPr>
            <w:tcW w:w="1129" w:type="dxa"/>
          </w:tcPr>
          <w:p w14:paraId="76FF06B6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0B15FB7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FB1C307" w14:textId="77777777" w:rsidR="00905479" w:rsidRPr="001D3AB1" w:rsidRDefault="00905479" w:rsidP="00A852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946" w:type="dxa"/>
          </w:tcPr>
          <w:p w14:paraId="0193AB54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652" w:type="dxa"/>
          </w:tcPr>
          <w:p w14:paraId="19206972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905479" w:rsidRPr="001D3AB1" w14:paraId="01082FD2" w14:textId="77777777" w:rsidTr="00A8527D">
        <w:trPr>
          <w:trHeight w:val="268"/>
        </w:trPr>
        <w:tc>
          <w:tcPr>
            <w:tcW w:w="1129" w:type="dxa"/>
          </w:tcPr>
          <w:p w14:paraId="5EF30926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2CB2D5ED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3C5C275" w14:textId="77777777" w:rsidR="00905479" w:rsidRPr="001D3AB1" w:rsidRDefault="00905479" w:rsidP="00A852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946" w:type="dxa"/>
          </w:tcPr>
          <w:p w14:paraId="34C1E8C8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652" w:type="dxa"/>
          </w:tcPr>
          <w:p w14:paraId="0E0C182D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905479" w:rsidRPr="001D3AB1" w14:paraId="2E1AE647" w14:textId="77777777" w:rsidTr="00A8527D">
        <w:trPr>
          <w:trHeight w:val="268"/>
        </w:trPr>
        <w:tc>
          <w:tcPr>
            <w:tcW w:w="1129" w:type="dxa"/>
          </w:tcPr>
          <w:p w14:paraId="321F4AFB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758C41CB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0C50072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946" w:type="dxa"/>
          </w:tcPr>
          <w:p w14:paraId="40AEE2AA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652" w:type="dxa"/>
          </w:tcPr>
          <w:p w14:paraId="103A7804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45904645" w14:textId="77777777" w:rsidTr="00A8527D">
        <w:trPr>
          <w:trHeight w:val="268"/>
        </w:trPr>
        <w:tc>
          <w:tcPr>
            <w:tcW w:w="1129" w:type="dxa"/>
          </w:tcPr>
          <w:p w14:paraId="59010DCE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7</w:t>
            </w:r>
          </w:p>
        </w:tc>
        <w:tc>
          <w:tcPr>
            <w:tcW w:w="256" w:type="dxa"/>
          </w:tcPr>
          <w:p w14:paraId="187B73C7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531547E6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IDC</w:t>
            </w:r>
          </w:p>
        </w:tc>
        <w:tc>
          <w:tcPr>
            <w:tcW w:w="6946" w:type="dxa"/>
          </w:tcPr>
          <w:p w14:paraId="72741BA4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 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652" w:type="dxa"/>
          </w:tcPr>
          <w:p w14:paraId="6B5561A7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4FE820DF" w14:textId="77777777" w:rsidTr="00A8527D">
        <w:trPr>
          <w:trHeight w:val="268"/>
        </w:trPr>
        <w:tc>
          <w:tcPr>
            <w:tcW w:w="1129" w:type="dxa"/>
          </w:tcPr>
          <w:p w14:paraId="4AE48F9F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8</w:t>
            </w:r>
          </w:p>
        </w:tc>
        <w:tc>
          <w:tcPr>
            <w:tcW w:w="256" w:type="dxa"/>
          </w:tcPr>
          <w:p w14:paraId="3D669656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23A23756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IDD</w:t>
            </w:r>
          </w:p>
        </w:tc>
        <w:tc>
          <w:tcPr>
            <w:tcW w:w="6946" w:type="dxa"/>
          </w:tcPr>
          <w:p w14:paraId="2131ACC5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 CODIGO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02 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652" w:type="dxa"/>
          </w:tcPr>
          <w:p w14:paraId="09BDC2D5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6D22B628" w14:textId="77777777" w:rsidTr="00A8527D">
        <w:trPr>
          <w:trHeight w:val="268"/>
        </w:trPr>
        <w:tc>
          <w:tcPr>
            <w:tcW w:w="1129" w:type="dxa"/>
          </w:tcPr>
          <w:p w14:paraId="1741ED65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9</w:t>
            </w:r>
          </w:p>
        </w:tc>
        <w:tc>
          <w:tcPr>
            <w:tcW w:w="256" w:type="dxa"/>
          </w:tcPr>
          <w:p w14:paraId="573D021F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5A875592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IDE</w:t>
            </w:r>
          </w:p>
        </w:tc>
        <w:tc>
          <w:tcPr>
            <w:tcW w:w="6946" w:type="dxa"/>
          </w:tcPr>
          <w:p w14:paraId="14EABAFA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03 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652" w:type="dxa"/>
          </w:tcPr>
          <w:p w14:paraId="0C13C2BE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7E91E243" w14:textId="77777777" w:rsidTr="00A8527D">
        <w:trPr>
          <w:trHeight w:val="268"/>
        </w:trPr>
        <w:tc>
          <w:tcPr>
            <w:tcW w:w="1129" w:type="dxa"/>
          </w:tcPr>
          <w:p w14:paraId="67B31324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Campo 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20</w:t>
            </w:r>
          </w:p>
        </w:tc>
        <w:tc>
          <w:tcPr>
            <w:tcW w:w="256" w:type="dxa"/>
          </w:tcPr>
          <w:p w14:paraId="5BF23A99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76BED659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IDF</w:t>
            </w:r>
          </w:p>
        </w:tc>
        <w:tc>
          <w:tcPr>
            <w:tcW w:w="6946" w:type="dxa"/>
          </w:tcPr>
          <w:p w14:paraId="1231FB36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04 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652" w:type="dxa"/>
          </w:tcPr>
          <w:p w14:paraId="227F093B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02876337" w14:textId="77777777" w:rsidTr="00A8527D">
        <w:trPr>
          <w:trHeight w:val="268"/>
        </w:trPr>
        <w:tc>
          <w:tcPr>
            <w:tcW w:w="1129" w:type="dxa"/>
          </w:tcPr>
          <w:p w14:paraId="3DA22FA2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1</w:t>
            </w:r>
          </w:p>
        </w:tc>
        <w:tc>
          <w:tcPr>
            <w:tcW w:w="256" w:type="dxa"/>
          </w:tcPr>
          <w:p w14:paraId="120A271B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2A8AF4B3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IDG</w:t>
            </w:r>
          </w:p>
        </w:tc>
        <w:tc>
          <w:tcPr>
            <w:tcW w:w="6946" w:type="dxa"/>
          </w:tcPr>
          <w:p w14:paraId="2FDA5237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05 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652" w:type="dxa"/>
          </w:tcPr>
          <w:p w14:paraId="6590E3FE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64CD46A6" w14:textId="77777777" w:rsidTr="00A8527D">
        <w:trPr>
          <w:trHeight w:val="268"/>
        </w:trPr>
        <w:tc>
          <w:tcPr>
            <w:tcW w:w="1129" w:type="dxa"/>
          </w:tcPr>
          <w:p w14:paraId="1EF5E397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2</w:t>
            </w:r>
          </w:p>
        </w:tc>
        <w:tc>
          <w:tcPr>
            <w:tcW w:w="256" w:type="dxa"/>
          </w:tcPr>
          <w:p w14:paraId="5A28CA95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69F0A5D8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IDH</w:t>
            </w:r>
          </w:p>
        </w:tc>
        <w:tc>
          <w:tcPr>
            <w:tcW w:w="6946" w:type="dxa"/>
          </w:tcPr>
          <w:p w14:paraId="50174900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 CODIGO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06 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652" w:type="dxa"/>
          </w:tcPr>
          <w:p w14:paraId="285876AB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09DF93E4" w14:textId="77777777" w:rsidTr="00A8527D">
        <w:trPr>
          <w:trHeight w:val="268"/>
        </w:trPr>
        <w:tc>
          <w:tcPr>
            <w:tcW w:w="1129" w:type="dxa"/>
          </w:tcPr>
          <w:p w14:paraId="321C47EA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3</w:t>
            </w:r>
          </w:p>
        </w:tc>
        <w:tc>
          <w:tcPr>
            <w:tcW w:w="256" w:type="dxa"/>
          </w:tcPr>
          <w:p w14:paraId="01FFAE48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48CDC491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IDI</w:t>
            </w:r>
          </w:p>
        </w:tc>
        <w:tc>
          <w:tcPr>
            <w:tcW w:w="6946" w:type="dxa"/>
          </w:tcPr>
          <w:p w14:paraId="18FAC24D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07 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652" w:type="dxa"/>
          </w:tcPr>
          <w:p w14:paraId="66FCC35C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05479" w:rsidRPr="001D3AB1" w14:paraId="6913D143" w14:textId="77777777" w:rsidTr="00A8527D">
        <w:trPr>
          <w:trHeight w:val="268"/>
        </w:trPr>
        <w:tc>
          <w:tcPr>
            <w:tcW w:w="1129" w:type="dxa"/>
          </w:tcPr>
          <w:p w14:paraId="613941C8" w14:textId="77777777" w:rsidR="00905479" w:rsidRPr="001D3AB1" w:rsidRDefault="00905479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4</w:t>
            </w:r>
          </w:p>
        </w:tc>
        <w:tc>
          <w:tcPr>
            <w:tcW w:w="256" w:type="dxa"/>
          </w:tcPr>
          <w:p w14:paraId="6C9D7915" w14:textId="77777777" w:rsidR="00905479" w:rsidRPr="001D3AB1" w:rsidRDefault="00905479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703B1C41" w14:textId="77777777" w:rsidR="00905479" w:rsidRPr="001D3AB1" w:rsidRDefault="00905479" w:rsidP="00A8527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946" w:type="dxa"/>
          </w:tcPr>
          <w:p w14:paraId="26B7CCBF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652" w:type="dxa"/>
          </w:tcPr>
          <w:p w14:paraId="74367AD9" w14:textId="77777777" w:rsidR="00905479" w:rsidRPr="001D3AB1" w:rsidRDefault="00905479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384FF00D" w14:textId="77777777" w:rsidR="00905479" w:rsidRPr="001D3AB1" w:rsidRDefault="00905479" w:rsidP="00905479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40581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40582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40583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40584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40585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40586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313DF408" w14:textId="77777777" w:rsidR="00584231" w:rsidRPr="00B537DA" w:rsidRDefault="00584231" w:rsidP="00584231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  <w:bookmarkStart w:id="11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584231" w:rsidRPr="00B537DA" w14:paraId="74CEBFCA" w14:textId="77777777" w:rsidTr="00A8527D">
        <w:tc>
          <w:tcPr>
            <w:tcW w:w="562" w:type="dxa"/>
          </w:tcPr>
          <w:p w14:paraId="30C7B3D2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84A3BC1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2E34B5B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584231" w:rsidRPr="00B537DA" w14:paraId="731AA160" w14:textId="77777777" w:rsidTr="00A8527D">
        <w:tc>
          <w:tcPr>
            <w:tcW w:w="562" w:type="dxa"/>
          </w:tcPr>
          <w:p w14:paraId="3AA0B181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1C664ED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84231" w:rsidRPr="00B537DA" w14:paraId="00A7D85A" w14:textId="77777777" w:rsidTr="00A8527D">
        <w:tc>
          <w:tcPr>
            <w:tcW w:w="562" w:type="dxa"/>
          </w:tcPr>
          <w:p w14:paraId="5FADD270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A6F088D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4231" w:rsidRPr="00B537DA" w14:paraId="7096A1AC" w14:textId="77777777" w:rsidTr="00A8527D">
        <w:tc>
          <w:tcPr>
            <w:tcW w:w="562" w:type="dxa"/>
          </w:tcPr>
          <w:p w14:paraId="4223A0FA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E37E12" w14:textId="77777777" w:rsidR="00584231" w:rsidRPr="00CC035F" w:rsidRDefault="00584231" w:rsidP="00A8527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1168696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D9F9D5B" w14:textId="77777777" w:rsidR="00584231" w:rsidRPr="00DD1EE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F649436" w14:textId="77777777" w:rsidR="00584231" w:rsidRPr="00DD1EE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6BA43918" w14:textId="77777777" w:rsidTr="00A8527D">
        <w:tc>
          <w:tcPr>
            <w:tcW w:w="562" w:type="dxa"/>
          </w:tcPr>
          <w:p w14:paraId="5DC53D51" w14:textId="77777777" w:rsidR="00584231" w:rsidRPr="00CC035F" w:rsidRDefault="00584231" w:rsidP="00A8527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72CE33C0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584231" w:rsidRPr="00B537DA" w14:paraId="471B4053" w14:textId="77777777" w:rsidTr="00A8527D">
        <w:tc>
          <w:tcPr>
            <w:tcW w:w="562" w:type="dxa"/>
          </w:tcPr>
          <w:p w14:paraId="162F40BD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DD33F3E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C2E0A4A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D4D676A" w14:textId="77777777" w:rsidR="00584231" w:rsidRPr="00DD1EE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0D851FA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60E2B2E8" w14:textId="77777777" w:rsidTr="00A8527D">
        <w:tc>
          <w:tcPr>
            <w:tcW w:w="562" w:type="dxa"/>
          </w:tcPr>
          <w:p w14:paraId="7B7F8C03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72B4374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1C7966E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584231" w:rsidRPr="00B537DA" w14:paraId="799F75F5" w14:textId="77777777" w:rsidTr="00A8527D">
        <w:tc>
          <w:tcPr>
            <w:tcW w:w="562" w:type="dxa"/>
          </w:tcPr>
          <w:p w14:paraId="73F649EB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A7EB2D5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(01,02,03,04,05,06 y 07),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1"/>
    </w:tbl>
    <w:p w14:paraId="757D3D60" w14:textId="77777777" w:rsidR="00584231" w:rsidRDefault="00584231" w:rsidP="0058423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40587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543E45CC" w14:textId="77777777" w:rsidR="00584231" w:rsidRDefault="00584231" w:rsidP="0058423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0868916"/>
      <w:bookmarkStart w:id="14" w:name="_Hlk151635235"/>
      <w:bookmarkStart w:id="15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84231" w:rsidRPr="00B537DA" w14:paraId="7A08B23E" w14:textId="77777777" w:rsidTr="00A8527D">
        <w:tc>
          <w:tcPr>
            <w:tcW w:w="595" w:type="dxa"/>
          </w:tcPr>
          <w:p w14:paraId="7408765A" w14:textId="77777777" w:rsidR="00584231" w:rsidRPr="0070260B" w:rsidRDefault="00584231" w:rsidP="00A8527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03B15355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44D6A870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84231" w:rsidRPr="00B537DA" w14:paraId="1360E8D0" w14:textId="77777777" w:rsidTr="00A8527D">
        <w:tc>
          <w:tcPr>
            <w:tcW w:w="595" w:type="dxa"/>
          </w:tcPr>
          <w:p w14:paraId="3AAAE165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895B6AF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28E2CFE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67C420A8" w14:textId="77777777" w:rsidTr="00A8527D">
        <w:tc>
          <w:tcPr>
            <w:tcW w:w="595" w:type="dxa"/>
          </w:tcPr>
          <w:p w14:paraId="07D0338E" w14:textId="77777777" w:rsidR="00584231" w:rsidRPr="0070260B" w:rsidRDefault="00584231" w:rsidP="00A8527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595686B5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677AA977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50494562" w14:textId="77777777" w:rsidTr="00A8527D">
        <w:tc>
          <w:tcPr>
            <w:tcW w:w="595" w:type="dxa"/>
          </w:tcPr>
          <w:p w14:paraId="6A25B27B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3D16A3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199A5205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394B0156" w14:textId="77777777" w:rsidTr="00A8527D">
        <w:tc>
          <w:tcPr>
            <w:tcW w:w="595" w:type="dxa"/>
          </w:tcPr>
          <w:p w14:paraId="25F7A9F4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293FB7F4" w14:textId="77777777" w:rsidR="00584231" w:rsidRPr="003D3E86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0C80DBF8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IDD,IDE,IDF,IDH,IDI,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468361C8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4C790DA4" w14:textId="77777777" w:rsidTr="00A8527D">
        <w:tc>
          <w:tcPr>
            <w:tcW w:w="595" w:type="dxa"/>
          </w:tcPr>
          <w:p w14:paraId="0D7F0541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</w:tcPr>
          <w:p w14:paraId="5CF94D40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3158AC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3EA5C533" w14:textId="77777777" w:rsidTr="00A8527D">
        <w:tc>
          <w:tcPr>
            <w:tcW w:w="595" w:type="dxa"/>
          </w:tcPr>
          <w:p w14:paraId="5B0D2C43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367DE75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2CDF95B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IDD,IDE,IDF,IDH,IDI,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12E4038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506757D6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27A17CC4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793C44BD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18260930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063B3A1A" w14:textId="77777777" w:rsidR="00584231" w:rsidRPr="002B1327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IDC: Valor entero no debe ser superior a largo 15</w:t>
            </w:r>
          </w:p>
          <w:p w14:paraId="2930ABBF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IDD: Valor entero no debe ser superior a largo 15</w:t>
            </w:r>
          </w:p>
          <w:p w14:paraId="4B398FFC" w14:textId="77777777" w:rsidR="00584231" w:rsidRPr="002B1327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IDE: Valor entero no debe ser superior a largo 15</w:t>
            </w:r>
          </w:p>
          <w:p w14:paraId="7A5588F7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IDF: Valor entero no debe ser superior a largo 15</w:t>
            </w:r>
          </w:p>
          <w:p w14:paraId="3E746471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IDG: Valor entero no debe ser superior a largo 15</w:t>
            </w:r>
          </w:p>
          <w:p w14:paraId="123E0E8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IDH: Valor entero no debe ser superior a largo 15</w:t>
            </w:r>
          </w:p>
          <w:p w14:paraId="71BF4154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IDI: Valor entero no debe ser superior a largo 15</w:t>
            </w:r>
          </w:p>
          <w:p w14:paraId="513A24E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584231" w:rsidRPr="00B537DA" w14:paraId="34D4EE1D" w14:textId="77777777" w:rsidTr="00A8527D">
        <w:tc>
          <w:tcPr>
            <w:tcW w:w="595" w:type="dxa"/>
          </w:tcPr>
          <w:p w14:paraId="788AF9DC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6A05FF1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18D4D2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IDD,IDE,IDF,IDH,IDI,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584231" w:rsidRPr="00B537DA" w14:paraId="7713DEB7" w14:textId="77777777" w:rsidTr="00A8527D">
        <w:tc>
          <w:tcPr>
            <w:tcW w:w="595" w:type="dxa"/>
          </w:tcPr>
          <w:p w14:paraId="67BFA36D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D8515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C175377" w14:textId="77777777" w:rsidR="00584231" w:rsidRPr="00A07210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05E9D819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4821D42C" w14:textId="77777777" w:rsidTr="00A8527D">
        <w:tc>
          <w:tcPr>
            <w:tcW w:w="595" w:type="dxa"/>
          </w:tcPr>
          <w:p w14:paraId="5054160E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4DEEF6D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794085B" w14:textId="77777777" w:rsidR="00584231" w:rsidRPr="00A07210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45116A25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31C9B6E4" w14:textId="77777777" w:rsidTr="00A8527D">
        <w:tc>
          <w:tcPr>
            <w:tcW w:w="595" w:type="dxa"/>
          </w:tcPr>
          <w:p w14:paraId="54D587CE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EC7D24A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DB1C4C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AD99162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7AB4D84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517358DA" w14:textId="77777777" w:rsidTr="00A8527D">
        <w:tc>
          <w:tcPr>
            <w:tcW w:w="595" w:type="dxa"/>
          </w:tcPr>
          <w:p w14:paraId="227A1EEC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201124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3E26559A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5FAED6CD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4231" w:rsidRPr="00B537DA" w14:paraId="1801F168" w14:textId="77777777" w:rsidTr="00A8527D">
        <w:tc>
          <w:tcPr>
            <w:tcW w:w="595" w:type="dxa"/>
          </w:tcPr>
          <w:p w14:paraId="51248FFE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B4D33A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6E180447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IDD,IDE,IDF,IDH,IDI,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2A68F814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612B0AA0" w14:textId="77777777" w:rsidTr="00A8527D">
        <w:tc>
          <w:tcPr>
            <w:tcW w:w="595" w:type="dxa"/>
          </w:tcPr>
          <w:p w14:paraId="1D96E9F7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19A71A3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D0649F0" w14:textId="77777777" w:rsidR="00584231" w:rsidRPr="004C50F4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IDD,IDE,IDF,IDH,IDI,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554F6037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2388C599" w14:textId="77777777" w:rsidTr="00A8527D">
        <w:tc>
          <w:tcPr>
            <w:tcW w:w="595" w:type="dxa"/>
          </w:tcPr>
          <w:p w14:paraId="4B438480" w14:textId="77777777" w:rsidR="00584231" w:rsidRPr="00B537DA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783EFD4F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584231" w:rsidRPr="00B537DA" w14:paraId="4618AC6A" w14:textId="77777777" w:rsidTr="00A8527D">
        <w:tc>
          <w:tcPr>
            <w:tcW w:w="595" w:type="dxa"/>
          </w:tcPr>
          <w:p w14:paraId="511148D6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1F2413CF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84231" w:rsidRPr="00B537DA" w14:paraId="2D9C4AAB" w14:textId="77777777" w:rsidTr="00A8527D">
        <w:tc>
          <w:tcPr>
            <w:tcW w:w="595" w:type="dxa"/>
          </w:tcPr>
          <w:p w14:paraId="3B9B2B89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V17</w:t>
            </w:r>
          </w:p>
        </w:tc>
        <w:tc>
          <w:tcPr>
            <w:tcW w:w="7932" w:type="dxa"/>
          </w:tcPr>
          <w:p w14:paraId="4AE1F61E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59ABC473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84231" w:rsidRPr="00B537DA" w14:paraId="17247E87" w14:textId="77777777" w:rsidTr="00A8527D">
        <w:tc>
          <w:tcPr>
            <w:tcW w:w="595" w:type="dxa"/>
          </w:tcPr>
          <w:p w14:paraId="5FE94242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129FCA67" w14:textId="77777777" w:rsidR="00584231" w:rsidRDefault="00584231" w:rsidP="00A8527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4"/>
    </w:tbl>
    <w:p w14:paraId="6E16C1DA" w14:textId="77777777" w:rsidR="00584231" w:rsidRDefault="00584231" w:rsidP="00584231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5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40588"/>
      <w:bookmarkEnd w:id="13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40589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40590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F6DF8">
                    <w:rPr>
                      <w:rFonts w:ascii="Arial MT" w:hAnsi="Arial MT"/>
                      <w:sz w:val="20"/>
                    </w:rPr>
                    <w:t>valor</w:t>
                  </w:r>
                  <w:r w:rsidRPr="005F6DF8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F6DF8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5F6DF8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5F6DF8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5F6DF8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5F6DF8" w:rsidRPr="001D3AB1" w14:paraId="6830C35D" w14:textId="77777777" w:rsidTr="00A8527D">
        <w:trPr>
          <w:trHeight w:val="268"/>
        </w:trPr>
        <w:tc>
          <w:tcPr>
            <w:tcW w:w="1239" w:type="dxa"/>
          </w:tcPr>
          <w:p w14:paraId="39D233F3" w14:textId="77777777" w:rsidR="005F6DF8" w:rsidRPr="001D3AB1" w:rsidRDefault="005F6DF8" w:rsidP="00A8527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01FD4B5" w14:textId="77777777" w:rsidR="005F6DF8" w:rsidRPr="001D3AB1" w:rsidRDefault="005F6DF8" w:rsidP="00A8527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702FFF04" w14:textId="77777777" w:rsidR="005F6DF8" w:rsidRPr="001D3AB1" w:rsidRDefault="005F6DF8" w:rsidP="00A8527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7C571F6E" w14:textId="77777777" w:rsidR="005F6DF8" w:rsidRPr="001D3AB1" w:rsidRDefault="005F6DF8" w:rsidP="00A8527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55DBD37" w14:textId="77777777" w:rsidR="005F6DF8" w:rsidRPr="001D3AB1" w:rsidRDefault="005F6DF8" w:rsidP="00A8527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5F6DF8" w:rsidRPr="001D3AB1" w14:paraId="531C0201" w14:textId="77777777" w:rsidTr="00A8527D">
        <w:trPr>
          <w:trHeight w:val="268"/>
        </w:trPr>
        <w:tc>
          <w:tcPr>
            <w:tcW w:w="1239" w:type="dxa"/>
          </w:tcPr>
          <w:p w14:paraId="31C3C591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E7F0C0A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AFDB699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6252D2B0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E69923D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F6DF8" w:rsidRPr="001D3AB1" w14:paraId="44E01417" w14:textId="77777777" w:rsidTr="00A8527D">
        <w:trPr>
          <w:trHeight w:val="268"/>
        </w:trPr>
        <w:tc>
          <w:tcPr>
            <w:tcW w:w="1239" w:type="dxa"/>
          </w:tcPr>
          <w:p w14:paraId="7485C404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ABDBD9F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205374" w14:textId="77777777" w:rsidR="005F6DF8" w:rsidRPr="001D3AB1" w:rsidRDefault="005F6DF8" w:rsidP="00A852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2F2E690D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2280DE62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F6DF8" w:rsidRPr="001D3AB1" w14:paraId="416281E7" w14:textId="77777777" w:rsidTr="00A8527D">
        <w:trPr>
          <w:trHeight w:val="268"/>
        </w:trPr>
        <w:tc>
          <w:tcPr>
            <w:tcW w:w="1239" w:type="dxa"/>
          </w:tcPr>
          <w:p w14:paraId="636FA2ED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4CCA3F81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5F316CD" w14:textId="77777777" w:rsidR="005F6DF8" w:rsidRPr="001D3AB1" w:rsidRDefault="005F6DF8" w:rsidP="00A852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59BE6F44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BF77C4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F6DF8" w:rsidRPr="001D3AB1" w14:paraId="1307CA61" w14:textId="77777777" w:rsidTr="00A8527D">
        <w:trPr>
          <w:trHeight w:val="268"/>
        </w:trPr>
        <w:tc>
          <w:tcPr>
            <w:tcW w:w="1239" w:type="dxa"/>
          </w:tcPr>
          <w:p w14:paraId="7B1E63BD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57E54E48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2F90D7B" w14:textId="77777777" w:rsidR="005F6DF8" w:rsidRPr="001D3AB1" w:rsidRDefault="005F6DF8" w:rsidP="00A852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7786DBAE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BA6A4AA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F6DF8" w:rsidRPr="001D3AB1" w14:paraId="0263BEB3" w14:textId="77777777" w:rsidTr="00A8527D">
        <w:trPr>
          <w:trHeight w:val="268"/>
        </w:trPr>
        <w:tc>
          <w:tcPr>
            <w:tcW w:w="1239" w:type="dxa"/>
          </w:tcPr>
          <w:p w14:paraId="2CEB9CB1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65E707A4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B1D1A82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568ED7B3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  <w:p w14:paraId="40F5CC36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>Calculo</w:t>
            </w:r>
            <w:proofErr w:type="spellEnd"/>
          </w:p>
          <w:p w14:paraId="30A819D2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archive de </w:t>
            </w:r>
            <w:proofErr w:type="spell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proofErr w:type="spell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, sin la </w:t>
            </w:r>
            <w:proofErr w:type="spell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>línea</w:t>
            </w:r>
            <w:proofErr w:type="spell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r w:rsidRPr="00A0471B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</w:rPr>
              <w:t>header</w:t>
            </w:r>
          </w:p>
        </w:tc>
        <w:tc>
          <w:tcPr>
            <w:tcW w:w="851" w:type="dxa"/>
          </w:tcPr>
          <w:p w14:paraId="3BF35DD6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F6DF8" w:rsidRPr="001D3AB1" w14:paraId="0D89791E" w14:textId="77777777" w:rsidTr="00A8527D">
        <w:trPr>
          <w:trHeight w:val="268"/>
        </w:trPr>
        <w:tc>
          <w:tcPr>
            <w:tcW w:w="1239" w:type="dxa"/>
          </w:tcPr>
          <w:p w14:paraId="47979857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1DBC2E1B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7418CE3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08C6BA75" w14:textId="77777777" w:rsidR="005F6DF8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 EN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4AEBD3C0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54273DE5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1(tipo de </w:t>
            </w:r>
            <w:proofErr w:type="gram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”01”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851" w:type="dxa"/>
          </w:tcPr>
          <w:p w14:paraId="007E6F89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F6DF8" w:rsidRPr="001D3AB1" w14:paraId="79AEDB20" w14:textId="77777777" w:rsidTr="00A8527D">
        <w:trPr>
          <w:trHeight w:val="268"/>
        </w:trPr>
        <w:tc>
          <w:tcPr>
            <w:tcW w:w="1239" w:type="dxa"/>
          </w:tcPr>
          <w:p w14:paraId="6DF83D07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674A25AC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941DEA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274C5919" w14:textId="77777777" w:rsidR="005F6DF8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CODIGO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 EN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3702EBAD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6180C4A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 xml:space="preserve">Cantidad de registros, bajo el campo 1(tipo de </w:t>
            </w:r>
            <w:proofErr w:type="gram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2</w:t>
            </w: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639C2E73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5F6DF8" w:rsidRPr="001D3AB1" w14:paraId="0AE992F9" w14:textId="77777777" w:rsidTr="00A8527D">
        <w:trPr>
          <w:trHeight w:val="268"/>
        </w:trPr>
        <w:tc>
          <w:tcPr>
            <w:tcW w:w="1239" w:type="dxa"/>
          </w:tcPr>
          <w:p w14:paraId="4419434D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1837B160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9C5F88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5958" w:type="dxa"/>
          </w:tcPr>
          <w:p w14:paraId="2909ABF7" w14:textId="77777777" w:rsidR="005F6DF8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03 EN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7316E81C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50D38204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1(tipo de </w:t>
            </w:r>
            <w:proofErr w:type="gram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5D2FB96E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F6DF8" w:rsidRPr="001D3AB1" w14:paraId="4BDADF50" w14:textId="77777777" w:rsidTr="00A8527D">
        <w:trPr>
          <w:trHeight w:val="268"/>
        </w:trPr>
        <w:tc>
          <w:tcPr>
            <w:tcW w:w="1239" w:type="dxa"/>
          </w:tcPr>
          <w:p w14:paraId="3DB7FE0C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5699F6E9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BA23FB4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5958" w:type="dxa"/>
          </w:tcPr>
          <w:p w14:paraId="4A72CE48" w14:textId="77777777" w:rsidR="005F6DF8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04 EN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31607D98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5DBEF719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1(tipo de </w:t>
            </w:r>
            <w:proofErr w:type="gram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4</w:t>
            </w: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021A73D8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F6DF8" w:rsidRPr="001D3AB1" w14:paraId="349620DB" w14:textId="77777777" w:rsidTr="00A8527D">
        <w:trPr>
          <w:trHeight w:val="268"/>
        </w:trPr>
        <w:tc>
          <w:tcPr>
            <w:tcW w:w="1239" w:type="dxa"/>
          </w:tcPr>
          <w:p w14:paraId="26B5E299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2AC2CC98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E2FA1DD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5958" w:type="dxa"/>
          </w:tcPr>
          <w:p w14:paraId="54614911" w14:textId="77777777" w:rsidR="005F6DF8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05 EN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333CEA57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42F6EB4A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1(tipo de </w:t>
            </w:r>
            <w:proofErr w:type="gram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</w:t>
            </w: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15AD4E00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F6DF8" w:rsidRPr="001D3AB1" w14:paraId="236DFDFB" w14:textId="77777777" w:rsidTr="00A8527D">
        <w:trPr>
          <w:trHeight w:val="268"/>
        </w:trPr>
        <w:tc>
          <w:tcPr>
            <w:tcW w:w="1239" w:type="dxa"/>
          </w:tcPr>
          <w:p w14:paraId="7E7736A4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293" w:type="dxa"/>
          </w:tcPr>
          <w:p w14:paraId="3E781D8D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1127A53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IDH</w:t>
            </w:r>
          </w:p>
        </w:tc>
        <w:tc>
          <w:tcPr>
            <w:tcW w:w="5958" w:type="dxa"/>
          </w:tcPr>
          <w:p w14:paraId="5CEB7C4C" w14:textId="77777777" w:rsidR="005F6DF8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CODIGO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06 EN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510C47A6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5F25958D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1(tipo de </w:t>
            </w:r>
            <w:proofErr w:type="gram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6</w:t>
            </w: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3FE731CB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F6DF8" w:rsidRPr="001D3AB1" w14:paraId="0A53EA1A" w14:textId="77777777" w:rsidTr="00A8527D">
        <w:trPr>
          <w:trHeight w:val="268"/>
        </w:trPr>
        <w:tc>
          <w:tcPr>
            <w:tcW w:w="1239" w:type="dxa"/>
          </w:tcPr>
          <w:p w14:paraId="4DB559BA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12</w:t>
            </w:r>
          </w:p>
        </w:tc>
        <w:tc>
          <w:tcPr>
            <w:tcW w:w="293" w:type="dxa"/>
          </w:tcPr>
          <w:p w14:paraId="414022B7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480A0C5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IDI</w:t>
            </w:r>
          </w:p>
        </w:tc>
        <w:tc>
          <w:tcPr>
            <w:tcW w:w="5958" w:type="dxa"/>
          </w:tcPr>
          <w:p w14:paraId="65A47AAF" w14:textId="77777777" w:rsidR="005F6DF8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07 EN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72037299" w14:textId="77777777" w:rsidR="005F6DF8" w:rsidRPr="00A0471B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9504E6C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registros, bajo el campo 1(tipo de </w:t>
            </w:r>
            <w:proofErr w:type="gramStart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registro)=</w:t>
            </w:r>
            <w:proofErr w:type="gramEnd"/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7</w:t>
            </w:r>
            <w:r w:rsidRPr="00A0471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68DD3C01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F6DF8" w:rsidRPr="001D3AB1" w14:paraId="2047B6F4" w14:textId="77777777" w:rsidTr="00A8527D">
        <w:trPr>
          <w:trHeight w:val="268"/>
        </w:trPr>
        <w:tc>
          <w:tcPr>
            <w:tcW w:w="1239" w:type="dxa"/>
          </w:tcPr>
          <w:p w14:paraId="5048A4F6" w14:textId="77777777" w:rsidR="005F6DF8" w:rsidRPr="001D3AB1" w:rsidRDefault="005F6DF8" w:rsidP="00A852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13</w:t>
            </w:r>
          </w:p>
        </w:tc>
        <w:tc>
          <w:tcPr>
            <w:tcW w:w="293" w:type="dxa"/>
          </w:tcPr>
          <w:p w14:paraId="0DED5014" w14:textId="77777777" w:rsidR="005F6DF8" w:rsidRPr="001D3AB1" w:rsidRDefault="005F6DF8" w:rsidP="00A852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425D985" w14:textId="77777777" w:rsidR="005F6DF8" w:rsidRPr="001D3AB1" w:rsidRDefault="005F6DF8" w:rsidP="00A8527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B169D62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4DA078D1" w14:textId="77777777" w:rsidR="005F6DF8" w:rsidRPr="001D3AB1" w:rsidRDefault="005F6DF8" w:rsidP="00A852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7A427DFD" w14:textId="77777777" w:rsidR="005F6DF8" w:rsidRPr="001D3AB1" w:rsidRDefault="005F6DF8" w:rsidP="005F6DF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3E83A76" w14:textId="77777777" w:rsidR="005F6DF8" w:rsidRPr="001D3AB1" w:rsidRDefault="005F6DF8" w:rsidP="005F6DF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F179BE7" w14:textId="77777777" w:rsidR="005F6DF8" w:rsidRPr="001D3AB1" w:rsidRDefault="005F6DF8" w:rsidP="005F6DF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5F6DF8" w:rsidRPr="001D3AB1" w14:paraId="5505E55F" w14:textId="77777777" w:rsidTr="00A8527D">
        <w:trPr>
          <w:trHeight w:val="244"/>
        </w:trPr>
        <w:tc>
          <w:tcPr>
            <w:tcW w:w="4815" w:type="dxa"/>
          </w:tcPr>
          <w:p w14:paraId="27C4E15C" w14:textId="77777777" w:rsidR="005F6DF8" w:rsidRPr="001D3AB1" w:rsidRDefault="005F6DF8" w:rsidP="00A8527D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4706443D" w14:textId="77777777" w:rsidR="005F6DF8" w:rsidRPr="001D3AB1" w:rsidRDefault="005F6DF8" w:rsidP="00A8527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674AC61" w14:textId="77777777" w:rsidR="005F6DF8" w:rsidRPr="001D3AB1" w:rsidRDefault="005F6DF8" w:rsidP="00A8527D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5F6DF8" w:rsidRPr="001D3AB1" w14:paraId="60272505" w14:textId="77777777" w:rsidTr="00A8527D">
        <w:trPr>
          <w:trHeight w:val="242"/>
        </w:trPr>
        <w:tc>
          <w:tcPr>
            <w:tcW w:w="4815" w:type="dxa"/>
          </w:tcPr>
          <w:p w14:paraId="5E3D4913" w14:textId="77777777" w:rsidR="005F6DF8" w:rsidRPr="001D3AB1" w:rsidRDefault="005F6DF8" w:rsidP="00A8527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3AB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0293664" w14:textId="77777777" w:rsidR="005F6DF8" w:rsidRPr="001D3AB1" w:rsidRDefault="005F6DF8" w:rsidP="00A8527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8188805" w14:textId="77777777" w:rsidR="005F6DF8" w:rsidRPr="001D3AB1" w:rsidRDefault="005F6DF8" w:rsidP="00A8527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3AB1">
              <w:rPr>
                <w:rFonts w:ascii="Times New Roman" w:hAnsi="Times New Roman" w:cs="Times New Roman"/>
                <w:color w:val="4472C4" w:themeColor="accent1"/>
                <w:sz w:val="20"/>
              </w:rPr>
              <w:t>5,6,7,8,9,10,11,12</w:t>
            </w:r>
          </w:p>
        </w:tc>
      </w:tr>
    </w:tbl>
    <w:p w14:paraId="58C41EBC" w14:textId="77777777" w:rsidR="005F6DF8" w:rsidRPr="001D3AB1" w:rsidRDefault="005F6DF8" w:rsidP="005F6DF8">
      <w:pPr>
        <w:rPr>
          <w:rFonts w:ascii="Times New Roman" w:hAnsi="Times New Roman" w:cs="Times New Roman"/>
          <w:color w:val="4472C4" w:themeColor="accent1"/>
        </w:rPr>
      </w:pPr>
    </w:p>
    <w:p w14:paraId="76DBFE0A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0ADCD7A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6B0A74C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20EF0B1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34873A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4347624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BA51426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702E42E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4F85B41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6D19C57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677347" w14:textId="77777777" w:rsidR="005F6DF8" w:rsidRPr="001D3AB1" w:rsidRDefault="005F6DF8" w:rsidP="005F6DF8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3AB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008</w:t>
      </w:r>
      <w:r w:rsidRPr="001D3AB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3AB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3AB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0E4443" w14:textId="2619760A" w:rsidR="00A829A4" w:rsidRPr="00230F5A" w:rsidRDefault="00A829A4" w:rsidP="000465D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40591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40592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40593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E3A0E" w14:paraId="56E59781" w14:textId="77777777" w:rsidTr="009A2A10">
        <w:tc>
          <w:tcPr>
            <w:tcW w:w="1129" w:type="dxa"/>
          </w:tcPr>
          <w:p w14:paraId="065E6890" w14:textId="19419E85" w:rsidR="009A2A10" w:rsidRPr="00AE3A0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AE3A0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E3A0E" w14:paraId="756ECE04" w14:textId="77777777" w:rsidTr="009A2A10">
        <w:tc>
          <w:tcPr>
            <w:tcW w:w="1129" w:type="dxa"/>
          </w:tcPr>
          <w:p w14:paraId="40F20FFF" w14:textId="7A72163C" w:rsidR="009A2A10" w:rsidRPr="00AE3A0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A1694B6" w:rsidR="009A2A10" w:rsidRPr="00AE3A0E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E3A0E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AE3A0E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AE3A0E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AE3A0E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852F26D" w:rsidR="00312989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E3A0E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AE3A0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AE3A0E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AE3A0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E3A0E" w14:paraId="4A7514C9" w14:textId="77777777" w:rsidTr="009A2A10">
        <w:tc>
          <w:tcPr>
            <w:tcW w:w="1129" w:type="dxa"/>
          </w:tcPr>
          <w:p w14:paraId="36E25D26" w14:textId="7F55894F" w:rsidR="009A2A10" w:rsidRPr="00AE3A0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AE3A0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AE3A0E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AE3A0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AE3A0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09C10F9A" w:rsidR="00B1738F" w:rsidRPr="00AE3A0E" w:rsidRDefault="00AE3A0E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F91655" w:rsidRPr="00AE3A0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F91655"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AE3A0E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AE3A0E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9" w:name="_Toc152340594"/>
      <w:bookmarkEnd w:id="28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E3A0E" w14:paraId="6BED63F2" w14:textId="77777777" w:rsidTr="00E862A3">
        <w:tc>
          <w:tcPr>
            <w:tcW w:w="1129" w:type="dxa"/>
          </w:tcPr>
          <w:p w14:paraId="2BC68398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66C727A" w:rsidR="004F39F4" w:rsidRPr="00AE3A0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E3A0E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AE3A0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AE3A0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AE3A0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7A8D1F93" w:rsidR="000B1A73" w:rsidRPr="00AE3A0E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E3A0E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AE3A0E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AE3A0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AE3A0E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79B33B0D" w14:textId="30B1190B" w:rsidR="00DC42E7" w:rsidRPr="00AE3A0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E3A0E" w14:paraId="6E44765A" w14:textId="77777777" w:rsidTr="00E862A3">
        <w:tc>
          <w:tcPr>
            <w:tcW w:w="1129" w:type="dxa"/>
          </w:tcPr>
          <w:p w14:paraId="0D202F6E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E3A0E" w14:paraId="6453A99C" w14:textId="77777777" w:rsidTr="00E862A3">
        <w:tc>
          <w:tcPr>
            <w:tcW w:w="1129" w:type="dxa"/>
          </w:tcPr>
          <w:p w14:paraId="537D5D72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AE3A0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AE3A0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AE3A0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025268D1" w:rsidR="00B1738F" w:rsidRPr="00AE3A0E" w:rsidRDefault="00AE3A0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3F025E" w:rsidRPr="00AE3A0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3F025E"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AE3A0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AE3A0E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40595"/>
      <w:bookmarkEnd w:id="31"/>
      <w:r w:rsidRPr="00AE3A0E">
        <w:t>Archivo de control</w:t>
      </w:r>
      <w:r w:rsidR="00513350" w:rsidRPr="00AE3A0E">
        <w:t xml:space="preserve"> de datos</w:t>
      </w:r>
      <w:r w:rsidR="001169CF" w:rsidRPr="00AE3A0E">
        <w:fldChar w:fldCharType="begin"/>
      </w:r>
      <w:r w:rsidR="001169CF" w:rsidRPr="00AE3A0E">
        <w:instrText xml:space="preserve"> XE "Archivo de control" </w:instrText>
      </w:r>
      <w:r w:rsidR="001169CF" w:rsidRPr="00AE3A0E">
        <w:fldChar w:fldCharType="end"/>
      </w:r>
      <w:r w:rsidR="009A2A10" w:rsidRPr="00AE3A0E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AE3A0E" w14:paraId="09B3BE47" w14:textId="77777777" w:rsidTr="00E862A3">
        <w:tc>
          <w:tcPr>
            <w:tcW w:w="1129" w:type="dxa"/>
          </w:tcPr>
          <w:p w14:paraId="789EC2E0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E3A0E" w14:paraId="24CE3B6C" w14:textId="77777777" w:rsidTr="00E862A3">
        <w:tc>
          <w:tcPr>
            <w:tcW w:w="1129" w:type="dxa"/>
          </w:tcPr>
          <w:p w14:paraId="4F9750AE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AE3A0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271FBB4" w:rsidR="004D0C43" w:rsidRPr="00AE3A0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E3A0E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AE3A0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AE3A0E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546E4B9E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E3A0E"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Pr="00AE3A0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AE3A0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AE3A0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A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337A4EFA" w:rsidR="00E547E8" w:rsidRPr="00290F03" w:rsidRDefault="00AE3A0E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3A560798" w:rsidR="00B1738F" w:rsidRPr="00230F5A" w:rsidRDefault="00AE3A0E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5" w:name="_Toc152340596"/>
      <w:r w:rsidRPr="00230F5A">
        <w:t xml:space="preserve">Archivo de salida </w:t>
      </w:r>
      <w:r w:rsidR="00B1738F" w:rsidRPr="00230F5A">
        <w:t>a dest</w:t>
      </w:r>
      <w:ins w:id="36" w:author="Roberto Carrasco Venegas" w:date="2023-11-27T13:21:00Z">
        <w:r w:rsidR="00095C24">
          <w:t>i</w:t>
        </w:r>
      </w:ins>
      <w:r w:rsidR="00B1738F" w:rsidRPr="00230F5A">
        <w:t>no</w:t>
      </w:r>
      <w:bookmarkEnd w:id="35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52340597"/>
      <w:r w:rsidRPr="00230F5A">
        <w:t>Archivo de da</w:t>
      </w:r>
      <w:ins w:id="38" w:author="Roberto Carrasco Venegas" w:date="2023-11-27T13:24:00Z">
        <w:r w:rsidR="009A28CD">
          <w:t>t</w:t>
        </w:r>
      </w:ins>
      <w:r w:rsidRPr="00230F5A">
        <w:t>os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2BE6D508" w:rsidR="00B1738F" w:rsidRPr="00230F5A" w:rsidRDefault="00AE3A0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340598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62FF653B" w:rsidR="00284E6A" w:rsidRPr="00230F5A" w:rsidRDefault="00AE3A0E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R13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340599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340600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FDAFA0A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340601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340602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340603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Hlk150867245"/>
      <w:bookmarkStart w:id="52" w:name="_Toc152340604"/>
      <w:r w:rsidRPr="00E173FD">
        <w:t>Notificación</w:t>
      </w:r>
      <w:bookmarkEnd w:id="5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340605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1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340606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340607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340608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340609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340610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340611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34061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E9B8CC1" w14:textId="6EE3C623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840A7C">
        <w:rPr>
          <w:rFonts w:ascii="Times New Roman" w:hAnsi="Times New Roman" w:cs="Times New Roman"/>
          <w:color w:val="4472C4" w:themeColor="accent1"/>
        </w:rPr>
        <w:t>No hay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21ED" w14:textId="77777777" w:rsidR="002B4430" w:rsidRDefault="002B4430" w:rsidP="00F10206">
      <w:pPr>
        <w:spacing w:after="0" w:line="240" w:lineRule="auto"/>
      </w:pPr>
      <w:r>
        <w:separator/>
      </w:r>
    </w:p>
  </w:endnote>
  <w:endnote w:type="continuationSeparator" w:id="0">
    <w:p w14:paraId="70764932" w14:textId="77777777" w:rsidR="002B4430" w:rsidRDefault="002B443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6A5F" w14:textId="77777777" w:rsidR="002B4430" w:rsidRDefault="002B4430" w:rsidP="00F10206">
      <w:pPr>
        <w:spacing w:after="0" w:line="240" w:lineRule="auto"/>
      </w:pPr>
      <w:r>
        <w:separator/>
      </w:r>
    </w:p>
  </w:footnote>
  <w:footnote w:type="continuationSeparator" w:id="0">
    <w:p w14:paraId="23DD4717" w14:textId="77777777" w:rsidR="002B4430" w:rsidRDefault="002B443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57E8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B4430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CBF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84231"/>
    <w:rsid w:val="00597FD4"/>
    <w:rsid w:val="005B5D60"/>
    <w:rsid w:val="005B65DC"/>
    <w:rsid w:val="005C5769"/>
    <w:rsid w:val="005F6DF8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C3E0B"/>
    <w:rsid w:val="006D2868"/>
    <w:rsid w:val="006F07F7"/>
    <w:rsid w:val="006F384B"/>
    <w:rsid w:val="006F53A6"/>
    <w:rsid w:val="006F65AF"/>
    <w:rsid w:val="0070260B"/>
    <w:rsid w:val="00706C67"/>
    <w:rsid w:val="00730D74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0A7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05479"/>
    <w:rsid w:val="009144B1"/>
    <w:rsid w:val="00920D2A"/>
    <w:rsid w:val="009248DE"/>
    <w:rsid w:val="00930A0D"/>
    <w:rsid w:val="009427D8"/>
    <w:rsid w:val="009437BA"/>
    <w:rsid w:val="00956F60"/>
    <w:rsid w:val="00960647"/>
    <w:rsid w:val="00977A5A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90C"/>
    <w:rsid w:val="00AC7243"/>
    <w:rsid w:val="00AD0B4A"/>
    <w:rsid w:val="00AD1F4D"/>
    <w:rsid w:val="00AE096D"/>
    <w:rsid w:val="00AE3A0E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05479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23</Pages>
  <Words>4059</Words>
  <Characters>22327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31</cp:revision>
  <dcterms:created xsi:type="dcterms:W3CDTF">2023-11-30T12:02:00Z</dcterms:created>
  <dcterms:modified xsi:type="dcterms:W3CDTF">2023-12-01T19:29:00Z</dcterms:modified>
</cp:coreProperties>
</file>