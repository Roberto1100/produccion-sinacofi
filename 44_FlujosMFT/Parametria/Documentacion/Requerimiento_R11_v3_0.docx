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0BEC8970" w:rsidR="008A38FB" w:rsidRPr="00857076" w:rsidRDefault="00B01B02" w:rsidP="008A38F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8A38FB">
        <w:rPr>
          <w:rFonts w:ascii="Times New Roman" w:hAnsi="Times New Roman" w:cs="Times New Roman"/>
          <w:b/>
          <w:sz w:val="72"/>
          <w:szCs w:val="72"/>
        </w:rPr>
        <w:t>R11(711)-</w:t>
      </w:r>
      <w:r w:rsidR="008A38FB" w:rsidRPr="00611CC7">
        <w:t xml:space="preserve"> </w:t>
      </w:r>
      <w:r w:rsidR="008A38FB" w:rsidRPr="00611CC7">
        <w:rPr>
          <w:rFonts w:ascii="Times New Roman" w:hAnsi="Times New Roman" w:cs="Times New Roman"/>
          <w:b/>
          <w:sz w:val="72"/>
          <w:szCs w:val="72"/>
        </w:rPr>
        <w:t>Calificación de Bancos de Importancia Sistémica</w:t>
      </w:r>
    </w:p>
    <w:p w14:paraId="207EDD71" w14:textId="5DF4110B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DD8F31B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12.2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CC8F62B" w14:textId="498CFB4A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70F10DE7" w14:textId="54BA18A1" w:rsidR="00BD23F1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237" w:history="1">
            <w:r w:rsidR="00BD23F1" w:rsidRPr="004D25FD">
              <w:rPr>
                <w:rStyle w:val="Hipervnculo"/>
                <w:noProof/>
              </w:rPr>
              <w:t>1.</w:t>
            </w:r>
            <w:r w:rsidR="00BD23F1">
              <w:rPr>
                <w:rFonts w:cstheme="minorBidi"/>
                <w:noProof/>
                <w:kern w:val="2"/>
              </w:rPr>
              <w:tab/>
            </w:r>
            <w:r w:rsidR="00BD23F1" w:rsidRPr="004D25FD">
              <w:rPr>
                <w:rStyle w:val="Hipervnculo"/>
                <w:noProof/>
              </w:rPr>
              <w:t>Definición de estructuras</w:t>
            </w:r>
            <w:r w:rsidR="00BD23F1">
              <w:rPr>
                <w:noProof/>
                <w:webHidden/>
              </w:rPr>
              <w:tab/>
            </w:r>
            <w:r w:rsidR="00BD23F1">
              <w:rPr>
                <w:noProof/>
                <w:webHidden/>
              </w:rPr>
              <w:fldChar w:fldCharType="begin"/>
            </w:r>
            <w:r w:rsidR="00BD23F1">
              <w:rPr>
                <w:noProof/>
                <w:webHidden/>
              </w:rPr>
              <w:instrText xml:space="preserve"> PAGEREF _Toc152339237 \h </w:instrText>
            </w:r>
            <w:r w:rsidR="00BD23F1">
              <w:rPr>
                <w:noProof/>
                <w:webHidden/>
              </w:rPr>
            </w:r>
            <w:r w:rsidR="00BD23F1">
              <w:rPr>
                <w:noProof/>
                <w:webHidden/>
              </w:rPr>
              <w:fldChar w:fldCharType="separate"/>
            </w:r>
            <w:r w:rsidR="00BD23F1">
              <w:rPr>
                <w:noProof/>
                <w:webHidden/>
              </w:rPr>
              <w:t>5</w:t>
            </w:r>
            <w:r w:rsidR="00BD23F1">
              <w:rPr>
                <w:noProof/>
                <w:webHidden/>
              </w:rPr>
              <w:fldChar w:fldCharType="end"/>
            </w:r>
          </w:hyperlink>
        </w:p>
        <w:p w14:paraId="6AAF4A88" w14:textId="4D41DBD0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38" w:history="1">
            <w:r w:rsidRPr="004D25FD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bCs/>
                <w:noProof/>
              </w:rPr>
              <w:t xml:space="preserve">Archivo de datos del emisor  </w:t>
            </w:r>
            <w:r w:rsidRPr="004D25FD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27BC" w14:textId="440A5F1F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39" w:history="1">
            <w:r w:rsidRPr="004D25FD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3974" w14:textId="467F438D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40" w:history="1">
            <w:r w:rsidRPr="004D25FD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EF07" w14:textId="05BDA182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41" w:history="1">
            <w:r w:rsidRPr="004D25FD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E238" w14:textId="1E718A7A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42" w:history="1">
            <w:r w:rsidRPr="004D25FD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4FCA" w14:textId="1B3E1755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43" w:history="1">
            <w:r w:rsidRPr="004D25FD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E33C" w14:textId="4CF8F7B2" w:rsidR="00BD23F1" w:rsidRDefault="00BD23F1">
          <w:pPr>
            <w:pStyle w:val="TDC1"/>
            <w:rPr>
              <w:rFonts w:cstheme="minorBidi"/>
              <w:noProof/>
              <w:kern w:val="2"/>
            </w:rPr>
          </w:pPr>
          <w:hyperlink w:anchor="_Toc152339244" w:history="1">
            <w:r w:rsidRPr="004D25FD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292B" w14:textId="67D799E8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45" w:history="1">
            <w:r w:rsidRPr="004D25FD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558D" w14:textId="4E0426ED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46" w:history="1">
            <w:r w:rsidRPr="004D25FD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D0AC" w14:textId="59334591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47" w:history="1">
            <w:r w:rsidRPr="004D25FD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3724" w14:textId="659D3EBB" w:rsidR="00BD23F1" w:rsidRDefault="00BD23F1">
          <w:pPr>
            <w:pStyle w:val="TDC1"/>
            <w:rPr>
              <w:rFonts w:cstheme="minorBidi"/>
              <w:noProof/>
              <w:kern w:val="2"/>
            </w:rPr>
          </w:pPr>
          <w:hyperlink w:anchor="_Toc152339248" w:history="1">
            <w:r w:rsidRPr="004D25FD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460F" w14:textId="67C67017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49" w:history="1">
            <w:r w:rsidRPr="004D25FD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6917" w14:textId="102594D9" w:rsidR="00BD23F1" w:rsidRDefault="00BD23F1">
          <w:pPr>
            <w:pStyle w:val="TDC1"/>
            <w:rPr>
              <w:rFonts w:cstheme="minorBidi"/>
              <w:noProof/>
              <w:kern w:val="2"/>
            </w:rPr>
          </w:pPr>
          <w:hyperlink w:anchor="_Toc152339250" w:history="1">
            <w:r w:rsidRPr="004D25FD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87AC" w14:textId="29D9D25E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51" w:history="1">
            <w:r w:rsidRPr="004D25FD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B609" w14:textId="52A6C2CE" w:rsidR="00BD23F1" w:rsidRDefault="00BD23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52" w:history="1">
            <w:r w:rsidRPr="004D25FD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6E56" w14:textId="064FC529" w:rsidR="00BD23F1" w:rsidRDefault="00BD23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53" w:history="1">
            <w:r w:rsidRPr="004D25FD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7E7B" w14:textId="4B2E819A" w:rsidR="00BD23F1" w:rsidRDefault="00BD23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54" w:history="1">
            <w:r w:rsidRPr="004D25FD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1917" w14:textId="56C94356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55" w:history="1">
            <w:r w:rsidRPr="004D25FD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4A1D" w14:textId="2E1F8D9D" w:rsidR="00BD23F1" w:rsidRDefault="00BD23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56" w:history="1">
            <w:r w:rsidRPr="004D25FD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34AA" w14:textId="4D6BF88E" w:rsidR="00BD23F1" w:rsidRDefault="00BD23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57" w:history="1">
            <w:r w:rsidRPr="004D25FD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60F5" w14:textId="226D3539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58" w:history="1">
            <w:r w:rsidRPr="004D25FD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72F2" w14:textId="60422634" w:rsidR="00BD23F1" w:rsidRDefault="00BD23F1">
          <w:pPr>
            <w:pStyle w:val="TDC1"/>
            <w:rPr>
              <w:rFonts w:cstheme="minorBidi"/>
              <w:noProof/>
              <w:kern w:val="2"/>
            </w:rPr>
          </w:pPr>
          <w:hyperlink w:anchor="_Toc152339259" w:history="1">
            <w:r w:rsidRPr="004D25FD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5C85" w14:textId="7CDDFFC4" w:rsidR="00BD23F1" w:rsidRDefault="00BD23F1">
          <w:pPr>
            <w:pStyle w:val="TDC1"/>
            <w:rPr>
              <w:rFonts w:cstheme="minorBidi"/>
              <w:noProof/>
              <w:kern w:val="2"/>
            </w:rPr>
          </w:pPr>
          <w:hyperlink w:anchor="_Toc152339260" w:history="1">
            <w:r w:rsidRPr="004D25FD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3368" w14:textId="68F516DE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61" w:history="1">
            <w:r w:rsidRPr="004D25FD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00F6" w14:textId="58331807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62" w:history="1">
            <w:r w:rsidRPr="004D25FD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B195" w14:textId="117A08C7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63" w:history="1">
            <w:r w:rsidRPr="004D25FD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A7A0" w14:textId="3FDBF348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64" w:history="1">
            <w:r w:rsidRPr="004D25FD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80C4" w14:textId="2E16B9B7" w:rsidR="00BD23F1" w:rsidRDefault="00BD23F1">
          <w:pPr>
            <w:pStyle w:val="TDC1"/>
            <w:rPr>
              <w:rFonts w:cstheme="minorBidi"/>
              <w:noProof/>
              <w:kern w:val="2"/>
            </w:rPr>
          </w:pPr>
          <w:hyperlink w:anchor="_Toc152339265" w:history="1">
            <w:r w:rsidRPr="004D25FD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984C" w14:textId="68C882C2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66" w:history="1">
            <w:r w:rsidRPr="004D25FD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852F" w14:textId="3BA740F4" w:rsidR="00BD23F1" w:rsidRDefault="00BD23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67" w:history="1">
            <w:r w:rsidRPr="004D25FD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334B" w14:textId="1A4D379F" w:rsidR="00BD23F1" w:rsidRDefault="00BD23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68" w:history="1">
            <w:r w:rsidRPr="004D25FD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8834" w14:textId="32A78897" w:rsidR="00BD23F1" w:rsidRDefault="00BD23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69" w:history="1">
            <w:r w:rsidRPr="004D25FD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296E" w14:textId="0FDDBBA5" w:rsidR="00BD23F1" w:rsidRDefault="00BD23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9270" w:history="1">
            <w:r w:rsidRPr="004D25FD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2213" w14:textId="339E71EE" w:rsidR="00BD23F1" w:rsidRDefault="00BD23F1">
          <w:pPr>
            <w:pStyle w:val="TDC1"/>
            <w:rPr>
              <w:rFonts w:cstheme="minorBidi"/>
              <w:noProof/>
              <w:kern w:val="2"/>
            </w:rPr>
          </w:pPr>
          <w:hyperlink w:anchor="_Toc152339271" w:history="1">
            <w:r w:rsidRPr="004D25FD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4D25FD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78BA06D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3F9883A8" w:rsidR="00C36169" w:rsidRPr="00230F5A" w:rsidRDefault="001F2FA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1342" w:type="dxa"/>
          </w:tcPr>
          <w:p w14:paraId="22F848E4" w14:textId="3579AFCE" w:rsidR="00C36169" w:rsidRPr="00230F5A" w:rsidRDefault="001F2FA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2C1995D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62E952C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487F9E5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6D53F23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39BEF1E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71C3D7E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58A94B8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0015A00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45C05F5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6C95B15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14E8A0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08A3F48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7D217C2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5F6D3F4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13EC08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23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23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356AEBA6" w14:textId="77777777" w:rsidR="00C5142D" w:rsidRPr="00F406A1" w:rsidRDefault="00C5142D" w:rsidP="00C5142D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C5142D" w:rsidRPr="00F406A1" w14:paraId="7C129346" w14:textId="77777777" w:rsidTr="007C653B">
        <w:trPr>
          <w:trHeight w:val="244"/>
        </w:trPr>
        <w:tc>
          <w:tcPr>
            <w:tcW w:w="1414" w:type="dxa"/>
          </w:tcPr>
          <w:p w14:paraId="61DF04E9" w14:textId="77777777" w:rsidR="00C5142D" w:rsidRPr="00F406A1" w:rsidRDefault="00C5142D" w:rsidP="007C653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Campo</w:t>
            </w:r>
            <w:r w:rsidRPr="00F406A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3CC5508" w14:textId="77777777" w:rsidR="00C5142D" w:rsidRPr="00F406A1" w:rsidRDefault="00C5142D" w:rsidP="007C653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0E6ED73" w14:textId="77777777" w:rsidR="00C5142D" w:rsidRPr="00F406A1" w:rsidRDefault="00C5142D" w:rsidP="007C653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Código</w:t>
            </w:r>
            <w:r w:rsidRPr="00F406A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del</w:t>
            </w:r>
            <w:r w:rsidRPr="00F406A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6300A94" w14:textId="77777777" w:rsidR="00C5142D" w:rsidRPr="00F406A1" w:rsidRDefault="00C5142D" w:rsidP="007C653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C5142D" w:rsidRPr="00F406A1" w14:paraId="38C75546" w14:textId="77777777" w:rsidTr="007C653B">
        <w:trPr>
          <w:trHeight w:val="241"/>
        </w:trPr>
        <w:tc>
          <w:tcPr>
            <w:tcW w:w="1414" w:type="dxa"/>
          </w:tcPr>
          <w:p w14:paraId="6FA8D784" w14:textId="77777777" w:rsidR="00C5142D" w:rsidRPr="00F406A1" w:rsidRDefault="00C5142D" w:rsidP="007C653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Campo</w:t>
            </w:r>
            <w:r w:rsidRPr="00F406A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B60E328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F74748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06A1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06A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del</w:t>
            </w:r>
            <w:r w:rsidRPr="00F406A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06A1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3F764F27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F406A1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F406A1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C5142D" w:rsidRPr="00F406A1" w14:paraId="219B0D81" w14:textId="77777777" w:rsidTr="007C653B">
        <w:trPr>
          <w:trHeight w:val="245"/>
        </w:trPr>
        <w:tc>
          <w:tcPr>
            <w:tcW w:w="1414" w:type="dxa"/>
          </w:tcPr>
          <w:p w14:paraId="521F2A8E" w14:textId="77777777" w:rsidR="00C5142D" w:rsidRPr="00F406A1" w:rsidRDefault="00C5142D" w:rsidP="007C653B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Campo</w:t>
            </w:r>
            <w:r w:rsidRPr="00F406A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0B07868" w14:textId="77777777" w:rsidR="00C5142D" w:rsidRPr="00F406A1" w:rsidRDefault="00C5142D" w:rsidP="007C653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D07FA0F" w14:textId="77777777" w:rsidR="00C5142D" w:rsidRPr="00F406A1" w:rsidRDefault="00C5142D" w:rsidP="007C653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06A1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1610E7D8" w14:textId="77777777" w:rsidR="00C5142D" w:rsidRPr="00F406A1" w:rsidRDefault="00C5142D" w:rsidP="007C653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F406A1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F406A1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C5142D" w:rsidRPr="00F406A1" w14:paraId="2A5D9B5E" w14:textId="77777777" w:rsidTr="007C653B">
        <w:trPr>
          <w:trHeight w:val="242"/>
        </w:trPr>
        <w:tc>
          <w:tcPr>
            <w:tcW w:w="1414" w:type="dxa"/>
          </w:tcPr>
          <w:p w14:paraId="5461E501" w14:textId="77777777" w:rsidR="00C5142D" w:rsidRPr="00F406A1" w:rsidRDefault="00C5142D" w:rsidP="007C653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Campo</w:t>
            </w:r>
            <w:r w:rsidRPr="00F406A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A9B3AB8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0287923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6BBC1AD0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F406A1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03</w:t>
            </w:r>
            <w:r w:rsidRPr="00F406A1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641E3E16" w14:textId="77777777" w:rsidR="00C5142D" w:rsidRPr="00F406A1" w:rsidRDefault="00C5142D" w:rsidP="00C5142D">
      <w:pPr>
        <w:pStyle w:val="Textoindependiente"/>
        <w:rPr>
          <w:rFonts w:ascii="Times New Roman" w:hAnsi="Times New Roman" w:cs="Times New Roman"/>
          <w:sz w:val="24"/>
        </w:rPr>
      </w:pPr>
      <w:r w:rsidRPr="00F406A1">
        <w:rPr>
          <w:rFonts w:ascii="Times New Roman" w:hAnsi="Times New Roman" w:cs="Times New Roman"/>
          <w:sz w:val="24"/>
        </w:rPr>
        <w:t xml:space="preserve">   </w:t>
      </w:r>
      <w:r w:rsidRPr="00F406A1">
        <w:rPr>
          <w:rFonts w:ascii="Times New Roman" w:hAnsi="Times New Roman" w:cs="Times New Roman"/>
        </w:rPr>
        <w:t>Largo</w:t>
      </w:r>
      <w:r w:rsidRPr="00F406A1">
        <w:rPr>
          <w:rFonts w:ascii="Times New Roman" w:hAnsi="Times New Roman" w:cs="Times New Roman"/>
          <w:spacing w:val="-5"/>
        </w:rPr>
        <w:t xml:space="preserve"> </w:t>
      </w:r>
      <w:r w:rsidRPr="00F406A1">
        <w:rPr>
          <w:rFonts w:ascii="Times New Roman" w:hAnsi="Times New Roman" w:cs="Times New Roman"/>
        </w:rPr>
        <w:t>del</w:t>
      </w:r>
      <w:r w:rsidRPr="00F406A1">
        <w:rPr>
          <w:rFonts w:ascii="Times New Roman" w:hAnsi="Times New Roman" w:cs="Times New Roman"/>
          <w:spacing w:val="-1"/>
        </w:rPr>
        <w:t xml:space="preserve"> </w:t>
      </w:r>
      <w:r w:rsidRPr="00F406A1">
        <w:rPr>
          <w:rFonts w:ascii="Times New Roman" w:hAnsi="Times New Roman" w:cs="Times New Roman"/>
        </w:rPr>
        <w:t>registro:</w:t>
      </w:r>
      <w:r w:rsidRPr="00F406A1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16 </w:t>
      </w:r>
      <w:r w:rsidRPr="00F406A1">
        <w:rPr>
          <w:rFonts w:ascii="Times New Roman" w:hAnsi="Times New Roman" w:cs="Times New Roman"/>
        </w:rPr>
        <w:t>bytes</w:t>
      </w:r>
    </w:p>
    <w:p w14:paraId="7740C321" w14:textId="77777777" w:rsidR="00C5142D" w:rsidRPr="00F406A1" w:rsidRDefault="00C5142D" w:rsidP="00C5142D">
      <w:pPr>
        <w:pStyle w:val="Textoindependiente"/>
        <w:rPr>
          <w:rFonts w:ascii="Times New Roman" w:hAnsi="Times New Roman" w:cs="Times New Roman"/>
          <w:i/>
        </w:rPr>
      </w:pPr>
    </w:p>
    <w:p w14:paraId="0A8AD3D6" w14:textId="77777777" w:rsidR="00C5142D" w:rsidRPr="00F406A1" w:rsidRDefault="00C5142D" w:rsidP="00C5142D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F406A1">
        <w:rPr>
          <w:rFonts w:ascii="Times New Roman" w:hAnsi="Times New Roman" w:cs="Times New Roman"/>
          <w:i/>
          <w:sz w:val="20"/>
        </w:rPr>
        <w:t xml:space="preserve">    Registro</w:t>
      </w:r>
      <w:r w:rsidRPr="00F406A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F406A1">
        <w:rPr>
          <w:rFonts w:ascii="Times New Roman" w:hAnsi="Times New Roman" w:cs="Times New Roman"/>
          <w:i/>
          <w:sz w:val="20"/>
        </w:rPr>
        <w:t>para</w:t>
      </w:r>
      <w:r w:rsidRPr="00F406A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F406A1">
        <w:rPr>
          <w:rFonts w:ascii="Times New Roman" w:hAnsi="Times New Roman" w:cs="Times New Roman"/>
          <w:i/>
          <w:sz w:val="20"/>
        </w:rPr>
        <w:t>informar</w:t>
      </w:r>
      <w:r w:rsidRPr="00F406A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F406A1">
        <w:rPr>
          <w:rFonts w:ascii="Times New Roman" w:hAnsi="Times New Roman" w:cs="Times New Roman"/>
          <w:i/>
          <w:sz w:val="20"/>
        </w:rPr>
        <w:t>factores</w:t>
      </w:r>
      <w:r w:rsidRPr="00F406A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F406A1">
        <w:rPr>
          <w:rFonts w:ascii="Times New Roman" w:hAnsi="Times New Roman" w:cs="Times New Roman"/>
          <w:i/>
          <w:sz w:val="20"/>
        </w:rPr>
        <w:t>y</w:t>
      </w:r>
      <w:r w:rsidRPr="00F406A1">
        <w:rPr>
          <w:rFonts w:ascii="Times New Roman" w:hAnsi="Times New Roman" w:cs="Times New Roman"/>
          <w:i/>
          <w:spacing w:val="-1"/>
          <w:sz w:val="20"/>
        </w:rPr>
        <w:t xml:space="preserve"> </w:t>
      </w:r>
      <w:proofErr w:type="spellStart"/>
      <w:r w:rsidRPr="00F406A1">
        <w:rPr>
          <w:rFonts w:ascii="Times New Roman" w:hAnsi="Times New Roman" w:cs="Times New Roman"/>
          <w:i/>
          <w:sz w:val="20"/>
        </w:rPr>
        <w:t>sub-factores</w:t>
      </w:r>
      <w:proofErr w:type="spellEnd"/>
      <w:r w:rsidRPr="00F406A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F406A1">
        <w:rPr>
          <w:rFonts w:ascii="Times New Roman" w:hAnsi="Times New Roman" w:cs="Times New Roman"/>
          <w:i/>
          <w:sz w:val="20"/>
        </w:rPr>
        <w:t>del</w:t>
      </w:r>
      <w:r w:rsidRPr="00F406A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F406A1">
        <w:rPr>
          <w:rFonts w:ascii="Times New Roman" w:hAnsi="Times New Roman" w:cs="Times New Roman"/>
          <w:i/>
          <w:sz w:val="20"/>
        </w:rPr>
        <w:t>índice</w:t>
      </w:r>
      <w:r w:rsidRPr="00F406A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F406A1">
        <w:rPr>
          <w:rFonts w:ascii="Times New Roman" w:hAnsi="Times New Roman" w:cs="Times New Roman"/>
          <w:i/>
          <w:sz w:val="20"/>
        </w:rPr>
        <w:t>de</w:t>
      </w:r>
      <w:r w:rsidRPr="00F406A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F406A1">
        <w:rPr>
          <w:rFonts w:ascii="Times New Roman" w:hAnsi="Times New Roman" w:cs="Times New Roman"/>
          <w:i/>
          <w:sz w:val="20"/>
        </w:rPr>
        <w:t>importancia sistémica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C5142D" w:rsidRPr="00F406A1" w14:paraId="6B402773" w14:textId="77777777" w:rsidTr="007C653B">
        <w:trPr>
          <w:trHeight w:val="244"/>
        </w:trPr>
        <w:tc>
          <w:tcPr>
            <w:tcW w:w="1414" w:type="dxa"/>
          </w:tcPr>
          <w:p w14:paraId="0AED5C30" w14:textId="77777777" w:rsidR="00C5142D" w:rsidRPr="00F406A1" w:rsidRDefault="00C5142D" w:rsidP="007C653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Campo</w:t>
            </w:r>
            <w:r w:rsidRPr="00F406A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EF64DB1" w14:textId="77777777" w:rsidR="00C5142D" w:rsidRPr="00F406A1" w:rsidRDefault="00C5142D" w:rsidP="007C653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0F583D" w14:textId="77777777" w:rsidR="00C5142D" w:rsidRPr="00F406A1" w:rsidRDefault="00C5142D" w:rsidP="007C653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Factor</w:t>
            </w:r>
            <w:r w:rsidRPr="00F406A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y</w:t>
            </w:r>
            <w:r w:rsidRPr="00F406A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sub-factor</w:t>
            </w:r>
          </w:p>
        </w:tc>
        <w:tc>
          <w:tcPr>
            <w:tcW w:w="2549" w:type="dxa"/>
          </w:tcPr>
          <w:p w14:paraId="19B90D4E" w14:textId="77777777" w:rsidR="00C5142D" w:rsidRPr="00F406A1" w:rsidRDefault="00C5142D" w:rsidP="007C653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C5142D" w:rsidRPr="00F406A1" w14:paraId="4AF87E48" w14:textId="77777777" w:rsidTr="007C653B">
        <w:trPr>
          <w:trHeight w:val="242"/>
        </w:trPr>
        <w:tc>
          <w:tcPr>
            <w:tcW w:w="1414" w:type="dxa"/>
          </w:tcPr>
          <w:p w14:paraId="173656DF" w14:textId="77777777" w:rsidR="00C5142D" w:rsidRPr="00F406A1" w:rsidRDefault="00C5142D" w:rsidP="007C653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Campo</w:t>
            </w:r>
            <w:r w:rsidRPr="00F406A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AAF78AA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B4C874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Monto</w:t>
            </w:r>
          </w:p>
        </w:tc>
        <w:tc>
          <w:tcPr>
            <w:tcW w:w="2549" w:type="dxa"/>
          </w:tcPr>
          <w:p w14:paraId="2A7AFAE9" w14:textId="77777777" w:rsidR="00C5142D" w:rsidRPr="00F406A1" w:rsidRDefault="00C5142D" w:rsidP="007C653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6A1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</w:tbl>
    <w:p w14:paraId="3A116E7E" w14:textId="77777777" w:rsidR="00C5142D" w:rsidRPr="00F406A1" w:rsidRDefault="00C5142D" w:rsidP="00C5142D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C5142D" w:rsidRPr="00F406A1" w:rsidSect="00C5142D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F406A1">
        <w:rPr>
          <w:rFonts w:ascii="Times New Roman" w:hAnsi="Times New Roman" w:cs="Times New Roman"/>
        </w:rPr>
        <w:t>Longitud</w:t>
      </w:r>
      <w:r w:rsidRPr="00F406A1">
        <w:rPr>
          <w:rFonts w:ascii="Times New Roman" w:hAnsi="Times New Roman" w:cs="Times New Roman"/>
          <w:spacing w:val="-3"/>
        </w:rPr>
        <w:t xml:space="preserve"> </w:t>
      </w:r>
      <w:r w:rsidRPr="00F406A1">
        <w:rPr>
          <w:rFonts w:ascii="Times New Roman" w:hAnsi="Times New Roman" w:cs="Times New Roman"/>
        </w:rPr>
        <w:t>Total</w:t>
      </w:r>
      <w:r w:rsidRPr="00F406A1">
        <w:rPr>
          <w:rFonts w:ascii="Times New Roman" w:hAnsi="Times New Roman" w:cs="Times New Roman"/>
          <w:spacing w:val="-2"/>
        </w:rPr>
        <w:t xml:space="preserve"> </w:t>
      </w:r>
      <w:r w:rsidRPr="00F406A1">
        <w:rPr>
          <w:rFonts w:ascii="Times New Roman" w:hAnsi="Times New Roman" w:cs="Times New Roman"/>
        </w:rPr>
        <w:t>del</w:t>
      </w:r>
      <w:r w:rsidRPr="00F406A1">
        <w:rPr>
          <w:rFonts w:ascii="Times New Roman" w:hAnsi="Times New Roman" w:cs="Times New Roman"/>
          <w:spacing w:val="-2"/>
        </w:rPr>
        <w:t xml:space="preserve"> </w:t>
      </w:r>
      <w:r w:rsidRPr="00F406A1">
        <w:rPr>
          <w:rFonts w:ascii="Times New Roman" w:hAnsi="Times New Roman" w:cs="Times New Roman"/>
        </w:rPr>
        <w:t>registro:</w:t>
      </w:r>
      <w:r w:rsidRPr="00F406A1">
        <w:rPr>
          <w:rFonts w:ascii="Times New Roman" w:hAnsi="Times New Roman" w:cs="Times New Roman"/>
          <w:spacing w:val="-2"/>
        </w:rPr>
        <w:t xml:space="preserve"> </w:t>
      </w:r>
      <w:r w:rsidRPr="00F406A1">
        <w:rPr>
          <w:rFonts w:ascii="Times New Roman" w:hAnsi="Times New Roman" w:cs="Times New Roman"/>
        </w:rPr>
        <w:t>16</w:t>
      </w:r>
      <w:r w:rsidRPr="00F406A1">
        <w:rPr>
          <w:rFonts w:ascii="Times New Roman" w:hAnsi="Times New Roman" w:cs="Times New Roman"/>
          <w:spacing w:val="-2"/>
        </w:rPr>
        <w:t xml:space="preserve"> </w:t>
      </w:r>
      <w:r w:rsidRPr="00F406A1">
        <w:rPr>
          <w:rFonts w:ascii="Times New Roman" w:hAnsi="Times New Roman" w:cs="Times New Roman"/>
        </w:rPr>
        <w:t>Byte</w:t>
      </w:r>
      <w:r>
        <w:rPr>
          <w:rFonts w:ascii="Times New Roman" w:hAnsi="Times New Roman" w:cs="Times New Roman"/>
        </w:rPr>
        <w:t>s</w:t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39239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4096BD7C" w14:textId="77777777" w:rsidR="00686484" w:rsidRPr="00F406A1" w:rsidRDefault="00686484" w:rsidP="00686484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464"/>
        <w:gridCol w:w="992"/>
      </w:tblGrid>
      <w:tr w:rsidR="00686484" w:rsidRPr="00F406A1" w14:paraId="5D31AAE1" w14:textId="77777777" w:rsidTr="007C653B">
        <w:trPr>
          <w:trHeight w:val="268"/>
        </w:trPr>
        <w:tc>
          <w:tcPr>
            <w:tcW w:w="1129" w:type="dxa"/>
          </w:tcPr>
          <w:p w14:paraId="71F01376" w14:textId="77777777" w:rsidR="00686484" w:rsidRPr="00F406A1" w:rsidRDefault="00686484" w:rsidP="007C653B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222798C5" w14:textId="77777777" w:rsidR="00686484" w:rsidRPr="00F406A1" w:rsidRDefault="00686484" w:rsidP="007C653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641C7DA1" w14:textId="77777777" w:rsidR="00686484" w:rsidRPr="00F406A1" w:rsidRDefault="00686484" w:rsidP="007C653B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4" w:type="dxa"/>
          </w:tcPr>
          <w:p w14:paraId="340C6EF1" w14:textId="77777777" w:rsidR="00686484" w:rsidRPr="00F406A1" w:rsidRDefault="00686484" w:rsidP="007C653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992" w:type="dxa"/>
          </w:tcPr>
          <w:p w14:paraId="5C08EB24" w14:textId="77777777" w:rsidR="00686484" w:rsidRPr="00F406A1" w:rsidRDefault="00686484" w:rsidP="007C653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686484" w:rsidRPr="00F406A1" w14:paraId="12173EEB" w14:textId="77777777" w:rsidTr="007C653B">
        <w:trPr>
          <w:trHeight w:val="268"/>
        </w:trPr>
        <w:tc>
          <w:tcPr>
            <w:tcW w:w="1129" w:type="dxa"/>
          </w:tcPr>
          <w:p w14:paraId="55755BAB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124A9879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2C81C45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4" w:type="dxa"/>
          </w:tcPr>
          <w:p w14:paraId="61F15363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992" w:type="dxa"/>
          </w:tcPr>
          <w:p w14:paraId="0218F262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686484" w:rsidRPr="00F406A1" w14:paraId="6EB11828" w14:textId="77777777" w:rsidTr="007C653B">
        <w:trPr>
          <w:trHeight w:val="268"/>
        </w:trPr>
        <w:tc>
          <w:tcPr>
            <w:tcW w:w="1129" w:type="dxa"/>
          </w:tcPr>
          <w:p w14:paraId="20D58262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9F7BF3F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0709EF6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4" w:type="dxa"/>
          </w:tcPr>
          <w:p w14:paraId="2B8F43B9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992" w:type="dxa"/>
          </w:tcPr>
          <w:p w14:paraId="3225C987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686484" w:rsidRPr="00F406A1" w14:paraId="6256A314" w14:textId="77777777" w:rsidTr="007C653B">
        <w:trPr>
          <w:trHeight w:val="268"/>
        </w:trPr>
        <w:tc>
          <w:tcPr>
            <w:tcW w:w="1129" w:type="dxa"/>
          </w:tcPr>
          <w:p w14:paraId="1AF8A7C0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504835E8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D48F838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4" w:type="dxa"/>
          </w:tcPr>
          <w:p w14:paraId="73676E9B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992" w:type="dxa"/>
          </w:tcPr>
          <w:p w14:paraId="620B30A9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686484" w:rsidRPr="00F406A1" w14:paraId="2687AF28" w14:textId="77777777" w:rsidTr="007C653B">
        <w:trPr>
          <w:trHeight w:val="268"/>
        </w:trPr>
        <w:tc>
          <w:tcPr>
            <w:tcW w:w="1129" w:type="dxa"/>
          </w:tcPr>
          <w:p w14:paraId="30BB0E62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3239075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6699D96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4" w:type="dxa"/>
          </w:tcPr>
          <w:p w14:paraId="2CCF6F77" w14:textId="77777777" w:rsidR="00686484" w:rsidRPr="00F406A1" w:rsidRDefault="00686484" w:rsidP="007C653B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992" w:type="dxa"/>
          </w:tcPr>
          <w:p w14:paraId="2CF3F841" w14:textId="77777777" w:rsidR="00686484" w:rsidRPr="00F406A1" w:rsidRDefault="00686484" w:rsidP="007C653B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86484" w:rsidRPr="00F406A1" w14:paraId="589269F4" w14:textId="77777777" w:rsidTr="007C653B">
        <w:trPr>
          <w:trHeight w:val="268"/>
        </w:trPr>
        <w:tc>
          <w:tcPr>
            <w:tcW w:w="1129" w:type="dxa"/>
          </w:tcPr>
          <w:p w14:paraId="3E574755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35584B64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751080F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4" w:type="dxa"/>
          </w:tcPr>
          <w:p w14:paraId="1AAEDAED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992" w:type="dxa"/>
          </w:tcPr>
          <w:p w14:paraId="411187C5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86484" w:rsidRPr="00F406A1" w14:paraId="0E224B6D" w14:textId="77777777" w:rsidTr="007C653B">
        <w:trPr>
          <w:trHeight w:val="268"/>
        </w:trPr>
        <w:tc>
          <w:tcPr>
            <w:tcW w:w="1129" w:type="dxa"/>
          </w:tcPr>
          <w:p w14:paraId="03F7AA3C" w14:textId="77777777" w:rsidR="00686484" w:rsidRPr="00DB0E1A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Campo 6</w:t>
            </w:r>
          </w:p>
        </w:tc>
        <w:tc>
          <w:tcPr>
            <w:tcW w:w="256" w:type="dxa"/>
          </w:tcPr>
          <w:p w14:paraId="4F4A652F" w14:textId="77777777" w:rsidR="00686484" w:rsidRPr="00DB0E1A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7418AE69" w14:textId="77777777" w:rsidR="00686484" w:rsidRPr="00DB0E1A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MSG</w:t>
            </w:r>
          </w:p>
        </w:tc>
        <w:tc>
          <w:tcPr>
            <w:tcW w:w="6464" w:type="dxa"/>
          </w:tcPr>
          <w:p w14:paraId="71E7F963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992" w:type="dxa"/>
          </w:tcPr>
          <w:p w14:paraId="6B5745EB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686484" w:rsidRPr="00F406A1" w14:paraId="4DFD5760" w14:textId="77777777" w:rsidTr="007C653B">
        <w:trPr>
          <w:trHeight w:val="268"/>
        </w:trPr>
        <w:tc>
          <w:tcPr>
            <w:tcW w:w="1129" w:type="dxa"/>
          </w:tcPr>
          <w:p w14:paraId="54B43C3C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2177A703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64ED012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4" w:type="dxa"/>
          </w:tcPr>
          <w:p w14:paraId="1890FBF0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992" w:type="dxa"/>
          </w:tcPr>
          <w:p w14:paraId="0D1DDEE9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686484" w:rsidRPr="00F406A1" w14:paraId="38D7C6F8" w14:textId="77777777" w:rsidTr="007C653B">
        <w:trPr>
          <w:trHeight w:val="268"/>
        </w:trPr>
        <w:tc>
          <w:tcPr>
            <w:tcW w:w="1129" w:type="dxa"/>
          </w:tcPr>
          <w:p w14:paraId="0B0DE9B3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2FCB3A1E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2814C52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4" w:type="dxa"/>
          </w:tcPr>
          <w:p w14:paraId="55599AD6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992" w:type="dxa"/>
          </w:tcPr>
          <w:p w14:paraId="6995F4A8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686484" w:rsidRPr="00F406A1" w14:paraId="38F861F2" w14:textId="77777777" w:rsidTr="007C653B">
        <w:trPr>
          <w:trHeight w:val="268"/>
        </w:trPr>
        <w:tc>
          <w:tcPr>
            <w:tcW w:w="1129" w:type="dxa"/>
          </w:tcPr>
          <w:p w14:paraId="48F8EE30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10D675F7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E7845FF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4" w:type="dxa"/>
          </w:tcPr>
          <w:p w14:paraId="37220321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992" w:type="dxa"/>
          </w:tcPr>
          <w:p w14:paraId="2EDEEB5F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686484" w:rsidRPr="00F406A1" w14:paraId="45333608" w14:textId="77777777" w:rsidTr="007C653B">
        <w:trPr>
          <w:trHeight w:val="268"/>
        </w:trPr>
        <w:tc>
          <w:tcPr>
            <w:tcW w:w="1129" w:type="dxa"/>
          </w:tcPr>
          <w:p w14:paraId="2BD250DD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3E7500DB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9AEB1D8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4" w:type="dxa"/>
          </w:tcPr>
          <w:p w14:paraId="2DE96E9B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992" w:type="dxa"/>
          </w:tcPr>
          <w:p w14:paraId="6F45008E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86484" w:rsidRPr="00F406A1" w14:paraId="68F83611" w14:textId="77777777" w:rsidTr="007C653B">
        <w:trPr>
          <w:trHeight w:val="268"/>
        </w:trPr>
        <w:tc>
          <w:tcPr>
            <w:tcW w:w="1129" w:type="dxa"/>
          </w:tcPr>
          <w:p w14:paraId="58ACA0DB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1A3C420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2A80646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4" w:type="dxa"/>
          </w:tcPr>
          <w:p w14:paraId="73056EA3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992" w:type="dxa"/>
          </w:tcPr>
          <w:p w14:paraId="327260CC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86484" w:rsidRPr="00F406A1" w14:paraId="5F5BB5DF" w14:textId="77777777" w:rsidTr="007C653B">
        <w:trPr>
          <w:trHeight w:val="268"/>
        </w:trPr>
        <w:tc>
          <w:tcPr>
            <w:tcW w:w="1129" w:type="dxa"/>
          </w:tcPr>
          <w:p w14:paraId="153F20B7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1D6CD98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89A1424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464" w:type="dxa"/>
          </w:tcPr>
          <w:p w14:paraId="6A036D56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992" w:type="dxa"/>
          </w:tcPr>
          <w:p w14:paraId="2086684B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86484" w:rsidRPr="00F406A1" w14:paraId="7D73B038" w14:textId="77777777" w:rsidTr="007C653B">
        <w:trPr>
          <w:trHeight w:val="268"/>
        </w:trPr>
        <w:tc>
          <w:tcPr>
            <w:tcW w:w="1129" w:type="dxa"/>
          </w:tcPr>
          <w:p w14:paraId="5C5D27CB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CCC7347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A6F7782" w14:textId="77777777" w:rsidR="00686484" w:rsidRPr="00F406A1" w:rsidRDefault="00686484" w:rsidP="007C653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464" w:type="dxa"/>
          </w:tcPr>
          <w:p w14:paraId="314894DD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992" w:type="dxa"/>
          </w:tcPr>
          <w:p w14:paraId="4883A592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86484" w:rsidRPr="00F406A1" w14:paraId="625E2A2D" w14:textId="77777777" w:rsidTr="007C653B">
        <w:trPr>
          <w:trHeight w:val="268"/>
        </w:trPr>
        <w:tc>
          <w:tcPr>
            <w:tcW w:w="1129" w:type="dxa"/>
          </w:tcPr>
          <w:p w14:paraId="5A3C60E8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595E9B31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D748AC2" w14:textId="77777777" w:rsidR="00686484" w:rsidRPr="00F406A1" w:rsidRDefault="00686484" w:rsidP="007C653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464" w:type="dxa"/>
          </w:tcPr>
          <w:p w14:paraId="1AFBF3CB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992" w:type="dxa"/>
          </w:tcPr>
          <w:p w14:paraId="4EC478E1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86484" w:rsidRPr="00F406A1" w14:paraId="2B5758F0" w14:textId="77777777" w:rsidTr="007C653B">
        <w:trPr>
          <w:trHeight w:val="268"/>
        </w:trPr>
        <w:tc>
          <w:tcPr>
            <w:tcW w:w="1129" w:type="dxa"/>
          </w:tcPr>
          <w:p w14:paraId="5184E367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214C533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1DE2D1D" w14:textId="77777777" w:rsidR="00686484" w:rsidRPr="00F406A1" w:rsidRDefault="00686484" w:rsidP="007C653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464" w:type="dxa"/>
          </w:tcPr>
          <w:p w14:paraId="6375877A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992" w:type="dxa"/>
          </w:tcPr>
          <w:p w14:paraId="2EDB3A46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86484" w:rsidRPr="00F406A1" w14:paraId="4A11BE50" w14:textId="77777777" w:rsidTr="007C653B">
        <w:trPr>
          <w:trHeight w:val="268"/>
        </w:trPr>
        <w:tc>
          <w:tcPr>
            <w:tcW w:w="1129" w:type="dxa"/>
          </w:tcPr>
          <w:p w14:paraId="50FBA9EE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61B2F8E2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A02E5BF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464" w:type="dxa"/>
          </w:tcPr>
          <w:p w14:paraId="4C349C97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992" w:type="dxa"/>
          </w:tcPr>
          <w:p w14:paraId="19681C48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86484" w:rsidRPr="00F406A1" w14:paraId="2CE963B3" w14:textId="77777777" w:rsidTr="007C653B">
        <w:trPr>
          <w:trHeight w:val="268"/>
        </w:trPr>
        <w:tc>
          <w:tcPr>
            <w:tcW w:w="1129" w:type="dxa"/>
          </w:tcPr>
          <w:p w14:paraId="25BED9D5" w14:textId="77777777" w:rsidR="00686484" w:rsidRPr="00F406A1" w:rsidRDefault="00686484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7</w:t>
            </w:r>
          </w:p>
        </w:tc>
        <w:tc>
          <w:tcPr>
            <w:tcW w:w="256" w:type="dxa"/>
          </w:tcPr>
          <w:p w14:paraId="25B780E5" w14:textId="77777777" w:rsidR="00686484" w:rsidRPr="00F406A1" w:rsidRDefault="00686484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0BD893BB" w14:textId="77777777" w:rsidR="00686484" w:rsidRPr="00F406A1" w:rsidRDefault="00686484" w:rsidP="007C653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464" w:type="dxa"/>
          </w:tcPr>
          <w:p w14:paraId="0EA82BCD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992" w:type="dxa"/>
          </w:tcPr>
          <w:p w14:paraId="64A51A28" w14:textId="77777777" w:rsidR="00686484" w:rsidRPr="00F406A1" w:rsidRDefault="00686484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10A2847A" w14:textId="77777777" w:rsidR="00686484" w:rsidRPr="00F406A1" w:rsidRDefault="00686484" w:rsidP="00686484">
      <w:pPr>
        <w:pStyle w:val="Textoindependiente"/>
        <w:spacing w:before="9"/>
        <w:rPr>
          <w:rFonts w:ascii="Times New Roman" w:hAnsi="Times New Roman" w:cs="Times New Roman"/>
          <w:sz w:val="19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3924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3924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39242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39243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39244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39245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66DD9ABC" w14:textId="77777777" w:rsidR="00FC7E53" w:rsidRPr="00B537DA" w:rsidRDefault="00FC7E53" w:rsidP="00FC7E53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FC7E53" w:rsidRPr="00B537DA" w14:paraId="07ECD408" w14:textId="77777777" w:rsidTr="007C653B">
        <w:tc>
          <w:tcPr>
            <w:tcW w:w="562" w:type="dxa"/>
          </w:tcPr>
          <w:p w14:paraId="5E8606D2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56C08F0A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43C49ED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FC7E53" w:rsidRPr="00B537DA" w14:paraId="4A96D1F0" w14:textId="77777777" w:rsidTr="007C653B">
        <w:tc>
          <w:tcPr>
            <w:tcW w:w="562" w:type="dxa"/>
          </w:tcPr>
          <w:p w14:paraId="238EDC99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3AB19B12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C7E53" w:rsidRPr="00B537DA" w14:paraId="63E6D2F2" w14:textId="77777777" w:rsidTr="007C653B">
        <w:tc>
          <w:tcPr>
            <w:tcW w:w="562" w:type="dxa"/>
          </w:tcPr>
          <w:p w14:paraId="1700BA35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1F44AD0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E53" w:rsidRPr="00B537DA" w14:paraId="14C56724" w14:textId="77777777" w:rsidTr="007C653B">
        <w:tc>
          <w:tcPr>
            <w:tcW w:w="562" w:type="dxa"/>
          </w:tcPr>
          <w:p w14:paraId="29376F66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EB95B98" w14:textId="77777777" w:rsidR="00FC7E53" w:rsidRPr="00CC035F" w:rsidRDefault="00FC7E53" w:rsidP="007C653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37FBB142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CBFF0D" w14:textId="77777777" w:rsidR="00FC7E53" w:rsidRPr="00DD1EE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60479E7" w14:textId="77777777" w:rsidR="00FC7E53" w:rsidRPr="00DD1EE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3F8A6C55" w14:textId="77777777" w:rsidTr="007C653B">
        <w:tc>
          <w:tcPr>
            <w:tcW w:w="562" w:type="dxa"/>
          </w:tcPr>
          <w:p w14:paraId="741289D8" w14:textId="77777777" w:rsidR="00FC7E53" w:rsidRPr="00CC035F" w:rsidRDefault="00FC7E53" w:rsidP="007C653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V5</w:t>
            </w:r>
          </w:p>
        </w:tc>
        <w:tc>
          <w:tcPr>
            <w:tcW w:w="7932" w:type="dxa"/>
          </w:tcPr>
          <w:p w14:paraId="063F2566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FC7E53" w:rsidRPr="00B537DA" w14:paraId="6FB23834" w14:textId="77777777" w:rsidTr="007C653B">
        <w:tc>
          <w:tcPr>
            <w:tcW w:w="562" w:type="dxa"/>
          </w:tcPr>
          <w:p w14:paraId="3C6ACE26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735667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BC69C04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5BFCD2" w14:textId="77777777" w:rsidR="00FC7E53" w:rsidRPr="00DD1EE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4CFF0D68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09BB420B" w14:textId="77777777" w:rsidTr="007C653B">
        <w:tc>
          <w:tcPr>
            <w:tcW w:w="562" w:type="dxa"/>
          </w:tcPr>
          <w:p w14:paraId="23231289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38ADE20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5178289F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bookmarkEnd w:id="10"/>
    </w:tbl>
    <w:p w14:paraId="6FE15125" w14:textId="77777777" w:rsidR="00FC7E53" w:rsidRPr="00230F5A" w:rsidRDefault="00FC7E53" w:rsidP="00FC7E53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39246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3A9FA15D" w14:textId="77777777" w:rsidR="00FC7E53" w:rsidRDefault="00FC7E53" w:rsidP="00FC7E53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C7E53" w:rsidRPr="00B537DA" w14:paraId="1946A3F9" w14:textId="77777777" w:rsidTr="007C653B">
        <w:tc>
          <w:tcPr>
            <w:tcW w:w="595" w:type="dxa"/>
          </w:tcPr>
          <w:p w14:paraId="18FE3791" w14:textId="77777777" w:rsidR="00FC7E53" w:rsidRPr="0070260B" w:rsidRDefault="00FC7E53" w:rsidP="007C653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6BA673CA" w14:textId="77777777" w:rsidR="00FC7E53" w:rsidRPr="004C50F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6BB4FC79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C7E53" w:rsidRPr="00B537DA" w14:paraId="6294E330" w14:textId="77777777" w:rsidTr="007C653B">
        <w:tc>
          <w:tcPr>
            <w:tcW w:w="595" w:type="dxa"/>
          </w:tcPr>
          <w:p w14:paraId="460D3E3B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05192ECF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22578B7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53677CA1" w14:textId="77777777" w:rsidTr="007C653B">
        <w:tc>
          <w:tcPr>
            <w:tcW w:w="595" w:type="dxa"/>
          </w:tcPr>
          <w:p w14:paraId="04DC990F" w14:textId="77777777" w:rsidR="00FC7E53" w:rsidRPr="0070260B" w:rsidRDefault="00FC7E53" w:rsidP="007C653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1DE88827" w14:textId="77777777" w:rsidR="00FC7E53" w:rsidRPr="004C50F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7CBC0061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71581EDA" w14:textId="77777777" w:rsidTr="007C653B">
        <w:tc>
          <w:tcPr>
            <w:tcW w:w="595" w:type="dxa"/>
          </w:tcPr>
          <w:p w14:paraId="4424FBD6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DE284B" w14:textId="77777777" w:rsidR="00FC7E53" w:rsidRPr="004C50F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3ABCA022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165D43C3" w14:textId="77777777" w:rsidTr="007C653B">
        <w:tc>
          <w:tcPr>
            <w:tcW w:w="595" w:type="dxa"/>
          </w:tcPr>
          <w:p w14:paraId="5CA47D9D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2D73E9F2" w14:textId="77777777" w:rsidR="00FC7E53" w:rsidRPr="003D3E86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52E2B0B2" w14:textId="77777777" w:rsidR="00FC7E53" w:rsidRPr="004C50F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5DA176F3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1DF0F7DF" w14:textId="77777777" w:rsidTr="007C653B">
        <w:tc>
          <w:tcPr>
            <w:tcW w:w="595" w:type="dxa"/>
          </w:tcPr>
          <w:p w14:paraId="12FD5082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B063557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839013A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2FA5A2B6" w14:textId="77777777" w:rsidTr="007C653B">
        <w:tc>
          <w:tcPr>
            <w:tcW w:w="595" w:type="dxa"/>
          </w:tcPr>
          <w:p w14:paraId="4061EBC5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9EC288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0998656" w14:textId="77777777" w:rsidR="00FC7E53" w:rsidRPr="004C50F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CC39484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06256ECA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517DEE6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5FCEFB23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228568E6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73160AB4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FC7E53" w:rsidRPr="00B537DA" w14:paraId="236B18B7" w14:textId="77777777" w:rsidTr="007C653B">
        <w:tc>
          <w:tcPr>
            <w:tcW w:w="595" w:type="dxa"/>
          </w:tcPr>
          <w:p w14:paraId="005FFBC2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49FA92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A1E9C9E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FC7E53" w:rsidRPr="00B537DA" w14:paraId="1448AB9A" w14:textId="77777777" w:rsidTr="007C653B">
        <w:tc>
          <w:tcPr>
            <w:tcW w:w="595" w:type="dxa"/>
          </w:tcPr>
          <w:p w14:paraId="5E9FEA9D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7F86379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F0CFC03" w14:textId="77777777" w:rsidR="00FC7E53" w:rsidRPr="00A07210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402CDDE0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7778018D" w14:textId="77777777" w:rsidTr="007C653B">
        <w:tc>
          <w:tcPr>
            <w:tcW w:w="595" w:type="dxa"/>
          </w:tcPr>
          <w:p w14:paraId="42EBE286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E5E15A1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A70B15C" w14:textId="77777777" w:rsidR="00FC7E53" w:rsidRPr="00A07210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4050D13E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1A82A0FB" w14:textId="77777777" w:rsidTr="007C653B">
        <w:tc>
          <w:tcPr>
            <w:tcW w:w="595" w:type="dxa"/>
          </w:tcPr>
          <w:p w14:paraId="51E069BE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945910A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CD9FF80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22BCDA9" w14:textId="77777777" w:rsidR="00FC7E53" w:rsidRPr="004C50F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57D7F1E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53E779C2" w14:textId="77777777" w:rsidTr="007C653B">
        <w:tc>
          <w:tcPr>
            <w:tcW w:w="595" w:type="dxa"/>
          </w:tcPr>
          <w:p w14:paraId="20668A10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8CB493A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49C4FF80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258AABA4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E53" w:rsidRPr="00B537DA" w14:paraId="461A745C" w14:textId="77777777" w:rsidTr="007C653B">
        <w:tc>
          <w:tcPr>
            <w:tcW w:w="595" w:type="dxa"/>
          </w:tcPr>
          <w:p w14:paraId="7236F6BE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1A4CD1C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6A5D8F33" w14:textId="77777777" w:rsidR="00FC7E53" w:rsidRPr="004C50F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224B842D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3AC24B16" w14:textId="77777777" w:rsidTr="007C653B">
        <w:tc>
          <w:tcPr>
            <w:tcW w:w="595" w:type="dxa"/>
          </w:tcPr>
          <w:p w14:paraId="7FEEC83B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6848556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24FBD823" w14:textId="77777777" w:rsidR="00FC7E53" w:rsidRPr="004C50F4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6C9F6A6A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6AFCA7B2" w14:textId="77777777" w:rsidTr="007C653B">
        <w:tc>
          <w:tcPr>
            <w:tcW w:w="595" w:type="dxa"/>
          </w:tcPr>
          <w:p w14:paraId="4AC75818" w14:textId="77777777" w:rsidR="00FC7E53" w:rsidRPr="00B537DA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C8B6709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FC7E53" w:rsidRPr="00B537DA" w14:paraId="0FE40BEC" w14:textId="77777777" w:rsidTr="007C653B">
        <w:tc>
          <w:tcPr>
            <w:tcW w:w="595" w:type="dxa"/>
          </w:tcPr>
          <w:p w14:paraId="79BA5949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7D004F02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E53" w:rsidRPr="00B537DA" w14:paraId="4203ED3F" w14:textId="77777777" w:rsidTr="007C653B">
        <w:tc>
          <w:tcPr>
            <w:tcW w:w="595" w:type="dxa"/>
          </w:tcPr>
          <w:p w14:paraId="3AAA0A84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2862431F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5CB5B595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C7E53" w:rsidRPr="00B537DA" w14:paraId="7D7F71C7" w14:textId="77777777" w:rsidTr="007C653B">
        <w:tc>
          <w:tcPr>
            <w:tcW w:w="595" w:type="dxa"/>
          </w:tcPr>
          <w:p w14:paraId="2BB154BE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4D0CC21B" w14:textId="77777777" w:rsidR="00FC7E53" w:rsidRDefault="00FC7E53" w:rsidP="007C653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1D3CD5AF" w14:textId="77777777" w:rsidR="00FC7E53" w:rsidRDefault="00FC7E53" w:rsidP="00FC7E53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39247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3924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39249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9B51F0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9B51F0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9B51F0" w:rsidRPr="00F406A1" w14:paraId="10AAD526" w14:textId="77777777" w:rsidTr="007C653B">
        <w:trPr>
          <w:trHeight w:val="268"/>
        </w:trPr>
        <w:tc>
          <w:tcPr>
            <w:tcW w:w="1239" w:type="dxa"/>
          </w:tcPr>
          <w:p w14:paraId="724733B4" w14:textId="77777777" w:rsidR="009B51F0" w:rsidRPr="00F406A1" w:rsidRDefault="009B51F0" w:rsidP="007C653B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309772CF" w14:textId="77777777" w:rsidR="009B51F0" w:rsidRPr="00F406A1" w:rsidRDefault="009B51F0" w:rsidP="007C653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3D1C47B1" w14:textId="77777777" w:rsidR="009B51F0" w:rsidRPr="00F406A1" w:rsidRDefault="009B51F0" w:rsidP="007C653B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00F718A3" w14:textId="77777777" w:rsidR="009B51F0" w:rsidRPr="00F406A1" w:rsidRDefault="009B51F0" w:rsidP="007C653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2278D5B2" w14:textId="77777777" w:rsidR="009B51F0" w:rsidRPr="00F406A1" w:rsidRDefault="009B51F0" w:rsidP="007C653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9B51F0" w:rsidRPr="00F406A1" w14:paraId="1039EC97" w14:textId="77777777" w:rsidTr="007C653B">
        <w:trPr>
          <w:trHeight w:val="268"/>
        </w:trPr>
        <w:tc>
          <w:tcPr>
            <w:tcW w:w="1239" w:type="dxa"/>
          </w:tcPr>
          <w:p w14:paraId="04BFDCBA" w14:textId="77777777" w:rsidR="009B51F0" w:rsidRPr="00F406A1" w:rsidRDefault="009B51F0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4F837318" w14:textId="77777777" w:rsidR="009B51F0" w:rsidRPr="00F406A1" w:rsidRDefault="009B51F0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0E345AA" w14:textId="77777777" w:rsidR="009B51F0" w:rsidRPr="00F406A1" w:rsidRDefault="009B51F0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29F42FC6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7D98E6F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B51F0" w:rsidRPr="00F406A1" w14:paraId="720FB5D4" w14:textId="77777777" w:rsidTr="007C653B">
        <w:trPr>
          <w:trHeight w:val="268"/>
        </w:trPr>
        <w:tc>
          <w:tcPr>
            <w:tcW w:w="1239" w:type="dxa"/>
          </w:tcPr>
          <w:p w14:paraId="193617CA" w14:textId="77777777" w:rsidR="009B51F0" w:rsidRPr="00F406A1" w:rsidRDefault="009B51F0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B3B61AF" w14:textId="77777777" w:rsidR="009B51F0" w:rsidRPr="00F406A1" w:rsidRDefault="009B51F0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01F48BC" w14:textId="77777777" w:rsidR="009B51F0" w:rsidRPr="00F406A1" w:rsidRDefault="009B51F0" w:rsidP="007C653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0B36217A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36AEFC3E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9B51F0" w:rsidRPr="00F406A1" w14:paraId="6A8653D7" w14:textId="77777777" w:rsidTr="007C653B">
        <w:trPr>
          <w:trHeight w:val="268"/>
        </w:trPr>
        <w:tc>
          <w:tcPr>
            <w:tcW w:w="1239" w:type="dxa"/>
          </w:tcPr>
          <w:p w14:paraId="5FBF8804" w14:textId="77777777" w:rsidR="009B51F0" w:rsidRPr="00F406A1" w:rsidRDefault="009B51F0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51D1E0FC" w14:textId="77777777" w:rsidR="009B51F0" w:rsidRPr="00F406A1" w:rsidRDefault="009B51F0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BB11416" w14:textId="77777777" w:rsidR="009B51F0" w:rsidRPr="00F406A1" w:rsidRDefault="009B51F0" w:rsidP="007C653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535C8973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2011EB8D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B51F0" w:rsidRPr="00F406A1" w14:paraId="4CFAF0E1" w14:textId="77777777" w:rsidTr="007C653B">
        <w:trPr>
          <w:trHeight w:val="268"/>
        </w:trPr>
        <w:tc>
          <w:tcPr>
            <w:tcW w:w="1239" w:type="dxa"/>
          </w:tcPr>
          <w:p w14:paraId="3E4B5438" w14:textId="77777777" w:rsidR="009B51F0" w:rsidRPr="00F406A1" w:rsidRDefault="009B51F0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6AEABE82" w14:textId="77777777" w:rsidR="009B51F0" w:rsidRPr="00F406A1" w:rsidRDefault="009B51F0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A9B7D15" w14:textId="77777777" w:rsidR="009B51F0" w:rsidRPr="00F406A1" w:rsidRDefault="009B51F0" w:rsidP="007C653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4A1A7235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739C4473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B51F0" w:rsidRPr="00F406A1" w14:paraId="5504EBC7" w14:textId="77777777" w:rsidTr="007C653B">
        <w:trPr>
          <w:trHeight w:val="268"/>
        </w:trPr>
        <w:tc>
          <w:tcPr>
            <w:tcW w:w="1239" w:type="dxa"/>
          </w:tcPr>
          <w:p w14:paraId="51F7C061" w14:textId="77777777" w:rsidR="009B51F0" w:rsidRPr="00F406A1" w:rsidRDefault="009B51F0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289C1E82" w14:textId="77777777" w:rsidR="009B51F0" w:rsidRPr="00F406A1" w:rsidRDefault="009B51F0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84B2FD4" w14:textId="77777777" w:rsidR="009B51F0" w:rsidRPr="00F406A1" w:rsidRDefault="009B51F0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4776A03F" w14:textId="77777777" w:rsidR="009B51F0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</w:p>
          <w:p w14:paraId="2CEE6EA0" w14:textId="77777777" w:rsidR="009B51F0" w:rsidRPr="009F71EE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</w:p>
          <w:p w14:paraId="5216AC84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  <w:proofErr w:type="spellEnd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archive de </w:t>
            </w:r>
            <w:proofErr w:type="spellStart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proofErr w:type="spellEnd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, sin </w:t>
            </w:r>
            <w:proofErr w:type="spellStart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>línea</w:t>
            </w:r>
            <w:proofErr w:type="spellEnd"/>
            <w:r w:rsidRPr="009F71EE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r w:rsidRPr="009F71EE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</w:rPr>
              <w:t>header</w:t>
            </w:r>
          </w:p>
        </w:tc>
        <w:tc>
          <w:tcPr>
            <w:tcW w:w="851" w:type="dxa"/>
          </w:tcPr>
          <w:p w14:paraId="4AE52D3A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9B51F0" w:rsidRPr="00F406A1" w14:paraId="020A6A39" w14:textId="77777777" w:rsidTr="007C653B">
        <w:trPr>
          <w:trHeight w:val="268"/>
        </w:trPr>
        <w:tc>
          <w:tcPr>
            <w:tcW w:w="1239" w:type="dxa"/>
          </w:tcPr>
          <w:p w14:paraId="38D605BD" w14:textId="77777777" w:rsidR="009B51F0" w:rsidRPr="00F406A1" w:rsidRDefault="009B51F0" w:rsidP="007C653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05A6F257" w14:textId="77777777" w:rsidR="009B51F0" w:rsidRPr="00F406A1" w:rsidRDefault="009B51F0" w:rsidP="007C653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0AB9C70" w14:textId="77777777" w:rsidR="009B51F0" w:rsidRPr="00F406A1" w:rsidRDefault="009B51F0" w:rsidP="007C65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029D74AB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6D9180E3" w14:textId="77777777" w:rsidR="009B51F0" w:rsidRPr="00F406A1" w:rsidRDefault="009B51F0" w:rsidP="007C65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6499CA85" w14:textId="77777777" w:rsidR="009B51F0" w:rsidRPr="00F406A1" w:rsidRDefault="009B51F0" w:rsidP="009B51F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AFB4AE6" w14:textId="77777777" w:rsidR="009B51F0" w:rsidRPr="00F406A1" w:rsidRDefault="009B51F0" w:rsidP="009B51F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57550B2" w14:textId="77777777" w:rsidR="009B51F0" w:rsidRPr="00F406A1" w:rsidRDefault="009B51F0" w:rsidP="009B51F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9B51F0" w:rsidRPr="00F406A1" w14:paraId="0A1278EB" w14:textId="77777777" w:rsidTr="007C653B">
        <w:trPr>
          <w:trHeight w:val="244"/>
        </w:trPr>
        <w:tc>
          <w:tcPr>
            <w:tcW w:w="4815" w:type="dxa"/>
          </w:tcPr>
          <w:p w14:paraId="50A568F2" w14:textId="77777777" w:rsidR="009B51F0" w:rsidRPr="00F406A1" w:rsidRDefault="009B51F0" w:rsidP="007C653B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4B7F32A" w14:textId="77777777" w:rsidR="009B51F0" w:rsidRPr="00F406A1" w:rsidRDefault="009B51F0" w:rsidP="007C653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FF877A3" w14:textId="77777777" w:rsidR="009B51F0" w:rsidRPr="00F406A1" w:rsidRDefault="009B51F0" w:rsidP="007C653B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9B51F0" w:rsidRPr="00F406A1" w14:paraId="3BDD921D" w14:textId="77777777" w:rsidTr="007C653B">
        <w:trPr>
          <w:trHeight w:val="242"/>
        </w:trPr>
        <w:tc>
          <w:tcPr>
            <w:tcW w:w="4815" w:type="dxa"/>
          </w:tcPr>
          <w:p w14:paraId="01B5748A" w14:textId="77777777" w:rsidR="009B51F0" w:rsidRPr="00F406A1" w:rsidRDefault="009B51F0" w:rsidP="007C653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06A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29448935" w14:textId="77777777" w:rsidR="009B51F0" w:rsidRPr="00F406A1" w:rsidRDefault="009B51F0" w:rsidP="007C653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5507D23" w14:textId="77777777" w:rsidR="009B51F0" w:rsidRPr="00F406A1" w:rsidRDefault="009B51F0" w:rsidP="007C653B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6A1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E3B39AD" w14:textId="77777777" w:rsidR="009B51F0" w:rsidRPr="00F406A1" w:rsidRDefault="009B51F0" w:rsidP="009B51F0">
      <w:pPr>
        <w:rPr>
          <w:rFonts w:ascii="Times New Roman" w:hAnsi="Times New Roman" w:cs="Times New Roman"/>
          <w:color w:val="4472C4" w:themeColor="accent1"/>
        </w:rPr>
      </w:pPr>
    </w:p>
    <w:p w14:paraId="01208535" w14:textId="77777777" w:rsidR="009B51F0" w:rsidRPr="00F406A1" w:rsidRDefault="009B51F0" w:rsidP="009B51F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7A2F02F" w14:textId="77777777" w:rsidR="009B51F0" w:rsidRPr="00F406A1" w:rsidRDefault="009B51F0" w:rsidP="009B51F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0E5222E" w14:textId="77777777" w:rsidR="009B51F0" w:rsidRPr="00F406A1" w:rsidRDefault="009B51F0" w:rsidP="009B51F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06A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15CFB42" w14:textId="77777777" w:rsidR="009B51F0" w:rsidRPr="00F406A1" w:rsidRDefault="009B51F0" w:rsidP="009B51F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F406A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F406A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F406A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F406A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3925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39251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3925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F193E" w14:paraId="756ECE04" w14:textId="77777777" w:rsidTr="009A2A10">
        <w:tc>
          <w:tcPr>
            <w:tcW w:w="1129" w:type="dxa"/>
          </w:tcPr>
          <w:p w14:paraId="40F20FFF" w14:textId="7A72163C" w:rsidR="009A2A10" w:rsidRPr="00EF193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45C3EB4" w:rsidR="009A2A10" w:rsidRPr="00EF193E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F193E"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EF193E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EF193E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EF193E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EF193E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93A7D5F" w:rsidR="00312989" w:rsidRPr="00EF193E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F193E"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EF193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EF193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EF193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EF193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EF193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EF193E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EF193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F193E" w14:paraId="4A7514C9" w14:textId="77777777" w:rsidTr="009A2A10">
        <w:tc>
          <w:tcPr>
            <w:tcW w:w="1129" w:type="dxa"/>
          </w:tcPr>
          <w:p w14:paraId="36E25D26" w14:textId="7F55894F" w:rsidR="009A2A10" w:rsidRPr="00EF193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EF193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4CE64141" w14:textId="77777777" w:rsidTr="009A2A10">
        <w:tc>
          <w:tcPr>
            <w:tcW w:w="1129" w:type="dxa"/>
          </w:tcPr>
          <w:p w14:paraId="0B80E08E" w14:textId="7B691186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EF193E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EF193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EF193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65D230DE" w:rsidR="00B1738F" w:rsidRPr="00EF193E" w:rsidRDefault="00EF193E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F91655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F91655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EF193E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EF193E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EF193E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EF193E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EF193E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EF193E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EF193E" w:rsidRDefault="000465DB" w:rsidP="00BB7237">
      <w:pPr>
        <w:pStyle w:val="Ttulo2"/>
        <w:numPr>
          <w:ilvl w:val="2"/>
          <w:numId w:val="7"/>
        </w:numPr>
      </w:pPr>
      <w:bookmarkStart w:id="29" w:name="_Toc152339253"/>
      <w:bookmarkEnd w:id="28"/>
      <w:r w:rsidRPr="00EF193E">
        <w:t>Archivo Carátula</w:t>
      </w:r>
      <w:r w:rsidR="001169CF" w:rsidRPr="00EF193E">
        <w:fldChar w:fldCharType="begin"/>
      </w:r>
      <w:r w:rsidR="001169CF" w:rsidRPr="00EF193E">
        <w:instrText xml:space="preserve"> XE "Archivo Carátula" </w:instrText>
      </w:r>
      <w:r w:rsidR="001169CF" w:rsidRPr="00EF193E">
        <w:fldChar w:fldCharType="end"/>
      </w:r>
      <w:r w:rsidR="009A2A10" w:rsidRPr="00EF193E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EF193E" w14:paraId="34398A03" w14:textId="77777777" w:rsidTr="00E862A3">
        <w:tc>
          <w:tcPr>
            <w:tcW w:w="1129" w:type="dxa"/>
          </w:tcPr>
          <w:p w14:paraId="2225B9A4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06454DCE" w14:textId="77777777" w:rsidTr="00E862A3">
        <w:tc>
          <w:tcPr>
            <w:tcW w:w="1129" w:type="dxa"/>
          </w:tcPr>
          <w:p w14:paraId="1E70680A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6BED63F2" w14:textId="77777777" w:rsidTr="00E862A3">
        <w:tc>
          <w:tcPr>
            <w:tcW w:w="1129" w:type="dxa"/>
          </w:tcPr>
          <w:p w14:paraId="2BC68398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3B14478F" w:rsidR="004F39F4" w:rsidRPr="00EF193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F193E"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EF193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EF193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EF193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9638382" w:rsidR="000B1A73" w:rsidRPr="00EF193E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F193E"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EF193E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EF193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EF193E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EF193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6E44765A" w14:textId="77777777" w:rsidTr="00E862A3">
        <w:tc>
          <w:tcPr>
            <w:tcW w:w="1129" w:type="dxa"/>
          </w:tcPr>
          <w:p w14:paraId="0D202F6E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6453A99C" w14:textId="77777777" w:rsidTr="00E862A3">
        <w:tc>
          <w:tcPr>
            <w:tcW w:w="1129" w:type="dxa"/>
          </w:tcPr>
          <w:p w14:paraId="537D5D72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EF193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EF193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EF193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0E48FE3F" w:rsidR="00B1738F" w:rsidRPr="00EF193E" w:rsidRDefault="00EF193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3F025E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3F025E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EF193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EF193E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39254"/>
      <w:bookmarkEnd w:id="31"/>
      <w:r w:rsidRPr="00EF193E">
        <w:t>Archivo de control</w:t>
      </w:r>
      <w:r w:rsidR="00513350" w:rsidRPr="00EF193E">
        <w:t xml:space="preserve"> de datos</w:t>
      </w:r>
      <w:r w:rsidR="001169CF" w:rsidRPr="00EF193E">
        <w:fldChar w:fldCharType="begin"/>
      </w:r>
      <w:r w:rsidR="001169CF" w:rsidRPr="00EF193E">
        <w:instrText xml:space="preserve"> XE "Archivo de control" </w:instrText>
      </w:r>
      <w:r w:rsidR="001169CF" w:rsidRPr="00EF193E">
        <w:fldChar w:fldCharType="end"/>
      </w:r>
      <w:r w:rsidR="009A2A10" w:rsidRPr="00EF193E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EF193E" w14:paraId="09B3BE47" w14:textId="77777777" w:rsidTr="00E862A3">
        <w:tc>
          <w:tcPr>
            <w:tcW w:w="1129" w:type="dxa"/>
          </w:tcPr>
          <w:p w14:paraId="789EC2E0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24CE3B6C" w14:textId="77777777" w:rsidTr="00E862A3">
        <w:tc>
          <w:tcPr>
            <w:tcW w:w="1129" w:type="dxa"/>
          </w:tcPr>
          <w:p w14:paraId="4F9750AE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0A0C7B7F" w14:textId="77777777" w:rsidTr="00E862A3">
        <w:tc>
          <w:tcPr>
            <w:tcW w:w="1129" w:type="dxa"/>
          </w:tcPr>
          <w:p w14:paraId="16CA53F6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088D9C77" w:rsidR="004D0C43" w:rsidRPr="00EF193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F193E"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EF193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EF193E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35E76EE5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F193E"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EF193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EF193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EF193E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EF193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34A18395" w14:textId="77777777" w:rsidTr="00E862A3">
        <w:tc>
          <w:tcPr>
            <w:tcW w:w="1129" w:type="dxa"/>
          </w:tcPr>
          <w:p w14:paraId="1BEA6A51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F193E" w14:paraId="0DC8E8BB" w14:textId="77777777" w:rsidTr="00E862A3">
        <w:tc>
          <w:tcPr>
            <w:tcW w:w="1129" w:type="dxa"/>
          </w:tcPr>
          <w:p w14:paraId="3341B7DB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EF193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EF193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EF193E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EF193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43A20E1F" w:rsidR="00E547E8" w:rsidRPr="00EF193E" w:rsidRDefault="00EF193E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E547E8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08A69311" w:rsidR="00B1738F" w:rsidRPr="00EF193E" w:rsidRDefault="00EF193E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E547E8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Pr="00EF193E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Pr="00EF193E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EF193E" w:rsidRDefault="000465DB" w:rsidP="00B67156">
      <w:pPr>
        <w:pStyle w:val="Ttulo2"/>
        <w:numPr>
          <w:ilvl w:val="1"/>
          <w:numId w:val="7"/>
        </w:numPr>
      </w:pPr>
      <w:bookmarkStart w:id="35" w:name="_Toc152339255"/>
      <w:r w:rsidRPr="00EF193E">
        <w:t xml:space="preserve">Archivo de salida </w:t>
      </w:r>
      <w:r w:rsidR="00B1738F" w:rsidRPr="00EF193E">
        <w:t>a dest</w:t>
      </w:r>
      <w:ins w:id="36" w:author="Roberto Carrasco Venegas" w:date="2023-11-27T13:21:00Z">
        <w:r w:rsidR="00095C24" w:rsidRPr="00EF193E">
          <w:t>i</w:t>
        </w:r>
      </w:ins>
      <w:r w:rsidR="00B1738F" w:rsidRPr="00EF193E">
        <w:t>no</w:t>
      </w:r>
      <w:bookmarkEnd w:id="35"/>
      <w:r w:rsidR="001169CF" w:rsidRPr="00EF193E">
        <w:fldChar w:fldCharType="begin"/>
      </w:r>
      <w:r w:rsidR="001169CF" w:rsidRPr="00EF193E">
        <w:instrText xml:space="preserve"> XE "Archivo de salida a</w:instrText>
      </w:r>
      <w:r w:rsidR="007B6066" w:rsidRPr="00EF193E">
        <w:instrText>”</w:instrText>
      </w:r>
      <w:r w:rsidR="001169CF" w:rsidRPr="00EF193E">
        <w:instrText xml:space="preserve">destino" </w:instrText>
      </w:r>
      <w:r w:rsidR="001169CF" w:rsidRPr="00EF193E">
        <w:fldChar w:fldCharType="end"/>
      </w:r>
    </w:p>
    <w:p w14:paraId="25DFA216" w14:textId="1A009ADA" w:rsidR="000465DB" w:rsidRPr="00EF193E" w:rsidRDefault="000465DB" w:rsidP="00B67156">
      <w:pPr>
        <w:pStyle w:val="Ttulo2"/>
        <w:numPr>
          <w:ilvl w:val="2"/>
          <w:numId w:val="7"/>
        </w:numPr>
      </w:pPr>
      <w:bookmarkStart w:id="37" w:name="_Toc152339256"/>
      <w:r w:rsidRPr="00EF193E">
        <w:t>Archivo de da</w:t>
      </w:r>
      <w:ins w:id="38" w:author="Roberto Carrasco Venegas" w:date="2023-11-27T13:24:00Z">
        <w:r w:rsidR="009A28CD" w:rsidRPr="00EF193E">
          <w:t>t</w:t>
        </w:r>
      </w:ins>
      <w:r w:rsidRPr="00EF193E">
        <w:t>os</w:t>
      </w:r>
      <w:bookmarkEnd w:id="37"/>
      <w:r w:rsidR="001169CF" w:rsidRPr="00EF193E">
        <w:fldChar w:fldCharType="begin"/>
      </w:r>
      <w:r w:rsidR="001169CF" w:rsidRPr="00EF193E">
        <w:instrText xml:space="preserve"> XE "Archivo </w:instrText>
      </w:r>
      <w:r w:rsidR="007B6066" w:rsidRPr="00EF193E">
        <w:instrText>”</w:instrText>
      </w:r>
      <w:r w:rsidR="001169CF" w:rsidRPr="00EF193E">
        <w:instrText xml:space="preserve">e datos" </w:instrText>
      </w:r>
      <w:r w:rsidR="001169CF" w:rsidRPr="00EF193E">
        <w:fldChar w:fldCharType="end"/>
      </w:r>
      <w:r w:rsidRPr="00EF193E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EF193E" w14:paraId="28352ABA" w14:textId="77777777" w:rsidTr="00B1738F">
        <w:tc>
          <w:tcPr>
            <w:tcW w:w="1413" w:type="dxa"/>
          </w:tcPr>
          <w:p w14:paraId="551A85E7" w14:textId="290DC1E5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589E885C" w:rsidR="00B1738F" w:rsidRPr="00EF193E" w:rsidRDefault="00EF193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4D0C43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0C153087" w:rsidR="00A167D3" w:rsidRPr="00EF193E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EF193E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EF193E">
              <w:rPr>
                <w:rFonts w:ascii="Times New Roman" w:hAnsi="Times New Roman" w:cs="Times New Roman"/>
              </w:rPr>
              <w:t xml:space="preserve"> </w:t>
            </w: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EF193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EF193E" w:rsidRDefault="000465DB" w:rsidP="00B67156">
      <w:pPr>
        <w:pStyle w:val="Ttulo2"/>
        <w:numPr>
          <w:ilvl w:val="2"/>
          <w:numId w:val="7"/>
        </w:numPr>
      </w:pPr>
      <w:bookmarkStart w:id="39" w:name="_Toc152339257"/>
      <w:r w:rsidRPr="00EF193E">
        <w:t>Archivo Carát</w:t>
      </w:r>
      <w:r w:rsidR="00601681" w:rsidRPr="00EF193E">
        <w:t>u</w:t>
      </w:r>
      <w:r w:rsidRPr="00EF193E">
        <w:t>la</w:t>
      </w:r>
      <w:bookmarkEnd w:id="39"/>
      <w:r w:rsidR="001169CF" w:rsidRPr="00EF193E">
        <w:fldChar w:fldCharType="begin"/>
      </w:r>
      <w:r w:rsidR="001169CF" w:rsidRPr="00EF193E">
        <w:instrText xml:space="preserve"> XE "Archivo </w:instrText>
      </w:r>
      <w:r w:rsidR="007B6066" w:rsidRPr="00EF193E">
        <w:instrText>”</w:instrText>
      </w:r>
      <w:r w:rsidR="001169CF" w:rsidRPr="00EF193E">
        <w:instrText xml:space="preserve">arátula" </w:instrText>
      </w:r>
      <w:r w:rsidR="001169CF" w:rsidRPr="00EF193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EF193E" w14:paraId="3696ACD3" w14:textId="77777777" w:rsidTr="00E862A3">
        <w:tc>
          <w:tcPr>
            <w:tcW w:w="1413" w:type="dxa"/>
          </w:tcPr>
          <w:p w14:paraId="02D5F2E6" w14:textId="77777777" w:rsidR="00B1738F" w:rsidRPr="00EF193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8C91493" w:rsidR="00284E6A" w:rsidRPr="00EF193E" w:rsidRDefault="00EF193E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284E6A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EF193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254C196D" w:rsidR="008B2624" w:rsidRPr="00EF193E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EF193E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EF193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EF193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EF193E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Pr="00EF193E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EF193E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EF193E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EF193E" w:rsidRDefault="00787AE9" w:rsidP="00296526">
      <w:pPr>
        <w:pStyle w:val="Ttulo2"/>
        <w:numPr>
          <w:ilvl w:val="1"/>
          <w:numId w:val="7"/>
        </w:numPr>
      </w:pPr>
      <w:bookmarkStart w:id="44" w:name="_Toc152339258"/>
      <w:r w:rsidRPr="00EF193E">
        <w:t>Definición de correlativo</w:t>
      </w:r>
      <w:bookmarkEnd w:id="44"/>
      <w:r w:rsidRPr="00EF193E">
        <w:fldChar w:fldCharType="begin"/>
      </w:r>
      <w:r w:rsidRPr="00EF193E">
        <w:instrText xml:space="preserve"> XE "Archivo de salida a”destino" </w:instrText>
      </w:r>
      <w:r w:rsidRPr="00EF193E">
        <w:fldChar w:fldCharType="end"/>
      </w:r>
    </w:p>
    <w:p w14:paraId="282B767A" w14:textId="77777777" w:rsidR="00787AE9" w:rsidRPr="00EF193E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EF193E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339259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C340BDB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33926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339261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339262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Hlk150867245"/>
      <w:bookmarkStart w:id="52" w:name="_Toc152339263"/>
      <w:r w:rsidRPr="00E173FD">
        <w:t>Notificación</w:t>
      </w:r>
      <w:bookmarkEnd w:id="5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339264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1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339265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339266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33926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339268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339269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33927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33927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2E9B8CC1" w14:textId="6ADEBEE5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C532DD">
        <w:rPr>
          <w:rFonts w:ascii="Times New Roman" w:hAnsi="Times New Roman" w:cs="Times New Roman"/>
          <w:color w:val="4472C4" w:themeColor="accent1"/>
        </w:rPr>
        <w:t>No hay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FDCE" w14:textId="77777777" w:rsidR="0008095B" w:rsidRDefault="0008095B" w:rsidP="00F10206">
      <w:pPr>
        <w:spacing w:after="0" w:line="240" w:lineRule="auto"/>
      </w:pPr>
      <w:r>
        <w:separator/>
      </w:r>
    </w:p>
  </w:endnote>
  <w:endnote w:type="continuationSeparator" w:id="0">
    <w:p w14:paraId="0DAF8621" w14:textId="77777777" w:rsidR="0008095B" w:rsidRDefault="0008095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D9B6B" w14:textId="77777777" w:rsidR="00C5142D" w:rsidRPr="008131F5" w:rsidRDefault="00C5142D" w:rsidP="00F406A1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432212648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6B4017B5" w14:textId="77777777" w:rsidR="00C5142D" w:rsidRDefault="00C514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3A01" w14:textId="77777777" w:rsidR="0008095B" w:rsidRDefault="0008095B" w:rsidP="00F10206">
      <w:pPr>
        <w:spacing w:after="0" w:line="240" w:lineRule="auto"/>
      </w:pPr>
      <w:r>
        <w:separator/>
      </w:r>
    </w:p>
  </w:footnote>
  <w:footnote w:type="continuationSeparator" w:id="0">
    <w:p w14:paraId="32EF1F35" w14:textId="77777777" w:rsidR="0008095B" w:rsidRDefault="0008095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C5142D" w14:paraId="3183DA88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49C8A58C" w14:textId="77777777" w:rsidR="00C5142D" w:rsidRDefault="00C5142D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1B476ACA" wp14:editId="1DD88DAB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2A6351C0" w14:textId="77777777" w:rsidR="00C5142D" w:rsidRDefault="00C5142D" w:rsidP="002B4375">
    <w:pPr>
      <w:pStyle w:val="Encabezado"/>
    </w:pPr>
  </w:p>
  <w:p w14:paraId="3F43EB06" w14:textId="77777777" w:rsidR="00C5142D" w:rsidRDefault="00C514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3181"/>
    <w:rsid w:val="00055995"/>
    <w:rsid w:val="00056880"/>
    <w:rsid w:val="0006551A"/>
    <w:rsid w:val="000701D0"/>
    <w:rsid w:val="0008095B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1F2FA9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2E2A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86484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A38FB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51F0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3F1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142D"/>
    <w:rsid w:val="00C527DD"/>
    <w:rsid w:val="00C532DD"/>
    <w:rsid w:val="00C71496"/>
    <w:rsid w:val="00C71E43"/>
    <w:rsid w:val="00C967A1"/>
    <w:rsid w:val="00CA0AE4"/>
    <w:rsid w:val="00CB3011"/>
    <w:rsid w:val="00CB3359"/>
    <w:rsid w:val="00CB48F8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EF193E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C7E53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5142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21</Pages>
  <Words>3206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31</cp:revision>
  <dcterms:created xsi:type="dcterms:W3CDTF">2023-11-30T12:02:00Z</dcterms:created>
  <dcterms:modified xsi:type="dcterms:W3CDTF">2023-12-01T19:07:00Z</dcterms:modified>
</cp:coreProperties>
</file>