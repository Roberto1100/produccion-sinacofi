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2B2C64B5" w:rsidR="00B01B02" w:rsidRPr="00EB1F50" w:rsidRDefault="00B01B02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Pr="00EB1F50">
        <w:rPr>
          <w:rFonts w:ascii="Times New Roman" w:hAnsi="Times New Roman" w:cs="Times New Roman"/>
          <w:b/>
          <w:sz w:val="72"/>
          <w:szCs w:val="72"/>
        </w:rPr>
        <w:t>C1</w:t>
      </w:r>
      <w:r w:rsidR="004C450B" w:rsidRPr="00EB1F50">
        <w:rPr>
          <w:rFonts w:ascii="Times New Roman" w:hAnsi="Times New Roman" w:cs="Times New Roman"/>
          <w:b/>
          <w:sz w:val="72"/>
          <w:szCs w:val="72"/>
        </w:rPr>
        <w:t>2</w:t>
      </w:r>
      <w:r w:rsidR="00857076" w:rsidRPr="00EB1F50">
        <w:rPr>
          <w:rFonts w:ascii="Times New Roman" w:hAnsi="Times New Roman" w:cs="Times New Roman"/>
          <w:b/>
          <w:sz w:val="72"/>
          <w:szCs w:val="72"/>
        </w:rPr>
        <w:t>(</w:t>
      </w:r>
      <w:r w:rsidR="006166FA" w:rsidRPr="00EB1F50">
        <w:rPr>
          <w:rFonts w:ascii="Times New Roman" w:hAnsi="Times New Roman" w:cs="Times New Roman"/>
          <w:b/>
          <w:sz w:val="72"/>
          <w:szCs w:val="72"/>
        </w:rPr>
        <w:t>895</w:t>
      </w:r>
      <w:r w:rsidR="00857076" w:rsidRPr="00EB1F50">
        <w:rPr>
          <w:rFonts w:ascii="Times New Roman" w:hAnsi="Times New Roman" w:cs="Times New Roman"/>
          <w:b/>
          <w:sz w:val="72"/>
          <w:szCs w:val="72"/>
        </w:rPr>
        <w:t>)-</w:t>
      </w:r>
    </w:p>
    <w:p w14:paraId="207EDD71" w14:textId="56A947CD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EB1F50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Activos y provisiones de colocaciones de consumo y vivienda</w:t>
      </w: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44B97B9" w:rsidR="00C4642F" w:rsidRPr="00230F5A" w:rsidRDefault="00000000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  <w:r>
        <w:rPr>
          <w:rFonts w:asciiTheme="minorHAnsi" w:eastAsiaTheme="minorHAnsi" w:hAnsiTheme="minorHAnsi" w:cstheme="minorBidi"/>
          <w:noProof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left:0;text-align:left;margin-left:253.45pt;margin-top:2.9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5662FF87" w14:textId="33C060CC" w:rsidR="00830BF4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48997" w:history="1">
            <w:r w:rsidR="00830BF4" w:rsidRPr="004A3AFC">
              <w:rPr>
                <w:rStyle w:val="Hipervnculo"/>
                <w:noProof/>
              </w:rPr>
              <w:t>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estructuras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_Toc152248997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5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2EF1B988" w14:textId="4379BB11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8998" w:history="1">
            <w:r w:rsidR="00830BF4" w:rsidRPr="004A3AFC">
              <w:rPr>
                <w:rStyle w:val="Hipervnculo"/>
                <w:bCs/>
                <w:noProof/>
              </w:rPr>
              <w:t>1.1.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bCs/>
                <w:noProof/>
              </w:rPr>
              <w:t xml:space="preserve">Archivo de datos del emisor  </w:t>
            </w:r>
            <w:r w:rsidR="00830BF4" w:rsidRPr="004A3AFC">
              <w:rPr>
                <w:rStyle w:val="Hipervnculo"/>
                <w:noProof/>
              </w:rPr>
              <w:t>Manual Sistema de Información Bancos - Sistema Contable (cmfchile.cl)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_Toc152248998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5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A6767EF" w14:textId="2934CDDE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8999" w:history="1">
            <w:r w:rsidR="00830BF4" w:rsidRPr="004A3AFC">
              <w:rPr>
                <w:rStyle w:val="Hipervnculo"/>
                <w:noProof/>
              </w:rPr>
              <w:t>1.2.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Carátula/s del origen (Carátula de entrada)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_Toc152248999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C0AE0EA" w14:textId="1E96FA44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0" w:history="1">
            <w:r w:rsidR="00830BF4" w:rsidRPr="004A3AFC">
              <w:rPr>
                <w:rStyle w:val="Hipervnculo"/>
                <w:bCs/>
                <w:noProof/>
              </w:rPr>
              <w:t>1.3.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bCs/>
                <w:noProof/>
              </w:rPr>
              <w:t>Archivo/s de control de datos del origen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863477B" w14:textId="02D20033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1" w:history="1">
            <w:r w:rsidR="00830BF4" w:rsidRPr="004A3AFC">
              <w:rPr>
                <w:rStyle w:val="Hipervnculo"/>
                <w:noProof/>
              </w:rPr>
              <w:t>1.4.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Archivo/s de datos del Receptor: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9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3B9DE52" w14:textId="73DC9C9F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2" w:history="1">
            <w:r w:rsidR="00830BF4" w:rsidRPr="004A3AFC">
              <w:rPr>
                <w:rStyle w:val="Hipervnculo"/>
                <w:noProof/>
              </w:rPr>
              <w:t>1.5.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carátula del Receptor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_Toc152249002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9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C92E92C" w14:textId="68A655C5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3" w:history="1">
            <w:r w:rsidR="00830BF4" w:rsidRPr="004A3AFC">
              <w:rPr>
                <w:rStyle w:val="Hipervnculo"/>
                <w:noProof/>
              </w:rPr>
              <w:t>1.6.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Control del Receptor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_Toc152249003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B0820B6" w14:textId="0F950A81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04" w:history="1">
            <w:r w:rsidR="00830BF4" w:rsidRPr="004A3AFC">
              <w:rPr>
                <w:rStyle w:val="Hipervnculo"/>
                <w:noProof/>
              </w:rPr>
              <w:t>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Validaciones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_Toc152249004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1DBDD54" w14:textId="78D0FCE5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5" w:history="1">
            <w:r w:rsidR="00830BF4" w:rsidRPr="004A3AFC">
              <w:rPr>
                <w:rStyle w:val="Hipervnculo"/>
                <w:noProof/>
              </w:rPr>
              <w:t>2.1.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datos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_Toc152249005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4AC6B8FB" w14:textId="4917387A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6" w:history="1">
            <w:r w:rsidR="00830BF4" w:rsidRPr="004A3AFC">
              <w:rPr>
                <w:rStyle w:val="Hipervnculo"/>
                <w:noProof/>
              </w:rPr>
              <w:t>2.2.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_Toc152249006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44B34A61" w14:textId="76A56F39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7" w:history="1">
            <w:r w:rsidR="00830BF4" w:rsidRPr="004A3AFC">
              <w:rPr>
                <w:rStyle w:val="Hipervnculo"/>
                <w:noProof/>
              </w:rPr>
              <w:t>2.3.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control de datos: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2D3932DF" w14:textId="1D71284C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08" w:history="1">
            <w:r w:rsidR="00830BF4" w:rsidRPr="004A3AFC">
              <w:rPr>
                <w:rStyle w:val="Hipervnculo"/>
                <w:noProof/>
              </w:rPr>
              <w:t>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Construyendo la carátula de salida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14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661615E" w14:textId="2F6D1BD0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9" w:history="1">
            <w:r w:rsidR="00830BF4" w:rsidRPr="004A3AFC">
              <w:rPr>
                <w:rStyle w:val="Hipervnculo"/>
                <w:noProof/>
              </w:rPr>
              <w:t>3.1.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Formato de carátula de salida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15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0E10A25" w14:textId="36FBBAFC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10" w:history="1">
            <w:r w:rsidR="00830BF4" w:rsidRPr="004A3AFC">
              <w:rPr>
                <w:rStyle w:val="Hipervnculo"/>
                <w:bCs/>
                <w:noProof/>
              </w:rPr>
              <w:t>4.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nombres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44F13B8" w14:textId="0F0ACADF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1" w:history="1">
            <w:r w:rsidR="00830BF4" w:rsidRPr="004A3AFC">
              <w:rPr>
                <w:rStyle w:val="Hipervnculo"/>
                <w:noProof/>
              </w:rPr>
              <w:t>4.1.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Archivos de entrada a SINACOFI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8B4515C" w14:textId="24C29D41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2" w:history="1">
            <w:r w:rsidR="00830BF4" w:rsidRPr="004A3AFC">
              <w:rPr>
                <w:rStyle w:val="Hipervnculo"/>
                <w:noProof/>
              </w:rPr>
              <w:t>4.1.1.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datos: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_Toc152249012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8A21642" w14:textId="04618914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3" w:history="1">
            <w:r w:rsidR="00830BF4" w:rsidRPr="004A3AFC">
              <w:rPr>
                <w:rStyle w:val="Hipervnculo"/>
                <w:noProof/>
              </w:rPr>
              <w:t>4.1.2.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_Toc152249013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D3CA1AB" w14:textId="333FBD84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4" w:history="1">
            <w:r w:rsidR="00830BF4" w:rsidRPr="004A3AFC">
              <w:rPr>
                <w:rStyle w:val="Hipervnculo"/>
                <w:noProof/>
              </w:rPr>
              <w:t>4.1.3.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control de datos: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_Toc152249014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A12DFBC" w14:textId="04BD8270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5" w:history="1">
            <w:r w:rsidR="00830BF4" w:rsidRPr="004A3AFC">
              <w:rPr>
                <w:rStyle w:val="Hipervnculo"/>
                <w:noProof/>
              </w:rPr>
              <w:t>4.2.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salida a destino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_Toc152249015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11DF522" w14:textId="48556AD3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6" w:history="1">
            <w:r w:rsidR="00830BF4" w:rsidRPr="004A3AFC">
              <w:rPr>
                <w:rStyle w:val="Hipervnculo"/>
                <w:noProof/>
              </w:rPr>
              <w:t>4.2.1.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datos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_Toc152249016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7551D7EA" w14:textId="2E2F9CED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7" w:history="1">
            <w:r w:rsidR="00830BF4" w:rsidRPr="004A3AFC">
              <w:rPr>
                <w:rStyle w:val="Hipervnculo"/>
                <w:noProof/>
              </w:rPr>
              <w:t>4.2.2.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FD51F8C" w14:textId="2DA27F54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8" w:history="1">
            <w:r w:rsidR="00830BF4" w:rsidRPr="004A3AFC">
              <w:rPr>
                <w:rStyle w:val="Hipervnculo"/>
                <w:noProof/>
              </w:rPr>
              <w:t>4.3.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correlativo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19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E2826B0" w14:textId="43553681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19" w:history="1">
            <w:r w:rsidR="00830BF4" w:rsidRPr="004A3AFC">
              <w:rPr>
                <w:rStyle w:val="Hipervnculo"/>
                <w:noProof/>
              </w:rPr>
              <w:t>5.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del destino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560E5D6" w14:textId="37358619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20" w:history="1">
            <w:r w:rsidR="00830BF4" w:rsidRPr="004A3AFC">
              <w:rPr>
                <w:rStyle w:val="Hipervnculo"/>
                <w:noProof/>
              </w:rPr>
              <w:t>6.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Mensajería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15E098C" w14:textId="67855E93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1" w:history="1">
            <w:r w:rsidR="00830BF4" w:rsidRPr="004A3AFC">
              <w:rPr>
                <w:rStyle w:val="Hipervnculo"/>
                <w:noProof/>
              </w:rPr>
              <w:t>6.1.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Aviso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FA132A6" w14:textId="3EBF2D8D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2" w:history="1">
            <w:r w:rsidR="00830BF4" w:rsidRPr="004A3AFC">
              <w:rPr>
                <w:rStyle w:val="Hipervnculo"/>
                <w:noProof/>
              </w:rPr>
              <w:t>6.2.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Resultado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_Toc152249022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620EEA3" w14:textId="49EBDA8A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3" w:history="1">
            <w:r w:rsidR="00830BF4" w:rsidRPr="004A3AFC">
              <w:rPr>
                <w:rStyle w:val="Hipervnculo"/>
                <w:noProof/>
              </w:rPr>
              <w:t>6.3.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Notificación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_Toc152249023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86F9F16" w14:textId="0C3E7DC9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4" w:history="1">
            <w:r w:rsidR="00830BF4" w:rsidRPr="004A3AFC">
              <w:rPr>
                <w:rStyle w:val="Hipervnculo"/>
                <w:noProof/>
              </w:rPr>
              <w:t>6.4.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Resultado RES.DET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_Toc152249024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D36C77D" w14:textId="01358573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25" w:history="1">
            <w:r w:rsidR="00830BF4" w:rsidRPr="004A3AFC">
              <w:rPr>
                <w:rStyle w:val="Hipervnculo"/>
                <w:noProof/>
              </w:rPr>
              <w:t>7.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Definir el estructura y nombre para cada archivo de mensajería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_Toc152249025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798FDE99" w14:textId="48372DB2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6" w:history="1">
            <w:r w:rsidR="00830BF4" w:rsidRPr="004A3AFC">
              <w:rPr>
                <w:rStyle w:val="Hipervnculo"/>
                <w:noProof/>
              </w:rPr>
              <w:t>7.1.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Estructura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_Toc152249026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F5B8BC5" w14:textId="2EF9E0E6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7" w:history="1">
            <w:r w:rsidR="00830BF4" w:rsidRPr="004A3AFC">
              <w:rPr>
                <w:rStyle w:val="Hipervnculo"/>
                <w:noProof/>
              </w:rPr>
              <w:t>7.1.1.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notificado (CMF):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60DC588" w14:textId="188086CC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8" w:history="1">
            <w:r w:rsidR="00830BF4" w:rsidRPr="004A3AFC">
              <w:rPr>
                <w:rStyle w:val="Hipervnculo"/>
                <w:noProof/>
              </w:rPr>
              <w:t>7.1.2.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aviso (SINACOFI)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295FB864" w14:textId="2D8C0B9F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9" w:history="1">
            <w:r w:rsidR="00830BF4" w:rsidRPr="004A3AFC">
              <w:rPr>
                <w:rStyle w:val="Hipervnculo"/>
                <w:noProof/>
              </w:rPr>
              <w:t>7.1.3.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resultado (SINACOFI)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831A0D4" w14:textId="3A909AD8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30" w:history="1">
            <w:r w:rsidR="00830BF4" w:rsidRPr="004A3AFC">
              <w:rPr>
                <w:rStyle w:val="Hipervnculo"/>
                <w:noProof/>
              </w:rPr>
              <w:t>7.2.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nombres: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_Toc152249030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23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2F3D051" w14:textId="20BDDEF8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31" w:history="1">
            <w:r w:rsidR="00830BF4" w:rsidRPr="004A3AFC">
              <w:rPr>
                <w:rStyle w:val="Hipervnculo"/>
                <w:noProof/>
              </w:rPr>
              <w:t>8.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Datos sensibles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_Toc152249031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23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B95E1CD" w14:textId="5E8B6B1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E6FA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775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E6FAE">
        <w:tc>
          <w:tcPr>
            <w:tcW w:w="1256" w:type="dxa"/>
          </w:tcPr>
          <w:p w14:paraId="2E76E9E9" w14:textId="4954F159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C1</w:t>
            </w:r>
            <w:r w:rsidR="004C450B" w:rsidRPr="00230F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22F848E4" w14:textId="41D51E3C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19-10-2023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775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DE6FAE">
        <w:tc>
          <w:tcPr>
            <w:tcW w:w="1256" w:type="dxa"/>
          </w:tcPr>
          <w:p w14:paraId="3DF7E2D2" w14:textId="773252F9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C12</w:t>
            </w:r>
          </w:p>
        </w:tc>
        <w:tc>
          <w:tcPr>
            <w:tcW w:w="1342" w:type="dxa"/>
          </w:tcPr>
          <w:p w14:paraId="69C55B7E" w14:textId="60215A3C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</w:t>
            </w:r>
            <w:r w:rsidR="00FD1A65"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-1</w:t>
            </w:r>
            <w:r w:rsidR="00FD1A65">
              <w:rPr>
                <w:rFonts w:ascii="Times New Roman" w:hAnsi="Times New Roman" w:cs="Times New Roman"/>
              </w:rPr>
              <w:t>1</w:t>
            </w:r>
            <w:r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5353DC5F" w14:textId="5F4577F8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 Carrasco</w:t>
            </w:r>
          </w:p>
        </w:tc>
        <w:tc>
          <w:tcPr>
            <w:tcW w:w="775" w:type="dxa"/>
          </w:tcPr>
          <w:p w14:paraId="4436A160" w14:textId="07185B5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39378B08" w14:textId="44D1E06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Actualización</w:t>
            </w:r>
            <w:r w:rsidRPr="00230F5A">
              <w:rPr>
                <w:rFonts w:ascii="Times New Roman" w:hAnsi="Times New Roman" w:cs="Times New Roman"/>
              </w:rPr>
              <w:t xml:space="preserve"> documento</w:t>
            </w:r>
          </w:p>
        </w:tc>
      </w:tr>
      <w:tr w:rsidR="00446EF8" w:rsidRPr="00230F5A" w14:paraId="251EA50D" w14:textId="22DD7FE9" w:rsidTr="00DE6FAE">
        <w:tc>
          <w:tcPr>
            <w:tcW w:w="1256" w:type="dxa"/>
          </w:tcPr>
          <w:p w14:paraId="7287933A" w14:textId="33BFA564" w:rsidR="00446EF8" w:rsidRPr="00230F5A" w:rsidRDefault="00DE6FAE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C12</w:t>
            </w:r>
          </w:p>
        </w:tc>
        <w:tc>
          <w:tcPr>
            <w:tcW w:w="1342" w:type="dxa"/>
          </w:tcPr>
          <w:p w14:paraId="562818B9" w14:textId="6717CD5B" w:rsidR="00446EF8" w:rsidRPr="00230F5A" w:rsidRDefault="00DE6FAE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27-11-2023</w:t>
            </w:r>
          </w:p>
        </w:tc>
        <w:tc>
          <w:tcPr>
            <w:tcW w:w="2046" w:type="dxa"/>
          </w:tcPr>
          <w:p w14:paraId="5B494666" w14:textId="2181E26F" w:rsidR="00446EF8" w:rsidRPr="00230F5A" w:rsidRDefault="00DE6FAE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775" w:type="dxa"/>
          </w:tcPr>
          <w:p w14:paraId="03E710F1" w14:textId="71B1FB74" w:rsidR="00446EF8" w:rsidRPr="00230F5A" w:rsidRDefault="00DE6FAE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4209" w:type="dxa"/>
          </w:tcPr>
          <w:p w14:paraId="2680C47E" w14:textId="59085A13" w:rsidR="00446EF8" w:rsidRPr="00230F5A" w:rsidRDefault="00DE6FAE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Actualización documento observaciones 22-11-2023</w:t>
            </w:r>
          </w:p>
        </w:tc>
      </w:tr>
      <w:tr w:rsidR="00446EF8" w:rsidRPr="00230F5A" w14:paraId="38B70AFE" w14:textId="34FEEE1D" w:rsidTr="00DE6FAE">
        <w:tc>
          <w:tcPr>
            <w:tcW w:w="1256" w:type="dxa"/>
          </w:tcPr>
          <w:p w14:paraId="23AEB014" w14:textId="64FE7994" w:rsidR="00446EF8" w:rsidRPr="00230F5A" w:rsidRDefault="00012742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C12</w:t>
            </w:r>
          </w:p>
        </w:tc>
        <w:tc>
          <w:tcPr>
            <w:tcW w:w="1342" w:type="dxa"/>
          </w:tcPr>
          <w:p w14:paraId="7FA5A642" w14:textId="6BE41A4F" w:rsidR="00446EF8" w:rsidRPr="00230F5A" w:rsidRDefault="00012742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30-11-2023</w:t>
            </w:r>
          </w:p>
        </w:tc>
        <w:tc>
          <w:tcPr>
            <w:tcW w:w="2046" w:type="dxa"/>
          </w:tcPr>
          <w:p w14:paraId="10E83E9F" w14:textId="55612EF8" w:rsidR="00446EF8" w:rsidRPr="00230F5A" w:rsidRDefault="00012742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775" w:type="dxa"/>
          </w:tcPr>
          <w:p w14:paraId="50EBE826" w14:textId="0C3F744F" w:rsidR="00446EF8" w:rsidRPr="00230F5A" w:rsidRDefault="00012742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  <w:tc>
          <w:tcPr>
            <w:tcW w:w="4209" w:type="dxa"/>
          </w:tcPr>
          <w:p w14:paraId="3301AE4B" w14:textId="6E551606" w:rsidR="00446EF8" w:rsidRPr="00230F5A" w:rsidRDefault="00012742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Actualización con observaciones realizadas el 29-11-2023</w:t>
            </w:r>
          </w:p>
        </w:tc>
      </w:tr>
      <w:tr w:rsidR="00446EF8" w:rsidRPr="00230F5A" w14:paraId="4B606B6E" w14:textId="62885254" w:rsidTr="00DE6FAE">
        <w:tc>
          <w:tcPr>
            <w:tcW w:w="1256" w:type="dxa"/>
          </w:tcPr>
          <w:p w14:paraId="612D72B6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7B78847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EA7A1DB" w14:textId="6C6D457E" w:rsidTr="00DE6FAE">
        <w:tc>
          <w:tcPr>
            <w:tcW w:w="1256" w:type="dxa"/>
          </w:tcPr>
          <w:p w14:paraId="4D062B49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636F09EA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EBD62EB" w14:textId="7659FBA3" w:rsidTr="00DE6FAE">
        <w:tc>
          <w:tcPr>
            <w:tcW w:w="1256" w:type="dxa"/>
          </w:tcPr>
          <w:p w14:paraId="6FF918B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DEA698F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248997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248998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Pr="00230F5A" w:rsidRDefault="00DD29FD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DD29FD" w:rsidRPr="00230F5A" w14:paraId="74117A1D" w14:textId="77777777" w:rsidTr="00E862A3">
        <w:trPr>
          <w:trHeight w:val="244"/>
        </w:trPr>
        <w:tc>
          <w:tcPr>
            <w:tcW w:w="1414" w:type="dxa"/>
          </w:tcPr>
          <w:p w14:paraId="4696A920" w14:textId="77777777" w:rsidR="00DD29FD" w:rsidRPr="00230F5A" w:rsidRDefault="00DD29FD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Campo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1CE30DC4" w14:textId="77777777" w:rsidR="00DD29FD" w:rsidRPr="00230F5A" w:rsidRDefault="00DD29FD" w:rsidP="00E862A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D93CEAD" w14:textId="77777777" w:rsidR="00DD29FD" w:rsidRPr="00230F5A" w:rsidRDefault="00DD29FD" w:rsidP="00E862A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Código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del</w:t>
            </w:r>
            <w:r w:rsidRPr="00230F5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3A6C9EB6" w14:textId="77777777" w:rsidR="00DD29FD" w:rsidRPr="00230F5A" w:rsidRDefault="00DD29FD" w:rsidP="00E862A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DD29FD" w:rsidRPr="00230F5A" w14:paraId="425D999B" w14:textId="77777777" w:rsidTr="00E862A3">
        <w:trPr>
          <w:trHeight w:val="241"/>
        </w:trPr>
        <w:tc>
          <w:tcPr>
            <w:tcW w:w="1414" w:type="dxa"/>
          </w:tcPr>
          <w:p w14:paraId="5D86AE1C" w14:textId="77777777" w:rsidR="00DD29FD" w:rsidRPr="00230F5A" w:rsidRDefault="00DD29FD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Campo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12D24084" w14:textId="77777777" w:rsidR="00DD29FD" w:rsidRPr="00230F5A" w:rsidRDefault="00DD29FD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701C15A" w14:textId="2571AE22" w:rsidR="00DD29FD" w:rsidRPr="00230F5A" w:rsidRDefault="00DD29FD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Identificación</w:t>
            </w:r>
            <w:r w:rsidRPr="00230F5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del</w:t>
            </w:r>
            <w:r w:rsidRPr="00230F5A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="009A2A10" w:rsidRPr="00230F5A">
              <w:rPr>
                <w:rFonts w:ascii="Times New Roman" w:hAnsi="Times New Roman" w:cs="Times New Roman"/>
                <w:sz w:val="20"/>
              </w:rPr>
              <w:t>archiv</w:t>
            </w:r>
            <w:r w:rsidR="004C450B" w:rsidRPr="00230F5A">
              <w:rPr>
                <w:rFonts w:ascii="Times New Roman" w:hAnsi="Times New Roman" w:cs="Times New Roman"/>
                <w:sz w:val="20"/>
              </w:rPr>
              <w:t>o</w:t>
            </w:r>
          </w:p>
        </w:tc>
        <w:tc>
          <w:tcPr>
            <w:tcW w:w="2977" w:type="dxa"/>
          </w:tcPr>
          <w:p w14:paraId="0963526B" w14:textId="77777777" w:rsidR="00DD29FD" w:rsidRPr="00230F5A" w:rsidRDefault="00DD29FD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DD29FD" w:rsidRPr="00230F5A" w14:paraId="14C1DC5B" w14:textId="77777777" w:rsidTr="00E862A3">
        <w:trPr>
          <w:trHeight w:val="245"/>
        </w:trPr>
        <w:tc>
          <w:tcPr>
            <w:tcW w:w="1414" w:type="dxa"/>
          </w:tcPr>
          <w:p w14:paraId="1BDA94C5" w14:textId="77777777" w:rsidR="00DD29FD" w:rsidRPr="00230F5A" w:rsidRDefault="00DD29FD" w:rsidP="00E862A3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Campo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B8A0BA8" w14:textId="77777777" w:rsidR="00DD29FD" w:rsidRPr="00230F5A" w:rsidRDefault="00DD29FD" w:rsidP="00E862A3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9EDE772" w14:textId="77777777" w:rsidR="00DD29FD" w:rsidRPr="00230F5A" w:rsidRDefault="00DD29FD" w:rsidP="00E862A3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Periodo</w:t>
            </w:r>
          </w:p>
        </w:tc>
        <w:tc>
          <w:tcPr>
            <w:tcW w:w="2977" w:type="dxa"/>
          </w:tcPr>
          <w:p w14:paraId="66D50230" w14:textId="42CB2F62" w:rsidR="00DD29FD" w:rsidRPr="00230F5A" w:rsidRDefault="00DD29FD" w:rsidP="00E862A3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P(06)</w:t>
            </w:r>
            <w:r w:rsidR="000F00FF">
              <w:rPr>
                <w:rFonts w:ascii="Times New Roman" w:hAnsi="Times New Roman" w:cs="Times New Roman"/>
                <w:sz w:val="20"/>
              </w:rPr>
              <w:t xml:space="preserve">   AAAAMM</w:t>
            </w:r>
          </w:p>
        </w:tc>
      </w:tr>
      <w:tr w:rsidR="00DD29FD" w:rsidRPr="00230F5A" w14:paraId="083384AF" w14:textId="77777777" w:rsidTr="00E862A3">
        <w:trPr>
          <w:trHeight w:val="242"/>
        </w:trPr>
        <w:tc>
          <w:tcPr>
            <w:tcW w:w="1414" w:type="dxa"/>
          </w:tcPr>
          <w:p w14:paraId="6C2F5EA1" w14:textId="77777777" w:rsidR="00DD29FD" w:rsidRPr="00230F5A" w:rsidRDefault="00DD29FD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Campo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04E42F1" w14:textId="77777777" w:rsidR="00DD29FD" w:rsidRPr="00230F5A" w:rsidRDefault="00DD29FD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56B0C85" w14:textId="77777777" w:rsidR="00DD29FD" w:rsidRPr="00230F5A" w:rsidRDefault="00DD29FD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76CBEC42" w14:textId="0AD82D22" w:rsidR="00DD29FD" w:rsidRPr="00230F5A" w:rsidRDefault="00DD29FD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X(</w:t>
            </w:r>
            <w:r w:rsidR="004C450B" w:rsidRPr="00230F5A">
              <w:rPr>
                <w:rFonts w:ascii="Times New Roman" w:hAnsi="Times New Roman" w:cs="Times New Roman"/>
                <w:sz w:val="20"/>
              </w:rPr>
              <w:t>211</w:t>
            </w:r>
            <w:r w:rsidRPr="00230F5A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3C4047D8" w14:textId="77777777" w:rsidR="004F0504" w:rsidRPr="00230F5A" w:rsidRDefault="004F0504" w:rsidP="004F0504">
      <w:pPr>
        <w:pStyle w:val="Textoindependiente"/>
        <w:spacing w:before="1"/>
        <w:ind w:left="212"/>
        <w:rPr>
          <w:rFonts w:ascii="Times New Roman" w:hAnsi="Times New Roman" w:cs="Times New Roman"/>
          <w:sz w:val="24"/>
        </w:rPr>
      </w:pPr>
    </w:p>
    <w:p w14:paraId="411B9205" w14:textId="3A893197" w:rsidR="004F0504" w:rsidRPr="00230F5A" w:rsidRDefault="004F0504" w:rsidP="004F0504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>Longitud Total del registro: 224 Bytes</w:t>
      </w:r>
    </w:p>
    <w:p w14:paraId="5CBF26A8" w14:textId="59BDAA3F" w:rsidR="00DD29FD" w:rsidRPr="00230F5A" w:rsidRDefault="00DD29FD" w:rsidP="00DD29FD">
      <w:pPr>
        <w:pStyle w:val="Textoindependiente"/>
        <w:rPr>
          <w:rFonts w:ascii="Times New Roman" w:hAnsi="Times New Roman" w:cs="Times New Roman"/>
          <w:sz w:val="24"/>
        </w:rPr>
      </w:pPr>
    </w:p>
    <w:p w14:paraId="2C3AE2CF" w14:textId="22175471" w:rsidR="00DD29FD" w:rsidRPr="00230F5A" w:rsidRDefault="00DD29FD" w:rsidP="00DD29FD">
      <w:pPr>
        <w:tabs>
          <w:tab w:val="left" w:pos="1349"/>
        </w:tabs>
        <w:spacing w:before="192"/>
        <w:rPr>
          <w:rFonts w:ascii="Times New Roman" w:hAnsi="Times New Roman" w:cs="Times New Roman"/>
          <w:i/>
          <w:sz w:val="20"/>
        </w:rPr>
      </w:pPr>
      <w:r w:rsidRPr="00230F5A">
        <w:rPr>
          <w:rFonts w:ascii="Times New Roman" w:hAnsi="Times New Roman" w:cs="Times New Roman"/>
          <w:i/>
          <w:sz w:val="20"/>
        </w:rPr>
        <w:t xml:space="preserve">    Registros</w:t>
      </w:r>
      <w:r w:rsidRPr="00230F5A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230F5A">
        <w:rPr>
          <w:rFonts w:ascii="Times New Roman" w:hAnsi="Times New Roman" w:cs="Times New Roman"/>
          <w:i/>
          <w:sz w:val="20"/>
        </w:rPr>
        <w:t>siguientes</w:t>
      </w:r>
    </w:p>
    <w:p w14:paraId="6A1BE8A0" w14:textId="77777777" w:rsidR="00DD29FD" w:rsidRPr="00230F5A" w:rsidRDefault="00DD29FD" w:rsidP="00DD29FD">
      <w:pPr>
        <w:pStyle w:val="Textoindependiente"/>
        <w:spacing w:before="3"/>
        <w:rPr>
          <w:rFonts w:ascii="Times New Roman" w:hAnsi="Times New Roman" w:cs="Times New Roman"/>
          <w:i/>
          <w:sz w:val="5"/>
        </w:rPr>
      </w:pP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</w:tblGrid>
      <w:tr w:rsidR="00DD29FD" w:rsidRPr="00230F5A" w14:paraId="6D056820" w14:textId="77777777" w:rsidTr="00E862A3">
        <w:trPr>
          <w:trHeight w:val="241"/>
        </w:trPr>
        <w:tc>
          <w:tcPr>
            <w:tcW w:w="1414" w:type="dxa"/>
          </w:tcPr>
          <w:p w14:paraId="4BB842A0" w14:textId="77777777" w:rsidR="00DD29FD" w:rsidRPr="00230F5A" w:rsidRDefault="00DD29FD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Código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76E0E1AB" w14:textId="77777777" w:rsidR="00DD29FD" w:rsidRPr="00230F5A" w:rsidRDefault="00DD29FD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C3E4C64" w14:textId="77777777" w:rsidR="00DD29FD" w:rsidRPr="00230F5A" w:rsidRDefault="00DD29FD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Activos</w:t>
            </w:r>
          </w:p>
        </w:tc>
      </w:tr>
      <w:tr w:rsidR="00DD29FD" w:rsidRPr="00230F5A" w14:paraId="3D65155C" w14:textId="77777777" w:rsidTr="00E862A3">
        <w:trPr>
          <w:trHeight w:val="244"/>
        </w:trPr>
        <w:tc>
          <w:tcPr>
            <w:tcW w:w="1414" w:type="dxa"/>
          </w:tcPr>
          <w:p w14:paraId="03787EA0" w14:textId="77777777" w:rsidR="00DD29FD" w:rsidRPr="00230F5A" w:rsidRDefault="00DD29FD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Código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409E8249" w14:textId="77777777" w:rsidR="00DD29FD" w:rsidRPr="00230F5A" w:rsidRDefault="00DD29FD" w:rsidP="00E862A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BF91346" w14:textId="33227D76" w:rsidR="00DD29FD" w:rsidRPr="00230F5A" w:rsidRDefault="00DD29FD" w:rsidP="00E862A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Créditos</w:t>
            </w:r>
            <w:r w:rsidRPr="00230F5A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="009A2A10" w:rsidRPr="00230F5A">
              <w:rPr>
                <w:rFonts w:ascii="Times New Roman" w:hAnsi="Times New Roman" w:cs="Times New Roman"/>
                <w:sz w:val="20"/>
              </w:rPr>
              <w:t>contingent</w:t>
            </w:r>
            <w:r w:rsidR="004C450B" w:rsidRPr="00230F5A">
              <w:rPr>
                <w:rFonts w:ascii="Times New Roman" w:hAnsi="Times New Roman" w:cs="Times New Roman"/>
                <w:sz w:val="20"/>
              </w:rPr>
              <w:t>e</w:t>
            </w:r>
            <w:r w:rsidR="009A2A10" w:rsidRPr="00230F5A">
              <w:rPr>
                <w:rFonts w:ascii="Times New Roman" w:hAnsi="Times New Roman" w:cs="Times New Roman"/>
                <w:sz w:val="20"/>
              </w:rPr>
              <w:t>s</w:t>
            </w:r>
          </w:p>
        </w:tc>
      </w:tr>
      <w:tr w:rsidR="00DD29FD" w:rsidRPr="00230F5A" w14:paraId="021EE814" w14:textId="77777777" w:rsidTr="00E862A3">
        <w:trPr>
          <w:trHeight w:val="242"/>
        </w:trPr>
        <w:tc>
          <w:tcPr>
            <w:tcW w:w="1414" w:type="dxa"/>
          </w:tcPr>
          <w:p w14:paraId="7B9C93F7" w14:textId="77777777" w:rsidR="00DD29FD" w:rsidRPr="00230F5A" w:rsidRDefault="00DD29FD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Código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40E558A7" w14:textId="77777777" w:rsidR="00DD29FD" w:rsidRPr="00230F5A" w:rsidRDefault="00DD29FD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986C421" w14:textId="0B57993B" w:rsidR="00DD29FD" w:rsidRPr="00230F5A" w:rsidRDefault="004C450B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</w:rPr>
              <w:t>Metodologías de Provisiones</w:t>
            </w:r>
          </w:p>
        </w:tc>
      </w:tr>
      <w:tr w:rsidR="00DD29FD" w:rsidRPr="00230F5A" w14:paraId="675C1EF8" w14:textId="77777777" w:rsidTr="00E862A3">
        <w:trPr>
          <w:trHeight w:val="244"/>
        </w:trPr>
        <w:tc>
          <w:tcPr>
            <w:tcW w:w="1414" w:type="dxa"/>
          </w:tcPr>
          <w:p w14:paraId="76BA02AE" w14:textId="77777777" w:rsidR="00DD29FD" w:rsidRPr="00230F5A" w:rsidRDefault="00DD29FD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Código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5905CEFD" w14:textId="77777777" w:rsidR="00DD29FD" w:rsidRPr="00230F5A" w:rsidRDefault="00DD29FD" w:rsidP="00E862A3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EE2A18B" w14:textId="2EBC95A2" w:rsidR="00DD29FD" w:rsidRPr="00230F5A" w:rsidRDefault="004C450B" w:rsidP="00E862A3">
            <w:pPr>
              <w:pStyle w:val="TableParagraph"/>
              <w:spacing w:before="2" w:line="222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</w:rPr>
              <w:t>Renegociaciones</w:t>
            </w:r>
          </w:p>
        </w:tc>
      </w:tr>
    </w:tbl>
    <w:p w14:paraId="541D0940" w14:textId="77777777" w:rsidR="00DD29FD" w:rsidRPr="00230F5A" w:rsidRDefault="00DD29FD" w:rsidP="00DD29FD">
      <w:pPr>
        <w:pStyle w:val="Textoindependiente"/>
        <w:rPr>
          <w:rFonts w:ascii="Times New Roman" w:hAnsi="Times New Roman" w:cs="Times New Roman"/>
          <w:i/>
          <w:sz w:val="22"/>
        </w:rPr>
      </w:pPr>
    </w:p>
    <w:p w14:paraId="78F8D16F" w14:textId="77777777" w:rsidR="00DD29FD" w:rsidRPr="00230F5A" w:rsidRDefault="00DD29FD" w:rsidP="00DD29FD">
      <w:pPr>
        <w:pStyle w:val="Textoindependiente"/>
        <w:rPr>
          <w:rFonts w:ascii="Times New Roman" w:hAnsi="Times New Roman" w:cs="Times New Roman"/>
          <w:i/>
        </w:rPr>
      </w:pPr>
    </w:p>
    <w:p w14:paraId="7C8792D2" w14:textId="5DE7A5D7" w:rsidR="00DD29FD" w:rsidRPr="00230F5A" w:rsidRDefault="00DD29FD" w:rsidP="00DD29FD">
      <w:pPr>
        <w:tabs>
          <w:tab w:val="left" w:pos="1349"/>
        </w:tabs>
        <w:ind w:firstLine="284"/>
        <w:rPr>
          <w:rFonts w:ascii="Times New Roman" w:hAnsi="Times New Roman" w:cs="Times New Roman"/>
          <w:i/>
          <w:sz w:val="20"/>
        </w:rPr>
      </w:pPr>
      <w:r w:rsidRPr="00230F5A">
        <w:rPr>
          <w:rFonts w:ascii="Times New Roman" w:hAnsi="Times New Roman" w:cs="Times New Roman"/>
          <w:i/>
          <w:sz w:val="20"/>
        </w:rPr>
        <w:t>Registros</w:t>
      </w:r>
      <w:r w:rsidRPr="00230F5A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230F5A">
        <w:rPr>
          <w:rFonts w:ascii="Times New Roman" w:hAnsi="Times New Roman" w:cs="Times New Roman"/>
          <w:i/>
          <w:sz w:val="20"/>
        </w:rPr>
        <w:t>para</w:t>
      </w:r>
      <w:r w:rsidRPr="00230F5A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230F5A">
        <w:rPr>
          <w:rFonts w:ascii="Times New Roman" w:hAnsi="Times New Roman" w:cs="Times New Roman"/>
          <w:i/>
          <w:sz w:val="20"/>
        </w:rPr>
        <w:t>informar</w:t>
      </w:r>
      <w:r w:rsidRPr="00230F5A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230F5A">
        <w:rPr>
          <w:rFonts w:ascii="Times New Roman" w:hAnsi="Times New Roman" w:cs="Times New Roman"/>
          <w:i/>
          <w:sz w:val="20"/>
        </w:rPr>
        <w:t>los activos.</w:t>
      </w:r>
      <w:r w:rsidR="0074630E">
        <w:rPr>
          <w:rFonts w:ascii="Times New Roman" w:hAnsi="Times New Roman" w:cs="Times New Roman"/>
          <w:i/>
          <w:sz w:val="20"/>
        </w:rPr>
        <w:t>(TIPO 1)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4C450B" w:rsidRPr="00230F5A" w14:paraId="6FAED3F2" w14:textId="77777777" w:rsidTr="00E862A3">
        <w:trPr>
          <w:trHeight w:val="268"/>
        </w:trPr>
        <w:tc>
          <w:tcPr>
            <w:tcW w:w="1414" w:type="dxa"/>
          </w:tcPr>
          <w:p w14:paraId="58F8E300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14:paraId="5F294F6A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4ED87C3C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Tipo</w:t>
            </w:r>
            <w:r w:rsidRPr="00230F5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de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registro</w:t>
            </w:r>
          </w:p>
        </w:tc>
        <w:tc>
          <w:tcPr>
            <w:tcW w:w="2549" w:type="dxa"/>
          </w:tcPr>
          <w:p w14:paraId="6222E4C2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9(01)</w:t>
            </w:r>
          </w:p>
        </w:tc>
      </w:tr>
      <w:tr w:rsidR="004C450B" w:rsidRPr="00230F5A" w14:paraId="781BB538" w14:textId="77777777" w:rsidTr="00E862A3">
        <w:trPr>
          <w:trHeight w:val="268"/>
        </w:trPr>
        <w:tc>
          <w:tcPr>
            <w:tcW w:w="1414" w:type="dxa"/>
          </w:tcPr>
          <w:p w14:paraId="2105D337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</w:tcPr>
          <w:p w14:paraId="7784B8D2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39B35A4F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230F5A">
              <w:rPr>
                <w:rFonts w:ascii="Times New Roman" w:hAnsi="Times New Roman" w:cs="Times New Roman"/>
                <w:lang w:val="es-CL"/>
              </w:rPr>
              <w:t>Número interno</w:t>
            </w:r>
            <w:r w:rsidRPr="00230F5A">
              <w:rPr>
                <w:rFonts w:ascii="Times New Roman" w:hAnsi="Times New Roman" w:cs="Times New Roman"/>
                <w:spacing w:val="1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spacing w:val="-4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identificación</w:t>
            </w:r>
            <w:r w:rsidRPr="00230F5A">
              <w:rPr>
                <w:rFonts w:ascii="Times New Roman" w:hAnsi="Times New Roman" w:cs="Times New Roman"/>
                <w:spacing w:val="-1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 la</w:t>
            </w:r>
            <w:r w:rsidRPr="00230F5A">
              <w:rPr>
                <w:rFonts w:ascii="Times New Roman" w:hAnsi="Times New Roman" w:cs="Times New Roman"/>
                <w:spacing w:val="-3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309C52A8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X(30)</w:t>
            </w:r>
          </w:p>
        </w:tc>
      </w:tr>
      <w:tr w:rsidR="004C450B" w:rsidRPr="00230F5A" w14:paraId="3AF7F72E" w14:textId="77777777" w:rsidTr="00E862A3">
        <w:trPr>
          <w:trHeight w:val="268"/>
        </w:trPr>
        <w:tc>
          <w:tcPr>
            <w:tcW w:w="1414" w:type="dxa"/>
          </w:tcPr>
          <w:p w14:paraId="5A041C67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</w:tcPr>
          <w:p w14:paraId="6AC28D62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44B6CD01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RUT</w:t>
            </w:r>
          </w:p>
        </w:tc>
        <w:tc>
          <w:tcPr>
            <w:tcW w:w="2549" w:type="dxa"/>
          </w:tcPr>
          <w:p w14:paraId="33E3887D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R(9)VX(01)</w:t>
            </w:r>
          </w:p>
        </w:tc>
      </w:tr>
      <w:tr w:rsidR="004C450B" w:rsidRPr="00230F5A" w14:paraId="0C113DFC" w14:textId="77777777" w:rsidTr="00E862A3">
        <w:trPr>
          <w:trHeight w:val="268"/>
        </w:trPr>
        <w:tc>
          <w:tcPr>
            <w:tcW w:w="1414" w:type="dxa"/>
          </w:tcPr>
          <w:p w14:paraId="55D27C65" w14:textId="77777777" w:rsidR="004C450B" w:rsidRPr="00230F5A" w:rsidRDefault="004C450B" w:rsidP="00E862A3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</w:tcPr>
          <w:p w14:paraId="06FB22FC" w14:textId="77777777" w:rsidR="004C450B" w:rsidRPr="00230F5A" w:rsidRDefault="004C450B" w:rsidP="00E862A3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6B79CD6C" w14:textId="2AB82569" w:rsidR="004C450B" w:rsidRPr="00230F5A" w:rsidRDefault="004C450B" w:rsidP="00E862A3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Tipo</w:t>
            </w:r>
            <w:r w:rsidRPr="00230F5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de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activo</w:t>
            </w:r>
          </w:p>
        </w:tc>
        <w:tc>
          <w:tcPr>
            <w:tcW w:w="2549" w:type="dxa"/>
          </w:tcPr>
          <w:p w14:paraId="3ACAAB0F" w14:textId="77777777" w:rsidR="004C450B" w:rsidRPr="00230F5A" w:rsidRDefault="004C450B" w:rsidP="00E862A3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9(02)</w:t>
            </w:r>
          </w:p>
        </w:tc>
      </w:tr>
      <w:tr w:rsidR="004C450B" w:rsidRPr="00230F5A" w14:paraId="394B4667" w14:textId="77777777" w:rsidTr="00E862A3">
        <w:trPr>
          <w:trHeight w:val="268"/>
        </w:trPr>
        <w:tc>
          <w:tcPr>
            <w:tcW w:w="1414" w:type="dxa"/>
          </w:tcPr>
          <w:p w14:paraId="0C83B6BB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3405D0AB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5E22F474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Cartera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2549" w:type="dxa"/>
          </w:tcPr>
          <w:p w14:paraId="7E08F927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9(14)</w:t>
            </w:r>
          </w:p>
        </w:tc>
      </w:tr>
      <w:tr w:rsidR="004C450B" w:rsidRPr="00230F5A" w14:paraId="2A949A44" w14:textId="77777777" w:rsidTr="00E862A3">
        <w:trPr>
          <w:trHeight w:val="268"/>
        </w:trPr>
        <w:tc>
          <w:tcPr>
            <w:tcW w:w="1414" w:type="dxa"/>
          </w:tcPr>
          <w:p w14:paraId="17D8B35D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" w:type="dxa"/>
          </w:tcPr>
          <w:p w14:paraId="6F65B75F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2C38A762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Provisión</w:t>
            </w:r>
            <w:r w:rsidRPr="00230F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sobre</w:t>
            </w:r>
            <w:r w:rsidRPr="00230F5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cartera</w:t>
            </w:r>
            <w:r w:rsidRPr="00230F5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2549" w:type="dxa"/>
          </w:tcPr>
          <w:p w14:paraId="147A156C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9(14)</w:t>
            </w:r>
          </w:p>
        </w:tc>
      </w:tr>
      <w:tr w:rsidR="004C450B" w:rsidRPr="00230F5A" w14:paraId="35843756" w14:textId="77777777" w:rsidTr="00E862A3">
        <w:trPr>
          <w:trHeight w:val="268"/>
        </w:trPr>
        <w:tc>
          <w:tcPr>
            <w:tcW w:w="1414" w:type="dxa"/>
          </w:tcPr>
          <w:p w14:paraId="21EEE7DD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" w:type="dxa"/>
          </w:tcPr>
          <w:p w14:paraId="6541D5DC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29B64B30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Cartera</w:t>
            </w:r>
            <w:r w:rsidRPr="00230F5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en</w:t>
            </w:r>
            <w:r w:rsidRPr="00230F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incumplimiento</w:t>
            </w:r>
          </w:p>
        </w:tc>
        <w:tc>
          <w:tcPr>
            <w:tcW w:w="2549" w:type="dxa"/>
          </w:tcPr>
          <w:p w14:paraId="516F4A5A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9(14)</w:t>
            </w:r>
          </w:p>
        </w:tc>
      </w:tr>
      <w:tr w:rsidR="004C450B" w:rsidRPr="00230F5A" w14:paraId="3202B969" w14:textId="77777777" w:rsidTr="00E862A3">
        <w:trPr>
          <w:trHeight w:val="268"/>
        </w:trPr>
        <w:tc>
          <w:tcPr>
            <w:tcW w:w="1414" w:type="dxa"/>
          </w:tcPr>
          <w:p w14:paraId="2C4BB383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5" w:type="dxa"/>
          </w:tcPr>
          <w:p w14:paraId="6F327730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7E135B07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230F5A">
              <w:rPr>
                <w:rFonts w:ascii="Times New Roman" w:hAnsi="Times New Roman" w:cs="Times New Roman"/>
                <w:lang w:val="es-CL"/>
              </w:rPr>
              <w:t>Provisión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sobre</w:t>
            </w:r>
            <w:r w:rsidRPr="00230F5A">
              <w:rPr>
                <w:rFonts w:ascii="Times New Roman" w:hAnsi="Times New Roman" w:cs="Times New Roman"/>
                <w:spacing w:val="-1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cartera</w:t>
            </w:r>
            <w:r w:rsidRPr="00230F5A">
              <w:rPr>
                <w:rFonts w:ascii="Times New Roman" w:hAnsi="Times New Roman" w:cs="Times New Roman"/>
                <w:spacing w:val="-4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en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incumplimiento</w:t>
            </w:r>
          </w:p>
        </w:tc>
        <w:tc>
          <w:tcPr>
            <w:tcW w:w="2549" w:type="dxa"/>
          </w:tcPr>
          <w:p w14:paraId="47981FA4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9(14)</w:t>
            </w:r>
          </w:p>
        </w:tc>
      </w:tr>
      <w:tr w:rsidR="004C450B" w:rsidRPr="00230F5A" w14:paraId="271138D7" w14:textId="77777777" w:rsidTr="00E862A3">
        <w:trPr>
          <w:trHeight w:val="268"/>
        </w:trPr>
        <w:tc>
          <w:tcPr>
            <w:tcW w:w="1414" w:type="dxa"/>
          </w:tcPr>
          <w:p w14:paraId="2D8FBB06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5" w:type="dxa"/>
          </w:tcPr>
          <w:p w14:paraId="7E06B2C3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6204DE05" w14:textId="2CFE2AD0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Origen</w:t>
            </w:r>
            <w:r w:rsidRPr="00230F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del</w:t>
            </w:r>
            <w:r w:rsidRPr="00230F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activo</w:t>
            </w:r>
          </w:p>
        </w:tc>
        <w:tc>
          <w:tcPr>
            <w:tcW w:w="2549" w:type="dxa"/>
          </w:tcPr>
          <w:p w14:paraId="6FC65755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9(01)</w:t>
            </w:r>
          </w:p>
        </w:tc>
      </w:tr>
      <w:tr w:rsidR="004C450B" w:rsidRPr="00230F5A" w14:paraId="170E9F33" w14:textId="77777777" w:rsidTr="00E862A3">
        <w:trPr>
          <w:trHeight w:val="268"/>
        </w:trPr>
        <w:tc>
          <w:tcPr>
            <w:tcW w:w="1414" w:type="dxa"/>
          </w:tcPr>
          <w:p w14:paraId="5ABE4561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5" w:type="dxa"/>
          </w:tcPr>
          <w:p w14:paraId="507879B2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38E18B3D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Monto</w:t>
            </w:r>
            <w:r w:rsidRPr="00230F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original del</w:t>
            </w:r>
            <w:r w:rsidRPr="00230F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activo</w:t>
            </w:r>
          </w:p>
        </w:tc>
        <w:tc>
          <w:tcPr>
            <w:tcW w:w="2549" w:type="dxa"/>
          </w:tcPr>
          <w:p w14:paraId="3FA77A61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9(14)</w:t>
            </w:r>
          </w:p>
        </w:tc>
      </w:tr>
      <w:tr w:rsidR="004C450B" w:rsidRPr="00230F5A" w14:paraId="15E80ED8" w14:textId="77777777" w:rsidTr="00E862A3">
        <w:trPr>
          <w:trHeight w:val="268"/>
        </w:trPr>
        <w:tc>
          <w:tcPr>
            <w:tcW w:w="1414" w:type="dxa"/>
          </w:tcPr>
          <w:p w14:paraId="26FE37B4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25" w:type="dxa"/>
          </w:tcPr>
          <w:p w14:paraId="01ABB582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335EE9C9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del</w:t>
            </w:r>
            <w:r w:rsidRPr="00230F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crédito</w:t>
            </w:r>
          </w:p>
        </w:tc>
        <w:tc>
          <w:tcPr>
            <w:tcW w:w="2549" w:type="dxa"/>
          </w:tcPr>
          <w:p w14:paraId="5B3B8848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F(08)</w:t>
            </w:r>
          </w:p>
        </w:tc>
      </w:tr>
      <w:tr w:rsidR="004C450B" w:rsidRPr="00230F5A" w14:paraId="36F0BAD2" w14:textId="77777777" w:rsidTr="00E862A3">
        <w:trPr>
          <w:trHeight w:val="268"/>
        </w:trPr>
        <w:tc>
          <w:tcPr>
            <w:tcW w:w="1414" w:type="dxa"/>
          </w:tcPr>
          <w:p w14:paraId="028E4266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25" w:type="dxa"/>
          </w:tcPr>
          <w:p w14:paraId="2695F2F0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61959749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Plazo</w:t>
            </w:r>
            <w:r w:rsidRPr="00230F5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del</w:t>
            </w:r>
            <w:r w:rsidRPr="00230F5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crédito</w:t>
            </w:r>
          </w:p>
        </w:tc>
        <w:tc>
          <w:tcPr>
            <w:tcW w:w="2549" w:type="dxa"/>
          </w:tcPr>
          <w:p w14:paraId="42D9C1E8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9(03)</w:t>
            </w:r>
          </w:p>
        </w:tc>
      </w:tr>
      <w:tr w:rsidR="004C450B" w:rsidRPr="00230F5A" w14:paraId="701CE913" w14:textId="77777777" w:rsidTr="00E862A3">
        <w:trPr>
          <w:trHeight w:val="268"/>
        </w:trPr>
        <w:tc>
          <w:tcPr>
            <w:tcW w:w="1414" w:type="dxa"/>
          </w:tcPr>
          <w:p w14:paraId="4C3BE673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25" w:type="dxa"/>
          </w:tcPr>
          <w:p w14:paraId="3104B3A7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1C6CDA66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Cantidad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de</w:t>
            </w:r>
            <w:r w:rsidRPr="00230F5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cuotas</w:t>
            </w:r>
            <w:r w:rsidRPr="00230F5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atrasadas</w:t>
            </w:r>
          </w:p>
        </w:tc>
        <w:tc>
          <w:tcPr>
            <w:tcW w:w="2549" w:type="dxa"/>
          </w:tcPr>
          <w:p w14:paraId="17032E89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9(02)</w:t>
            </w:r>
          </w:p>
        </w:tc>
      </w:tr>
      <w:tr w:rsidR="004C450B" w:rsidRPr="00230F5A" w14:paraId="10E563BC" w14:textId="77777777" w:rsidTr="00E862A3">
        <w:trPr>
          <w:trHeight w:val="268"/>
        </w:trPr>
        <w:tc>
          <w:tcPr>
            <w:tcW w:w="1414" w:type="dxa"/>
          </w:tcPr>
          <w:p w14:paraId="20267DA8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25" w:type="dxa"/>
          </w:tcPr>
          <w:p w14:paraId="7FAF6454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06A8E39B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Monto de cuotas atrasadas</w:t>
            </w:r>
          </w:p>
        </w:tc>
        <w:tc>
          <w:tcPr>
            <w:tcW w:w="2549" w:type="dxa"/>
          </w:tcPr>
          <w:p w14:paraId="183052CE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9(14)</w:t>
            </w:r>
          </w:p>
        </w:tc>
      </w:tr>
      <w:tr w:rsidR="004C450B" w:rsidRPr="00230F5A" w14:paraId="7F690AF3" w14:textId="77777777" w:rsidTr="00E862A3">
        <w:trPr>
          <w:trHeight w:val="270"/>
        </w:trPr>
        <w:tc>
          <w:tcPr>
            <w:tcW w:w="1414" w:type="dxa"/>
          </w:tcPr>
          <w:p w14:paraId="4B2FCDEE" w14:textId="77777777" w:rsidR="004C450B" w:rsidRPr="00230F5A" w:rsidRDefault="004C450B" w:rsidP="00E862A3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25" w:type="dxa"/>
          </w:tcPr>
          <w:p w14:paraId="03FC0ADE" w14:textId="77777777" w:rsidR="004C450B" w:rsidRPr="00230F5A" w:rsidRDefault="004C450B" w:rsidP="00E862A3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77398D3C" w14:textId="77777777" w:rsidR="004C450B" w:rsidRPr="00230F5A" w:rsidRDefault="004C450B" w:rsidP="00E862A3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  <w:lang w:val="es-CL"/>
              </w:rPr>
            </w:pPr>
            <w:r w:rsidRPr="00230F5A">
              <w:rPr>
                <w:rFonts w:ascii="Times New Roman" w:hAnsi="Times New Roman" w:cs="Times New Roman"/>
                <w:lang w:val="es-CL"/>
              </w:rPr>
              <w:t>Cantidad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meses</w:t>
            </w:r>
            <w:r w:rsidRPr="00230F5A">
              <w:rPr>
                <w:rFonts w:ascii="Times New Roman" w:hAnsi="Times New Roman" w:cs="Times New Roman"/>
                <w:spacing w:val="1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atraso de</w:t>
            </w:r>
            <w:r w:rsidRPr="00230F5A">
              <w:rPr>
                <w:rFonts w:ascii="Times New Roman" w:hAnsi="Times New Roman" w:cs="Times New Roman"/>
                <w:spacing w:val="-3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la cuota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más</w:t>
            </w:r>
            <w:r w:rsidRPr="00230F5A">
              <w:rPr>
                <w:rFonts w:ascii="Times New Roman" w:hAnsi="Times New Roman" w:cs="Times New Roman"/>
                <w:spacing w:val="-3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antigua</w:t>
            </w:r>
          </w:p>
        </w:tc>
        <w:tc>
          <w:tcPr>
            <w:tcW w:w="2549" w:type="dxa"/>
          </w:tcPr>
          <w:p w14:paraId="75EC258A" w14:textId="77777777" w:rsidR="004C450B" w:rsidRPr="00230F5A" w:rsidRDefault="004C450B" w:rsidP="00E862A3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9(02)</w:t>
            </w:r>
          </w:p>
        </w:tc>
      </w:tr>
      <w:tr w:rsidR="004C450B" w:rsidRPr="00230F5A" w14:paraId="32B19A89" w14:textId="77777777" w:rsidTr="00E862A3">
        <w:trPr>
          <w:trHeight w:val="268"/>
        </w:trPr>
        <w:tc>
          <w:tcPr>
            <w:tcW w:w="1414" w:type="dxa"/>
          </w:tcPr>
          <w:p w14:paraId="7BD61B2A" w14:textId="77777777" w:rsidR="004C450B" w:rsidRPr="00230F5A" w:rsidRDefault="004C450B" w:rsidP="00E862A3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25" w:type="dxa"/>
          </w:tcPr>
          <w:p w14:paraId="5FDD0315" w14:textId="77777777" w:rsidR="004C450B" w:rsidRPr="00230F5A" w:rsidRDefault="004C450B" w:rsidP="00E862A3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3CCC1AF7" w14:textId="77777777" w:rsidR="004C450B" w:rsidRPr="00230F5A" w:rsidRDefault="004C450B" w:rsidP="00E862A3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Cobranza</w:t>
            </w:r>
            <w:r w:rsidRPr="00230F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judicial</w:t>
            </w:r>
          </w:p>
        </w:tc>
        <w:tc>
          <w:tcPr>
            <w:tcW w:w="2549" w:type="dxa"/>
          </w:tcPr>
          <w:p w14:paraId="7D334381" w14:textId="77777777" w:rsidR="004C450B" w:rsidRPr="00230F5A" w:rsidRDefault="004C450B" w:rsidP="00E862A3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9(01)</w:t>
            </w:r>
          </w:p>
        </w:tc>
      </w:tr>
      <w:tr w:rsidR="004C450B" w:rsidRPr="00230F5A" w14:paraId="63EA6C01" w14:textId="77777777" w:rsidTr="00E862A3">
        <w:trPr>
          <w:trHeight w:val="268"/>
        </w:trPr>
        <w:tc>
          <w:tcPr>
            <w:tcW w:w="1414" w:type="dxa"/>
          </w:tcPr>
          <w:p w14:paraId="6282382F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25" w:type="dxa"/>
          </w:tcPr>
          <w:p w14:paraId="38B248AE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2A9AFA61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Situación</w:t>
            </w:r>
            <w:r w:rsidRPr="00230F5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de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la operación</w:t>
            </w:r>
          </w:p>
        </w:tc>
        <w:tc>
          <w:tcPr>
            <w:tcW w:w="2549" w:type="dxa"/>
          </w:tcPr>
          <w:p w14:paraId="16841370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9(01)</w:t>
            </w:r>
          </w:p>
        </w:tc>
      </w:tr>
      <w:tr w:rsidR="004C450B" w:rsidRPr="00230F5A" w14:paraId="6DE13196" w14:textId="77777777" w:rsidTr="00E862A3">
        <w:trPr>
          <w:trHeight w:val="268"/>
        </w:trPr>
        <w:tc>
          <w:tcPr>
            <w:tcW w:w="1414" w:type="dxa"/>
          </w:tcPr>
          <w:p w14:paraId="333E44AC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25" w:type="dxa"/>
          </w:tcPr>
          <w:p w14:paraId="76DD39F2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2004F359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230F5A">
              <w:rPr>
                <w:rFonts w:ascii="Times New Roman" w:hAnsi="Times New Roman" w:cs="Times New Roman"/>
                <w:lang w:val="es-CL"/>
              </w:rPr>
              <w:t>Número</w:t>
            </w:r>
            <w:r w:rsidRPr="00230F5A">
              <w:rPr>
                <w:rFonts w:ascii="Times New Roman" w:hAnsi="Times New Roman" w:cs="Times New Roman"/>
                <w:spacing w:val="-8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interno</w:t>
            </w:r>
            <w:r w:rsidRPr="00230F5A">
              <w:rPr>
                <w:rFonts w:ascii="Times New Roman" w:hAnsi="Times New Roman" w:cs="Times New Roman"/>
                <w:spacing w:val="-9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spacing w:val="-7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identificación</w:t>
            </w:r>
            <w:r w:rsidRPr="00230F5A">
              <w:rPr>
                <w:rFonts w:ascii="Times New Roman" w:hAnsi="Times New Roman" w:cs="Times New Roman"/>
                <w:spacing w:val="-1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spacing w:val="-7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spacing w:val="-11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operación</w:t>
            </w:r>
            <w:r w:rsidRPr="00230F5A">
              <w:rPr>
                <w:rFonts w:ascii="Times New Roman" w:hAnsi="Times New Roman" w:cs="Times New Roman"/>
                <w:spacing w:val="-9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principal</w:t>
            </w:r>
          </w:p>
        </w:tc>
        <w:tc>
          <w:tcPr>
            <w:tcW w:w="2549" w:type="dxa"/>
          </w:tcPr>
          <w:p w14:paraId="78F86FAD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X(30)</w:t>
            </w:r>
          </w:p>
        </w:tc>
      </w:tr>
      <w:tr w:rsidR="004C450B" w:rsidRPr="00230F5A" w14:paraId="417FC4EE" w14:textId="77777777" w:rsidTr="00E862A3">
        <w:trPr>
          <w:trHeight w:val="268"/>
        </w:trPr>
        <w:tc>
          <w:tcPr>
            <w:tcW w:w="1414" w:type="dxa"/>
          </w:tcPr>
          <w:p w14:paraId="73383D80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25" w:type="dxa"/>
          </w:tcPr>
          <w:p w14:paraId="4F9C5B00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3C5BE073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230F5A">
              <w:rPr>
                <w:rFonts w:ascii="Times New Roman" w:hAnsi="Times New Roman" w:cs="Times New Roman"/>
                <w:lang w:val="es-CL"/>
              </w:rPr>
              <w:t>Fecha</w:t>
            </w:r>
            <w:r w:rsidRPr="00230F5A">
              <w:rPr>
                <w:rFonts w:ascii="Times New Roman" w:hAnsi="Times New Roman" w:cs="Times New Roman"/>
                <w:spacing w:val="-3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desembolso</w:t>
            </w:r>
            <w:r w:rsidRPr="00230F5A">
              <w:rPr>
                <w:rFonts w:ascii="Times New Roman" w:hAnsi="Times New Roman" w:cs="Times New Roman"/>
                <w:spacing w:val="-1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spacing w:val="-5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crédito</w:t>
            </w:r>
          </w:p>
        </w:tc>
        <w:tc>
          <w:tcPr>
            <w:tcW w:w="2549" w:type="dxa"/>
          </w:tcPr>
          <w:p w14:paraId="2BBE6043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F(08)</w:t>
            </w:r>
          </w:p>
        </w:tc>
      </w:tr>
      <w:tr w:rsidR="004C450B" w:rsidRPr="00230F5A" w14:paraId="2DF8F8A8" w14:textId="77777777" w:rsidTr="00E862A3">
        <w:trPr>
          <w:trHeight w:val="268"/>
        </w:trPr>
        <w:tc>
          <w:tcPr>
            <w:tcW w:w="1414" w:type="dxa"/>
          </w:tcPr>
          <w:p w14:paraId="5DB2A917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25" w:type="dxa"/>
          </w:tcPr>
          <w:p w14:paraId="2A0DADE6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69D52286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230F5A">
              <w:rPr>
                <w:rFonts w:ascii="Times New Roman" w:hAnsi="Times New Roman" w:cs="Times New Roman"/>
                <w:lang w:val="es-CL"/>
              </w:rPr>
              <w:t>Fecha</w:t>
            </w:r>
            <w:r w:rsidRPr="00230F5A">
              <w:rPr>
                <w:rFonts w:ascii="Times New Roman" w:hAnsi="Times New Roman" w:cs="Times New Roman"/>
                <w:spacing w:val="-4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primer</w:t>
            </w:r>
            <w:r w:rsidRPr="00230F5A">
              <w:rPr>
                <w:rFonts w:ascii="Times New Roman" w:hAnsi="Times New Roman" w:cs="Times New Roman"/>
                <w:spacing w:val="-4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vencimiento</w:t>
            </w:r>
            <w:r w:rsidRPr="00230F5A">
              <w:rPr>
                <w:rFonts w:ascii="Times New Roman" w:hAnsi="Times New Roman" w:cs="Times New Roman"/>
                <w:spacing w:val="-1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spacing w:val="-5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crédito</w:t>
            </w:r>
          </w:p>
        </w:tc>
        <w:tc>
          <w:tcPr>
            <w:tcW w:w="2549" w:type="dxa"/>
          </w:tcPr>
          <w:p w14:paraId="309A63F2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F(08)</w:t>
            </w:r>
          </w:p>
        </w:tc>
      </w:tr>
      <w:tr w:rsidR="004C450B" w:rsidRPr="00230F5A" w14:paraId="6693E5C3" w14:textId="77777777" w:rsidTr="00E862A3">
        <w:trPr>
          <w:trHeight w:val="268"/>
        </w:trPr>
        <w:tc>
          <w:tcPr>
            <w:tcW w:w="1414" w:type="dxa"/>
          </w:tcPr>
          <w:p w14:paraId="43681248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425" w:type="dxa"/>
          </w:tcPr>
          <w:p w14:paraId="0A92386A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268AEF56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230F5A">
              <w:rPr>
                <w:rFonts w:ascii="Times New Roman" w:hAnsi="Times New Roman" w:cs="Times New Roman"/>
                <w:lang w:val="es-CL"/>
              </w:rPr>
              <w:t>Fecha</w:t>
            </w:r>
            <w:r w:rsidRPr="00230F5A">
              <w:rPr>
                <w:rFonts w:ascii="Times New Roman" w:hAnsi="Times New Roman" w:cs="Times New Roman"/>
                <w:spacing w:val="-3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último</w:t>
            </w:r>
            <w:r w:rsidRPr="00230F5A">
              <w:rPr>
                <w:rFonts w:ascii="Times New Roman" w:hAnsi="Times New Roman" w:cs="Times New Roman"/>
                <w:spacing w:val="-3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vencimiento</w:t>
            </w:r>
            <w:r w:rsidRPr="00230F5A">
              <w:rPr>
                <w:rFonts w:ascii="Times New Roman" w:hAnsi="Times New Roman" w:cs="Times New Roman"/>
                <w:spacing w:val="-1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spacing w:val="-4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crédito</w:t>
            </w:r>
          </w:p>
        </w:tc>
        <w:tc>
          <w:tcPr>
            <w:tcW w:w="2549" w:type="dxa"/>
          </w:tcPr>
          <w:p w14:paraId="3B0C6BE4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F(08)</w:t>
            </w:r>
          </w:p>
        </w:tc>
      </w:tr>
      <w:tr w:rsidR="004C450B" w:rsidRPr="00230F5A" w14:paraId="03E09FB3" w14:textId="77777777" w:rsidTr="00E862A3">
        <w:trPr>
          <w:trHeight w:val="268"/>
        </w:trPr>
        <w:tc>
          <w:tcPr>
            <w:tcW w:w="1414" w:type="dxa"/>
          </w:tcPr>
          <w:p w14:paraId="52E2652C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425" w:type="dxa"/>
          </w:tcPr>
          <w:p w14:paraId="52502213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67380B9E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230F5A">
              <w:rPr>
                <w:rFonts w:ascii="Times New Roman" w:hAnsi="Times New Roman" w:cs="Times New Roman"/>
                <w:lang w:val="es-CL"/>
              </w:rPr>
              <w:t>Días</w:t>
            </w:r>
            <w:r w:rsidRPr="00230F5A">
              <w:rPr>
                <w:rFonts w:ascii="Times New Roman" w:hAnsi="Times New Roman" w:cs="Times New Roman"/>
                <w:spacing w:val="-1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morosidad</w:t>
            </w:r>
            <w:r w:rsidRPr="00230F5A">
              <w:rPr>
                <w:rFonts w:ascii="Times New Roman" w:hAnsi="Times New Roman" w:cs="Times New Roman"/>
                <w:spacing w:val="-1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 la</w:t>
            </w:r>
            <w:r w:rsidRPr="00230F5A">
              <w:rPr>
                <w:rFonts w:ascii="Times New Roman" w:hAnsi="Times New Roman" w:cs="Times New Roman"/>
                <w:spacing w:val="-3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6C2288A2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9(04)</w:t>
            </w:r>
          </w:p>
        </w:tc>
      </w:tr>
      <w:tr w:rsidR="004C450B" w:rsidRPr="00230F5A" w14:paraId="11CE67E3" w14:textId="77777777" w:rsidTr="00E862A3">
        <w:trPr>
          <w:trHeight w:val="268"/>
        </w:trPr>
        <w:tc>
          <w:tcPr>
            <w:tcW w:w="1414" w:type="dxa"/>
          </w:tcPr>
          <w:p w14:paraId="5B5B386B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425" w:type="dxa"/>
          </w:tcPr>
          <w:p w14:paraId="55904905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1B4E3117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230F5A">
              <w:rPr>
                <w:rFonts w:ascii="Times New Roman" w:hAnsi="Times New Roman" w:cs="Times New Roman"/>
                <w:lang w:val="es-CL"/>
              </w:rPr>
              <w:t>Metodología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spacing w:val="-4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determinación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provisiones</w:t>
            </w:r>
          </w:p>
        </w:tc>
        <w:tc>
          <w:tcPr>
            <w:tcW w:w="2549" w:type="dxa"/>
          </w:tcPr>
          <w:p w14:paraId="21BE04E4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9(01)</w:t>
            </w:r>
          </w:p>
        </w:tc>
      </w:tr>
      <w:tr w:rsidR="004C450B" w:rsidRPr="00230F5A" w14:paraId="0FDEB446" w14:textId="77777777" w:rsidTr="00E862A3">
        <w:trPr>
          <w:trHeight w:val="268"/>
        </w:trPr>
        <w:tc>
          <w:tcPr>
            <w:tcW w:w="1414" w:type="dxa"/>
          </w:tcPr>
          <w:p w14:paraId="367426C3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425" w:type="dxa"/>
          </w:tcPr>
          <w:p w14:paraId="20FFE2A1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13A60186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Tipo</w:t>
            </w:r>
            <w:r w:rsidRPr="00230F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de</w:t>
            </w:r>
            <w:r w:rsidRPr="00230F5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otorgamiento</w:t>
            </w:r>
          </w:p>
        </w:tc>
        <w:tc>
          <w:tcPr>
            <w:tcW w:w="2549" w:type="dxa"/>
          </w:tcPr>
          <w:p w14:paraId="62952CA5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9(01)</w:t>
            </w:r>
          </w:p>
        </w:tc>
      </w:tr>
      <w:tr w:rsidR="004C450B" w:rsidRPr="00230F5A" w14:paraId="3C773899" w14:textId="77777777" w:rsidTr="00E862A3">
        <w:trPr>
          <w:trHeight w:val="268"/>
        </w:trPr>
        <w:tc>
          <w:tcPr>
            <w:tcW w:w="1414" w:type="dxa"/>
          </w:tcPr>
          <w:p w14:paraId="6DB69E58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425" w:type="dxa"/>
          </w:tcPr>
          <w:p w14:paraId="11E589A9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2DDEDD41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Probabilidad</w:t>
            </w:r>
            <w:r w:rsidRPr="00230F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de</w:t>
            </w:r>
            <w:r w:rsidRPr="00230F5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incumplimiento</w:t>
            </w:r>
          </w:p>
        </w:tc>
        <w:tc>
          <w:tcPr>
            <w:tcW w:w="2549" w:type="dxa"/>
          </w:tcPr>
          <w:p w14:paraId="59DADDAE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9(01)V9(05)</w:t>
            </w:r>
          </w:p>
        </w:tc>
      </w:tr>
      <w:tr w:rsidR="004C450B" w:rsidRPr="00230F5A" w14:paraId="0AD56DDD" w14:textId="77777777" w:rsidTr="00E862A3">
        <w:trPr>
          <w:trHeight w:val="268"/>
        </w:trPr>
        <w:tc>
          <w:tcPr>
            <w:tcW w:w="1414" w:type="dxa"/>
          </w:tcPr>
          <w:p w14:paraId="44C31DFF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425" w:type="dxa"/>
          </w:tcPr>
          <w:p w14:paraId="0C62A65E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3F9518C0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Pérdida</w:t>
            </w:r>
            <w:r w:rsidRPr="00230F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dado</w:t>
            </w:r>
            <w:r w:rsidRPr="00230F5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el</w:t>
            </w:r>
            <w:r w:rsidRPr="00230F5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incumplimiento</w:t>
            </w:r>
          </w:p>
        </w:tc>
        <w:tc>
          <w:tcPr>
            <w:tcW w:w="2549" w:type="dxa"/>
          </w:tcPr>
          <w:p w14:paraId="55E344DB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9(01)V9(05)</w:t>
            </w:r>
          </w:p>
        </w:tc>
      </w:tr>
      <w:tr w:rsidR="004C450B" w:rsidRPr="00230F5A" w14:paraId="69609F60" w14:textId="77777777" w:rsidTr="00E862A3">
        <w:trPr>
          <w:trHeight w:val="268"/>
        </w:trPr>
        <w:tc>
          <w:tcPr>
            <w:tcW w:w="1414" w:type="dxa"/>
          </w:tcPr>
          <w:p w14:paraId="38E464C4" w14:textId="77777777" w:rsidR="004C450B" w:rsidRPr="00230F5A" w:rsidRDefault="004C450B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25" w:type="dxa"/>
          </w:tcPr>
          <w:p w14:paraId="2CFA96DC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247A3FBA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Pérdida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esperada</w:t>
            </w:r>
          </w:p>
        </w:tc>
        <w:tc>
          <w:tcPr>
            <w:tcW w:w="2549" w:type="dxa"/>
          </w:tcPr>
          <w:p w14:paraId="00EB9931" w14:textId="77777777" w:rsidR="004C450B" w:rsidRPr="00230F5A" w:rsidRDefault="004C450B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9(01)V9(05)</w:t>
            </w:r>
          </w:p>
        </w:tc>
      </w:tr>
      <w:tr w:rsidR="004C450B" w:rsidRPr="00230F5A" w14:paraId="6C9746E1" w14:textId="77777777" w:rsidTr="00E862A3">
        <w:trPr>
          <w:trHeight w:val="270"/>
        </w:trPr>
        <w:tc>
          <w:tcPr>
            <w:tcW w:w="1414" w:type="dxa"/>
          </w:tcPr>
          <w:p w14:paraId="3ACF1705" w14:textId="77777777" w:rsidR="004C450B" w:rsidRPr="00230F5A" w:rsidRDefault="004C450B" w:rsidP="00E862A3">
            <w:pPr>
              <w:pStyle w:val="TableParagraph"/>
              <w:spacing w:line="251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425" w:type="dxa"/>
          </w:tcPr>
          <w:p w14:paraId="35B2E466" w14:textId="77777777" w:rsidR="004C450B" w:rsidRPr="00230F5A" w:rsidRDefault="004C450B" w:rsidP="00E862A3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2AF0DEC5" w14:textId="77777777" w:rsidR="004C450B" w:rsidRPr="00230F5A" w:rsidRDefault="004C450B" w:rsidP="00E862A3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549" w:type="dxa"/>
          </w:tcPr>
          <w:p w14:paraId="759EEA81" w14:textId="77777777" w:rsidR="004C450B" w:rsidRPr="00230F5A" w:rsidRDefault="004C450B" w:rsidP="00E862A3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X(01)</w:t>
            </w:r>
          </w:p>
        </w:tc>
      </w:tr>
    </w:tbl>
    <w:p w14:paraId="729EEE8B" w14:textId="77777777" w:rsidR="004C450B" w:rsidRPr="00230F5A" w:rsidRDefault="004C450B" w:rsidP="00DD29FD">
      <w:pPr>
        <w:tabs>
          <w:tab w:val="left" w:pos="1349"/>
        </w:tabs>
        <w:ind w:firstLine="284"/>
        <w:rPr>
          <w:rFonts w:ascii="Times New Roman" w:hAnsi="Times New Roman" w:cs="Times New Roman"/>
          <w:i/>
          <w:sz w:val="20"/>
        </w:rPr>
      </w:pPr>
    </w:p>
    <w:p w14:paraId="78187A19" w14:textId="77777777" w:rsidR="00DD29FD" w:rsidRPr="00230F5A" w:rsidRDefault="00DD29FD" w:rsidP="00DD29FD">
      <w:pPr>
        <w:pStyle w:val="Textoindependiente"/>
        <w:spacing w:before="2"/>
        <w:rPr>
          <w:rFonts w:ascii="Times New Roman" w:hAnsi="Times New Roman" w:cs="Times New Roman"/>
          <w:i/>
          <w:sz w:val="5"/>
        </w:rPr>
      </w:pPr>
    </w:p>
    <w:p w14:paraId="4C76BBEB" w14:textId="70B31255" w:rsidR="00DD29FD" w:rsidRPr="00230F5A" w:rsidRDefault="00DD29FD" w:rsidP="00DD29FD">
      <w:pPr>
        <w:pStyle w:val="Textoindependiente"/>
        <w:spacing w:before="1"/>
        <w:ind w:left="212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>Longitud</w:t>
      </w:r>
      <w:r w:rsidRPr="00230F5A">
        <w:rPr>
          <w:rFonts w:ascii="Times New Roman" w:hAnsi="Times New Roman" w:cs="Times New Roman"/>
          <w:spacing w:val="-3"/>
        </w:rPr>
        <w:t xml:space="preserve"> </w:t>
      </w:r>
      <w:r w:rsidRPr="00230F5A">
        <w:rPr>
          <w:rFonts w:ascii="Times New Roman" w:hAnsi="Times New Roman" w:cs="Times New Roman"/>
        </w:rPr>
        <w:t>Total</w:t>
      </w:r>
      <w:r w:rsidRPr="00230F5A">
        <w:rPr>
          <w:rFonts w:ascii="Times New Roman" w:hAnsi="Times New Roman" w:cs="Times New Roman"/>
          <w:spacing w:val="-2"/>
        </w:rPr>
        <w:t xml:space="preserve"> </w:t>
      </w:r>
      <w:r w:rsidRPr="00230F5A">
        <w:rPr>
          <w:rFonts w:ascii="Times New Roman" w:hAnsi="Times New Roman" w:cs="Times New Roman"/>
        </w:rPr>
        <w:t>del</w:t>
      </w:r>
      <w:r w:rsidRPr="00230F5A">
        <w:rPr>
          <w:rFonts w:ascii="Times New Roman" w:hAnsi="Times New Roman" w:cs="Times New Roman"/>
          <w:spacing w:val="-2"/>
        </w:rPr>
        <w:t xml:space="preserve"> </w:t>
      </w:r>
      <w:r w:rsidRPr="00230F5A">
        <w:rPr>
          <w:rFonts w:ascii="Times New Roman" w:hAnsi="Times New Roman" w:cs="Times New Roman"/>
        </w:rPr>
        <w:t>registro:</w:t>
      </w:r>
      <w:r w:rsidRPr="00230F5A">
        <w:rPr>
          <w:rFonts w:ascii="Times New Roman" w:hAnsi="Times New Roman" w:cs="Times New Roman"/>
          <w:spacing w:val="-2"/>
        </w:rPr>
        <w:t xml:space="preserve"> </w:t>
      </w:r>
      <w:r w:rsidR="004C450B" w:rsidRPr="00230F5A">
        <w:rPr>
          <w:rFonts w:ascii="Times New Roman" w:hAnsi="Times New Roman" w:cs="Times New Roman"/>
        </w:rPr>
        <w:t>224</w:t>
      </w:r>
      <w:r w:rsidRPr="00230F5A">
        <w:rPr>
          <w:rFonts w:ascii="Times New Roman" w:hAnsi="Times New Roman" w:cs="Times New Roman"/>
          <w:spacing w:val="-2"/>
        </w:rPr>
        <w:t xml:space="preserve"> </w:t>
      </w:r>
      <w:r w:rsidRPr="00230F5A">
        <w:rPr>
          <w:rFonts w:ascii="Times New Roman" w:hAnsi="Times New Roman" w:cs="Times New Roman"/>
        </w:rPr>
        <w:t>Bytes</w:t>
      </w:r>
    </w:p>
    <w:p w14:paraId="182FEA5F" w14:textId="77777777" w:rsidR="004C450B" w:rsidRPr="00230F5A" w:rsidRDefault="004C450B" w:rsidP="004C75BD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</w:p>
    <w:p w14:paraId="545EA908" w14:textId="32A0927F" w:rsidR="00DD29FD" w:rsidRPr="00230F5A" w:rsidRDefault="00DD29FD" w:rsidP="004C75BD">
      <w:pPr>
        <w:tabs>
          <w:tab w:val="left" w:pos="1349"/>
        </w:tabs>
        <w:spacing w:before="91"/>
        <w:rPr>
          <w:rFonts w:ascii="Times New Roman" w:hAnsi="Times New Roman" w:cs="Times New Roman"/>
          <w:i/>
          <w:sz w:val="20"/>
        </w:rPr>
      </w:pPr>
      <w:r w:rsidRPr="00230F5A">
        <w:rPr>
          <w:rFonts w:ascii="Times New Roman" w:hAnsi="Times New Roman" w:cs="Times New Roman"/>
          <w:i/>
          <w:sz w:val="20"/>
        </w:rPr>
        <w:t>Registros</w:t>
      </w:r>
      <w:r w:rsidRPr="00230F5A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230F5A">
        <w:rPr>
          <w:rFonts w:ascii="Times New Roman" w:hAnsi="Times New Roman" w:cs="Times New Roman"/>
          <w:i/>
          <w:sz w:val="20"/>
        </w:rPr>
        <w:t>para informar</w:t>
      </w:r>
      <w:r w:rsidRPr="00230F5A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230F5A">
        <w:rPr>
          <w:rFonts w:ascii="Times New Roman" w:hAnsi="Times New Roman" w:cs="Times New Roman"/>
          <w:i/>
          <w:sz w:val="20"/>
        </w:rPr>
        <w:t>los</w:t>
      </w:r>
      <w:r w:rsidRPr="00230F5A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230F5A">
        <w:rPr>
          <w:rFonts w:ascii="Times New Roman" w:hAnsi="Times New Roman" w:cs="Times New Roman"/>
          <w:i/>
          <w:sz w:val="20"/>
        </w:rPr>
        <w:t>créditos</w:t>
      </w:r>
      <w:r w:rsidRPr="00230F5A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230F5A">
        <w:rPr>
          <w:rFonts w:ascii="Times New Roman" w:hAnsi="Times New Roman" w:cs="Times New Roman"/>
          <w:i/>
          <w:sz w:val="20"/>
        </w:rPr>
        <w:t>contingentes.</w:t>
      </w:r>
      <w:r w:rsidR="0074630E">
        <w:rPr>
          <w:rFonts w:ascii="Times New Roman" w:hAnsi="Times New Roman" w:cs="Times New Roman"/>
          <w:i/>
          <w:sz w:val="20"/>
        </w:rPr>
        <w:t>(TIPO 2)</w:t>
      </w:r>
    </w:p>
    <w:p w14:paraId="4E87690E" w14:textId="77777777" w:rsidR="00DD29FD" w:rsidRPr="00230F5A" w:rsidRDefault="00DD29FD" w:rsidP="00DD29FD">
      <w:pPr>
        <w:pStyle w:val="Textoindependiente"/>
        <w:spacing w:before="3"/>
        <w:rPr>
          <w:rFonts w:ascii="Times New Roman" w:hAnsi="Times New Roman" w:cs="Times New Roman"/>
          <w:i/>
          <w:sz w:val="5"/>
        </w:rPr>
      </w:pPr>
    </w:p>
    <w:p w14:paraId="31E72186" w14:textId="77777777" w:rsidR="004C450B" w:rsidRPr="00230F5A" w:rsidRDefault="004C450B" w:rsidP="004C450B">
      <w:pPr>
        <w:pStyle w:val="Textoindependiente"/>
        <w:spacing w:before="10"/>
        <w:rPr>
          <w:rFonts w:ascii="Times New Roman" w:hAnsi="Times New Roman" w:cs="Times New Roman"/>
          <w:i/>
          <w:sz w:val="7"/>
        </w:rPr>
      </w:pPr>
    </w:p>
    <w:tbl>
      <w:tblPr>
        <w:tblStyle w:val="NormalTable0"/>
        <w:tblW w:w="0" w:type="auto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1C0052" w:rsidRPr="00230F5A" w14:paraId="7CFAB48A" w14:textId="77777777" w:rsidTr="001C0052">
        <w:trPr>
          <w:trHeight w:val="315"/>
        </w:trPr>
        <w:tc>
          <w:tcPr>
            <w:tcW w:w="1414" w:type="dxa"/>
          </w:tcPr>
          <w:p w14:paraId="4A280D1C" w14:textId="73868C07" w:rsidR="001C0052" w:rsidRPr="00230F5A" w:rsidRDefault="001C0052" w:rsidP="001C00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</w:tcPr>
          <w:p w14:paraId="7D8BCF20" w14:textId="3F4BB3F8" w:rsidR="001C0052" w:rsidRPr="00230F5A" w:rsidRDefault="001C0052" w:rsidP="001C00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7795FB4D" w14:textId="39A51EB8" w:rsidR="001C0052" w:rsidRPr="00230F5A" w:rsidRDefault="001C0052" w:rsidP="001C00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Tipo de registro</w:t>
            </w:r>
          </w:p>
        </w:tc>
        <w:tc>
          <w:tcPr>
            <w:tcW w:w="2549" w:type="dxa"/>
          </w:tcPr>
          <w:p w14:paraId="4FD6C2C4" w14:textId="343D3BEE" w:rsidR="001C0052" w:rsidRPr="00230F5A" w:rsidRDefault="001C0052" w:rsidP="001C00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9(01)</w:t>
            </w:r>
          </w:p>
        </w:tc>
      </w:tr>
      <w:tr w:rsidR="001C0052" w:rsidRPr="00230F5A" w14:paraId="1621EB76" w14:textId="77777777" w:rsidTr="001C0052">
        <w:trPr>
          <w:trHeight w:val="315"/>
        </w:trPr>
        <w:tc>
          <w:tcPr>
            <w:tcW w:w="1414" w:type="dxa"/>
          </w:tcPr>
          <w:p w14:paraId="2E7B5B0D" w14:textId="3A03854B" w:rsidR="001C0052" w:rsidRPr="00230F5A" w:rsidRDefault="001C0052" w:rsidP="001C00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</w:tcPr>
          <w:p w14:paraId="4D60D1F8" w14:textId="4BA620F8" w:rsidR="001C0052" w:rsidRPr="00230F5A" w:rsidRDefault="001C0052" w:rsidP="001C00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1664058A" w14:textId="21AE2502" w:rsidR="001C0052" w:rsidRPr="00230F5A" w:rsidRDefault="001C0052" w:rsidP="001C00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Tipo de crédito contingente</w:t>
            </w:r>
          </w:p>
        </w:tc>
        <w:tc>
          <w:tcPr>
            <w:tcW w:w="2549" w:type="dxa"/>
          </w:tcPr>
          <w:p w14:paraId="16354EEF" w14:textId="18ECF3E4" w:rsidR="001C0052" w:rsidRPr="00230F5A" w:rsidRDefault="001C0052" w:rsidP="001C00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9(02)</w:t>
            </w:r>
          </w:p>
        </w:tc>
      </w:tr>
      <w:tr w:rsidR="001C0052" w:rsidRPr="00230F5A" w14:paraId="4826BDFF" w14:textId="77777777" w:rsidTr="001C0052">
        <w:trPr>
          <w:trHeight w:val="315"/>
        </w:trPr>
        <w:tc>
          <w:tcPr>
            <w:tcW w:w="1414" w:type="dxa"/>
          </w:tcPr>
          <w:p w14:paraId="44216FE5" w14:textId="55C29AB0" w:rsidR="001C0052" w:rsidRPr="00230F5A" w:rsidRDefault="001C0052" w:rsidP="001C00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</w:tcPr>
          <w:p w14:paraId="51CE8286" w14:textId="6A048D1A" w:rsidR="001C0052" w:rsidRPr="00230F5A" w:rsidRDefault="001C0052" w:rsidP="001C00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7A7242D1" w14:textId="6232E63B" w:rsidR="001C0052" w:rsidRPr="00230F5A" w:rsidRDefault="001C0052" w:rsidP="001C00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230F5A">
              <w:rPr>
                <w:rFonts w:ascii="Times New Roman" w:hAnsi="Times New Roman" w:cs="Times New Roman"/>
                <w:lang w:val="es-CL"/>
              </w:rPr>
              <w:t>Número interno de identificación de la operación</w:t>
            </w:r>
          </w:p>
        </w:tc>
        <w:tc>
          <w:tcPr>
            <w:tcW w:w="2549" w:type="dxa"/>
          </w:tcPr>
          <w:p w14:paraId="0C7A3A99" w14:textId="6BA81757" w:rsidR="001C0052" w:rsidRPr="00230F5A" w:rsidRDefault="001C0052" w:rsidP="001C00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X(30)</w:t>
            </w:r>
          </w:p>
        </w:tc>
      </w:tr>
      <w:tr w:rsidR="001C0052" w:rsidRPr="00230F5A" w14:paraId="5FE69019" w14:textId="77777777" w:rsidTr="001C0052">
        <w:trPr>
          <w:trHeight w:val="315"/>
        </w:trPr>
        <w:tc>
          <w:tcPr>
            <w:tcW w:w="1414" w:type="dxa"/>
          </w:tcPr>
          <w:p w14:paraId="3B38336B" w14:textId="017FC866" w:rsidR="001C0052" w:rsidRPr="00230F5A" w:rsidRDefault="001C0052" w:rsidP="001C00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</w:tcPr>
          <w:p w14:paraId="76195986" w14:textId="3E8406C5" w:rsidR="001C0052" w:rsidRPr="00230F5A" w:rsidRDefault="001C0052" w:rsidP="001C00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458C58B9" w14:textId="1D47E134" w:rsidR="001C0052" w:rsidRPr="00230F5A" w:rsidRDefault="001C0052" w:rsidP="001C00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RUT</w:t>
            </w:r>
          </w:p>
        </w:tc>
        <w:tc>
          <w:tcPr>
            <w:tcW w:w="2549" w:type="dxa"/>
          </w:tcPr>
          <w:p w14:paraId="3434928A" w14:textId="1C7A5D8E" w:rsidR="001C0052" w:rsidRPr="00230F5A" w:rsidRDefault="001C0052" w:rsidP="001C00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R(09)VX(01)</w:t>
            </w:r>
          </w:p>
        </w:tc>
      </w:tr>
      <w:tr w:rsidR="001C0052" w:rsidRPr="00230F5A" w14:paraId="6507D55F" w14:textId="77777777" w:rsidTr="001C0052">
        <w:trPr>
          <w:trHeight w:val="315"/>
        </w:trPr>
        <w:tc>
          <w:tcPr>
            <w:tcW w:w="1414" w:type="dxa"/>
          </w:tcPr>
          <w:p w14:paraId="0722F4E6" w14:textId="59F4176C" w:rsidR="001C0052" w:rsidRPr="00230F5A" w:rsidRDefault="001C0052" w:rsidP="001C00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 5</w:t>
            </w:r>
          </w:p>
        </w:tc>
        <w:tc>
          <w:tcPr>
            <w:tcW w:w="425" w:type="dxa"/>
          </w:tcPr>
          <w:p w14:paraId="6319DA58" w14:textId="663947CA" w:rsidR="001C0052" w:rsidRPr="00230F5A" w:rsidRDefault="001C0052" w:rsidP="001C00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71DA440C" w14:textId="5BBD3446" w:rsidR="001C0052" w:rsidRPr="00230F5A" w:rsidRDefault="001C0052" w:rsidP="001C00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Créditos contingentes cartera normal</w:t>
            </w:r>
          </w:p>
        </w:tc>
        <w:tc>
          <w:tcPr>
            <w:tcW w:w="2549" w:type="dxa"/>
          </w:tcPr>
          <w:p w14:paraId="5D7177A5" w14:textId="064A29FB" w:rsidR="001C0052" w:rsidRPr="00230F5A" w:rsidRDefault="001C0052" w:rsidP="001C00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9(14)</w:t>
            </w:r>
          </w:p>
        </w:tc>
      </w:tr>
      <w:tr w:rsidR="001C0052" w:rsidRPr="00230F5A" w14:paraId="23FF1249" w14:textId="77777777" w:rsidTr="004F0504">
        <w:trPr>
          <w:trHeight w:val="537"/>
        </w:trPr>
        <w:tc>
          <w:tcPr>
            <w:tcW w:w="1414" w:type="dxa"/>
          </w:tcPr>
          <w:p w14:paraId="0AFDD651" w14:textId="77777777" w:rsidR="001C0052" w:rsidRPr="00230F5A" w:rsidRDefault="001C0052" w:rsidP="001C0052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i/>
                <w:sz w:val="23"/>
                <w:lang w:val="es-CL"/>
              </w:rPr>
            </w:pPr>
          </w:p>
          <w:p w14:paraId="4713A396" w14:textId="77777777" w:rsidR="001C0052" w:rsidRPr="00230F5A" w:rsidRDefault="001C0052" w:rsidP="001C0052">
            <w:pPr>
              <w:pStyle w:val="TableParagraph"/>
              <w:spacing w:before="1"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" w:type="dxa"/>
          </w:tcPr>
          <w:p w14:paraId="57779A3E" w14:textId="77777777" w:rsidR="001C0052" w:rsidRPr="00230F5A" w:rsidRDefault="001C0052" w:rsidP="001C0052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i/>
                <w:sz w:val="23"/>
              </w:rPr>
            </w:pPr>
          </w:p>
          <w:p w14:paraId="226513D1" w14:textId="77777777" w:rsidR="001C0052" w:rsidRPr="00230F5A" w:rsidRDefault="001C0052" w:rsidP="001C0052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1AB603DB" w14:textId="77777777" w:rsidR="001C0052" w:rsidRPr="00230F5A" w:rsidRDefault="001C0052" w:rsidP="001C0052">
            <w:pPr>
              <w:pStyle w:val="TableParagraph"/>
              <w:spacing w:line="268" w:lineRule="exact"/>
              <w:rPr>
                <w:rFonts w:ascii="Times New Roman" w:hAnsi="Times New Roman" w:cs="Times New Roman"/>
                <w:lang w:val="es-CL"/>
              </w:rPr>
            </w:pPr>
            <w:r w:rsidRPr="00230F5A">
              <w:rPr>
                <w:rFonts w:ascii="Times New Roman" w:hAnsi="Times New Roman" w:cs="Times New Roman"/>
                <w:lang w:val="es-CL"/>
              </w:rPr>
              <w:t>Monto</w:t>
            </w:r>
            <w:r w:rsidRPr="00230F5A">
              <w:rPr>
                <w:rFonts w:ascii="Times New Roman" w:hAnsi="Times New Roman" w:cs="Times New Roman"/>
                <w:spacing w:val="7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spacing w:val="54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exposición</w:t>
            </w:r>
            <w:r w:rsidRPr="00230F5A">
              <w:rPr>
                <w:rFonts w:ascii="Times New Roman" w:hAnsi="Times New Roman" w:cs="Times New Roman"/>
                <w:spacing w:val="55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spacing w:val="5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créditos</w:t>
            </w:r>
            <w:r w:rsidRPr="00230F5A">
              <w:rPr>
                <w:rFonts w:ascii="Times New Roman" w:hAnsi="Times New Roman" w:cs="Times New Roman"/>
                <w:spacing w:val="56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contingentes</w:t>
            </w:r>
            <w:r w:rsidRPr="00230F5A">
              <w:rPr>
                <w:rFonts w:ascii="Times New Roman" w:hAnsi="Times New Roman" w:cs="Times New Roman"/>
                <w:spacing w:val="55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cartera</w:t>
            </w:r>
          </w:p>
          <w:p w14:paraId="53BEB49C" w14:textId="77777777" w:rsidR="001C0052" w:rsidRPr="00230F5A" w:rsidRDefault="001C0052" w:rsidP="001C0052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2549" w:type="dxa"/>
          </w:tcPr>
          <w:p w14:paraId="5623AC85" w14:textId="77777777" w:rsidR="001C0052" w:rsidRPr="00230F5A" w:rsidRDefault="001C0052" w:rsidP="001C0052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i/>
                <w:sz w:val="23"/>
              </w:rPr>
            </w:pPr>
          </w:p>
          <w:p w14:paraId="319E6114" w14:textId="77777777" w:rsidR="001C0052" w:rsidRPr="00230F5A" w:rsidRDefault="001C0052" w:rsidP="001C0052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9(14)</w:t>
            </w:r>
          </w:p>
        </w:tc>
      </w:tr>
      <w:tr w:rsidR="001C0052" w:rsidRPr="00230F5A" w14:paraId="79BCCBA4" w14:textId="77777777" w:rsidTr="004F0504">
        <w:trPr>
          <w:trHeight w:val="268"/>
        </w:trPr>
        <w:tc>
          <w:tcPr>
            <w:tcW w:w="1414" w:type="dxa"/>
          </w:tcPr>
          <w:p w14:paraId="0B6D4214" w14:textId="77777777" w:rsidR="001C0052" w:rsidRPr="00230F5A" w:rsidRDefault="001C0052" w:rsidP="001C00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" w:type="dxa"/>
          </w:tcPr>
          <w:p w14:paraId="798CBEA5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277AC7CA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Provisión</w:t>
            </w:r>
            <w:r w:rsidRPr="00230F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sobre</w:t>
            </w:r>
            <w:r w:rsidRPr="00230F5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cartera</w:t>
            </w:r>
            <w:r w:rsidRPr="00230F5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2549" w:type="dxa"/>
          </w:tcPr>
          <w:p w14:paraId="2C4F5000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9(14)</w:t>
            </w:r>
          </w:p>
        </w:tc>
      </w:tr>
      <w:tr w:rsidR="001C0052" w:rsidRPr="00230F5A" w14:paraId="5E7311C5" w14:textId="77777777" w:rsidTr="004F0504">
        <w:trPr>
          <w:trHeight w:val="268"/>
        </w:trPr>
        <w:tc>
          <w:tcPr>
            <w:tcW w:w="1414" w:type="dxa"/>
          </w:tcPr>
          <w:p w14:paraId="5ADD42E5" w14:textId="77777777" w:rsidR="001C0052" w:rsidRPr="00230F5A" w:rsidRDefault="001C0052" w:rsidP="001C00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5" w:type="dxa"/>
          </w:tcPr>
          <w:p w14:paraId="755C2FD1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6CA362F4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230F5A">
              <w:rPr>
                <w:rFonts w:ascii="Times New Roman" w:hAnsi="Times New Roman" w:cs="Times New Roman"/>
                <w:lang w:val="es-CL"/>
              </w:rPr>
              <w:t>Créditos</w:t>
            </w:r>
            <w:r w:rsidRPr="00230F5A">
              <w:rPr>
                <w:rFonts w:ascii="Times New Roman" w:hAnsi="Times New Roman" w:cs="Times New Roman"/>
                <w:spacing w:val="-5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contingentes</w:t>
            </w:r>
            <w:r w:rsidRPr="00230F5A">
              <w:rPr>
                <w:rFonts w:ascii="Times New Roman" w:hAnsi="Times New Roman" w:cs="Times New Roman"/>
                <w:spacing w:val="-4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cartera</w:t>
            </w:r>
            <w:r w:rsidRPr="00230F5A">
              <w:rPr>
                <w:rFonts w:ascii="Times New Roman" w:hAnsi="Times New Roman" w:cs="Times New Roman"/>
                <w:spacing w:val="-1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en</w:t>
            </w:r>
            <w:r w:rsidRPr="00230F5A">
              <w:rPr>
                <w:rFonts w:ascii="Times New Roman" w:hAnsi="Times New Roman" w:cs="Times New Roman"/>
                <w:spacing w:val="-3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incumplimiento</w:t>
            </w:r>
          </w:p>
        </w:tc>
        <w:tc>
          <w:tcPr>
            <w:tcW w:w="2549" w:type="dxa"/>
          </w:tcPr>
          <w:p w14:paraId="5318188F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9(14)</w:t>
            </w:r>
          </w:p>
        </w:tc>
      </w:tr>
      <w:tr w:rsidR="001C0052" w:rsidRPr="00230F5A" w14:paraId="351C3E73" w14:textId="77777777" w:rsidTr="004F0504">
        <w:trPr>
          <w:trHeight w:val="268"/>
        </w:trPr>
        <w:tc>
          <w:tcPr>
            <w:tcW w:w="1414" w:type="dxa"/>
          </w:tcPr>
          <w:p w14:paraId="7F7D9B03" w14:textId="77777777" w:rsidR="001C0052" w:rsidRPr="00230F5A" w:rsidRDefault="001C0052" w:rsidP="001C00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5" w:type="dxa"/>
          </w:tcPr>
          <w:p w14:paraId="10B0CA3D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694B3B48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230F5A">
              <w:rPr>
                <w:rFonts w:ascii="Times New Roman" w:hAnsi="Times New Roman" w:cs="Times New Roman"/>
                <w:lang w:val="es-CL"/>
              </w:rPr>
              <w:t>Provisión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sobre</w:t>
            </w:r>
            <w:r w:rsidRPr="00230F5A">
              <w:rPr>
                <w:rFonts w:ascii="Times New Roman" w:hAnsi="Times New Roman" w:cs="Times New Roman"/>
                <w:spacing w:val="-1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cartera</w:t>
            </w:r>
            <w:r w:rsidRPr="00230F5A">
              <w:rPr>
                <w:rFonts w:ascii="Times New Roman" w:hAnsi="Times New Roman" w:cs="Times New Roman"/>
                <w:spacing w:val="-4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en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incumplimiento</w:t>
            </w:r>
          </w:p>
        </w:tc>
        <w:tc>
          <w:tcPr>
            <w:tcW w:w="2549" w:type="dxa"/>
          </w:tcPr>
          <w:p w14:paraId="062E310C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9(14)</w:t>
            </w:r>
          </w:p>
        </w:tc>
      </w:tr>
      <w:tr w:rsidR="001C0052" w:rsidRPr="00230F5A" w14:paraId="13BE1117" w14:textId="77777777" w:rsidTr="004F0504">
        <w:trPr>
          <w:trHeight w:val="268"/>
        </w:trPr>
        <w:tc>
          <w:tcPr>
            <w:tcW w:w="1414" w:type="dxa"/>
          </w:tcPr>
          <w:p w14:paraId="1794983F" w14:textId="77777777" w:rsidR="001C0052" w:rsidRPr="00230F5A" w:rsidRDefault="001C0052" w:rsidP="001C00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5" w:type="dxa"/>
          </w:tcPr>
          <w:p w14:paraId="3AA173E4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5EE7C4D9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Origen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del</w:t>
            </w:r>
            <w:r w:rsidRPr="00230F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crédito</w:t>
            </w:r>
            <w:r w:rsidRPr="00230F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contingente</w:t>
            </w:r>
          </w:p>
        </w:tc>
        <w:tc>
          <w:tcPr>
            <w:tcW w:w="2549" w:type="dxa"/>
          </w:tcPr>
          <w:p w14:paraId="7C779C8F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9(01)</w:t>
            </w:r>
          </w:p>
        </w:tc>
      </w:tr>
      <w:tr w:rsidR="001C0052" w:rsidRPr="00230F5A" w14:paraId="1E89B21A" w14:textId="77777777" w:rsidTr="004F0504">
        <w:trPr>
          <w:trHeight w:val="268"/>
        </w:trPr>
        <w:tc>
          <w:tcPr>
            <w:tcW w:w="1414" w:type="dxa"/>
          </w:tcPr>
          <w:p w14:paraId="7DA24BA2" w14:textId="77777777" w:rsidR="001C0052" w:rsidRPr="00230F5A" w:rsidRDefault="001C0052" w:rsidP="001C00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25" w:type="dxa"/>
          </w:tcPr>
          <w:p w14:paraId="563C9377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6CF221C2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230F5A">
              <w:rPr>
                <w:rFonts w:ascii="Times New Roman" w:hAnsi="Times New Roman" w:cs="Times New Roman"/>
                <w:lang w:val="es-CL"/>
              </w:rPr>
              <w:t>Monto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original del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crédito</w:t>
            </w:r>
            <w:r w:rsidRPr="00230F5A">
              <w:rPr>
                <w:rFonts w:ascii="Times New Roman" w:hAnsi="Times New Roman" w:cs="Times New Roman"/>
                <w:spacing w:val="-1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contingente</w:t>
            </w:r>
          </w:p>
        </w:tc>
        <w:tc>
          <w:tcPr>
            <w:tcW w:w="2549" w:type="dxa"/>
          </w:tcPr>
          <w:p w14:paraId="2005EE0A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9(14)</w:t>
            </w:r>
          </w:p>
        </w:tc>
      </w:tr>
      <w:tr w:rsidR="001C0052" w:rsidRPr="00230F5A" w14:paraId="37F570B3" w14:textId="77777777" w:rsidTr="004F0504">
        <w:trPr>
          <w:trHeight w:val="268"/>
        </w:trPr>
        <w:tc>
          <w:tcPr>
            <w:tcW w:w="1414" w:type="dxa"/>
          </w:tcPr>
          <w:p w14:paraId="23825954" w14:textId="77777777" w:rsidR="001C0052" w:rsidRPr="00230F5A" w:rsidRDefault="001C0052" w:rsidP="001C00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25" w:type="dxa"/>
          </w:tcPr>
          <w:p w14:paraId="5AA9A2BD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38D5017B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230F5A">
              <w:rPr>
                <w:rFonts w:ascii="Times New Roman" w:hAnsi="Times New Roman" w:cs="Times New Roman"/>
                <w:lang w:val="es-CL"/>
              </w:rPr>
              <w:t>Metodología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spacing w:val="-4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determinación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provisiones</w:t>
            </w:r>
          </w:p>
        </w:tc>
        <w:tc>
          <w:tcPr>
            <w:tcW w:w="2549" w:type="dxa"/>
          </w:tcPr>
          <w:p w14:paraId="5EA696D6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9(01)</w:t>
            </w:r>
          </w:p>
        </w:tc>
      </w:tr>
      <w:tr w:rsidR="001C0052" w:rsidRPr="00230F5A" w14:paraId="5B50F40E" w14:textId="77777777" w:rsidTr="004F0504">
        <w:trPr>
          <w:trHeight w:val="268"/>
        </w:trPr>
        <w:tc>
          <w:tcPr>
            <w:tcW w:w="1414" w:type="dxa"/>
          </w:tcPr>
          <w:p w14:paraId="5DF15E83" w14:textId="77777777" w:rsidR="001C0052" w:rsidRPr="00230F5A" w:rsidRDefault="001C0052" w:rsidP="001C00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25" w:type="dxa"/>
          </w:tcPr>
          <w:p w14:paraId="0FC3BF7A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639576C5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Tipo</w:t>
            </w:r>
            <w:r w:rsidRPr="00230F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de</w:t>
            </w:r>
            <w:r w:rsidRPr="00230F5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otorgamiento</w:t>
            </w:r>
          </w:p>
        </w:tc>
        <w:tc>
          <w:tcPr>
            <w:tcW w:w="2549" w:type="dxa"/>
          </w:tcPr>
          <w:p w14:paraId="77FA6065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9(01)</w:t>
            </w:r>
          </w:p>
        </w:tc>
      </w:tr>
      <w:tr w:rsidR="001C0052" w:rsidRPr="00230F5A" w14:paraId="09AAE6E8" w14:textId="77777777" w:rsidTr="004F0504">
        <w:trPr>
          <w:trHeight w:val="268"/>
        </w:trPr>
        <w:tc>
          <w:tcPr>
            <w:tcW w:w="1414" w:type="dxa"/>
          </w:tcPr>
          <w:p w14:paraId="4BAFB68B" w14:textId="77777777" w:rsidR="001C0052" w:rsidRPr="00230F5A" w:rsidRDefault="001C0052" w:rsidP="001C00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25" w:type="dxa"/>
          </w:tcPr>
          <w:p w14:paraId="2EFADD32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690493D0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230F5A">
              <w:rPr>
                <w:rFonts w:ascii="Times New Roman" w:hAnsi="Times New Roman" w:cs="Times New Roman"/>
                <w:lang w:val="es-CL"/>
              </w:rPr>
              <w:t>Fecha</w:t>
            </w:r>
            <w:r w:rsidRPr="00230F5A">
              <w:rPr>
                <w:rFonts w:ascii="Times New Roman" w:hAnsi="Times New Roman" w:cs="Times New Roman"/>
                <w:spacing w:val="-3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último</w:t>
            </w:r>
            <w:r w:rsidRPr="00230F5A">
              <w:rPr>
                <w:rFonts w:ascii="Times New Roman" w:hAnsi="Times New Roman" w:cs="Times New Roman"/>
                <w:spacing w:val="-1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cupo</w:t>
            </w:r>
            <w:r w:rsidRPr="00230F5A">
              <w:rPr>
                <w:rFonts w:ascii="Times New Roman" w:hAnsi="Times New Roman" w:cs="Times New Roman"/>
                <w:spacing w:val="-3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aprobado</w:t>
            </w:r>
          </w:p>
        </w:tc>
        <w:tc>
          <w:tcPr>
            <w:tcW w:w="2549" w:type="dxa"/>
          </w:tcPr>
          <w:p w14:paraId="6FA78BCB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F(08)</w:t>
            </w:r>
          </w:p>
        </w:tc>
      </w:tr>
      <w:tr w:rsidR="001C0052" w:rsidRPr="00230F5A" w14:paraId="7A5AA663" w14:textId="77777777" w:rsidTr="004F0504">
        <w:trPr>
          <w:trHeight w:val="268"/>
        </w:trPr>
        <w:tc>
          <w:tcPr>
            <w:tcW w:w="1414" w:type="dxa"/>
          </w:tcPr>
          <w:p w14:paraId="7C690501" w14:textId="77777777" w:rsidR="001C0052" w:rsidRPr="00230F5A" w:rsidRDefault="001C0052" w:rsidP="001C00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25" w:type="dxa"/>
          </w:tcPr>
          <w:p w14:paraId="63F1F671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54882949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Probabilidad</w:t>
            </w:r>
            <w:r w:rsidRPr="00230F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de</w:t>
            </w:r>
            <w:r w:rsidRPr="00230F5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incumplimiento</w:t>
            </w:r>
          </w:p>
        </w:tc>
        <w:tc>
          <w:tcPr>
            <w:tcW w:w="2549" w:type="dxa"/>
          </w:tcPr>
          <w:p w14:paraId="06A4C65E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9(01)V9(05)</w:t>
            </w:r>
          </w:p>
        </w:tc>
      </w:tr>
      <w:tr w:rsidR="001C0052" w:rsidRPr="00230F5A" w14:paraId="2886AFE5" w14:textId="77777777" w:rsidTr="004F0504">
        <w:trPr>
          <w:trHeight w:val="268"/>
        </w:trPr>
        <w:tc>
          <w:tcPr>
            <w:tcW w:w="1414" w:type="dxa"/>
          </w:tcPr>
          <w:p w14:paraId="02AE248C" w14:textId="77777777" w:rsidR="001C0052" w:rsidRPr="00230F5A" w:rsidRDefault="001C0052" w:rsidP="001C005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25" w:type="dxa"/>
          </w:tcPr>
          <w:p w14:paraId="6DBCB6A5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7BB7C317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Pérdida</w:t>
            </w:r>
            <w:r w:rsidRPr="00230F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dado</w:t>
            </w:r>
            <w:r w:rsidRPr="00230F5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el</w:t>
            </w:r>
            <w:r w:rsidRPr="00230F5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incumplimiento</w:t>
            </w:r>
          </w:p>
        </w:tc>
        <w:tc>
          <w:tcPr>
            <w:tcW w:w="2549" w:type="dxa"/>
          </w:tcPr>
          <w:p w14:paraId="53C43088" w14:textId="77777777" w:rsidR="001C0052" w:rsidRPr="00230F5A" w:rsidRDefault="001C0052" w:rsidP="001C0052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9(01)V9(05)</w:t>
            </w:r>
          </w:p>
        </w:tc>
      </w:tr>
      <w:tr w:rsidR="001C0052" w:rsidRPr="00230F5A" w14:paraId="3460F687" w14:textId="77777777" w:rsidTr="004F0504">
        <w:trPr>
          <w:trHeight w:val="266"/>
        </w:trPr>
        <w:tc>
          <w:tcPr>
            <w:tcW w:w="1414" w:type="dxa"/>
            <w:tcBorders>
              <w:bottom w:val="single" w:sz="6" w:space="0" w:color="000000"/>
            </w:tcBorders>
          </w:tcPr>
          <w:p w14:paraId="5216998A" w14:textId="77777777" w:rsidR="001C0052" w:rsidRPr="00230F5A" w:rsidRDefault="001C0052" w:rsidP="001C0052">
            <w:pPr>
              <w:pStyle w:val="TableParagraph"/>
              <w:spacing w:line="246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25" w:type="dxa"/>
            <w:tcBorders>
              <w:bottom w:val="single" w:sz="6" w:space="0" w:color="000000"/>
            </w:tcBorders>
          </w:tcPr>
          <w:p w14:paraId="480D298F" w14:textId="77777777" w:rsidR="001C0052" w:rsidRPr="00230F5A" w:rsidRDefault="001C0052" w:rsidP="001C0052">
            <w:pPr>
              <w:pStyle w:val="TableParagraph"/>
              <w:spacing w:line="246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  <w:tcBorders>
              <w:bottom w:val="single" w:sz="6" w:space="0" w:color="000000"/>
            </w:tcBorders>
          </w:tcPr>
          <w:p w14:paraId="3C003867" w14:textId="77777777" w:rsidR="001C0052" w:rsidRPr="00230F5A" w:rsidRDefault="001C0052" w:rsidP="001C0052">
            <w:pPr>
              <w:pStyle w:val="TableParagraph"/>
              <w:spacing w:line="246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Pérdida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esperada</w:t>
            </w:r>
          </w:p>
        </w:tc>
        <w:tc>
          <w:tcPr>
            <w:tcW w:w="2549" w:type="dxa"/>
            <w:tcBorders>
              <w:bottom w:val="single" w:sz="6" w:space="0" w:color="000000"/>
            </w:tcBorders>
          </w:tcPr>
          <w:p w14:paraId="6F809F02" w14:textId="77777777" w:rsidR="001C0052" w:rsidRPr="00230F5A" w:rsidRDefault="001C0052" w:rsidP="001C0052">
            <w:pPr>
              <w:pStyle w:val="TableParagraph"/>
              <w:spacing w:line="246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9(01)V9(05)</w:t>
            </w:r>
          </w:p>
        </w:tc>
      </w:tr>
      <w:tr w:rsidR="001C0052" w:rsidRPr="00230F5A" w14:paraId="0543E310" w14:textId="77777777" w:rsidTr="004F0504">
        <w:trPr>
          <w:trHeight w:val="268"/>
        </w:trPr>
        <w:tc>
          <w:tcPr>
            <w:tcW w:w="1414" w:type="dxa"/>
            <w:tcBorders>
              <w:top w:val="single" w:sz="6" w:space="0" w:color="000000"/>
            </w:tcBorders>
          </w:tcPr>
          <w:p w14:paraId="06DE7AFA" w14:textId="77777777" w:rsidR="001C0052" w:rsidRPr="00230F5A" w:rsidRDefault="001C0052" w:rsidP="001C0052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25" w:type="dxa"/>
            <w:tcBorders>
              <w:top w:val="single" w:sz="6" w:space="0" w:color="000000"/>
            </w:tcBorders>
          </w:tcPr>
          <w:p w14:paraId="20208BCF" w14:textId="77777777" w:rsidR="001C0052" w:rsidRPr="00230F5A" w:rsidRDefault="001C0052" w:rsidP="001C0052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  <w:tcBorders>
              <w:top w:val="single" w:sz="6" w:space="0" w:color="000000"/>
            </w:tcBorders>
          </w:tcPr>
          <w:p w14:paraId="1BA04683" w14:textId="77777777" w:rsidR="001C0052" w:rsidRPr="00230F5A" w:rsidRDefault="001C0052" w:rsidP="001C0052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549" w:type="dxa"/>
            <w:tcBorders>
              <w:top w:val="single" w:sz="6" w:space="0" w:color="000000"/>
            </w:tcBorders>
          </w:tcPr>
          <w:p w14:paraId="6EBDDFE9" w14:textId="77777777" w:rsidR="001C0052" w:rsidRPr="00230F5A" w:rsidRDefault="001C0052" w:rsidP="001C0052">
            <w:pPr>
              <w:pStyle w:val="TableParagraph"/>
              <w:spacing w:line="249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X(68)</w:t>
            </w:r>
          </w:p>
        </w:tc>
      </w:tr>
    </w:tbl>
    <w:p w14:paraId="186A8234" w14:textId="77777777" w:rsidR="004C450B" w:rsidRPr="00230F5A" w:rsidRDefault="004C450B" w:rsidP="004C450B">
      <w:pPr>
        <w:pStyle w:val="Textoindependiente"/>
        <w:spacing w:before="1"/>
        <w:ind w:left="212"/>
        <w:jc w:val="both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>Longitud</w:t>
      </w:r>
      <w:r w:rsidRPr="00230F5A">
        <w:rPr>
          <w:rFonts w:ascii="Times New Roman" w:hAnsi="Times New Roman" w:cs="Times New Roman"/>
          <w:spacing w:val="-3"/>
        </w:rPr>
        <w:t xml:space="preserve"> </w:t>
      </w:r>
      <w:r w:rsidRPr="00230F5A">
        <w:rPr>
          <w:rFonts w:ascii="Times New Roman" w:hAnsi="Times New Roman" w:cs="Times New Roman"/>
        </w:rPr>
        <w:t>Total</w:t>
      </w:r>
      <w:r w:rsidRPr="00230F5A">
        <w:rPr>
          <w:rFonts w:ascii="Times New Roman" w:hAnsi="Times New Roman" w:cs="Times New Roman"/>
          <w:spacing w:val="-2"/>
        </w:rPr>
        <w:t xml:space="preserve"> </w:t>
      </w:r>
      <w:r w:rsidRPr="00230F5A">
        <w:rPr>
          <w:rFonts w:ascii="Times New Roman" w:hAnsi="Times New Roman" w:cs="Times New Roman"/>
        </w:rPr>
        <w:t>del</w:t>
      </w:r>
      <w:r w:rsidRPr="00230F5A">
        <w:rPr>
          <w:rFonts w:ascii="Times New Roman" w:hAnsi="Times New Roman" w:cs="Times New Roman"/>
          <w:spacing w:val="-2"/>
        </w:rPr>
        <w:t xml:space="preserve"> </w:t>
      </w:r>
      <w:r w:rsidRPr="00230F5A">
        <w:rPr>
          <w:rFonts w:ascii="Times New Roman" w:hAnsi="Times New Roman" w:cs="Times New Roman"/>
        </w:rPr>
        <w:t>registro:</w:t>
      </w:r>
      <w:r w:rsidRPr="00230F5A">
        <w:rPr>
          <w:rFonts w:ascii="Times New Roman" w:hAnsi="Times New Roman" w:cs="Times New Roman"/>
          <w:spacing w:val="-2"/>
        </w:rPr>
        <w:t xml:space="preserve"> </w:t>
      </w:r>
      <w:r w:rsidRPr="00230F5A">
        <w:rPr>
          <w:rFonts w:ascii="Times New Roman" w:hAnsi="Times New Roman" w:cs="Times New Roman"/>
        </w:rPr>
        <w:t>224</w:t>
      </w:r>
      <w:r w:rsidRPr="00230F5A">
        <w:rPr>
          <w:rFonts w:ascii="Times New Roman" w:hAnsi="Times New Roman" w:cs="Times New Roman"/>
          <w:spacing w:val="-1"/>
        </w:rPr>
        <w:t xml:space="preserve"> </w:t>
      </w:r>
      <w:r w:rsidRPr="00230F5A">
        <w:rPr>
          <w:rFonts w:ascii="Times New Roman" w:hAnsi="Times New Roman" w:cs="Times New Roman"/>
        </w:rPr>
        <w:t>Bytes</w:t>
      </w:r>
    </w:p>
    <w:p w14:paraId="2078C7D1" w14:textId="77777777" w:rsidR="001C0052" w:rsidRPr="00230F5A" w:rsidRDefault="001C0052" w:rsidP="001C0052">
      <w:pPr>
        <w:tabs>
          <w:tab w:val="left" w:pos="1349"/>
        </w:tabs>
        <w:jc w:val="both"/>
        <w:rPr>
          <w:rFonts w:ascii="Times New Roman" w:hAnsi="Times New Roman" w:cs="Times New Roman"/>
          <w:i/>
          <w:sz w:val="20"/>
        </w:rPr>
      </w:pPr>
    </w:p>
    <w:p w14:paraId="58A2676E" w14:textId="542396B0" w:rsidR="000F012A" w:rsidRPr="00230F5A" w:rsidRDefault="000F012A" w:rsidP="001C0052">
      <w:pPr>
        <w:tabs>
          <w:tab w:val="left" w:pos="1349"/>
        </w:tabs>
        <w:jc w:val="both"/>
        <w:rPr>
          <w:rFonts w:ascii="Times New Roman" w:hAnsi="Times New Roman" w:cs="Times New Roman"/>
          <w:i/>
          <w:sz w:val="20"/>
        </w:rPr>
      </w:pPr>
      <w:r w:rsidRPr="00230F5A">
        <w:rPr>
          <w:rFonts w:ascii="Times New Roman" w:hAnsi="Times New Roman" w:cs="Times New Roman"/>
          <w:i/>
          <w:sz w:val="20"/>
        </w:rPr>
        <w:t>Registros</w:t>
      </w:r>
      <w:r w:rsidRPr="00230F5A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230F5A">
        <w:rPr>
          <w:rFonts w:ascii="Times New Roman" w:hAnsi="Times New Roman" w:cs="Times New Roman"/>
          <w:i/>
          <w:sz w:val="20"/>
        </w:rPr>
        <w:t>para informar</w:t>
      </w:r>
      <w:r w:rsidRPr="00230F5A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230F5A">
        <w:rPr>
          <w:rFonts w:ascii="Times New Roman" w:hAnsi="Times New Roman" w:cs="Times New Roman"/>
          <w:i/>
          <w:sz w:val="20"/>
        </w:rPr>
        <w:t>metodologías</w:t>
      </w:r>
      <w:r w:rsidRPr="00230F5A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230F5A">
        <w:rPr>
          <w:rFonts w:ascii="Times New Roman" w:hAnsi="Times New Roman" w:cs="Times New Roman"/>
          <w:i/>
          <w:sz w:val="20"/>
        </w:rPr>
        <w:t>de</w:t>
      </w:r>
      <w:r w:rsidRPr="00230F5A">
        <w:rPr>
          <w:rFonts w:ascii="Times New Roman" w:hAnsi="Times New Roman" w:cs="Times New Roman"/>
          <w:i/>
          <w:spacing w:val="-4"/>
          <w:sz w:val="20"/>
        </w:rPr>
        <w:t xml:space="preserve"> </w:t>
      </w:r>
      <w:r w:rsidRPr="00230F5A">
        <w:rPr>
          <w:rFonts w:ascii="Times New Roman" w:hAnsi="Times New Roman" w:cs="Times New Roman"/>
          <w:i/>
          <w:sz w:val="20"/>
        </w:rPr>
        <w:t>provisiones*.</w:t>
      </w:r>
      <w:r w:rsidR="00920D2A">
        <w:rPr>
          <w:rFonts w:ascii="Times New Roman" w:hAnsi="Times New Roman" w:cs="Times New Roman"/>
          <w:i/>
          <w:sz w:val="20"/>
        </w:rPr>
        <w:t xml:space="preserve"> (TIPO 4)</w:t>
      </w:r>
    </w:p>
    <w:p w14:paraId="6966BF13" w14:textId="77777777" w:rsidR="000F012A" w:rsidRPr="00230F5A" w:rsidRDefault="000F012A" w:rsidP="000F012A">
      <w:pPr>
        <w:pStyle w:val="Prrafodelista"/>
        <w:numPr>
          <w:ilvl w:val="0"/>
          <w:numId w:val="16"/>
        </w:numPr>
        <w:tabs>
          <w:tab w:val="left" w:pos="420"/>
        </w:tabs>
        <w:spacing w:before="60"/>
        <w:ind w:right="296" w:firstLine="0"/>
        <w:jc w:val="both"/>
        <w:rPr>
          <w:rFonts w:ascii="Times New Roman" w:hAnsi="Times New Roman" w:cs="Times New Roman"/>
          <w:sz w:val="20"/>
        </w:rPr>
      </w:pPr>
      <w:r w:rsidRPr="00230F5A">
        <w:rPr>
          <w:rFonts w:ascii="Times New Roman" w:hAnsi="Times New Roman" w:cs="Times New Roman"/>
          <w:sz w:val="20"/>
        </w:rPr>
        <w:t>Este tipo de registro incluirá información referida a las metodologías empleadas para efectos de</w:t>
      </w:r>
      <w:r w:rsidRPr="00230F5A">
        <w:rPr>
          <w:rFonts w:ascii="Times New Roman" w:hAnsi="Times New Roman" w:cs="Times New Roman"/>
          <w:spacing w:val="1"/>
          <w:sz w:val="20"/>
        </w:rPr>
        <w:t xml:space="preserve"> </w:t>
      </w:r>
      <w:r w:rsidRPr="00230F5A">
        <w:rPr>
          <w:rFonts w:ascii="Times New Roman" w:hAnsi="Times New Roman" w:cs="Times New Roman"/>
          <w:sz w:val="20"/>
        </w:rPr>
        <w:t>gestión y/o determinación de provisiones de la cartera hipotecaria de vivienda, según lo indicado</w:t>
      </w:r>
      <w:r w:rsidRPr="00230F5A">
        <w:rPr>
          <w:rFonts w:ascii="Times New Roman" w:hAnsi="Times New Roman" w:cs="Times New Roman"/>
          <w:spacing w:val="1"/>
          <w:sz w:val="20"/>
        </w:rPr>
        <w:t xml:space="preserve"> </w:t>
      </w:r>
      <w:r w:rsidRPr="00230F5A">
        <w:rPr>
          <w:rFonts w:ascii="Times New Roman" w:hAnsi="Times New Roman" w:cs="Times New Roman"/>
          <w:sz w:val="20"/>
        </w:rPr>
        <w:t>en</w:t>
      </w:r>
      <w:r w:rsidRPr="00230F5A">
        <w:rPr>
          <w:rFonts w:ascii="Times New Roman" w:hAnsi="Times New Roman" w:cs="Times New Roman"/>
          <w:spacing w:val="-1"/>
          <w:sz w:val="20"/>
        </w:rPr>
        <w:t xml:space="preserve"> </w:t>
      </w:r>
      <w:r w:rsidRPr="00230F5A">
        <w:rPr>
          <w:rFonts w:ascii="Times New Roman" w:hAnsi="Times New Roman" w:cs="Times New Roman"/>
          <w:sz w:val="20"/>
        </w:rPr>
        <w:t>el numeral</w:t>
      </w:r>
      <w:r w:rsidRPr="00230F5A">
        <w:rPr>
          <w:rFonts w:ascii="Times New Roman" w:hAnsi="Times New Roman" w:cs="Times New Roman"/>
          <w:spacing w:val="1"/>
          <w:sz w:val="20"/>
        </w:rPr>
        <w:t xml:space="preserve"> </w:t>
      </w:r>
      <w:r w:rsidRPr="00230F5A">
        <w:rPr>
          <w:rFonts w:ascii="Times New Roman" w:hAnsi="Times New Roman" w:cs="Times New Roman"/>
          <w:sz w:val="20"/>
        </w:rPr>
        <w:t>3.1</w:t>
      </w:r>
      <w:r w:rsidRPr="00230F5A">
        <w:rPr>
          <w:rFonts w:ascii="Times New Roman" w:hAnsi="Times New Roman" w:cs="Times New Roman"/>
          <w:spacing w:val="-1"/>
          <w:sz w:val="20"/>
        </w:rPr>
        <w:t xml:space="preserve"> </w:t>
      </w:r>
      <w:r w:rsidRPr="00230F5A">
        <w:rPr>
          <w:rFonts w:ascii="Times New Roman" w:hAnsi="Times New Roman" w:cs="Times New Roman"/>
          <w:sz w:val="20"/>
        </w:rPr>
        <w:t>del Capítulo</w:t>
      </w:r>
      <w:r w:rsidRPr="00230F5A">
        <w:rPr>
          <w:rFonts w:ascii="Times New Roman" w:hAnsi="Times New Roman" w:cs="Times New Roman"/>
          <w:spacing w:val="-2"/>
          <w:sz w:val="20"/>
        </w:rPr>
        <w:t xml:space="preserve"> </w:t>
      </w:r>
      <w:r w:rsidRPr="00230F5A">
        <w:rPr>
          <w:rFonts w:ascii="Times New Roman" w:hAnsi="Times New Roman" w:cs="Times New Roman"/>
          <w:sz w:val="20"/>
        </w:rPr>
        <w:t>B-1.</w:t>
      </w:r>
    </w:p>
    <w:p w14:paraId="73D6A7CB" w14:textId="77777777" w:rsidR="000F012A" w:rsidRPr="00230F5A" w:rsidRDefault="000F012A" w:rsidP="000F012A">
      <w:pPr>
        <w:pStyle w:val="Prrafodelista"/>
        <w:tabs>
          <w:tab w:val="left" w:pos="420"/>
        </w:tabs>
        <w:spacing w:before="60"/>
        <w:ind w:left="212" w:right="296" w:firstLine="0"/>
        <w:jc w:val="both"/>
        <w:rPr>
          <w:rFonts w:ascii="Times New Roman" w:hAnsi="Times New Roman" w:cs="Times New Roman"/>
          <w:sz w:val="20"/>
        </w:rPr>
      </w:pPr>
    </w:p>
    <w:tbl>
      <w:tblPr>
        <w:tblStyle w:val="NormalTable0"/>
        <w:tblW w:w="0" w:type="auto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0F012A" w:rsidRPr="00230F5A" w14:paraId="7E38FBF0" w14:textId="77777777" w:rsidTr="004F0504">
        <w:trPr>
          <w:trHeight w:val="268"/>
        </w:trPr>
        <w:tc>
          <w:tcPr>
            <w:tcW w:w="1414" w:type="dxa"/>
          </w:tcPr>
          <w:p w14:paraId="25BD2D1F" w14:textId="77777777" w:rsidR="000F012A" w:rsidRPr="00230F5A" w:rsidRDefault="000F012A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5" w:type="dxa"/>
          </w:tcPr>
          <w:p w14:paraId="6578C358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64EAF2F0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Tipo</w:t>
            </w:r>
            <w:r w:rsidRPr="00230F5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de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registro</w:t>
            </w:r>
          </w:p>
        </w:tc>
        <w:tc>
          <w:tcPr>
            <w:tcW w:w="2549" w:type="dxa"/>
          </w:tcPr>
          <w:p w14:paraId="2476D794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9(01)</w:t>
            </w:r>
          </w:p>
        </w:tc>
      </w:tr>
      <w:tr w:rsidR="000F012A" w:rsidRPr="00230F5A" w14:paraId="14C50114" w14:textId="77777777" w:rsidTr="004F0504">
        <w:trPr>
          <w:trHeight w:val="268"/>
        </w:trPr>
        <w:tc>
          <w:tcPr>
            <w:tcW w:w="1414" w:type="dxa"/>
          </w:tcPr>
          <w:p w14:paraId="6B2628B6" w14:textId="77777777" w:rsidR="000F012A" w:rsidRPr="00230F5A" w:rsidRDefault="000F012A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5" w:type="dxa"/>
          </w:tcPr>
          <w:p w14:paraId="31F4B824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144917D2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230F5A">
              <w:rPr>
                <w:rFonts w:ascii="Times New Roman" w:hAnsi="Times New Roman" w:cs="Times New Roman"/>
                <w:lang w:val="es-CL"/>
              </w:rPr>
              <w:t>Número interno</w:t>
            </w:r>
            <w:r w:rsidRPr="00230F5A">
              <w:rPr>
                <w:rFonts w:ascii="Times New Roman" w:hAnsi="Times New Roman" w:cs="Times New Roman"/>
                <w:spacing w:val="1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spacing w:val="-4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identificación</w:t>
            </w:r>
            <w:r w:rsidRPr="00230F5A">
              <w:rPr>
                <w:rFonts w:ascii="Times New Roman" w:hAnsi="Times New Roman" w:cs="Times New Roman"/>
                <w:spacing w:val="-1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 la</w:t>
            </w:r>
            <w:r w:rsidRPr="00230F5A">
              <w:rPr>
                <w:rFonts w:ascii="Times New Roman" w:hAnsi="Times New Roman" w:cs="Times New Roman"/>
                <w:spacing w:val="-3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5323857D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X(30)</w:t>
            </w:r>
          </w:p>
        </w:tc>
      </w:tr>
      <w:tr w:rsidR="000F012A" w:rsidRPr="00230F5A" w14:paraId="2F3DAED6" w14:textId="77777777" w:rsidTr="004F0504">
        <w:trPr>
          <w:trHeight w:val="268"/>
        </w:trPr>
        <w:tc>
          <w:tcPr>
            <w:tcW w:w="1414" w:type="dxa"/>
          </w:tcPr>
          <w:p w14:paraId="64C7089F" w14:textId="77777777" w:rsidR="000F012A" w:rsidRPr="00230F5A" w:rsidRDefault="000F012A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5" w:type="dxa"/>
          </w:tcPr>
          <w:p w14:paraId="42A2A9FB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755FE370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RUT del deudor</w:t>
            </w:r>
          </w:p>
        </w:tc>
        <w:tc>
          <w:tcPr>
            <w:tcW w:w="2549" w:type="dxa"/>
          </w:tcPr>
          <w:p w14:paraId="7AA5370C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R(09)VX(01)</w:t>
            </w:r>
          </w:p>
        </w:tc>
      </w:tr>
      <w:tr w:rsidR="000F012A" w:rsidRPr="00230F5A" w14:paraId="5ECA0DB6" w14:textId="77777777" w:rsidTr="004F0504">
        <w:trPr>
          <w:trHeight w:val="268"/>
        </w:trPr>
        <w:tc>
          <w:tcPr>
            <w:tcW w:w="1414" w:type="dxa"/>
          </w:tcPr>
          <w:p w14:paraId="6C691BBC" w14:textId="77777777" w:rsidR="000F012A" w:rsidRPr="00230F5A" w:rsidRDefault="000F012A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5" w:type="dxa"/>
          </w:tcPr>
          <w:p w14:paraId="1759ECE4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6FE1A863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Provisión</w:t>
            </w:r>
            <w:r w:rsidRPr="00230F5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método</w:t>
            </w:r>
            <w:r w:rsidRPr="00230F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interno</w:t>
            </w:r>
          </w:p>
        </w:tc>
        <w:tc>
          <w:tcPr>
            <w:tcW w:w="2549" w:type="dxa"/>
          </w:tcPr>
          <w:p w14:paraId="3F05DBB2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9(14)</w:t>
            </w:r>
          </w:p>
        </w:tc>
      </w:tr>
      <w:tr w:rsidR="000F012A" w:rsidRPr="00230F5A" w14:paraId="7B5F6B3B" w14:textId="77777777" w:rsidTr="004F0504">
        <w:trPr>
          <w:trHeight w:val="268"/>
        </w:trPr>
        <w:tc>
          <w:tcPr>
            <w:tcW w:w="1414" w:type="dxa"/>
          </w:tcPr>
          <w:p w14:paraId="087CD4FD" w14:textId="77777777" w:rsidR="000F012A" w:rsidRPr="00230F5A" w:rsidRDefault="000F012A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3803A788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7F3EDA07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Provisión</w:t>
            </w:r>
            <w:r w:rsidRPr="00230F5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método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estándar</w:t>
            </w:r>
          </w:p>
        </w:tc>
        <w:tc>
          <w:tcPr>
            <w:tcW w:w="2549" w:type="dxa"/>
          </w:tcPr>
          <w:p w14:paraId="293F45A4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9(14)</w:t>
            </w:r>
          </w:p>
        </w:tc>
      </w:tr>
      <w:tr w:rsidR="000F012A" w:rsidRPr="00230F5A" w14:paraId="6DAA4A6B" w14:textId="77777777" w:rsidTr="004F0504">
        <w:trPr>
          <w:trHeight w:val="266"/>
        </w:trPr>
        <w:tc>
          <w:tcPr>
            <w:tcW w:w="1414" w:type="dxa"/>
            <w:tcBorders>
              <w:bottom w:val="single" w:sz="6" w:space="0" w:color="000000"/>
            </w:tcBorders>
          </w:tcPr>
          <w:p w14:paraId="16A1C1A7" w14:textId="77777777" w:rsidR="000F012A" w:rsidRPr="00230F5A" w:rsidRDefault="000F012A" w:rsidP="00E862A3">
            <w:pPr>
              <w:pStyle w:val="TableParagraph"/>
              <w:spacing w:line="246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5" w:type="dxa"/>
            <w:tcBorders>
              <w:bottom w:val="single" w:sz="6" w:space="0" w:color="000000"/>
            </w:tcBorders>
          </w:tcPr>
          <w:p w14:paraId="568EEA06" w14:textId="77777777" w:rsidR="000F012A" w:rsidRPr="00230F5A" w:rsidRDefault="000F012A" w:rsidP="00E862A3">
            <w:pPr>
              <w:pStyle w:val="TableParagraph"/>
              <w:spacing w:line="246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  <w:tcBorders>
              <w:bottom w:val="single" w:sz="6" w:space="0" w:color="000000"/>
            </w:tcBorders>
          </w:tcPr>
          <w:p w14:paraId="43B4D786" w14:textId="77777777" w:rsidR="000F012A" w:rsidRPr="00230F5A" w:rsidRDefault="000F012A" w:rsidP="00E862A3">
            <w:pPr>
              <w:pStyle w:val="TableParagraph"/>
              <w:spacing w:line="246" w:lineRule="exact"/>
              <w:rPr>
                <w:rFonts w:ascii="Times New Roman" w:hAnsi="Times New Roman" w:cs="Times New Roman"/>
                <w:lang w:val="es-CL"/>
              </w:rPr>
            </w:pPr>
            <w:r w:rsidRPr="00230F5A">
              <w:rPr>
                <w:rFonts w:ascii="Times New Roman" w:hAnsi="Times New Roman" w:cs="Times New Roman"/>
                <w:lang w:val="es-CL"/>
              </w:rPr>
              <w:t>Valor</w:t>
            </w:r>
            <w:r w:rsidRPr="00230F5A">
              <w:rPr>
                <w:rFonts w:ascii="Times New Roman" w:hAnsi="Times New Roman" w:cs="Times New Roman"/>
                <w:spacing w:val="-1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spacing w:val="-3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tasación</w:t>
            </w:r>
            <w:r w:rsidRPr="00230F5A">
              <w:rPr>
                <w:rFonts w:ascii="Times New Roman" w:hAnsi="Times New Roman" w:cs="Times New Roman"/>
                <w:spacing w:val="-1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inicial</w:t>
            </w:r>
            <w:r w:rsidRPr="00230F5A">
              <w:rPr>
                <w:rFonts w:ascii="Times New Roman" w:hAnsi="Times New Roman" w:cs="Times New Roman"/>
                <w:spacing w:val="-1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spacing w:val="-3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la vivienda</w:t>
            </w:r>
          </w:p>
        </w:tc>
        <w:tc>
          <w:tcPr>
            <w:tcW w:w="2549" w:type="dxa"/>
            <w:tcBorders>
              <w:bottom w:val="single" w:sz="6" w:space="0" w:color="000000"/>
            </w:tcBorders>
          </w:tcPr>
          <w:p w14:paraId="0BBD0660" w14:textId="77777777" w:rsidR="000F012A" w:rsidRPr="00230F5A" w:rsidRDefault="000F012A" w:rsidP="00E862A3">
            <w:pPr>
              <w:pStyle w:val="TableParagraph"/>
              <w:spacing w:line="246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9(14)</w:t>
            </w:r>
          </w:p>
        </w:tc>
      </w:tr>
      <w:tr w:rsidR="000F012A" w:rsidRPr="00230F5A" w14:paraId="2902CFF3" w14:textId="77777777" w:rsidTr="004F0504">
        <w:trPr>
          <w:trHeight w:val="266"/>
        </w:trPr>
        <w:tc>
          <w:tcPr>
            <w:tcW w:w="1414" w:type="dxa"/>
            <w:tcBorders>
              <w:top w:val="single" w:sz="6" w:space="0" w:color="000000"/>
            </w:tcBorders>
          </w:tcPr>
          <w:p w14:paraId="38F5D7E4" w14:textId="77777777" w:rsidR="000F012A" w:rsidRPr="00230F5A" w:rsidRDefault="000F012A" w:rsidP="00E862A3">
            <w:pPr>
              <w:pStyle w:val="TableParagraph"/>
              <w:spacing w:line="246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5" w:type="dxa"/>
            <w:tcBorders>
              <w:top w:val="single" w:sz="6" w:space="0" w:color="000000"/>
            </w:tcBorders>
          </w:tcPr>
          <w:p w14:paraId="4A682AC2" w14:textId="77777777" w:rsidR="000F012A" w:rsidRPr="00230F5A" w:rsidRDefault="000F012A" w:rsidP="00E862A3">
            <w:pPr>
              <w:pStyle w:val="TableParagraph"/>
              <w:spacing w:line="246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  <w:tcBorders>
              <w:top w:val="single" w:sz="6" w:space="0" w:color="000000"/>
            </w:tcBorders>
          </w:tcPr>
          <w:p w14:paraId="193D21A8" w14:textId="77777777" w:rsidR="000F012A" w:rsidRPr="00230F5A" w:rsidRDefault="000F012A" w:rsidP="00E862A3">
            <w:pPr>
              <w:pStyle w:val="TableParagraph"/>
              <w:spacing w:line="246" w:lineRule="exact"/>
              <w:rPr>
                <w:rFonts w:ascii="Times New Roman" w:hAnsi="Times New Roman" w:cs="Times New Roman"/>
                <w:lang w:val="es-CL"/>
              </w:rPr>
            </w:pPr>
            <w:r w:rsidRPr="00230F5A">
              <w:rPr>
                <w:rFonts w:ascii="Times New Roman" w:hAnsi="Times New Roman" w:cs="Times New Roman"/>
                <w:lang w:val="es-CL"/>
              </w:rPr>
              <w:t>Número interno de</w:t>
            </w:r>
            <w:r w:rsidRPr="00230F5A">
              <w:rPr>
                <w:rFonts w:ascii="Times New Roman" w:hAnsi="Times New Roman" w:cs="Times New Roman"/>
                <w:spacing w:val="-3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identificación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 la garantía</w:t>
            </w:r>
          </w:p>
        </w:tc>
        <w:tc>
          <w:tcPr>
            <w:tcW w:w="2549" w:type="dxa"/>
            <w:tcBorders>
              <w:top w:val="single" w:sz="6" w:space="0" w:color="000000"/>
            </w:tcBorders>
          </w:tcPr>
          <w:p w14:paraId="5940E0F4" w14:textId="77777777" w:rsidR="000F012A" w:rsidRPr="00230F5A" w:rsidRDefault="000F012A" w:rsidP="00E862A3">
            <w:pPr>
              <w:pStyle w:val="TableParagraph"/>
              <w:spacing w:line="246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X(30)</w:t>
            </w:r>
          </w:p>
        </w:tc>
      </w:tr>
      <w:tr w:rsidR="000F012A" w:rsidRPr="00230F5A" w14:paraId="3DF3A4D4" w14:textId="77777777" w:rsidTr="004F0504">
        <w:trPr>
          <w:trHeight w:val="268"/>
        </w:trPr>
        <w:tc>
          <w:tcPr>
            <w:tcW w:w="1414" w:type="dxa"/>
          </w:tcPr>
          <w:p w14:paraId="6BF078EA" w14:textId="77777777" w:rsidR="000F012A" w:rsidRPr="00230F5A" w:rsidRDefault="000F012A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5" w:type="dxa"/>
          </w:tcPr>
          <w:p w14:paraId="035B8878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698F26F4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Seguro</w:t>
            </w:r>
            <w:r w:rsidRPr="00230F5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de</w:t>
            </w:r>
            <w:r w:rsidRPr="00230F5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remate</w:t>
            </w:r>
          </w:p>
        </w:tc>
        <w:tc>
          <w:tcPr>
            <w:tcW w:w="2549" w:type="dxa"/>
          </w:tcPr>
          <w:p w14:paraId="33D643CB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9(01)</w:t>
            </w:r>
          </w:p>
        </w:tc>
      </w:tr>
      <w:tr w:rsidR="000F012A" w:rsidRPr="00230F5A" w14:paraId="3ECC9352" w14:textId="77777777" w:rsidTr="004F0504">
        <w:trPr>
          <w:trHeight w:val="268"/>
        </w:trPr>
        <w:tc>
          <w:tcPr>
            <w:tcW w:w="1414" w:type="dxa"/>
          </w:tcPr>
          <w:p w14:paraId="470729F0" w14:textId="77777777" w:rsidR="000F012A" w:rsidRPr="00230F5A" w:rsidRDefault="000F012A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5" w:type="dxa"/>
          </w:tcPr>
          <w:p w14:paraId="78E0BC9E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60B0F0D5" w14:textId="2462B4A0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Precio de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la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vivienda</w:t>
            </w:r>
          </w:p>
        </w:tc>
        <w:tc>
          <w:tcPr>
            <w:tcW w:w="2549" w:type="dxa"/>
          </w:tcPr>
          <w:p w14:paraId="7F1409E5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9(14)</w:t>
            </w:r>
          </w:p>
        </w:tc>
      </w:tr>
      <w:tr w:rsidR="000F012A" w:rsidRPr="00230F5A" w14:paraId="11BC5416" w14:textId="77777777" w:rsidTr="004F0504">
        <w:trPr>
          <w:trHeight w:val="268"/>
        </w:trPr>
        <w:tc>
          <w:tcPr>
            <w:tcW w:w="1414" w:type="dxa"/>
          </w:tcPr>
          <w:p w14:paraId="493C97D1" w14:textId="77777777" w:rsidR="000F012A" w:rsidRPr="00230F5A" w:rsidRDefault="000F012A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5" w:type="dxa"/>
          </w:tcPr>
          <w:p w14:paraId="3498FD66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6C3E0F0A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  <w:lang w:val="es-CL"/>
              </w:rPr>
            </w:pPr>
            <w:r w:rsidRPr="00230F5A">
              <w:rPr>
                <w:rFonts w:ascii="Times New Roman" w:hAnsi="Times New Roman" w:cs="Times New Roman"/>
                <w:lang w:val="es-CL"/>
              </w:rPr>
              <w:t>Relación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entre obligaciones y</w:t>
            </w:r>
            <w:r w:rsidRPr="00230F5A">
              <w:rPr>
                <w:rFonts w:ascii="Times New Roman" w:hAnsi="Times New Roman" w:cs="Times New Roman"/>
                <w:spacing w:val="-2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valor inicial</w:t>
            </w:r>
            <w:r w:rsidRPr="00230F5A">
              <w:rPr>
                <w:rFonts w:ascii="Times New Roman" w:hAnsi="Times New Roman" w:cs="Times New Roman"/>
                <w:spacing w:val="-1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spacing w:val="-4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lang w:val="es-CL"/>
              </w:rPr>
              <w:t>la garantía</w:t>
            </w:r>
          </w:p>
        </w:tc>
        <w:tc>
          <w:tcPr>
            <w:tcW w:w="2549" w:type="dxa"/>
          </w:tcPr>
          <w:p w14:paraId="23D3DC6F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9(01)V9(05)</w:t>
            </w:r>
          </w:p>
        </w:tc>
      </w:tr>
      <w:tr w:rsidR="000F012A" w:rsidRPr="00230F5A" w14:paraId="527FDD0B" w14:textId="77777777" w:rsidTr="004F0504">
        <w:trPr>
          <w:trHeight w:val="268"/>
        </w:trPr>
        <w:tc>
          <w:tcPr>
            <w:tcW w:w="1414" w:type="dxa"/>
          </w:tcPr>
          <w:p w14:paraId="00F28798" w14:textId="77777777" w:rsidR="000F012A" w:rsidRPr="00230F5A" w:rsidRDefault="000F012A" w:rsidP="00E862A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Campo</w:t>
            </w:r>
            <w:r w:rsidRPr="00230F5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25" w:type="dxa"/>
          </w:tcPr>
          <w:p w14:paraId="73487D26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389" w:type="dxa"/>
          </w:tcPr>
          <w:p w14:paraId="3EF61E15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549" w:type="dxa"/>
          </w:tcPr>
          <w:p w14:paraId="02ECD3A4" w14:textId="77777777" w:rsidR="000F012A" w:rsidRPr="00230F5A" w:rsidRDefault="000F012A" w:rsidP="00E862A3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X(90)</w:t>
            </w:r>
          </w:p>
        </w:tc>
      </w:tr>
    </w:tbl>
    <w:p w14:paraId="0E4FDE1F" w14:textId="77777777" w:rsidR="000F012A" w:rsidRPr="00230F5A" w:rsidRDefault="000F012A" w:rsidP="000F012A">
      <w:pPr>
        <w:pStyle w:val="Textoindependiente"/>
        <w:ind w:left="212"/>
        <w:jc w:val="both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>Longitud</w:t>
      </w:r>
      <w:r w:rsidRPr="00230F5A">
        <w:rPr>
          <w:rFonts w:ascii="Times New Roman" w:hAnsi="Times New Roman" w:cs="Times New Roman"/>
          <w:spacing w:val="-3"/>
        </w:rPr>
        <w:t xml:space="preserve"> </w:t>
      </w:r>
      <w:r w:rsidRPr="00230F5A">
        <w:rPr>
          <w:rFonts w:ascii="Times New Roman" w:hAnsi="Times New Roman" w:cs="Times New Roman"/>
        </w:rPr>
        <w:t>Total</w:t>
      </w:r>
      <w:r w:rsidRPr="00230F5A">
        <w:rPr>
          <w:rFonts w:ascii="Times New Roman" w:hAnsi="Times New Roman" w:cs="Times New Roman"/>
          <w:spacing w:val="-2"/>
        </w:rPr>
        <w:t xml:space="preserve"> </w:t>
      </w:r>
      <w:r w:rsidRPr="00230F5A">
        <w:rPr>
          <w:rFonts w:ascii="Times New Roman" w:hAnsi="Times New Roman" w:cs="Times New Roman"/>
        </w:rPr>
        <w:t>del</w:t>
      </w:r>
      <w:r w:rsidRPr="00230F5A">
        <w:rPr>
          <w:rFonts w:ascii="Times New Roman" w:hAnsi="Times New Roman" w:cs="Times New Roman"/>
          <w:spacing w:val="-2"/>
        </w:rPr>
        <w:t xml:space="preserve"> </w:t>
      </w:r>
      <w:r w:rsidRPr="00230F5A">
        <w:rPr>
          <w:rFonts w:ascii="Times New Roman" w:hAnsi="Times New Roman" w:cs="Times New Roman"/>
        </w:rPr>
        <w:t>registro:</w:t>
      </w:r>
      <w:r w:rsidRPr="00230F5A">
        <w:rPr>
          <w:rFonts w:ascii="Times New Roman" w:hAnsi="Times New Roman" w:cs="Times New Roman"/>
          <w:spacing w:val="-2"/>
        </w:rPr>
        <w:t xml:space="preserve"> </w:t>
      </w:r>
      <w:r w:rsidRPr="00230F5A">
        <w:rPr>
          <w:rFonts w:ascii="Times New Roman" w:hAnsi="Times New Roman" w:cs="Times New Roman"/>
        </w:rPr>
        <w:t>224</w:t>
      </w:r>
      <w:r w:rsidRPr="00230F5A">
        <w:rPr>
          <w:rFonts w:ascii="Times New Roman" w:hAnsi="Times New Roman" w:cs="Times New Roman"/>
          <w:spacing w:val="-1"/>
        </w:rPr>
        <w:t xml:space="preserve"> </w:t>
      </w:r>
      <w:r w:rsidRPr="00230F5A">
        <w:rPr>
          <w:rFonts w:ascii="Times New Roman" w:hAnsi="Times New Roman" w:cs="Times New Roman"/>
        </w:rPr>
        <w:t>Bytes</w:t>
      </w:r>
    </w:p>
    <w:p w14:paraId="4229CCCB" w14:textId="77777777" w:rsidR="000F012A" w:rsidRPr="00230F5A" w:rsidRDefault="000F012A" w:rsidP="004C450B">
      <w:pPr>
        <w:pStyle w:val="Textoindependiente"/>
        <w:spacing w:before="1"/>
        <w:ind w:left="212"/>
        <w:jc w:val="both"/>
        <w:rPr>
          <w:rFonts w:ascii="Times New Roman" w:hAnsi="Times New Roman" w:cs="Times New Roman"/>
        </w:rPr>
      </w:pPr>
    </w:p>
    <w:p w14:paraId="4ED1A1D0" w14:textId="77777777" w:rsidR="001C0052" w:rsidRPr="00230F5A" w:rsidRDefault="001C0052">
      <w:pPr>
        <w:rPr>
          <w:rFonts w:ascii="Times New Roman" w:hAnsi="Times New Roman" w:cs="Times New Roman"/>
          <w:i/>
          <w:sz w:val="20"/>
        </w:rPr>
      </w:pPr>
      <w:r w:rsidRPr="00230F5A">
        <w:rPr>
          <w:rFonts w:ascii="Times New Roman" w:hAnsi="Times New Roman" w:cs="Times New Roman"/>
          <w:i/>
          <w:sz w:val="20"/>
        </w:rPr>
        <w:br w:type="page"/>
      </w:r>
    </w:p>
    <w:p w14:paraId="4A7B9371" w14:textId="592C9A69" w:rsidR="000F012A" w:rsidRPr="00230F5A" w:rsidRDefault="000F012A" w:rsidP="000F012A">
      <w:pPr>
        <w:tabs>
          <w:tab w:val="left" w:pos="1349"/>
        </w:tabs>
        <w:jc w:val="both"/>
        <w:rPr>
          <w:rFonts w:ascii="Times New Roman" w:hAnsi="Times New Roman" w:cs="Times New Roman"/>
          <w:i/>
          <w:sz w:val="20"/>
        </w:rPr>
      </w:pPr>
      <w:r w:rsidRPr="00230F5A">
        <w:rPr>
          <w:rFonts w:ascii="Times New Roman" w:hAnsi="Times New Roman" w:cs="Times New Roman"/>
          <w:i/>
          <w:sz w:val="20"/>
        </w:rPr>
        <w:lastRenderedPageBreak/>
        <w:t>Registros</w:t>
      </w:r>
      <w:r w:rsidRPr="00230F5A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230F5A">
        <w:rPr>
          <w:rFonts w:ascii="Times New Roman" w:hAnsi="Times New Roman" w:cs="Times New Roman"/>
          <w:i/>
          <w:sz w:val="20"/>
        </w:rPr>
        <w:t>para informar</w:t>
      </w:r>
      <w:r w:rsidRPr="00230F5A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="001C0052" w:rsidRPr="00230F5A">
        <w:rPr>
          <w:rFonts w:ascii="Times New Roman" w:hAnsi="Times New Roman" w:cs="Times New Roman"/>
          <w:i/>
          <w:sz w:val="20"/>
        </w:rPr>
        <w:t>las renegociaciones</w:t>
      </w:r>
      <w:r w:rsidRPr="00230F5A">
        <w:rPr>
          <w:rFonts w:ascii="Times New Roman" w:hAnsi="Times New Roman" w:cs="Times New Roman"/>
          <w:i/>
          <w:sz w:val="20"/>
        </w:rPr>
        <w:t>.</w:t>
      </w:r>
      <w:r w:rsidR="00BC44A3">
        <w:rPr>
          <w:rFonts w:ascii="Times New Roman" w:hAnsi="Times New Roman" w:cs="Times New Roman"/>
          <w:i/>
          <w:sz w:val="20"/>
        </w:rPr>
        <w:t>(TIPO 5)</w:t>
      </w:r>
    </w:p>
    <w:p w14:paraId="01D43224" w14:textId="77777777" w:rsidR="000F012A" w:rsidRPr="00230F5A" w:rsidRDefault="000F012A" w:rsidP="000F012A">
      <w:pPr>
        <w:pStyle w:val="Textoindependiente"/>
        <w:spacing w:before="2"/>
        <w:rPr>
          <w:rFonts w:ascii="Times New Roman" w:hAnsi="Times New Roman" w:cs="Times New Roman"/>
          <w:i/>
          <w:sz w:val="5"/>
        </w:rPr>
      </w:pPr>
    </w:p>
    <w:tbl>
      <w:tblPr>
        <w:tblStyle w:val="NormalTable0"/>
        <w:tblW w:w="0" w:type="auto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0F012A" w:rsidRPr="00230F5A" w14:paraId="0D5C8EB7" w14:textId="77777777" w:rsidTr="004F0504">
        <w:trPr>
          <w:trHeight w:val="241"/>
        </w:trPr>
        <w:tc>
          <w:tcPr>
            <w:tcW w:w="1414" w:type="dxa"/>
          </w:tcPr>
          <w:p w14:paraId="44944B9F" w14:textId="77777777" w:rsidR="000F012A" w:rsidRPr="00230F5A" w:rsidRDefault="000F012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Campo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0825E39E" w14:textId="77777777" w:rsidR="000F012A" w:rsidRPr="00230F5A" w:rsidRDefault="000F012A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099C824" w14:textId="77777777" w:rsidR="000F012A" w:rsidRPr="00230F5A" w:rsidRDefault="000F012A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Tipo</w:t>
            </w:r>
            <w:r w:rsidRPr="00230F5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de</w:t>
            </w:r>
            <w:r w:rsidRPr="00230F5A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registro</w:t>
            </w:r>
          </w:p>
        </w:tc>
        <w:tc>
          <w:tcPr>
            <w:tcW w:w="2549" w:type="dxa"/>
          </w:tcPr>
          <w:p w14:paraId="169FD935" w14:textId="77777777" w:rsidR="000F012A" w:rsidRPr="00230F5A" w:rsidRDefault="000F012A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0F012A" w:rsidRPr="00230F5A" w14:paraId="0D5128EF" w14:textId="77777777" w:rsidTr="004F0504">
        <w:trPr>
          <w:trHeight w:val="486"/>
        </w:trPr>
        <w:tc>
          <w:tcPr>
            <w:tcW w:w="1414" w:type="dxa"/>
          </w:tcPr>
          <w:p w14:paraId="32DBA865" w14:textId="77777777" w:rsidR="000F012A" w:rsidRPr="00230F5A" w:rsidRDefault="000F012A" w:rsidP="00E862A3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Campo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2FD80116" w14:textId="77777777" w:rsidR="000F012A" w:rsidRPr="00230F5A" w:rsidRDefault="000F012A" w:rsidP="00E862A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CAE6D08" w14:textId="77777777" w:rsidR="000F012A" w:rsidRPr="00230F5A" w:rsidRDefault="000F012A" w:rsidP="00E862A3">
            <w:pPr>
              <w:pStyle w:val="TableParagraph"/>
              <w:spacing w:line="242" w:lineRule="exact"/>
              <w:ind w:right="99"/>
              <w:rPr>
                <w:rFonts w:ascii="Times New Roman" w:hAnsi="Times New Roman" w:cs="Times New Roman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>Número</w:t>
            </w:r>
            <w:r w:rsidRPr="00230F5A">
              <w:rPr>
                <w:rFonts w:ascii="Times New Roman" w:hAnsi="Times New Roman" w:cs="Times New Roman"/>
                <w:spacing w:val="4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>interno</w:t>
            </w:r>
            <w:r w:rsidRPr="00230F5A">
              <w:rPr>
                <w:rFonts w:ascii="Times New Roman" w:hAnsi="Times New Roman" w:cs="Times New Roman"/>
                <w:spacing w:val="4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spacing w:val="4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>identificación</w:t>
            </w:r>
            <w:r w:rsidRPr="00230F5A">
              <w:rPr>
                <w:rFonts w:ascii="Times New Roman" w:hAnsi="Times New Roman" w:cs="Times New Roman"/>
                <w:spacing w:val="45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spacing w:val="4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spacing w:val="4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>operación</w:t>
            </w:r>
            <w:r w:rsidRPr="00230F5A">
              <w:rPr>
                <w:rFonts w:ascii="Times New Roman" w:hAnsi="Times New Roman" w:cs="Times New Roman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>renegociada</w:t>
            </w:r>
          </w:p>
        </w:tc>
        <w:tc>
          <w:tcPr>
            <w:tcW w:w="2549" w:type="dxa"/>
          </w:tcPr>
          <w:p w14:paraId="1A997CB0" w14:textId="77777777" w:rsidR="000F012A" w:rsidRPr="00230F5A" w:rsidRDefault="000F012A" w:rsidP="00E862A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X(30)</w:t>
            </w:r>
          </w:p>
        </w:tc>
      </w:tr>
      <w:tr w:rsidR="000F012A" w:rsidRPr="00230F5A" w14:paraId="734F1367" w14:textId="77777777" w:rsidTr="004F0504">
        <w:trPr>
          <w:trHeight w:val="241"/>
        </w:trPr>
        <w:tc>
          <w:tcPr>
            <w:tcW w:w="1414" w:type="dxa"/>
          </w:tcPr>
          <w:p w14:paraId="7D9C06C0" w14:textId="77777777" w:rsidR="000F012A" w:rsidRPr="00230F5A" w:rsidRDefault="000F012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Campo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65BC0136" w14:textId="77777777" w:rsidR="000F012A" w:rsidRPr="00230F5A" w:rsidRDefault="000F012A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887726B" w14:textId="77777777" w:rsidR="000F012A" w:rsidRPr="00230F5A" w:rsidRDefault="000F012A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RUT</w:t>
            </w:r>
          </w:p>
        </w:tc>
        <w:tc>
          <w:tcPr>
            <w:tcW w:w="2549" w:type="dxa"/>
          </w:tcPr>
          <w:p w14:paraId="7F3D7219" w14:textId="77777777" w:rsidR="000F012A" w:rsidRPr="00230F5A" w:rsidRDefault="000F012A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R(09)VX(01)</w:t>
            </w:r>
          </w:p>
        </w:tc>
      </w:tr>
      <w:tr w:rsidR="000F012A" w:rsidRPr="00230F5A" w14:paraId="4DDDA07A" w14:textId="77777777" w:rsidTr="004F0504">
        <w:trPr>
          <w:trHeight w:val="244"/>
        </w:trPr>
        <w:tc>
          <w:tcPr>
            <w:tcW w:w="1414" w:type="dxa"/>
          </w:tcPr>
          <w:p w14:paraId="3BA84D08" w14:textId="77777777" w:rsidR="000F012A" w:rsidRPr="00230F5A" w:rsidRDefault="000F012A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Campo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429FF410" w14:textId="77777777" w:rsidR="000F012A" w:rsidRPr="00230F5A" w:rsidRDefault="000F012A" w:rsidP="00E862A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D62E095" w14:textId="77777777" w:rsidR="000F012A" w:rsidRPr="00230F5A" w:rsidRDefault="000F012A" w:rsidP="00E862A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Tipo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de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operación</w:t>
            </w:r>
            <w:r w:rsidRPr="00230F5A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renegociada</w:t>
            </w:r>
          </w:p>
        </w:tc>
        <w:tc>
          <w:tcPr>
            <w:tcW w:w="2549" w:type="dxa"/>
          </w:tcPr>
          <w:p w14:paraId="254E74A5" w14:textId="77777777" w:rsidR="000F012A" w:rsidRPr="00230F5A" w:rsidRDefault="000F012A" w:rsidP="00E862A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9(01)</w:t>
            </w:r>
          </w:p>
        </w:tc>
      </w:tr>
      <w:tr w:rsidR="000F012A" w:rsidRPr="00230F5A" w14:paraId="044AB143" w14:textId="77777777" w:rsidTr="004F0504">
        <w:trPr>
          <w:trHeight w:val="485"/>
        </w:trPr>
        <w:tc>
          <w:tcPr>
            <w:tcW w:w="1414" w:type="dxa"/>
          </w:tcPr>
          <w:p w14:paraId="4A624D8C" w14:textId="77777777" w:rsidR="000F012A" w:rsidRPr="00230F5A" w:rsidRDefault="000F012A" w:rsidP="00E862A3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Campo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425" w:type="dxa"/>
          </w:tcPr>
          <w:p w14:paraId="3845DCE9" w14:textId="77777777" w:rsidR="000F012A" w:rsidRPr="00230F5A" w:rsidRDefault="000F012A" w:rsidP="00E862A3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B38A372" w14:textId="77777777" w:rsidR="000F012A" w:rsidRPr="00230F5A" w:rsidRDefault="000F012A" w:rsidP="00E862A3">
            <w:pPr>
              <w:pStyle w:val="TableParagraph"/>
              <w:tabs>
                <w:tab w:val="left" w:pos="765"/>
                <w:tab w:val="left" w:pos="1235"/>
                <w:tab w:val="left" w:pos="2514"/>
                <w:tab w:val="left" w:pos="3089"/>
                <w:tab w:val="left" w:pos="3687"/>
                <w:tab w:val="left" w:pos="4135"/>
                <w:tab w:val="left" w:pos="5101"/>
              </w:tabs>
              <w:spacing w:line="242" w:lineRule="exact"/>
              <w:ind w:right="100"/>
              <w:rPr>
                <w:rFonts w:ascii="Times New Roman" w:hAnsi="Times New Roman" w:cs="Times New Roman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>Días</w:t>
            </w: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ab/>
              <w:t>de</w:t>
            </w: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ab/>
              <w:t>morosidad</w:t>
            </w: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ab/>
              <w:t>con</w:t>
            </w: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ab/>
              <w:t>que</w:t>
            </w: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ab/>
              <w:t>se</w:t>
            </w: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ab/>
              <w:t>efectuó</w:t>
            </w: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ab/>
            </w:r>
            <w:r w:rsidRPr="00230F5A">
              <w:rPr>
                <w:rFonts w:ascii="Times New Roman" w:hAnsi="Times New Roman" w:cs="Times New Roman"/>
                <w:spacing w:val="-2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>renegociación</w:t>
            </w:r>
          </w:p>
        </w:tc>
        <w:tc>
          <w:tcPr>
            <w:tcW w:w="2549" w:type="dxa"/>
          </w:tcPr>
          <w:p w14:paraId="76E32D38" w14:textId="77777777" w:rsidR="000F012A" w:rsidRPr="00230F5A" w:rsidRDefault="000F012A" w:rsidP="00E862A3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9(04)</w:t>
            </w:r>
          </w:p>
        </w:tc>
      </w:tr>
      <w:tr w:rsidR="000F012A" w:rsidRPr="00230F5A" w14:paraId="40063A54" w14:textId="77777777" w:rsidTr="004F0504">
        <w:trPr>
          <w:trHeight w:val="244"/>
        </w:trPr>
        <w:tc>
          <w:tcPr>
            <w:tcW w:w="1414" w:type="dxa"/>
          </w:tcPr>
          <w:p w14:paraId="407F0AD1" w14:textId="77777777" w:rsidR="000F012A" w:rsidRPr="00230F5A" w:rsidRDefault="000F012A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Campo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425" w:type="dxa"/>
          </w:tcPr>
          <w:p w14:paraId="64CEC598" w14:textId="77777777" w:rsidR="000F012A" w:rsidRPr="00230F5A" w:rsidRDefault="000F012A" w:rsidP="00E862A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B7F57F8" w14:textId="77777777" w:rsidR="000F012A" w:rsidRPr="00230F5A" w:rsidRDefault="000F012A" w:rsidP="00E862A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>Monto</w:t>
            </w:r>
            <w:r w:rsidRPr="00230F5A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>pie</w:t>
            </w:r>
            <w:r w:rsidRPr="00230F5A">
              <w:rPr>
                <w:rFonts w:ascii="Times New Roman" w:hAnsi="Times New Roman" w:cs="Times New Roman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>pagado</w:t>
            </w:r>
            <w:r w:rsidRPr="00230F5A">
              <w:rPr>
                <w:rFonts w:ascii="Times New Roman" w:hAnsi="Times New Roman" w:cs="Times New Roman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>en</w:t>
            </w:r>
            <w:r w:rsidRPr="00230F5A">
              <w:rPr>
                <w:rFonts w:ascii="Times New Roman" w:hAnsi="Times New Roman" w:cs="Times New Roman"/>
                <w:spacing w:val="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  <w:lang w:val="es-CL"/>
              </w:rPr>
              <w:t>renegociación</w:t>
            </w:r>
          </w:p>
        </w:tc>
        <w:tc>
          <w:tcPr>
            <w:tcW w:w="2549" w:type="dxa"/>
          </w:tcPr>
          <w:p w14:paraId="0F5EB9AF" w14:textId="77777777" w:rsidR="000F012A" w:rsidRPr="00230F5A" w:rsidRDefault="000F012A" w:rsidP="00E862A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9(14)</w:t>
            </w:r>
          </w:p>
        </w:tc>
      </w:tr>
      <w:tr w:rsidR="000F012A" w:rsidRPr="00230F5A" w14:paraId="374DB4BA" w14:textId="77777777" w:rsidTr="004F0504">
        <w:trPr>
          <w:trHeight w:val="242"/>
        </w:trPr>
        <w:tc>
          <w:tcPr>
            <w:tcW w:w="1414" w:type="dxa"/>
          </w:tcPr>
          <w:p w14:paraId="49F8747E" w14:textId="77777777" w:rsidR="000F012A" w:rsidRPr="00230F5A" w:rsidRDefault="000F012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Campo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425" w:type="dxa"/>
          </w:tcPr>
          <w:p w14:paraId="5B99E6A8" w14:textId="77777777" w:rsidR="000F012A" w:rsidRPr="00230F5A" w:rsidRDefault="000F012A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A328F8D" w14:textId="77777777" w:rsidR="000F012A" w:rsidRPr="00230F5A" w:rsidRDefault="000F012A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Cantidad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de</w:t>
            </w:r>
            <w:r w:rsidRPr="00230F5A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renegociaciones</w:t>
            </w:r>
          </w:p>
        </w:tc>
        <w:tc>
          <w:tcPr>
            <w:tcW w:w="2549" w:type="dxa"/>
          </w:tcPr>
          <w:p w14:paraId="40B9E9DE" w14:textId="77777777" w:rsidR="000F012A" w:rsidRPr="00230F5A" w:rsidRDefault="000F012A" w:rsidP="00E862A3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9(03)</w:t>
            </w:r>
          </w:p>
        </w:tc>
      </w:tr>
      <w:tr w:rsidR="000F012A" w:rsidRPr="00230F5A" w14:paraId="112E3F29" w14:textId="77777777" w:rsidTr="004F0504">
        <w:trPr>
          <w:trHeight w:val="244"/>
        </w:trPr>
        <w:tc>
          <w:tcPr>
            <w:tcW w:w="1414" w:type="dxa"/>
          </w:tcPr>
          <w:p w14:paraId="3B1B1D8F" w14:textId="77777777" w:rsidR="000F012A" w:rsidRPr="00230F5A" w:rsidRDefault="000F012A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Campo</w:t>
            </w:r>
            <w:r w:rsidRPr="00230F5A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425" w:type="dxa"/>
          </w:tcPr>
          <w:p w14:paraId="1A49D68F" w14:textId="77777777" w:rsidR="000F012A" w:rsidRPr="00230F5A" w:rsidRDefault="000F012A" w:rsidP="00E862A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DB8FD19" w14:textId="77777777" w:rsidR="000F012A" w:rsidRPr="00230F5A" w:rsidRDefault="000F012A" w:rsidP="00E862A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549" w:type="dxa"/>
          </w:tcPr>
          <w:p w14:paraId="5CD2770E" w14:textId="77777777" w:rsidR="000F012A" w:rsidRPr="00230F5A" w:rsidRDefault="000F012A" w:rsidP="00E862A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230F5A">
              <w:rPr>
                <w:rFonts w:ascii="Times New Roman" w:hAnsi="Times New Roman" w:cs="Times New Roman"/>
                <w:sz w:val="20"/>
              </w:rPr>
              <w:t>X(161)</w:t>
            </w:r>
          </w:p>
        </w:tc>
      </w:tr>
    </w:tbl>
    <w:p w14:paraId="3639D107" w14:textId="77777777" w:rsidR="000F012A" w:rsidRPr="00230F5A" w:rsidRDefault="000F012A" w:rsidP="000F012A">
      <w:pPr>
        <w:pStyle w:val="Textoindependiente"/>
        <w:spacing w:before="1"/>
        <w:ind w:left="212"/>
        <w:jc w:val="both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>Longitud</w:t>
      </w:r>
      <w:r w:rsidRPr="00230F5A">
        <w:rPr>
          <w:rFonts w:ascii="Times New Roman" w:hAnsi="Times New Roman" w:cs="Times New Roman"/>
          <w:spacing w:val="-3"/>
        </w:rPr>
        <w:t xml:space="preserve"> </w:t>
      </w:r>
      <w:r w:rsidRPr="00230F5A">
        <w:rPr>
          <w:rFonts w:ascii="Times New Roman" w:hAnsi="Times New Roman" w:cs="Times New Roman"/>
        </w:rPr>
        <w:t>Total</w:t>
      </w:r>
      <w:r w:rsidRPr="00230F5A">
        <w:rPr>
          <w:rFonts w:ascii="Times New Roman" w:hAnsi="Times New Roman" w:cs="Times New Roman"/>
          <w:spacing w:val="-2"/>
        </w:rPr>
        <w:t xml:space="preserve"> </w:t>
      </w:r>
      <w:r w:rsidRPr="00230F5A">
        <w:rPr>
          <w:rFonts w:ascii="Times New Roman" w:hAnsi="Times New Roman" w:cs="Times New Roman"/>
        </w:rPr>
        <w:t>del</w:t>
      </w:r>
      <w:r w:rsidRPr="00230F5A">
        <w:rPr>
          <w:rFonts w:ascii="Times New Roman" w:hAnsi="Times New Roman" w:cs="Times New Roman"/>
          <w:spacing w:val="-2"/>
        </w:rPr>
        <w:t xml:space="preserve"> </w:t>
      </w:r>
      <w:r w:rsidRPr="00230F5A">
        <w:rPr>
          <w:rFonts w:ascii="Times New Roman" w:hAnsi="Times New Roman" w:cs="Times New Roman"/>
        </w:rPr>
        <w:t>registro:</w:t>
      </w:r>
      <w:r w:rsidRPr="00230F5A">
        <w:rPr>
          <w:rFonts w:ascii="Times New Roman" w:hAnsi="Times New Roman" w:cs="Times New Roman"/>
          <w:spacing w:val="-2"/>
        </w:rPr>
        <w:t xml:space="preserve"> </w:t>
      </w:r>
      <w:r w:rsidRPr="00230F5A">
        <w:rPr>
          <w:rFonts w:ascii="Times New Roman" w:hAnsi="Times New Roman" w:cs="Times New Roman"/>
        </w:rPr>
        <w:t>224</w:t>
      </w:r>
      <w:r w:rsidRPr="00230F5A">
        <w:rPr>
          <w:rFonts w:ascii="Times New Roman" w:hAnsi="Times New Roman" w:cs="Times New Roman"/>
          <w:spacing w:val="-1"/>
        </w:rPr>
        <w:t xml:space="preserve"> </w:t>
      </w:r>
      <w:r w:rsidRPr="00230F5A">
        <w:rPr>
          <w:rFonts w:ascii="Times New Roman" w:hAnsi="Times New Roman" w:cs="Times New Roman"/>
        </w:rPr>
        <w:t>Bytes</w:t>
      </w:r>
    </w:p>
    <w:p w14:paraId="6E96BD83" w14:textId="77777777" w:rsidR="000F012A" w:rsidRPr="00230F5A" w:rsidRDefault="000F012A" w:rsidP="004C450B">
      <w:pPr>
        <w:pStyle w:val="Textoindependiente"/>
        <w:spacing w:before="1"/>
        <w:ind w:left="212"/>
        <w:jc w:val="both"/>
        <w:rPr>
          <w:rFonts w:ascii="Times New Roman" w:hAnsi="Times New Roman" w:cs="Times New Roman"/>
        </w:rPr>
      </w:pPr>
    </w:p>
    <w:p w14:paraId="7D2B0C26" w14:textId="77777777" w:rsidR="000F012A" w:rsidRPr="00230F5A" w:rsidRDefault="000F012A" w:rsidP="004C450B">
      <w:pPr>
        <w:pStyle w:val="Textoindependiente"/>
        <w:spacing w:before="1"/>
        <w:ind w:left="212"/>
        <w:jc w:val="both"/>
        <w:rPr>
          <w:rFonts w:ascii="Times New Roman" w:hAnsi="Times New Roman" w:cs="Times New Roman"/>
        </w:rPr>
      </w:pPr>
    </w:p>
    <w:p w14:paraId="110FEECD" w14:textId="77777777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52248999"/>
      <w:r w:rsidRPr="00230F5A">
        <w:lastRenderedPageBreak/>
        <w:t>Archivo Carátula/s del origen (Carátula de entrada)</w:t>
      </w:r>
      <w:bookmarkEnd w:id="2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7DAFCC6A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NormalTable0"/>
        <w:tblpPr w:leftFromText="142" w:rightFromText="142" w:vertAnchor="text" w:horzAnchor="page" w:tblpX="1838" w:tblpY="169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474"/>
        <w:gridCol w:w="982"/>
      </w:tblGrid>
      <w:tr w:rsidR="00F34170" w:rsidRPr="00230F5A" w14:paraId="535AFF00" w14:textId="132BE28A" w:rsidTr="00AF1750">
        <w:trPr>
          <w:trHeight w:val="268"/>
        </w:trPr>
        <w:tc>
          <w:tcPr>
            <w:tcW w:w="1129" w:type="dxa"/>
          </w:tcPr>
          <w:p w14:paraId="76D17F4F" w14:textId="77777777" w:rsidR="00F34170" w:rsidRPr="00230F5A" w:rsidRDefault="00F34170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</w:tcPr>
          <w:p w14:paraId="5E0DF9E6" w14:textId="77777777" w:rsidR="00F34170" w:rsidRPr="00230F5A" w:rsidRDefault="00F34170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5938E4AA" w14:textId="77777777" w:rsidR="00F34170" w:rsidRPr="00230F5A" w:rsidRDefault="00F34170" w:rsidP="00E862A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74" w:type="dxa"/>
          </w:tcPr>
          <w:p w14:paraId="76A92E1D" w14:textId="77777777" w:rsidR="00F34170" w:rsidRPr="00230F5A" w:rsidRDefault="00F34170" w:rsidP="00E862A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982" w:type="dxa"/>
          </w:tcPr>
          <w:p w14:paraId="159E7877" w14:textId="67B3B482" w:rsidR="00F34170" w:rsidRPr="00230F5A" w:rsidRDefault="00F34170" w:rsidP="00F34170">
            <w:pPr>
              <w:pStyle w:val="TableParagraph"/>
              <w:tabs>
                <w:tab w:val="left" w:pos="1353"/>
              </w:tabs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13C0C" w:rsidRPr="00230F5A" w14:paraId="0BAF5AFF" w14:textId="7B8026C6" w:rsidTr="00AF1750">
        <w:trPr>
          <w:trHeight w:val="268"/>
        </w:trPr>
        <w:tc>
          <w:tcPr>
            <w:tcW w:w="1129" w:type="dxa"/>
          </w:tcPr>
          <w:p w14:paraId="64F59590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3C77AB1A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5EBCC9A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74" w:type="dxa"/>
          </w:tcPr>
          <w:p w14:paraId="521506B6" w14:textId="79E9AE84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                 </w:t>
            </w:r>
          </w:p>
        </w:tc>
        <w:tc>
          <w:tcPr>
            <w:tcW w:w="982" w:type="dxa"/>
          </w:tcPr>
          <w:p w14:paraId="7E5C66F2" w14:textId="57CB7726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113C0C" w:rsidRPr="00230F5A" w14:paraId="52EE868B" w14:textId="39E65D35" w:rsidTr="00AF1750">
        <w:trPr>
          <w:trHeight w:val="268"/>
        </w:trPr>
        <w:tc>
          <w:tcPr>
            <w:tcW w:w="1129" w:type="dxa"/>
          </w:tcPr>
          <w:p w14:paraId="6142AB2C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55AD9C36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04EACAC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74" w:type="dxa"/>
          </w:tcPr>
          <w:p w14:paraId="6542E8EC" w14:textId="2E817531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                  </w:t>
            </w:r>
          </w:p>
        </w:tc>
        <w:tc>
          <w:tcPr>
            <w:tcW w:w="982" w:type="dxa"/>
          </w:tcPr>
          <w:p w14:paraId="55928781" w14:textId="33A6E0A5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113C0C" w:rsidRPr="00230F5A" w14:paraId="1889D93E" w14:textId="7165441D" w:rsidTr="00AF1750">
        <w:trPr>
          <w:trHeight w:val="268"/>
        </w:trPr>
        <w:tc>
          <w:tcPr>
            <w:tcW w:w="1129" w:type="dxa"/>
          </w:tcPr>
          <w:p w14:paraId="23AC5E6F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26AF9D4B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A321F56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74" w:type="dxa"/>
          </w:tcPr>
          <w:p w14:paraId="2FE8FEF5" w14:textId="2E9CF26B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                  </w:t>
            </w:r>
          </w:p>
        </w:tc>
        <w:tc>
          <w:tcPr>
            <w:tcW w:w="982" w:type="dxa"/>
          </w:tcPr>
          <w:p w14:paraId="54F30E16" w14:textId="6BFADD7B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113C0C" w:rsidRPr="00230F5A" w14:paraId="289D41DF" w14:textId="0B703E15" w:rsidTr="00AF1750">
        <w:trPr>
          <w:trHeight w:val="268"/>
        </w:trPr>
        <w:tc>
          <w:tcPr>
            <w:tcW w:w="1129" w:type="dxa"/>
          </w:tcPr>
          <w:p w14:paraId="7B5FEA00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29A0F0F8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E493462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74" w:type="dxa"/>
          </w:tcPr>
          <w:p w14:paraId="796B68B8" w14:textId="27A60C1D" w:rsidR="00113C0C" w:rsidRPr="00230F5A" w:rsidRDefault="00113C0C" w:rsidP="00113C0C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Pams (dd/mm/aa)                   </w:t>
            </w:r>
          </w:p>
        </w:tc>
        <w:tc>
          <w:tcPr>
            <w:tcW w:w="982" w:type="dxa"/>
          </w:tcPr>
          <w:p w14:paraId="6C0A682B" w14:textId="008CCB87" w:rsidR="00113C0C" w:rsidRPr="3C628704" w:rsidRDefault="00113C0C" w:rsidP="00113C0C">
            <w:pPr>
              <w:pStyle w:val="TableParagraph"/>
              <w:tabs>
                <w:tab w:val="left" w:pos="1220"/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113C0C" w:rsidRPr="00230F5A" w14:paraId="747715EB" w14:textId="664B30D4" w:rsidTr="00AF1750">
        <w:trPr>
          <w:trHeight w:val="268"/>
        </w:trPr>
        <w:tc>
          <w:tcPr>
            <w:tcW w:w="1129" w:type="dxa"/>
          </w:tcPr>
          <w:p w14:paraId="33F4D890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5324C9E7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5628898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74" w:type="dxa"/>
          </w:tcPr>
          <w:p w14:paraId="701F1BB6" w14:textId="626840BE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Pams (hh/mm/ss)                  </w:t>
            </w:r>
          </w:p>
        </w:tc>
        <w:tc>
          <w:tcPr>
            <w:tcW w:w="982" w:type="dxa"/>
          </w:tcPr>
          <w:p w14:paraId="6D9D34EA" w14:textId="2BA25DD9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113C0C" w14:paraId="161452D7" w14:textId="4303F788" w:rsidTr="00AF1750">
        <w:trPr>
          <w:trHeight w:val="268"/>
        </w:trPr>
        <w:tc>
          <w:tcPr>
            <w:tcW w:w="1129" w:type="dxa"/>
          </w:tcPr>
          <w:p w14:paraId="265DDC63" w14:textId="3C91E890" w:rsidR="00113C0C" w:rsidRDefault="00113C0C" w:rsidP="00113C0C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</w:tcPr>
          <w:p w14:paraId="38967C52" w14:textId="3DC9F52A" w:rsidR="00113C0C" w:rsidRDefault="00113C0C" w:rsidP="00113C0C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935" w:type="dxa"/>
          </w:tcPr>
          <w:p w14:paraId="13F64AEA" w14:textId="4CA56011" w:rsidR="00113C0C" w:rsidRDefault="00113C0C" w:rsidP="00113C0C">
            <w:pPr>
              <w:pStyle w:val="TableParagraph"/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74" w:type="dxa"/>
          </w:tcPr>
          <w:p w14:paraId="75095670" w14:textId="596BD5AA" w:rsidR="00113C0C" w:rsidRDefault="00113C0C" w:rsidP="00113C0C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EC6BA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Asociado al tipo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</w:p>
        </w:tc>
        <w:tc>
          <w:tcPr>
            <w:tcW w:w="982" w:type="dxa"/>
          </w:tcPr>
          <w:p w14:paraId="0A3C066F" w14:textId="3A2B798F" w:rsidR="00113C0C" w:rsidRPr="00EC6BAB" w:rsidRDefault="00113C0C" w:rsidP="00113C0C">
            <w:pPr>
              <w:pStyle w:val="TableParagraph"/>
              <w:tabs>
                <w:tab w:val="left" w:pos="1353"/>
              </w:tabs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113C0C" w:rsidRPr="00230F5A" w14:paraId="401E28BE" w14:textId="3BCF84A0" w:rsidTr="00AF1750">
        <w:trPr>
          <w:trHeight w:val="268"/>
        </w:trPr>
        <w:tc>
          <w:tcPr>
            <w:tcW w:w="1129" w:type="dxa"/>
          </w:tcPr>
          <w:p w14:paraId="1790BB81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</w:tcPr>
          <w:p w14:paraId="26760354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86A8197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74" w:type="dxa"/>
          </w:tcPr>
          <w:p w14:paraId="48FA29B0" w14:textId="7187AD57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                  </w:t>
            </w:r>
          </w:p>
        </w:tc>
        <w:tc>
          <w:tcPr>
            <w:tcW w:w="982" w:type="dxa"/>
          </w:tcPr>
          <w:p w14:paraId="231FBFB9" w14:textId="1781DFE3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113C0C" w:rsidRPr="00230F5A" w14:paraId="673B59CA" w14:textId="140AEEA2" w:rsidTr="00AF1750">
        <w:trPr>
          <w:trHeight w:val="268"/>
        </w:trPr>
        <w:tc>
          <w:tcPr>
            <w:tcW w:w="1129" w:type="dxa"/>
          </w:tcPr>
          <w:p w14:paraId="600DD8C3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</w:tcPr>
          <w:p w14:paraId="0E41A595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779F875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74" w:type="dxa"/>
          </w:tcPr>
          <w:p w14:paraId="6D3D643D" w14:textId="2D8C6CC4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Tid de Destino Ej.: 11 = Bancos + Financieras + Banco Central                   </w:t>
            </w:r>
          </w:p>
        </w:tc>
        <w:tc>
          <w:tcPr>
            <w:tcW w:w="982" w:type="dxa"/>
          </w:tcPr>
          <w:p w14:paraId="027168D7" w14:textId="254CDA6D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113C0C" w:rsidRPr="00230F5A" w14:paraId="0837B86E" w14:textId="53CFA51F" w:rsidTr="00AF1750">
        <w:trPr>
          <w:trHeight w:val="268"/>
        </w:trPr>
        <w:tc>
          <w:tcPr>
            <w:tcW w:w="1129" w:type="dxa"/>
          </w:tcPr>
          <w:p w14:paraId="6AF08E4B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</w:tcPr>
          <w:p w14:paraId="298FD360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DACD4BB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74" w:type="dxa"/>
          </w:tcPr>
          <w:p w14:paraId="3A69CF05" w14:textId="18E9D42D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Tid]                 </w:t>
            </w:r>
          </w:p>
        </w:tc>
        <w:tc>
          <w:tcPr>
            <w:tcW w:w="982" w:type="dxa"/>
          </w:tcPr>
          <w:p w14:paraId="5FFE65C3" w14:textId="74A1E6E0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113C0C" w:rsidRPr="00230F5A" w14:paraId="59A53BCC" w14:textId="3D92CFF8" w:rsidTr="00AF1750">
        <w:trPr>
          <w:trHeight w:val="268"/>
        </w:trPr>
        <w:tc>
          <w:tcPr>
            <w:tcW w:w="1129" w:type="dxa"/>
          </w:tcPr>
          <w:p w14:paraId="5CAAFD9F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</w:tcPr>
          <w:p w14:paraId="26D0964E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B22E423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74" w:type="dxa"/>
          </w:tcPr>
          <w:p w14:paraId="7496D639" w14:textId="6334DAB6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Tid]                   </w:t>
            </w:r>
          </w:p>
        </w:tc>
        <w:tc>
          <w:tcPr>
            <w:tcW w:w="982" w:type="dxa"/>
          </w:tcPr>
          <w:p w14:paraId="444126AC" w14:textId="17CD0A89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113C0C" w:rsidRPr="00230F5A" w14:paraId="7661D415" w14:textId="12757C90" w:rsidTr="00AF1750">
        <w:trPr>
          <w:trHeight w:val="268"/>
        </w:trPr>
        <w:tc>
          <w:tcPr>
            <w:tcW w:w="1129" w:type="dxa"/>
          </w:tcPr>
          <w:p w14:paraId="32F3DAF3" w14:textId="777777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</w:tcPr>
          <w:p w14:paraId="50236DF3" w14:textId="77777777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A3DDCAA" w14:textId="77777777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74" w:type="dxa"/>
          </w:tcPr>
          <w:p w14:paraId="32475A59" w14:textId="5116610E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3C62870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Tid]                  </w:t>
            </w:r>
          </w:p>
        </w:tc>
        <w:tc>
          <w:tcPr>
            <w:tcW w:w="982" w:type="dxa"/>
          </w:tcPr>
          <w:p w14:paraId="40385F41" w14:textId="6A4F8DD0" w:rsidR="00113C0C" w:rsidRPr="3C628704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113C0C" w:rsidRPr="00230F5A" w14:paraId="14C5C498" w14:textId="4DAB0A44" w:rsidTr="00AF1750">
        <w:trPr>
          <w:trHeight w:val="268"/>
        </w:trPr>
        <w:tc>
          <w:tcPr>
            <w:tcW w:w="1129" w:type="dxa"/>
          </w:tcPr>
          <w:p w14:paraId="2D75148D" w14:textId="6E0D1A92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</w:rPr>
              <w:t>Campo 12</w:t>
            </w:r>
          </w:p>
        </w:tc>
        <w:tc>
          <w:tcPr>
            <w:tcW w:w="256" w:type="dxa"/>
          </w:tcPr>
          <w:p w14:paraId="7FA220A3" w14:textId="2572B28B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9CB0EFF" w14:textId="3C3856E9" w:rsidR="00113C0C" w:rsidRPr="00230F5A" w:rsidRDefault="00113C0C" w:rsidP="00113C0C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G01</w:t>
            </w:r>
          </w:p>
        </w:tc>
        <w:tc>
          <w:tcPr>
            <w:tcW w:w="6474" w:type="dxa"/>
          </w:tcPr>
          <w:p w14:paraId="4E0AF0D4" w14:textId="694A2330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DATOS CONTROL TRANSFERENCIA</w:t>
            </w:r>
            <w:r>
              <w:rPr>
                <w:rFonts w:ascii="Times New Roman" w:hAnsi="Times New Roman" w:cs="Times New Roman"/>
                <w:color w:val="4472C4" w:themeColor="accent1"/>
              </w:rPr>
              <w:t xml:space="preserve">                 </w:t>
            </w:r>
          </w:p>
        </w:tc>
        <w:tc>
          <w:tcPr>
            <w:tcW w:w="982" w:type="dxa"/>
          </w:tcPr>
          <w:p w14:paraId="35B5C1BF" w14:textId="69F6809F" w:rsidR="00113C0C" w:rsidRPr="00230F5A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113C0C" w:rsidRPr="00230F5A" w14:paraId="54F7F3DD" w14:textId="18D69D92" w:rsidTr="00AF1750">
        <w:trPr>
          <w:trHeight w:val="268"/>
        </w:trPr>
        <w:tc>
          <w:tcPr>
            <w:tcW w:w="1129" w:type="dxa"/>
          </w:tcPr>
          <w:p w14:paraId="0213AAF4" w14:textId="7F993E7F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</w:rPr>
              <w:t>Campo 13</w:t>
            </w:r>
          </w:p>
        </w:tc>
        <w:tc>
          <w:tcPr>
            <w:tcW w:w="256" w:type="dxa"/>
          </w:tcPr>
          <w:p w14:paraId="4791FACD" w14:textId="2082316E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64F721A" w14:textId="2A861F9E" w:rsidR="00113C0C" w:rsidRPr="00230F5A" w:rsidRDefault="004F4C51" w:rsidP="00113C0C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="00113C0C" w:rsidRPr="00230F5A">
              <w:rPr>
                <w:rFonts w:ascii="Times New Roman" w:hAnsi="Times New Roman" w:cs="Times New Roman"/>
                <w:color w:val="4472C4" w:themeColor="accent1"/>
              </w:rPr>
              <w:t>18</w:t>
            </w:r>
          </w:p>
        </w:tc>
        <w:tc>
          <w:tcPr>
            <w:tcW w:w="6474" w:type="dxa"/>
          </w:tcPr>
          <w:p w14:paraId="70D921F0" w14:textId="0509C6D3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lang w:val="es-CL"/>
              </w:rPr>
              <w:t>NOMBRE Y CARGO RESPONS INFORM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 xml:space="preserve">           </w:t>
            </w:r>
            <w:r w:rsidRPr="003E42CB">
              <w:rPr>
                <w:rFonts w:ascii="Times New Roman" w:hAnsi="Times New Roman" w:cs="Times New Roman"/>
                <w:color w:val="4472C4" w:themeColor="accent1"/>
                <w:lang w:val="es-CL"/>
              </w:rPr>
              <w:t xml:space="preserve"> </w:t>
            </w:r>
          </w:p>
        </w:tc>
        <w:tc>
          <w:tcPr>
            <w:tcW w:w="982" w:type="dxa"/>
          </w:tcPr>
          <w:p w14:paraId="7C67B411" w14:textId="1BBB95C1" w:rsidR="00113C0C" w:rsidRPr="00230F5A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113C0C" w:rsidRPr="00230F5A" w14:paraId="238ED13D" w14:textId="3173DBB3" w:rsidTr="00AF1750">
        <w:trPr>
          <w:trHeight w:val="268"/>
        </w:trPr>
        <w:tc>
          <w:tcPr>
            <w:tcW w:w="1129" w:type="dxa"/>
          </w:tcPr>
          <w:p w14:paraId="475352E8" w14:textId="73736299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</w:rPr>
              <w:t>Campo 14</w:t>
            </w:r>
          </w:p>
        </w:tc>
        <w:tc>
          <w:tcPr>
            <w:tcW w:w="256" w:type="dxa"/>
          </w:tcPr>
          <w:p w14:paraId="62A05E27" w14:textId="0CA82113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D48F022" w14:textId="2808851B" w:rsidR="00113C0C" w:rsidRPr="00230F5A" w:rsidRDefault="004F4C51" w:rsidP="00113C0C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81815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113C0C" w:rsidRPr="00230F5A">
              <w:rPr>
                <w:rFonts w:ascii="Times New Roman" w:hAnsi="Times New Roman" w:cs="Times New Roman"/>
                <w:color w:val="4472C4" w:themeColor="accent1"/>
              </w:rPr>
              <w:t>20</w:t>
            </w:r>
          </w:p>
        </w:tc>
        <w:tc>
          <w:tcPr>
            <w:tcW w:w="6474" w:type="dxa"/>
          </w:tcPr>
          <w:p w14:paraId="32312CC2" w14:textId="3DC4B733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NUESTRA REFERENCIA</w:t>
            </w:r>
            <w:r>
              <w:rPr>
                <w:rFonts w:ascii="Times New Roman" w:hAnsi="Times New Roman" w:cs="Times New Roman"/>
                <w:color w:val="4472C4" w:themeColor="accent1"/>
              </w:rPr>
              <w:t xml:space="preserve">                                       </w:t>
            </w:r>
          </w:p>
        </w:tc>
        <w:tc>
          <w:tcPr>
            <w:tcW w:w="982" w:type="dxa"/>
          </w:tcPr>
          <w:p w14:paraId="44C02EAE" w14:textId="15646FAF" w:rsidR="00113C0C" w:rsidRPr="00230F5A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113C0C" w:rsidRPr="00230F5A" w14:paraId="184A04E3" w14:textId="1BCB9C16" w:rsidTr="00AF1750">
        <w:trPr>
          <w:trHeight w:val="268"/>
        </w:trPr>
        <w:tc>
          <w:tcPr>
            <w:tcW w:w="1129" w:type="dxa"/>
          </w:tcPr>
          <w:p w14:paraId="38FDE4EE" w14:textId="54BC4931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</w:rPr>
              <w:t>Campo 15</w:t>
            </w:r>
          </w:p>
        </w:tc>
        <w:tc>
          <w:tcPr>
            <w:tcW w:w="256" w:type="dxa"/>
          </w:tcPr>
          <w:p w14:paraId="7F445B25" w14:textId="35447F7E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C698EBA" w14:textId="2B47BC29" w:rsidR="00113C0C" w:rsidRPr="00230F5A" w:rsidRDefault="004F4C51" w:rsidP="00113C0C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="00113C0C" w:rsidRPr="00230F5A">
              <w:rPr>
                <w:rFonts w:ascii="Times New Roman" w:hAnsi="Times New Roman" w:cs="Times New Roman"/>
                <w:color w:val="4472C4" w:themeColor="accent1"/>
              </w:rPr>
              <w:t>34</w:t>
            </w:r>
          </w:p>
        </w:tc>
        <w:tc>
          <w:tcPr>
            <w:tcW w:w="6474" w:type="dxa"/>
          </w:tcPr>
          <w:p w14:paraId="7895722C" w14:textId="1779C14C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FECHA VALIDEZ DATOS</w:t>
            </w:r>
            <w:r>
              <w:rPr>
                <w:rFonts w:ascii="Times New Roman" w:hAnsi="Times New Roman" w:cs="Times New Roman"/>
                <w:color w:val="4472C4" w:themeColor="accent1"/>
              </w:rPr>
              <w:t xml:space="preserve">                                      </w:t>
            </w:r>
          </w:p>
        </w:tc>
        <w:tc>
          <w:tcPr>
            <w:tcW w:w="982" w:type="dxa"/>
          </w:tcPr>
          <w:p w14:paraId="6D2FA76B" w14:textId="05C6DB04" w:rsidR="00113C0C" w:rsidRPr="00230F5A" w:rsidRDefault="00113C0C" w:rsidP="00113C0C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E43229" w:rsidRPr="00230F5A" w14:paraId="151D7B72" w14:textId="5836B33F" w:rsidTr="00AF1750">
        <w:trPr>
          <w:trHeight w:val="268"/>
        </w:trPr>
        <w:tc>
          <w:tcPr>
            <w:tcW w:w="1129" w:type="dxa"/>
          </w:tcPr>
          <w:p w14:paraId="6AAA3887" w14:textId="21E541F6" w:rsidR="00E43229" w:rsidRPr="00230F5A" w:rsidRDefault="00E43229" w:rsidP="00E4322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</w:rPr>
              <w:t>Campo 16</w:t>
            </w:r>
          </w:p>
        </w:tc>
        <w:tc>
          <w:tcPr>
            <w:tcW w:w="256" w:type="dxa"/>
          </w:tcPr>
          <w:p w14:paraId="1F477880" w14:textId="505EF95E" w:rsidR="00E43229" w:rsidRPr="00230F5A" w:rsidRDefault="00E43229" w:rsidP="00E4322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3E677BB" w14:textId="66915F84" w:rsidR="00E43229" w:rsidRPr="00230F5A" w:rsidRDefault="00E43229" w:rsidP="00E4322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PA1</w:t>
            </w:r>
          </w:p>
        </w:tc>
        <w:tc>
          <w:tcPr>
            <w:tcW w:w="6474" w:type="dxa"/>
          </w:tcPr>
          <w:p w14:paraId="0B8C0160" w14:textId="436E2511" w:rsidR="00E43229" w:rsidRPr="00230F5A" w:rsidRDefault="00E43229" w:rsidP="00E4322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3E42CB">
              <w:rPr>
                <w:rFonts w:ascii="Times New Roman" w:hAnsi="Times New Roman" w:cs="Times New Roman"/>
                <w:color w:val="4472C4" w:themeColor="accent1"/>
                <w:lang w:val="es-CL"/>
              </w:rPr>
              <w:t xml:space="preserve">NUMERO DE REGISTROS INFORMADOS          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 xml:space="preserve"> </w:t>
            </w:r>
          </w:p>
        </w:tc>
        <w:tc>
          <w:tcPr>
            <w:tcW w:w="982" w:type="dxa"/>
          </w:tcPr>
          <w:p w14:paraId="45876FFF" w14:textId="7EA4FFB1" w:rsidR="00E43229" w:rsidRPr="003E42CB" w:rsidRDefault="00E43229" w:rsidP="00E43229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E43229" w:rsidRPr="00230F5A" w14:paraId="56A6114B" w14:textId="77E069FE" w:rsidTr="00AF1750">
        <w:trPr>
          <w:trHeight w:val="268"/>
        </w:trPr>
        <w:tc>
          <w:tcPr>
            <w:tcW w:w="1129" w:type="dxa"/>
          </w:tcPr>
          <w:p w14:paraId="27158767" w14:textId="1221FCC4" w:rsidR="00E43229" w:rsidRPr="00230F5A" w:rsidRDefault="00E43229" w:rsidP="00E4322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</w:rPr>
              <w:t>Campo 17</w:t>
            </w:r>
          </w:p>
        </w:tc>
        <w:tc>
          <w:tcPr>
            <w:tcW w:w="256" w:type="dxa"/>
          </w:tcPr>
          <w:p w14:paraId="7FF83CBA" w14:textId="15ADFDBE" w:rsidR="00E43229" w:rsidRPr="00230F5A" w:rsidRDefault="00E43229" w:rsidP="00E4322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13EA241" w14:textId="4EEC2250" w:rsidR="00E43229" w:rsidRPr="00230F5A" w:rsidRDefault="00E43229" w:rsidP="00E4322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AJB</w:t>
            </w:r>
          </w:p>
        </w:tc>
        <w:tc>
          <w:tcPr>
            <w:tcW w:w="6474" w:type="dxa"/>
          </w:tcPr>
          <w:p w14:paraId="0AE38D08" w14:textId="7574F2E7" w:rsidR="00E43229" w:rsidRPr="00230F5A" w:rsidRDefault="00E43229" w:rsidP="00E4322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lang w:val="es-CL"/>
              </w:rPr>
              <w:t>NUMERO DE REGISTROS CON EL CODIGO 01 EN EL CAMPO 1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 xml:space="preserve">  </w:t>
            </w:r>
          </w:p>
        </w:tc>
        <w:tc>
          <w:tcPr>
            <w:tcW w:w="982" w:type="dxa"/>
          </w:tcPr>
          <w:p w14:paraId="774F25BD" w14:textId="582080BF" w:rsidR="00E43229" w:rsidRPr="00230F5A" w:rsidRDefault="00E43229" w:rsidP="00E43229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E43229" w:rsidRPr="00230F5A" w14:paraId="1FB5D853" w14:textId="3267B63A" w:rsidTr="00AF1750">
        <w:trPr>
          <w:trHeight w:val="268"/>
        </w:trPr>
        <w:tc>
          <w:tcPr>
            <w:tcW w:w="1129" w:type="dxa"/>
          </w:tcPr>
          <w:p w14:paraId="3BF25C96" w14:textId="55F29699" w:rsidR="00E43229" w:rsidRPr="00230F5A" w:rsidRDefault="00E43229" w:rsidP="00E4322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</w:rPr>
              <w:t>Campo 18</w:t>
            </w:r>
          </w:p>
        </w:tc>
        <w:tc>
          <w:tcPr>
            <w:tcW w:w="256" w:type="dxa"/>
          </w:tcPr>
          <w:p w14:paraId="5BD6C760" w14:textId="3E0F39C6" w:rsidR="00E43229" w:rsidRPr="00230F5A" w:rsidRDefault="00E43229" w:rsidP="00E4322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9AB8265" w14:textId="6928384B" w:rsidR="00E43229" w:rsidRPr="00230F5A" w:rsidRDefault="00E43229" w:rsidP="00E4322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AJC</w:t>
            </w:r>
          </w:p>
        </w:tc>
        <w:tc>
          <w:tcPr>
            <w:tcW w:w="6474" w:type="dxa"/>
          </w:tcPr>
          <w:p w14:paraId="23B63256" w14:textId="5EE53CF8" w:rsidR="00E43229" w:rsidRPr="00230F5A" w:rsidRDefault="00E43229" w:rsidP="00E4322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lang w:val="es-CL"/>
              </w:rPr>
              <w:t>NUMERO DE REGISTROS CON EL CODIGO 02 EN EL CAMPO 1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 xml:space="preserve">   </w:t>
            </w:r>
          </w:p>
        </w:tc>
        <w:tc>
          <w:tcPr>
            <w:tcW w:w="982" w:type="dxa"/>
          </w:tcPr>
          <w:p w14:paraId="4FC69E92" w14:textId="51F88E0B" w:rsidR="00E43229" w:rsidRPr="00230F5A" w:rsidRDefault="00E43229" w:rsidP="00E43229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E43229" w:rsidRPr="00230F5A" w14:paraId="7D0DB2D2" w14:textId="11BE162B" w:rsidTr="00AF1750">
        <w:trPr>
          <w:trHeight w:val="268"/>
        </w:trPr>
        <w:tc>
          <w:tcPr>
            <w:tcW w:w="1129" w:type="dxa"/>
          </w:tcPr>
          <w:p w14:paraId="1E389BC8" w14:textId="354E3C19" w:rsidR="00E43229" w:rsidRPr="00230F5A" w:rsidRDefault="00E43229" w:rsidP="00E4322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</w:rPr>
              <w:t>Campo 19</w:t>
            </w:r>
          </w:p>
        </w:tc>
        <w:tc>
          <w:tcPr>
            <w:tcW w:w="256" w:type="dxa"/>
          </w:tcPr>
          <w:p w14:paraId="7CBD00E6" w14:textId="1168F2C2" w:rsidR="00E43229" w:rsidRPr="00230F5A" w:rsidRDefault="00E43229" w:rsidP="00E4322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9D86F10" w14:textId="0235C95B" w:rsidR="00E43229" w:rsidRPr="00230F5A" w:rsidRDefault="00E43229" w:rsidP="00E4322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AJX</w:t>
            </w:r>
          </w:p>
        </w:tc>
        <w:tc>
          <w:tcPr>
            <w:tcW w:w="6474" w:type="dxa"/>
          </w:tcPr>
          <w:p w14:paraId="7F29AE39" w14:textId="6A426328" w:rsidR="00E43229" w:rsidRPr="00230F5A" w:rsidRDefault="00E43229" w:rsidP="00E4322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lang w:val="es-CL"/>
              </w:rPr>
              <w:t>NUMERO DE REGISTROS CON EL CODIGO 04 EN EL CAMPO 1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 xml:space="preserve">    </w:t>
            </w:r>
          </w:p>
        </w:tc>
        <w:tc>
          <w:tcPr>
            <w:tcW w:w="982" w:type="dxa"/>
          </w:tcPr>
          <w:p w14:paraId="44651BE7" w14:textId="64E6C8CF" w:rsidR="00E43229" w:rsidRPr="00230F5A" w:rsidRDefault="00E43229" w:rsidP="00E43229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E43229" w:rsidRPr="00230F5A" w14:paraId="62F4ADF2" w14:textId="75EC542B" w:rsidTr="00AF1750">
        <w:trPr>
          <w:trHeight w:val="268"/>
        </w:trPr>
        <w:tc>
          <w:tcPr>
            <w:tcW w:w="1129" w:type="dxa"/>
          </w:tcPr>
          <w:p w14:paraId="119214B5" w14:textId="07502CC6" w:rsidR="00E43229" w:rsidRPr="00230F5A" w:rsidRDefault="00E43229" w:rsidP="00E4322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</w:rPr>
              <w:t>Campo 20</w:t>
            </w:r>
          </w:p>
        </w:tc>
        <w:tc>
          <w:tcPr>
            <w:tcW w:w="256" w:type="dxa"/>
          </w:tcPr>
          <w:p w14:paraId="2C312551" w14:textId="26DA971C" w:rsidR="00E43229" w:rsidRPr="00230F5A" w:rsidRDefault="00E43229" w:rsidP="00E4322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74716BCA" w14:textId="2AE3CB4A" w:rsidR="00E43229" w:rsidRPr="00230F5A" w:rsidRDefault="00E43229" w:rsidP="00E43229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AJY</w:t>
            </w:r>
          </w:p>
        </w:tc>
        <w:tc>
          <w:tcPr>
            <w:tcW w:w="6474" w:type="dxa"/>
          </w:tcPr>
          <w:p w14:paraId="3E411CA5" w14:textId="20E42603" w:rsidR="00E43229" w:rsidRPr="00230F5A" w:rsidRDefault="00E43229" w:rsidP="00E4322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lang w:val="es-CL"/>
              </w:rPr>
              <w:t>NUMERO DE REGISTROS CON EL CODIGO 05 EN EL CAMPO 1</w:t>
            </w:r>
            <w:r>
              <w:rPr>
                <w:rFonts w:ascii="Times New Roman" w:hAnsi="Times New Roman" w:cs="Times New Roman"/>
                <w:color w:val="4472C4" w:themeColor="accent1"/>
                <w:lang w:val="es-CL"/>
              </w:rPr>
              <w:t xml:space="preserve">    </w:t>
            </w:r>
          </w:p>
        </w:tc>
        <w:tc>
          <w:tcPr>
            <w:tcW w:w="982" w:type="dxa"/>
          </w:tcPr>
          <w:p w14:paraId="0665DB01" w14:textId="53A231E3" w:rsidR="00E43229" w:rsidRPr="00230F5A" w:rsidRDefault="00E43229" w:rsidP="00E43229">
            <w:pPr>
              <w:pStyle w:val="TableParagraph"/>
              <w:tabs>
                <w:tab w:val="left" w:pos="1353"/>
              </w:tabs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113C0C" w:rsidRPr="00230F5A" w14:paraId="09A62D6E" w14:textId="0C8F5FB4" w:rsidTr="00AF1750">
        <w:trPr>
          <w:trHeight w:val="268"/>
        </w:trPr>
        <w:tc>
          <w:tcPr>
            <w:tcW w:w="1129" w:type="dxa"/>
          </w:tcPr>
          <w:p w14:paraId="5FC20C1B" w14:textId="3F718077" w:rsidR="00113C0C" w:rsidRPr="00230F5A" w:rsidRDefault="00113C0C" w:rsidP="00113C0C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3C628704">
              <w:rPr>
                <w:rFonts w:ascii="Times New Roman" w:hAnsi="Times New Roman" w:cs="Times New Roman"/>
                <w:color w:val="4472C4" w:themeColor="accent1"/>
                <w:lang w:val="es-CL"/>
              </w:rPr>
              <w:t>Campo 21</w:t>
            </w:r>
          </w:p>
        </w:tc>
        <w:tc>
          <w:tcPr>
            <w:tcW w:w="256" w:type="dxa"/>
          </w:tcPr>
          <w:p w14:paraId="325756EE" w14:textId="0D031AD4" w:rsidR="00113C0C" w:rsidRPr="00230F5A" w:rsidRDefault="00113C0C" w:rsidP="00113C0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lang w:val="es-CL"/>
              </w:rPr>
              <w:t>:</w:t>
            </w:r>
          </w:p>
        </w:tc>
        <w:tc>
          <w:tcPr>
            <w:tcW w:w="935" w:type="dxa"/>
          </w:tcPr>
          <w:p w14:paraId="5BAEAA3F" w14:textId="3E3626B9" w:rsidR="00113C0C" w:rsidRPr="00230F5A" w:rsidRDefault="004F4C51" w:rsidP="00113C0C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="00113C0C" w:rsidRPr="00230F5A">
              <w:rPr>
                <w:rFonts w:ascii="Times New Roman" w:hAnsi="Times New Roman" w:cs="Times New Roman"/>
                <w:color w:val="4472C4" w:themeColor="accent1"/>
              </w:rPr>
              <w:t>79</w:t>
            </w:r>
          </w:p>
        </w:tc>
        <w:tc>
          <w:tcPr>
            <w:tcW w:w="6474" w:type="dxa"/>
          </w:tcPr>
          <w:p w14:paraId="56C61F28" w14:textId="777D7205" w:rsidR="00113C0C" w:rsidRPr="00230F5A" w:rsidRDefault="00113C0C" w:rsidP="00113C0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OBSERVACIONES</w:t>
            </w:r>
            <w:r>
              <w:rPr>
                <w:rFonts w:ascii="Times New Roman" w:hAnsi="Times New Roman" w:cs="Times New Roman"/>
                <w:color w:val="4472C4" w:themeColor="accent1"/>
              </w:rPr>
              <w:t xml:space="preserve">                          </w:t>
            </w:r>
          </w:p>
        </w:tc>
        <w:tc>
          <w:tcPr>
            <w:tcW w:w="982" w:type="dxa"/>
          </w:tcPr>
          <w:p w14:paraId="7357218D" w14:textId="63C28F67" w:rsidR="00113C0C" w:rsidRPr="00230F5A" w:rsidRDefault="00E43229" w:rsidP="00E43229">
            <w:pPr>
              <w:pStyle w:val="TableParagraph"/>
              <w:tabs>
                <w:tab w:val="left" w:pos="1353"/>
              </w:tabs>
              <w:spacing w:before="18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35</w:t>
            </w:r>
          </w:p>
        </w:tc>
      </w:tr>
    </w:tbl>
    <w:p w14:paraId="48DEBFDF" w14:textId="77777777" w:rsidR="000465DB" w:rsidRPr="00230F5A" w:rsidRDefault="000465DB">
      <w:pPr>
        <w:rPr>
          <w:rFonts w:ascii="Times New Roman" w:hAnsi="Times New Roman" w:cs="Times New Roman"/>
          <w:color w:val="4472C4" w:themeColor="accent1"/>
        </w:rPr>
      </w:pPr>
    </w:p>
    <w:p w14:paraId="22F0D169" w14:textId="77777777" w:rsidR="00035F9D" w:rsidRPr="00F22445" w:rsidDel="00620059" w:rsidRDefault="00035F9D" w:rsidP="009A6FF8">
      <w:pPr>
        <w:pStyle w:val="Ttulo2"/>
        <w:numPr>
          <w:ilvl w:val="0"/>
          <w:numId w:val="0"/>
        </w:numPr>
        <w:ind w:left="792"/>
        <w:rPr>
          <w:del w:id="3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52249000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52249001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5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6" w:name="_Toc152249002"/>
      <w:r>
        <w:t>Archivo de carátula del Receptor</w:t>
      </w:r>
      <w:bookmarkEnd w:id="6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7" w:name="_Toc152249003"/>
      <w:r>
        <w:lastRenderedPageBreak/>
        <w:t>Archivo de Control del Receptor</w:t>
      </w:r>
      <w:bookmarkEnd w:id="7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52249004"/>
      <w:r w:rsidRPr="00230F5A">
        <w:rPr>
          <w:rFonts w:cs="Times New Roman"/>
        </w:rPr>
        <w:t>Validaciones</w:t>
      </w:r>
      <w:bookmarkEnd w:id="8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52249005"/>
      <w:r w:rsidRPr="00230F5A">
        <w:t>Archivo de datos</w:t>
      </w:r>
      <w:bookmarkEnd w:id="9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153D991" w14:textId="38F49AC2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¿Existen? (marque con X)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417"/>
      </w:tblGrid>
      <w:tr w:rsidR="00284E6A" w:rsidRPr="00230F5A" w14:paraId="5DFAA193" w14:textId="77777777" w:rsidTr="00E862A3">
        <w:tc>
          <w:tcPr>
            <w:tcW w:w="846" w:type="dxa"/>
          </w:tcPr>
          <w:p w14:paraId="675E5D50" w14:textId="77777777" w:rsidR="00284E6A" w:rsidRPr="00230F5A" w:rsidRDefault="00284E6A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Sí</w:t>
            </w:r>
          </w:p>
        </w:tc>
        <w:tc>
          <w:tcPr>
            <w:tcW w:w="1417" w:type="dxa"/>
          </w:tcPr>
          <w:p w14:paraId="2A2EBC4D" w14:textId="07443365" w:rsidR="00284E6A" w:rsidRPr="00230F5A" w:rsidRDefault="00BC7648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X</w:t>
            </w:r>
          </w:p>
        </w:tc>
      </w:tr>
      <w:tr w:rsidR="00284E6A" w:rsidRPr="00230F5A" w14:paraId="3B39A436" w14:textId="77777777" w:rsidTr="00E862A3">
        <w:tc>
          <w:tcPr>
            <w:tcW w:w="846" w:type="dxa"/>
          </w:tcPr>
          <w:p w14:paraId="731568CE" w14:textId="77777777" w:rsidR="00284E6A" w:rsidRPr="00230F5A" w:rsidRDefault="00284E6A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</w:t>
            </w:r>
          </w:p>
        </w:tc>
        <w:tc>
          <w:tcPr>
            <w:tcW w:w="1417" w:type="dxa"/>
          </w:tcPr>
          <w:p w14:paraId="17628FF7" w14:textId="77777777" w:rsidR="00284E6A" w:rsidRPr="00230F5A" w:rsidRDefault="00284E6A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</w:tr>
    </w:tbl>
    <w:p w14:paraId="2D5D8F46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04AD5FDA" w14:textId="60DA643B" w:rsidR="000465DB" w:rsidRPr="00230F5A" w:rsidRDefault="00284E6A" w:rsidP="00284E6A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  <w:r w:rsidR="00035F9D" w:rsidRPr="00230F5A">
        <w:rPr>
          <w:rFonts w:ascii="Times New Roman" w:hAnsi="Times New Roman" w:cs="Times New Roman"/>
          <w:b/>
          <w:bCs/>
          <w:color w:val="4472C4" w:themeColor="accent1"/>
        </w:rPr>
        <w:t>Si es s</w:t>
      </w:r>
      <w:r w:rsidR="000465DB" w:rsidRPr="00230F5A">
        <w:rPr>
          <w:rFonts w:ascii="Times New Roman" w:hAnsi="Times New Roman" w:cs="Times New Roman"/>
          <w:b/>
          <w:bCs/>
          <w:color w:val="4472C4" w:themeColor="accent1"/>
        </w:rPr>
        <w:t xml:space="preserve">í, </w:t>
      </w:r>
      <w:r w:rsidRPr="00230F5A">
        <w:rPr>
          <w:rFonts w:ascii="Times New Roman" w:hAnsi="Times New Roman" w:cs="Times New Roman"/>
          <w:b/>
          <w:bCs/>
          <w:color w:val="4472C4" w:themeColor="accent1"/>
        </w:rPr>
        <w:t>¿cuáles?</w:t>
      </w:r>
    </w:p>
    <w:p w14:paraId="672CC5CF" w14:textId="77777777" w:rsidR="00644807" w:rsidRPr="00B537DA" w:rsidRDefault="00644807" w:rsidP="00644807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0" w:name="_Hlk151646749"/>
      <w:bookmarkStart w:id="11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644807" w:rsidRPr="00B537DA" w14:paraId="4480C60D" w14:textId="77777777" w:rsidTr="00E862A3">
        <w:tc>
          <w:tcPr>
            <w:tcW w:w="562" w:type="dxa"/>
          </w:tcPr>
          <w:p w14:paraId="3BAD8BEA" w14:textId="77777777" w:rsidR="00644807" w:rsidRPr="00B537DA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07F3B583" w14:textId="77777777" w:rsidR="00644807" w:rsidRDefault="00644807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673C0"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BDD5133" w14:textId="463FC7E2" w:rsidR="00627EDB" w:rsidRPr="00B537DA" w:rsidRDefault="00627EDB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644807" w:rsidRPr="00B537DA" w14:paraId="60993F75" w14:textId="77777777" w:rsidTr="00E862A3">
        <w:tc>
          <w:tcPr>
            <w:tcW w:w="562" w:type="dxa"/>
          </w:tcPr>
          <w:p w14:paraId="1B3AC73A" w14:textId="77777777" w:rsidR="00644807" w:rsidRPr="00B537DA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38F9C221" w14:textId="77777777" w:rsidR="00644807" w:rsidRPr="00B537DA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644807" w:rsidRPr="00B537DA" w14:paraId="5D1E9781" w14:textId="77777777" w:rsidTr="00E862A3">
        <w:tc>
          <w:tcPr>
            <w:tcW w:w="562" w:type="dxa"/>
          </w:tcPr>
          <w:p w14:paraId="722452AD" w14:textId="77777777" w:rsidR="00644807" w:rsidRPr="00B537DA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7684BB9E" w14:textId="0383C1EF" w:rsidR="00644807" w:rsidRPr="00B537DA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8E4978">
              <w:rPr>
                <w:rFonts w:ascii="Times New Roman" w:hAnsi="Times New Roman" w:cs="Times New Roman"/>
                <w:b/>
                <w:bCs/>
                <w:color w:val="FF0000"/>
              </w:rPr>
              <w:t>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44807" w:rsidRPr="00B537DA" w14:paraId="54910BD5" w14:textId="77777777" w:rsidTr="00E862A3">
        <w:tc>
          <w:tcPr>
            <w:tcW w:w="562" w:type="dxa"/>
          </w:tcPr>
          <w:p w14:paraId="79A71A7C" w14:textId="77777777" w:rsidR="00644807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AAFF319" w14:textId="77777777" w:rsidR="00644807" w:rsidRPr="00CC035F" w:rsidRDefault="00644807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6B0DB6DC" w14:textId="77777777" w:rsidR="00644807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82CF948" w14:textId="77777777" w:rsidR="00644807" w:rsidRPr="00DD1EE4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4063ED3D" w14:textId="77777777" w:rsidR="00644807" w:rsidRPr="00DD1EE4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44807" w:rsidRPr="00B537DA" w14:paraId="60900063" w14:textId="77777777" w:rsidTr="00E862A3">
        <w:tc>
          <w:tcPr>
            <w:tcW w:w="562" w:type="dxa"/>
          </w:tcPr>
          <w:p w14:paraId="5B7FDFF1" w14:textId="77777777" w:rsidR="00644807" w:rsidRPr="00CC035F" w:rsidRDefault="00644807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V5</w:t>
            </w:r>
          </w:p>
        </w:tc>
        <w:tc>
          <w:tcPr>
            <w:tcW w:w="7932" w:type="dxa"/>
          </w:tcPr>
          <w:p w14:paraId="53BEFA2A" w14:textId="77777777" w:rsidR="00644807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644807" w:rsidRPr="00B537DA" w14:paraId="7CB08CD6" w14:textId="77777777" w:rsidTr="00E862A3">
        <w:tc>
          <w:tcPr>
            <w:tcW w:w="562" w:type="dxa"/>
          </w:tcPr>
          <w:p w14:paraId="0F6BBBB9" w14:textId="77777777" w:rsidR="00644807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30D4EF2" w14:textId="77777777" w:rsidR="00644807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209A703C" w14:textId="77777777" w:rsidR="00644807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FD06ADD" w14:textId="77777777" w:rsidR="00644807" w:rsidRPr="00DD1EE4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59A07B8C" w14:textId="77777777" w:rsidR="00644807" w:rsidRDefault="0064480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42CB3" w:rsidRPr="00B537DA" w14:paraId="683427D3" w14:textId="77777777" w:rsidTr="00E862A3">
        <w:tc>
          <w:tcPr>
            <w:tcW w:w="562" w:type="dxa"/>
          </w:tcPr>
          <w:p w14:paraId="0EC37981" w14:textId="21268260" w:rsidR="00A42CB3" w:rsidRDefault="00A42CB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1668A04C" w14:textId="77777777" w:rsidR="00A42CB3" w:rsidRDefault="00A42CB3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7C190DD2" w14:textId="7814B0D0" w:rsidR="00EB42EB" w:rsidRDefault="00EB42EB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</w:t>
            </w:r>
            <w:r w:rsidR="00103045">
              <w:rPr>
                <w:rFonts w:ascii="Times New Roman" w:hAnsi="Times New Roman" w:cs="Times New Roman"/>
                <w:b/>
                <w:bCs/>
                <w:color w:val="FF0000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 año es válido</w:t>
            </w:r>
            <w:r w:rsidR="0010304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cuando es mayor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0304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19</w:t>
            </w:r>
            <w:r w:rsidR="00103045">
              <w:rPr>
                <w:rFonts w:ascii="Times New Roman" w:hAnsi="Times New Roman" w:cs="Times New Roman"/>
                <w:b/>
                <w:bCs/>
                <w:color w:val="FF0000"/>
              </w:rPr>
              <w:t>50.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99615C" w:rsidRPr="00B537DA" w14:paraId="76FBDE3C" w14:textId="77777777" w:rsidTr="00E862A3">
        <w:tc>
          <w:tcPr>
            <w:tcW w:w="562" w:type="dxa"/>
          </w:tcPr>
          <w:p w14:paraId="236CD9CB" w14:textId="7697829C" w:rsidR="0099615C" w:rsidRDefault="00103045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1EC0801" w14:textId="2037217B" w:rsidR="0099615C" w:rsidRDefault="0099615C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va a validar que el campo “tipo de registro” contenga sólo los valores esperados</w:t>
            </w:r>
            <w:r w:rsidR="0010304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(1,2,4,5), en caso de no existir se deberá catalogar con error </w:t>
            </w:r>
            <w:r w:rsidR="00103045"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 w:rsidR="0010304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="00103045"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10"/>
    </w:tbl>
    <w:p w14:paraId="0A42EE43" w14:textId="77777777" w:rsidR="000465DB" w:rsidRDefault="000465DB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2" w:name="_Toc152249006"/>
      <w:bookmarkEnd w:id="1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2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1B5A26D6" w14:textId="5BCED306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¿Existen? (marque con X)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417"/>
      </w:tblGrid>
      <w:tr w:rsidR="00284E6A" w:rsidRPr="00230F5A" w14:paraId="17514D6F" w14:textId="77777777" w:rsidTr="00E862A3">
        <w:tc>
          <w:tcPr>
            <w:tcW w:w="846" w:type="dxa"/>
          </w:tcPr>
          <w:p w14:paraId="6C9097B6" w14:textId="77777777" w:rsidR="00284E6A" w:rsidRPr="00230F5A" w:rsidRDefault="00284E6A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Sí</w:t>
            </w:r>
          </w:p>
        </w:tc>
        <w:tc>
          <w:tcPr>
            <w:tcW w:w="1417" w:type="dxa"/>
          </w:tcPr>
          <w:p w14:paraId="02191543" w14:textId="5E74602A" w:rsidR="00284E6A" w:rsidRPr="00230F5A" w:rsidRDefault="00BC7648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X</w:t>
            </w:r>
          </w:p>
        </w:tc>
      </w:tr>
      <w:tr w:rsidR="00284E6A" w:rsidRPr="00230F5A" w14:paraId="556426F0" w14:textId="77777777" w:rsidTr="00E862A3">
        <w:tc>
          <w:tcPr>
            <w:tcW w:w="846" w:type="dxa"/>
          </w:tcPr>
          <w:p w14:paraId="2514679B" w14:textId="77777777" w:rsidR="00284E6A" w:rsidRPr="00230F5A" w:rsidRDefault="00284E6A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</w:t>
            </w:r>
          </w:p>
        </w:tc>
        <w:tc>
          <w:tcPr>
            <w:tcW w:w="1417" w:type="dxa"/>
          </w:tcPr>
          <w:p w14:paraId="1AD76C58" w14:textId="77777777" w:rsidR="00284E6A" w:rsidRPr="00230F5A" w:rsidRDefault="00284E6A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</w:tr>
    </w:tbl>
    <w:p w14:paraId="7E369D26" w14:textId="77777777" w:rsidR="00284E6A" w:rsidRPr="00230F5A" w:rsidRDefault="00284E6A" w:rsidP="00284E6A">
      <w:pPr>
        <w:pStyle w:val="Prrafodelista"/>
        <w:ind w:left="360" w:firstLine="0"/>
        <w:rPr>
          <w:rFonts w:ascii="Times New Roman" w:hAnsi="Times New Roman" w:cs="Times New Roman"/>
          <w:color w:val="4472C4" w:themeColor="accent1"/>
        </w:rPr>
      </w:pPr>
    </w:p>
    <w:p w14:paraId="1037C474" w14:textId="7BF298A7" w:rsidR="00284E6A" w:rsidRDefault="00284E6A" w:rsidP="00284E6A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Si es sí, ¿cuáles?</w:t>
      </w:r>
    </w:p>
    <w:p w14:paraId="12C01C0D" w14:textId="77777777" w:rsidR="00465EE6" w:rsidRDefault="00465EE6" w:rsidP="00284E6A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3" w:name="_Hlk151635235"/>
      <w:bookmarkStart w:id="14" w:name="_Hlk151631342"/>
      <w:bookmarkStart w:id="15" w:name="_Hlk1508689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9248DE" w:rsidRPr="00B537DA" w14:paraId="6EA607B1" w14:textId="77777777" w:rsidTr="00E862A3">
        <w:tc>
          <w:tcPr>
            <w:tcW w:w="595" w:type="dxa"/>
          </w:tcPr>
          <w:p w14:paraId="33352EFC" w14:textId="77777777" w:rsidR="009248DE" w:rsidRPr="0070260B" w:rsidRDefault="009248DE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V1</w:t>
            </w:r>
          </w:p>
        </w:tc>
        <w:tc>
          <w:tcPr>
            <w:tcW w:w="7932" w:type="dxa"/>
          </w:tcPr>
          <w:p w14:paraId="1A58490C" w14:textId="77777777" w:rsidR="009248DE" w:rsidRPr="004C50F4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47F7207C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9248DE" w:rsidRPr="00B537DA" w14:paraId="3C02BB53" w14:textId="77777777" w:rsidTr="00E862A3">
        <w:tc>
          <w:tcPr>
            <w:tcW w:w="595" w:type="dxa"/>
          </w:tcPr>
          <w:p w14:paraId="7281F88D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F291EBF" w14:textId="178BC9FB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 w:rsidR="007026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163D7A"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78D8A62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6D4F172D" w14:textId="77777777" w:rsidTr="00E862A3">
        <w:tc>
          <w:tcPr>
            <w:tcW w:w="595" w:type="dxa"/>
          </w:tcPr>
          <w:p w14:paraId="4FD9444E" w14:textId="77777777" w:rsidR="009248DE" w:rsidRPr="0070260B" w:rsidRDefault="009248DE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5D1E466A" w14:textId="77777777" w:rsidR="009248DE" w:rsidRPr="004C50F4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6D8047CB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5429F5B9" w14:textId="77777777" w:rsidTr="00E862A3">
        <w:tc>
          <w:tcPr>
            <w:tcW w:w="595" w:type="dxa"/>
          </w:tcPr>
          <w:p w14:paraId="0E3910DD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3E4896F9" w14:textId="7BF5CAA7" w:rsidR="009248DE" w:rsidRPr="004C50F4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</w:t>
            </w:r>
            <w:r w:rsidR="00356D0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valor para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código MSG en base de datos, en caso </w:t>
            </w:r>
            <w:r w:rsidR="0070260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contrario, catalogar con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01D49A24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380388BA" w14:textId="77777777" w:rsidTr="00E862A3">
        <w:tc>
          <w:tcPr>
            <w:tcW w:w="595" w:type="dxa"/>
          </w:tcPr>
          <w:p w14:paraId="68C49F36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A1CC5C3" w14:textId="1F6C5F22" w:rsidR="009248DE" w:rsidRPr="003D3E86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 la totalidad de los campos variables del archivo</w:t>
            </w:r>
            <w:r w:rsidR="00356D0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1CDBC04E" w14:textId="17776C80" w:rsidR="009248DE" w:rsidRPr="004C50F4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AJC:, AJX, AJY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 En caso de no existir algun</w:t>
            </w:r>
            <w:r w:rsidR="00356D0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356D2A7B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4CA2FF1C" w14:textId="77777777" w:rsidTr="00E862A3">
        <w:tc>
          <w:tcPr>
            <w:tcW w:w="595" w:type="dxa"/>
          </w:tcPr>
          <w:p w14:paraId="7AA10B74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0F4150B6" w14:textId="490970AE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 variable definida por IDSubcampo mayor a uno</w:t>
            </w:r>
            <w:r w:rsidR="004A679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4A679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debe representar los valores esperados en el separador (n-1)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</w:t>
            </w:r>
            <w:r w:rsidR="00356D0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contrario,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57C21B6D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3F53CE06" w14:textId="77777777" w:rsidTr="00E862A3">
        <w:tc>
          <w:tcPr>
            <w:tcW w:w="595" w:type="dxa"/>
          </w:tcPr>
          <w:p w14:paraId="2421BF33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B0BBD4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4022859D" w14:textId="7DD220CA" w:rsidR="009248DE" w:rsidRPr="004C50F4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"LargoCampo"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AJX, AJY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076CAA76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ED41CD9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5A63A292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3B60B10D" w14:textId="061BA1FB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F154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</w:t>
            </w:r>
            <w:r w:rsidR="00A6408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07751CCA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PA1: Valor entero no debe ser superior a largo 15</w:t>
            </w:r>
          </w:p>
          <w:p w14:paraId="32DE156D" w14:textId="77777777" w:rsidR="009248DE" w:rsidRPr="002B1327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AJB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15</w:t>
            </w:r>
          </w:p>
          <w:p w14:paraId="0CE8B83D" w14:textId="77777777" w:rsidR="009248DE" w:rsidRPr="002B1327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AJC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15</w:t>
            </w:r>
          </w:p>
          <w:p w14:paraId="6B3B4A20" w14:textId="77777777" w:rsidR="009248DE" w:rsidRPr="002B1327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AJX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15</w:t>
            </w:r>
          </w:p>
          <w:p w14:paraId="096B3C7E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B132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AJY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15</w:t>
            </w:r>
          </w:p>
          <w:p w14:paraId="5C979C4B" w14:textId="72EF0E5B" w:rsidR="00E37BE6" w:rsidRDefault="00E37BE6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 Valor entero no debe ser superior a largo 35</w:t>
            </w:r>
          </w:p>
        </w:tc>
      </w:tr>
      <w:tr w:rsidR="009248DE" w:rsidRPr="00B537DA" w14:paraId="4CAF4188" w14:textId="77777777" w:rsidTr="00E862A3">
        <w:tc>
          <w:tcPr>
            <w:tcW w:w="595" w:type="dxa"/>
          </w:tcPr>
          <w:p w14:paraId="0D13A1C9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5325B2F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37E0F8A2" w14:textId="42CE49E9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 w:rsidRPr="00EF154A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:,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AJC:, AJX, AJY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9248DE" w:rsidRPr="00B537DA" w14:paraId="4FEF8D97" w14:textId="77777777" w:rsidTr="00E862A3">
        <w:tc>
          <w:tcPr>
            <w:tcW w:w="595" w:type="dxa"/>
          </w:tcPr>
          <w:p w14:paraId="7A71E0B5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DC68BF1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44F3970F" w14:textId="77777777" w:rsidR="009248DE" w:rsidRPr="00A07210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4FF6F3B0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2B39023D" w14:textId="77777777" w:rsidTr="00E862A3">
        <w:tc>
          <w:tcPr>
            <w:tcW w:w="595" w:type="dxa"/>
          </w:tcPr>
          <w:p w14:paraId="3417ADDA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754F6D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E74CA29" w14:textId="211050B8" w:rsidR="009248DE" w:rsidRPr="00A07210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</w:t>
            </w:r>
            <w:r w:rsidR="005C57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contrario definir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5C57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como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517C5E43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37FBB63D" w14:textId="77777777" w:rsidTr="00E862A3">
        <w:tc>
          <w:tcPr>
            <w:tcW w:w="595" w:type="dxa"/>
          </w:tcPr>
          <w:p w14:paraId="4517A617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74BA895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C8F2901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4B24F323" w14:textId="77777777" w:rsidR="009248DE" w:rsidRPr="004C50F4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Sub campos contenidos en las variables, contengan el valor esperado. Si existe que el IDsubcampo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63907595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592A6A86" w14:textId="77777777" w:rsidTr="00E862A3">
        <w:tc>
          <w:tcPr>
            <w:tcW w:w="595" w:type="dxa"/>
          </w:tcPr>
          <w:p w14:paraId="4E8B0538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65424FD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251BCA1D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362589F6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los Sub campos contenidos en las variables, contengan el valor esperado. Si existe que el IDsubcampo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248DE" w:rsidRPr="00B537DA" w14:paraId="3FA83027" w14:textId="77777777" w:rsidTr="00E862A3">
        <w:tc>
          <w:tcPr>
            <w:tcW w:w="595" w:type="dxa"/>
          </w:tcPr>
          <w:p w14:paraId="4B456D72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184954A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166020C9" w14:textId="53D833D4" w:rsidR="009248DE" w:rsidRPr="004C50F4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AJC:, AJX, AJY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 xml:space="preserve">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00D67DE3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3AB46D27" w14:textId="77777777" w:rsidTr="00E862A3">
        <w:tc>
          <w:tcPr>
            <w:tcW w:w="595" w:type="dxa"/>
          </w:tcPr>
          <w:p w14:paraId="324C14F9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BCD5A5E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00108DB0" w14:textId="111DA052" w:rsidR="009248DE" w:rsidRPr="004C50F4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AJB:, AJC: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E38E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AJX, AJY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183BA2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580D0F30" w14:textId="77777777" w:rsidTr="00E862A3">
        <w:tc>
          <w:tcPr>
            <w:tcW w:w="595" w:type="dxa"/>
          </w:tcPr>
          <w:p w14:paraId="36CC3440" w14:textId="77777777" w:rsidR="009248DE" w:rsidRPr="00B537DA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2FD3CA9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9248DE" w:rsidRPr="00B537DA" w14:paraId="33F0C52F" w14:textId="77777777" w:rsidTr="00E862A3">
        <w:tc>
          <w:tcPr>
            <w:tcW w:w="595" w:type="dxa"/>
          </w:tcPr>
          <w:p w14:paraId="080C7E94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6260BAF2" w14:textId="76BB6E10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</w:t>
            </w:r>
            <w:r w:rsidR="00163D7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163D7A"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248DE" w:rsidRPr="00B537DA" w14:paraId="36DB0DCC" w14:textId="77777777" w:rsidTr="00E862A3">
        <w:tc>
          <w:tcPr>
            <w:tcW w:w="595" w:type="dxa"/>
          </w:tcPr>
          <w:p w14:paraId="36C96BCC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68395523" w14:textId="5D5E4FBE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Las primeras cuatro posiciones representan la institución destino. Se debe validar la existencia de la institución destino</w:t>
            </w:r>
            <w:r w:rsidR="00163D7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163D7A">
              <w:rPr>
                <w:rFonts w:ascii="Times New Roman" w:hAnsi="Times New Roman" w:cs="Times New Roman"/>
                <w:b/>
                <w:bCs/>
                <w:color w:val="FF0000"/>
              </w:rPr>
              <w:t>70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A840C5C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248DE" w:rsidRPr="00B537DA" w14:paraId="7634C122" w14:textId="77777777" w:rsidTr="00E862A3">
        <w:tc>
          <w:tcPr>
            <w:tcW w:w="595" w:type="dxa"/>
          </w:tcPr>
          <w:p w14:paraId="0CAD2600" w14:textId="77777777" w:rsidR="009248DE" w:rsidRDefault="009248DE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V18</w:t>
            </w:r>
          </w:p>
        </w:tc>
        <w:tc>
          <w:tcPr>
            <w:tcW w:w="7932" w:type="dxa"/>
          </w:tcPr>
          <w:p w14:paraId="69978E23" w14:textId="3A423576" w:rsidR="009248DE" w:rsidRDefault="00C34426" w:rsidP="00C3442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="009248D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Incluir código 54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  <w:bookmarkEnd w:id="13"/>
    </w:tbl>
    <w:p w14:paraId="73C071B7" w14:textId="77777777" w:rsidR="007D03A4" w:rsidRDefault="007D03A4" w:rsidP="00284E6A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4"/>
    <w:p w14:paraId="6BCA0361" w14:textId="77777777" w:rsidR="00186CB0" w:rsidDel="00CF708A" w:rsidRDefault="00186CB0" w:rsidP="00284E6A">
      <w:pPr>
        <w:rPr>
          <w:del w:id="16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7" w:name="_Toc152249007"/>
      <w:bookmarkEnd w:id="15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7"/>
    </w:p>
    <w:p w14:paraId="30130E15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553B2568" w14:textId="1224FD38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¿Existen? (marque con X)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417"/>
      </w:tblGrid>
      <w:tr w:rsidR="00284E6A" w:rsidRPr="00230F5A" w14:paraId="795E3A08" w14:textId="77777777" w:rsidTr="00E862A3">
        <w:tc>
          <w:tcPr>
            <w:tcW w:w="846" w:type="dxa"/>
          </w:tcPr>
          <w:p w14:paraId="5916F2E7" w14:textId="77777777" w:rsidR="00284E6A" w:rsidRPr="00230F5A" w:rsidRDefault="00284E6A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Sí</w:t>
            </w:r>
          </w:p>
        </w:tc>
        <w:tc>
          <w:tcPr>
            <w:tcW w:w="1417" w:type="dxa"/>
          </w:tcPr>
          <w:p w14:paraId="607165E0" w14:textId="319A071F" w:rsidR="00284E6A" w:rsidRPr="00230F5A" w:rsidRDefault="00BC7648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X</w:t>
            </w:r>
          </w:p>
        </w:tc>
      </w:tr>
      <w:tr w:rsidR="00284E6A" w:rsidRPr="00230F5A" w14:paraId="31087160" w14:textId="77777777" w:rsidTr="00E862A3">
        <w:tc>
          <w:tcPr>
            <w:tcW w:w="846" w:type="dxa"/>
          </w:tcPr>
          <w:p w14:paraId="2EE5482F" w14:textId="77777777" w:rsidR="00284E6A" w:rsidRPr="00230F5A" w:rsidRDefault="00284E6A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</w:t>
            </w:r>
          </w:p>
        </w:tc>
        <w:tc>
          <w:tcPr>
            <w:tcW w:w="1417" w:type="dxa"/>
          </w:tcPr>
          <w:p w14:paraId="2D0EEF8B" w14:textId="77777777" w:rsidR="00284E6A" w:rsidRPr="00230F5A" w:rsidRDefault="00284E6A" w:rsidP="00E862A3">
            <w:pPr>
              <w:rPr>
                <w:rFonts w:ascii="Times New Roman" w:hAnsi="Times New Roman" w:cs="Times New Roman"/>
                <w:color w:val="4472C4" w:themeColor="accent1"/>
              </w:rPr>
            </w:pPr>
          </w:p>
        </w:tc>
      </w:tr>
    </w:tbl>
    <w:p w14:paraId="2BF24D76" w14:textId="77777777" w:rsidR="00284E6A" w:rsidRPr="00230F5A" w:rsidRDefault="00284E6A" w:rsidP="00284E6A">
      <w:pPr>
        <w:pStyle w:val="Prrafodelista"/>
        <w:ind w:left="360" w:firstLine="0"/>
        <w:rPr>
          <w:rFonts w:ascii="Times New Roman" w:hAnsi="Times New Roman" w:cs="Times New Roman"/>
          <w:color w:val="4472C4" w:themeColor="accent1"/>
        </w:rPr>
      </w:pPr>
    </w:p>
    <w:p w14:paraId="09927CB1" w14:textId="77777777" w:rsidR="00284E6A" w:rsidRPr="00230F5A" w:rsidRDefault="00284E6A" w:rsidP="00284E6A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 xml:space="preserve"> Si es sí, ¿cuáles?</w:t>
      </w:r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8" w:name="_Hlk151628794"/>
      <w:bookmarkStart w:id="19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“nombre_archivo”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“lf_lv” debe ser igual al valor “F” o ”V”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“Formato_Origen”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,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origen, en caso de no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8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9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20" w:name="_Toc152249008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20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1" w:name="_Toc152249009"/>
      <w:r w:rsidRPr="003F5278">
        <w:lastRenderedPageBreak/>
        <w:t>Formato de carátula de salida</w:t>
      </w:r>
      <w:bookmarkEnd w:id="21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2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3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EB1F50">
                    <w:rPr>
                      <w:rFonts w:ascii="Arial MT" w:hAnsi="Arial MT"/>
                      <w:sz w:val="20"/>
                    </w:rPr>
                    <w:t>0</w:t>
                  </w:r>
                  <w:r w:rsidR="00B77253" w:rsidRPr="00EB1F50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EB1F50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EB1F50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3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22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W w:w="1013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236"/>
        <w:gridCol w:w="1147"/>
        <w:gridCol w:w="6030"/>
        <w:gridCol w:w="1586"/>
      </w:tblGrid>
      <w:tr w:rsidR="00FD7847" w:rsidRPr="00230F5A" w14:paraId="5ABCD390" w14:textId="7A8CCB4E" w:rsidTr="001A2A39">
        <w:trPr>
          <w:trHeight w:val="278"/>
        </w:trPr>
        <w:tc>
          <w:tcPr>
            <w:tcW w:w="1135" w:type="dxa"/>
          </w:tcPr>
          <w:p w14:paraId="13975A6F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36" w:type="dxa"/>
          </w:tcPr>
          <w:p w14:paraId="307516F0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  <w:tc>
          <w:tcPr>
            <w:tcW w:w="1147" w:type="dxa"/>
          </w:tcPr>
          <w:p w14:paraId="16FDBB06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CODIGO</w:t>
            </w:r>
          </w:p>
        </w:tc>
        <w:tc>
          <w:tcPr>
            <w:tcW w:w="6030" w:type="dxa"/>
          </w:tcPr>
          <w:p w14:paraId="1EFC93BF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Descripción / Forma de cálculo.</w:t>
            </w:r>
          </w:p>
        </w:tc>
        <w:tc>
          <w:tcPr>
            <w:tcW w:w="1586" w:type="dxa"/>
          </w:tcPr>
          <w:p w14:paraId="06605E4F" w14:textId="68D4C36A" w:rsidR="00FD7847" w:rsidRPr="00230F5A" w:rsidRDefault="00386793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EB1F50"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Campos en la </w:t>
            </w:r>
            <w:r w:rsidR="00FD7847" w:rsidRPr="00EB1F50"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  <w:r w:rsidRPr="00EB1F50"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 de salida</w:t>
            </w:r>
          </w:p>
        </w:tc>
      </w:tr>
      <w:tr w:rsidR="00FD7847" w:rsidRPr="00230F5A" w14:paraId="68CBF782" w14:textId="3A0EB0A0" w:rsidTr="001A2A39">
        <w:trPr>
          <w:trHeight w:val="278"/>
        </w:trPr>
        <w:tc>
          <w:tcPr>
            <w:tcW w:w="1135" w:type="dxa"/>
          </w:tcPr>
          <w:p w14:paraId="190D189A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Campo 1</w:t>
            </w:r>
          </w:p>
        </w:tc>
        <w:tc>
          <w:tcPr>
            <w:tcW w:w="236" w:type="dxa"/>
          </w:tcPr>
          <w:p w14:paraId="267584E5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47" w:type="dxa"/>
          </w:tcPr>
          <w:p w14:paraId="0577FA78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G01</w:t>
            </w:r>
          </w:p>
        </w:tc>
        <w:tc>
          <w:tcPr>
            <w:tcW w:w="6030" w:type="dxa"/>
          </w:tcPr>
          <w:p w14:paraId="66D086B0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DATOS CONTROL TRANSFERENCIA</w:t>
            </w:r>
          </w:p>
        </w:tc>
        <w:tc>
          <w:tcPr>
            <w:tcW w:w="1586" w:type="dxa"/>
          </w:tcPr>
          <w:p w14:paraId="609ABF3E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FD7847" w:rsidRPr="00230F5A" w14:paraId="02C5D85A" w14:textId="2BA7948D" w:rsidTr="001A2A39">
        <w:trPr>
          <w:trHeight w:val="278"/>
        </w:trPr>
        <w:tc>
          <w:tcPr>
            <w:tcW w:w="1135" w:type="dxa"/>
          </w:tcPr>
          <w:p w14:paraId="73E333CE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Campo 2</w:t>
            </w:r>
          </w:p>
        </w:tc>
        <w:tc>
          <w:tcPr>
            <w:tcW w:w="236" w:type="dxa"/>
          </w:tcPr>
          <w:p w14:paraId="6E475028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47" w:type="dxa"/>
          </w:tcPr>
          <w:p w14:paraId="40DB0525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18</w:t>
            </w:r>
          </w:p>
        </w:tc>
        <w:tc>
          <w:tcPr>
            <w:tcW w:w="6030" w:type="dxa"/>
          </w:tcPr>
          <w:p w14:paraId="2D612499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NOMBRE Y CARGO RESPONS INFORM</w:t>
            </w:r>
          </w:p>
        </w:tc>
        <w:tc>
          <w:tcPr>
            <w:tcW w:w="1586" w:type="dxa"/>
          </w:tcPr>
          <w:p w14:paraId="56FAB5B2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FD7847" w:rsidRPr="00230F5A" w14:paraId="5F6A1726" w14:textId="6B194AA6" w:rsidTr="001A2A39">
        <w:trPr>
          <w:trHeight w:val="278"/>
        </w:trPr>
        <w:tc>
          <w:tcPr>
            <w:tcW w:w="1135" w:type="dxa"/>
          </w:tcPr>
          <w:p w14:paraId="7B09B535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Campo 3</w:t>
            </w:r>
          </w:p>
        </w:tc>
        <w:tc>
          <w:tcPr>
            <w:tcW w:w="236" w:type="dxa"/>
          </w:tcPr>
          <w:p w14:paraId="3E799B28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47" w:type="dxa"/>
          </w:tcPr>
          <w:p w14:paraId="5A422379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20</w:t>
            </w:r>
          </w:p>
        </w:tc>
        <w:tc>
          <w:tcPr>
            <w:tcW w:w="6030" w:type="dxa"/>
          </w:tcPr>
          <w:p w14:paraId="3657BFE9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NUESTRA REFERENCIA</w:t>
            </w:r>
          </w:p>
        </w:tc>
        <w:tc>
          <w:tcPr>
            <w:tcW w:w="1586" w:type="dxa"/>
          </w:tcPr>
          <w:p w14:paraId="4451AC1A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FD7847" w:rsidRPr="00230F5A" w14:paraId="52D49932" w14:textId="0C444D92" w:rsidTr="001A2A39">
        <w:trPr>
          <w:trHeight w:val="278"/>
        </w:trPr>
        <w:tc>
          <w:tcPr>
            <w:tcW w:w="1135" w:type="dxa"/>
          </w:tcPr>
          <w:p w14:paraId="0406EDEA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Campo 4</w:t>
            </w:r>
          </w:p>
        </w:tc>
        <w:tc>
          <w:tcPr>
            <w:tcW w:w="236" w:type="dxa"/>
          </w:tcPr>
          <w:p w14:paraId="18E1ED12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47" w:type="dxa"/>
          </w:tcPr>
          <w:p w14:paraId="2E5094D2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34</w:t>
            </w:r>
          </w:p>
        </w:tc>
        <w:tc>
          <w:tcPr>
            <w:tcW w:w="6030" w:type="dxa"/>
          </w:tcPr>
          <w:p w14:paraId="646A087D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FECHA VALIDEZ DATOS</w:t>
            </w:r>
          </w:p>
        </w:tc>
        <w:tc>
          <w:tcPr>
            <w:tcW w:w="1586" w:type="dxa"/>
          </w:tcPr>
          <w:p w14:paraId="336091A3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FD7847" w:rsidRPr="00230F5A" w14:paraId="768E655B" w14:textId="1ABFEB84" w:rsidTr="001A2A39">
        <w:trPr>
          <w:trHeight w:val="278"/>
        </w:trPr>
        <w:tc>
          <w:tcPr>
            <w:tcW w:w="1135" w:type="dxa"/>
          </w:tcPr>
          <w:p w14:paraId="410601AF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Campo 5</w:t>
            </w:r>
          </w:p>
        </w:tc>
        <w:tc>
          <w:tcPr>
            <w:tcW w:w="236" w:type="dxa"/>
          </w:tcPr>
          <w:p w14:paraId="1E7B6D58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47" w:type="dxa"/>
          </w:tcPr>
          <w:p w14:paraId="001E897C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PA1</w:t>
            </w:r>
          </w:p>
        </w:tc>
        <w:tc>
          <w:tcPr>
            <w:tcW w:w="6030" w:type="dxa"/>
          </w:tcPr>
          <w:p w14:paraId="06438194" w14:textId="77777777" w:rsidR="00FD7847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NUMERO DE REGISTROS INFORMADOS</w:t>
            </w:r>
          </w:p>
          <w:p w14:paraId="5CF4F239" w14:textId="77777777" w:rsidR="00751AC3" w:rsidRDefault="00751AC3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Cálculo:</w:t>
            </w:r>
          </w:p>
          <w:p w14:paraId="2E8D1C96" w14:textId="1B081854" w:rsidR="00751AC3" w:rsidRPr="00230F5A" w:rsidRDefault="00751AC3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 xml:space="preserve">Cantidad de registros informados en el archivo de datos, sin considerar la línea </w:t>
            </w:r>
            <w:r w:rsidRPr="00751AC3">
              <w:rPr>
                <w:rFonts w:ascii="Times New Roman" w:hAnsi="Times New Roman" w:cs="Times New Roman"/>
                <w:i/>
                <w:iCs/>
                <w:color w:val="4472C4" w:themeColor="accent1"/>
                <w:sz w:val="19"/>
              </w:rPr>
              <w:t>header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19"/>
              </w:rPr>
              <w:t>.</w:t>
            </w:r>
          </w:p>
        </w:tc>
        <w:tc>
          <w:tcPr>
            <w:tcW w:w="1586" w:type="dxa"/>
          </w:tcPr>
          <w:p w14:paraId="4FBADD80" w14:textId="5368522B" w:rsidR="00FD7847" w:rsidRPr="00230F5A" w:rsidRDefault="001A2A39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Si</w:t>
            </w:r>
          </w:p>
        </w:tc>
      </w:tr>
      <w:tr w:rsidR="00FD7847" w:rsidRPr="00230F5A" w14:paraId="43BF005F" w14:textId="4ED05A54" w:rsidTr="001A2A39">
        <w:trPr>
          <w:trHeight w:val="278"/>
        </w:trPr>
        <w:tc>
          <w:tcPr>
            <w:tcW w:w="1135" w:type="dxa"/>
          </w:tcPr>
          <w:p w14:paraId="4FD34B7E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Campo 6</w:t>
            </w:r>
          </w:p>
        </w:tc>
        <w:tc>
          <w:tcPr>
            <w:tcW w:w="236" w:type="dxa"/>
          </w:tcPr>
          <w:p w14:paraId="78040F4A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47" w:type="dxa"/>
          </w:tcPr>
          <w:p w14:paraId="4ECB8703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AJB</w:t>
            </w:r>
          </w:p>
        </w:tc>
        <w:tc>
          <w:tcPr>
            <w:tcW w:w="6030" w:type="dxa"/>
          </w:tcPr>
          <w:p w14:paraId="20021AF3" w14:textId="77777777" w:rsidR="00C35C77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NUMERO DE REGISTROS CON EL CODIGO 01 EN EL CAMPO 1</w:t>
            </w:r>
          </w:p>
          <w:p w14:paraId="2758BF0F" w14:textId="77777777" w:rsidR="00641BC5" w:rsidRDefault="00641BC5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Cálculo:</w:t>
            </w:r>
          </w:p>
          <w:p w14:paraId="7107651D" w14:textId="36E1EE67" w:rsidR="00641BC5" w:rsidRPr="00230F5A" w:rsidRDefault="00641BC5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 de registros en el archivo de datos bajo el campo 1 (Tipo de registro) =”1”</w:t>
            </w:r>
          </w:p>
        </w:tc>
        <w:tc>
          <w:tcPr>
            <w:tcW w:w="1586" w:type="dxa"/>
          </w:tcPr>
          <w:p w14:paraId="2A2638C3" w14:textId="7F085246" w:rsidR="00FD7847" w:rsidRPr="00230F5A" w:rsidRDefault="001A2A39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Si</w:t>
            </w:r>
          </w:p>
        </w:tc>
      </w:tr>
      <w:tr w:rsidR="00FD7847" w:rsidRPr="00230F5A" w14:paraId="2F27C869" w14:textId="175C4811" w:rsidTr="001A2A39">
        <w:trPr>
          <w:trHeight w:val="278"/>
        </w:trPr>
        <w:tc>
          <w:tcPr>
            <w:tcW w:w="1135" w:type="dxa"/>
          </w:tcPr>
          <w:p w14:paraId="117E19A7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Campo 7</w:t>
            </w:r>
          </w:p>
        </w:tc>
        <w:tc>
          <w:tcPr>
            <w:tcW w:w="236" w:type="dxa"/>
          </w:tcPr>
          <w:p w14:paraId="2DAAC6AE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47" w:type="dxa"/>
          </w:tcPr>
          <w:p w14:paraId="0B94BEBB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AJC</w:t>
            </w:r>
          </w:p>
        </w:tc>
        <w:tc>
          <w:tcPr>
            <w:tcW w:w="6030" w:type="dxa"/>
          </w:tcPr>
          <w:p w14:paraId="0C6CF222" w14:textId="77777777" w:rsidR="00FD7847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NUMERO DE REGISTROS CON EL CODIGO 02 EN EL CAMPO 1</w:t>
            </w:r>
          </w:p>
          <w:p w14:paraId="4A91B753" w14:textId="77777777" w:rsidR="00641BC5" w:rsidRDefault="00641BC5" w:rsidP="00641BC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Cálculo:</w:t>
            </w:r>
          </w:p>
          <w:p w14:paraId="6465C447" w14:textId="1483B0CC" w:rsidR="00641BC5" w:rsidRPr="00230F5A" w:rsidRDefault="00641BC5" w:rsidP="00641BC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lastRenderedPageBreak/>
              <w:t>Cantidad de registros en el archivo de datos bajo el campo 1 (Tipo de registro) =”2”</w:t>
            </w:r>
          </w:p>
        </w:tc>
        <w:tc>
          <w:tcPr>
            <w:tcW w:w="1586" w:type="dxa"/>
          </w:tcPr>
          <w:p w14:paraId="4A4562A2" w14:textId="0119CEE9" w:rsidR="00FD7847" w:rsidRPr="00230F5A" w:rsidRDefault="001A2A39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lastRenderedPageBreak/>
              <w:t>Si</w:t>
            </w:r>
          </w:p>
        </w:tc>
      </w:tr>
      <w:tr w:rsidR="00FD7847" w:rsidRPr="00230F5A" w14:paraId="0319D38B" w14:textId="62E5AC01" w:rsidTr="001A2A39">
        <w:trPr>
          <w:trHeight w:val="278"/>
        </w:trPr>
        <w:tc>
          <w:tcPr>
            <w:tcW w:w="1135" w:type="dxa"/>
          </w:tcPr>
          <w:p w14:paraId="24403E36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Campo 8</w:t>
            </w:r>
          </w:p>
        </w:tc>
        <w:tc>
          <w:tcPr>
            <w:tcW w:w="236" w:type="dxa"/>
          </w:tcPr>
          <w:p w14:paraId="4F9F5DD5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47" w:type="dxa"/>
          </w:tcPr>
          <w:p w14:paraId="2FDF8168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AJX</w:t>
            </w:r>
          </w:p>
        </w:tc>
        <w:tc>
          <w:tcPr>
            <w:tcW w:w="6030" w:type="dxa"/>
          </w:tcPr>
          <w:p w14:paraId="79DE3465" w14:textId="77777777" w:rsidR="00FD7847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NUMERO DE REGISTROS CON EL CODIGO 04 EN EL CAMPO 1</w:t>
            </w:r>
          </w:p>
          <w:p w14:paraId="5C8D0D09" w14:textId="77777777" w:rsidR="00641BC5" w:rsidRDefault="00641BC5" w:rsidP="00641BC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Cálculo:</w:t>
            </w:r>
          </w:p>
          <w:p w14:paraId="2C744222" w14:textId="1B22519C" w:rsidR="00641BC5" w:rsidRPr="00230F5A" w:rsidRDefault="00641BC5" w:rsidP="00641BC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 de registros en el archivo de datos bajo el campo 1 (Tipo de registro) =”4”</w:t>
            </w:r>
          </w:p>
        </w:tc>
        <w:tc>
          <w:tcPr>
            <w:tcW w:w="1586" w:type="dxa"/>
          </w:tcPr>
          <w:p w14:paraId="20048353" w14:textId="29139BF9" w:rsidR="00FD7847" w:rsidRPr="00230F5A" w:rsidRDefault="001A2A39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Si</w:t>
            </w:r>
          </w:p>
        </w:tc>
      </w:tr>
      <w:tr w:rsidR="00FD7847" w:rsidRPr="00230F5A" w14:paraId="73229A94" w14:textId="682EBC46" w:rsidTr="001A2A39">
        <w:trPr>
          <w:trHeight w:val="278"/>
        </w:trPr>
        <w:tc>
          <w:tcPr>
            <w:tcW w:w="1135" w:type="dxa"/>
          </w:tcPr>
          <w:p w14:paraId="10D53006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Campo 9</w:t>
            </w:r>
          </w:p>
        </w:tc>
        <w:tc>
          <w:tcPr>
            <w:tcW w:w="236" w:type="dxa"/>
          </w:tcPr>
          <w:p w14:paraId="5DA01652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47" w:type="dxa"/>
          </w:tcPr>
          <w:p w14:paraId="618524D9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AJY</w:t>
            </w:r>
          </w:p>
        </w:tc>
        <w:tc>
          <w:tcPr>
            <w:tcW w:w="6030" w:type="dxa"/>
          </w:tcPr>
          <w:p w14:paraId="1C3C8D0B" w14:textId="77777777" w:rsidR="00FD7847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NUMERO DE REGISTROS CON EL CODIGO 05 EN EL CAMPO 1</w:t>
            </w:r>
          </w:p>
          <w:p w14:paraId="59FB9ACA" w14:textId="77777777" w:rsidR="00641BC5" w:rsidRDefault="00641BC5" w:rsidP="00641BC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Cálculo:</w:t>
            </w:r>
          </w:p>
          <w:p w14:paraId="4BE38999" w14:textId="0EA19CCD" w:rsidR="00641BC5" w:rsidRPr="00230F5A" w:rsidRDefault="00641BC5" w:rsidP="00641BC5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19"/>
              </w:rPr>
              <w:t>Cantidad de registros en el archivo de datos bajo el campo 1 (Tipo de registro) =”5”</w:t>
            </w:r>
          </w:p>
        </w:tc>
        <w:tc>
          <w:tcPr>
            <w:tcW w:w="1586" w:type="dxa"/>
          </w:tcPr>
          <w:p w14:paraId="63F9C150" w14:textId="487902CC" w:rsidR="00FD7847" w:rsidRPr="00230F5A" w:rsidRDefault="001A2A39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Si</w:t>
            </w:r>
          </w:p>
        </w:tc>
      </w:tr>
      <w:tr w:rsidR="00FD7847" w:rsidRPr="00230F5A" w14:paraId="27AAFA83" w14:textId="7F7A0BE0" w:rsidTr="001A2A39">
        <w:trPr>
          <w:trHeight w:val="280"/>
        </w:trPr>
        <w:tc>
          <w:tcPr>
            <w:tcW w:w="1135" w:type="dxa"/>
          </w:tcPr>
          <w:p w14:paraId="11912477" w14:textId="2974494A" w:rsidR="00FD7847" w:rsidRPr="00230F5A" w:rsidRDefault="001A2A39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Campo 10</w:t>
            </w:r>
          </w:p>
        </w:tc>
        <w:tc>
          <w:tcPr>
            <w:tcW w:w="236" w:type="dxa"/>
          </w:tcPr>
          <w:p w14:paraId="0830B716" w14:textId="6D2C65C2" w:rsidR="00FD7847" w:rsidRPr="00230F5A" w:rsidRDefault="001A2A39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:</w:t>
            </w:r>
          </w:p>
        </w:tc>
        <w:tc>
          <w:tcPr>
            <w:tcW w:w="1147" w:type="dxa"/>
          </w:tcPr>
          <w:p w14:paraId="4FEC6FE7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79</w:t>
            </w:r>
          </w:p>
        </w:tc>
        <w:tc>
          <w:tcPr>
            <w:tcW w:w="6030" w:type="dxa"/>
          </w:tcPr>
          <w:p w14:paraId="3C8DD180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19"/>
              </w:rPr>
              <w:t>OBSERVACIONES</w:t>
            </w:r>
          </w:p>
        </w:tc>
        <w:tc>
          <w:tcPr>
            <w:tcW w:w="1586" w:type="dxa"/>
          </w:tcPr>
          <w:p w14:paraId="08268D36" w14:textId="77777777" w:rsidR="00FD7847" w:rsidRPr="00230F5A" w:rsidRDefault="00FD7847" w:rsidP="00FD7847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</w:tbl>
    <w:p w14:paraId="6C7EC306" w14:textId="77777777" w:rsidR="00A829A4" w:rsidRPr="00230F5A" w:rsidRDefault="00A829A4" w:rsidP="00A829A4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60CB058" w14:textId="77777777" w:rsidR="00A829A4" w:rsidRPr="00230F5A" w:rsidRDefault="00A829A4" w:rsidP="00A829A4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1A2A39" w:rsidRPr="00230F5A" w14:paraId="57E74FDE" w14:textId="77777777" w:rsidTr="001A2A39">
        <w:trPr>
          <w:trHeight w:val="241"/>
        </w:trPr>
        <w:tc>
          <w:tcPr>
            <w:tcW w:w="4815" w:type="dxa"/>
          </w:tcPr>
          <w:p w14:paraId="05789513" w14:textId="77777777" w:rsidR="001A2A39" w:rsidRPr="00230F5A" w:rsidRDefault="001A2A39" w:rsidP="001A2A3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</w:tcPr>
          <w:p w14:paraId="7DFBA4AF" w14:textId="77777777" w:rsidR="001A2A39" w:rsidRPr="00230F5A" w:rsidRDefault="001A2A39" w:rsidP="001A2A3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</w:tcPr>
          <w:p w14:paraId="39E9C2EA" w14:textId="77777777" w:rsidR="001A2A39" w:rsidRPr="00230F5A" w:rsidRDefault="001A2A39" w:rsidP="001A2A3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F3(nf)</w:t>
            </w:r>
          </w:p>
        </w:tc>
      </w:tr>
      <w:tr w:rsidR="001A2A39" w:rsidRPr="00230F5A" w14:paraId="1D85638B" w14:textId="77777777" w:rsidTr="001A2A39">
        <w:trPr>
          <w:trHeight w:val="244"/>
        </w:trPr>
        <w:tc>
          <w:tcPr>
            <w:tcW w:w="4815" w:type="dxa"/>
          </w:tcPr>
          <w:p w14:paraId="5FEFCEB7" w14:textId="77777777" w:rsidR="001A2A39" w:rsidRPr="00230F5A" w:rsidRDefault="001A2A39" w:rsidP="001A2A3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</w:tcPr>
          <w:p w14:paraId="0DDA1EDF" w14:textId="77777777" w:rsidR="001A2A39" w:rsidRPr="00230F5A" w:rsidRDefault="001A2A39" w:rsidP="001A2A3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</w:tcPr>
          <w:p w14:paraId="03DF0311" w14:textId="77777777" w:rsidR="001A2A39" w:rsidRPr="00230F5A" w:rsidRDefault="001A2A39" w:rsidP="001A2A3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5,6,7,8,9</w:t>
            </w:r>
          </w:p>
        </w:tc>
      </w:tr>
    </w:tbl>
    <w:p w14:paraId="7A76E89A" w14:textId="77777777" w:rsidR="00A829A4" w:rsidRPr="00230F5A" w:rsidRDefault="00A829A4" w:rsidP="00A829A4">
      <w:pPr>
        <w:rPr>
          <w:rFonts w:ascii="Times New Roman" w:hAnsi="Times New Roman" w:cs="Times New Roman"/>
          <w:color w:val="4472C4" w:themeColor="accent1"/>
        </w:rPr>
      </w:pPr>
    </w:p>
    <w:p w14:paraId="4C25FB94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AF7461" w14:textId="2A165D53" w:rsidR="002F7BDD" w:rsidRPr="00230F5A" w:rsidRDefault="002F7BDD" w:rsidP="000465DB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6C3B8740" w14:textId="77777777" w:rsidR="002F7BDD" w:rsidRPr="00230F5A" w:rsidRDefault="002F7BDD" w:rsidP="002F7BD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30F5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30F5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30F5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2C08682" w14:textId="77777777" w:rsidR="002F7BDD" w:rsidRPr="00230F5A" w:rsidRDefault="002F7BDD" w:rsidP="002F7BD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30F5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30F5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30F5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EF4F520" w14:textId="77777777" w:rsidR="002F7BDD" w:rsidRPr="00230F5A" w:rsidRDefault="002F7BDD" w:rsidP="002F7BD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30F5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30F5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30F5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66CCCE7" w14:textId="77777777" w:rsidR="002F7BDD" w:rsidRPr="00230F5A" w:rsidRDefault="002F7BDD" w:rsidP="002F7BD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30F5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30F5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30F5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A0E4443" w14:textId="656D2366" w:rsidR="00A829A4" w:rsidRPr="00230F5A" w:rsidRDefault="002F7BDD" w:rsidP="000465DB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30F5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30F5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30F5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4" w:name="_Toc152249010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4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5" w:name="_Toc152249011"/>
      <w:r w:rsidRPr="00230F5A">
        <w:t>Archivos de entrada a SINACOFI</w:t>
      </w:r>
      <w:bookmarkEnd w:id="25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6" w:name="_Toc152249012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7" w:name="_Hlk150869626"/>
            <w:bookmarkStart w:id="28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EB1F50" w14:paraId="756ECE04" w14:textId="77777777" w:rsidTr="009A2A10">
        <w:tc>
          <w:tcPr>
            <w:tcW w:w="1129" w:type="dxa"/>
          </w:tcPr>
          <w:p w14:paraId="40F20FFF" w14:textId="7A72163C" w:rsidR="009A2A10" w:rsidRPr="00EB1F50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5BD74F11" w:rsidR="009A2A10" w:rsidRPr="00EB1F50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FTC1</w:t>
            </w:r>
            <w:r w:rsidR="001A2A39"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EB1F50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6D08B621" w14:textId="77777777" w:rsidR="00312989" w:rsidRPr="00EB1F50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EB1F50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EB1F50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15AC1871" w:rsidR="00312989" w:rsidRPr="00EB1F50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FTC12z</w:t>
            </w:r>
            <w:r w:rsidR="004F4C51" w:rsidRPr="00EB1F5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EB1F5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EB1F5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EB1F5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1C8F834" w14:textId="77777777" w:rsidR="004F39F4" w:rsidRPr="00EB1F5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EB1F5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EB1F50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EB1F50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EB1F50" w14:paraId="4A7514C9" w14:textId="77777777" w:rsidTr="009A2A10">
        <w:tc>
          <w:tcPr>
            <w:tcW w:w="1129" w:type="dxa"/>
          </w:tcPr>
          <w:p w14:paraId="36E25D26" w14:textId="7F55894F" w:rsidR="009A2A10" w:rsidRPr="00EB1F50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EB1F50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4CE64141" w14:textId="77777777" w:rsidTr="009A2A10">
        <w:tc>
          <w:tcPr>
            <w:tcW w:w="1129" w:type="dxa"/>
          </w:tcPr>
          <w:p w14:paraId="0B80E08E" w14:textId="7B691186" w:rsidR="00B1738F" w:rsidRPr="00EB1F5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EB1F50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  o xxxEEEyyyymmdd##.DAT</w:t>
            </w: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EB1F50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103923EE" w14:textId="77777777" w:rsidR="00F91655" w:rsidRPr="00EB1F50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2EC9BB6D" w14:textId="3243E1BD" w:rsidR="00B1738F" w:rsidRPr="00EB1F50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C120012023042501 o C120012023042501.DAT</w:t>
            </w:r>
          </w:p>
          <w:p w14:paraId="758FB51F" w14:textId="77777777" w:rsidR="001D4DBB" w:rsidRPr="00EB1F50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EB1F50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9427D8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230F5A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7"/>
    <w:p w14:paraId="795FFF56" w14:textId="2A7A7EAE" w:rsidR="000465DB" w:rsidRPr="00230F5A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DA5A1D" w:rsidRDefault="000465DB" w:rsidP="00BB7237">
      <w:pPr>
        <w:pStyle w:val="Ttulo2"/>
        <w:numPr>
          <w:ilvl w:val="2"/>
          <w:numId w:val="7"/>
        </w:numPr>
      </w:pPr>
      <w:bookmarkStart w:id="29" w:name="_Toc152249013"/>
      <w:bookmarkEnd w:id="28"/>
      <w:r w:rsidRPr="00DA5A1D">
        <w:t>Archivo Carátula</w:t>
      </w:r>
      <w:r w:rsidR="001169CF" w:rsidRPr="00DA5A1D">
        <w:fldChar w:fldCharType="begin"/>
      </w:r>
      <w:r w:rsidR="001169CF" w:rsidRPr="00DA5A1D">
        <w:instrText xml:space="preserve"> XE "Archivo Carátula" </w:instrText>
      </w:r>
      <w:r w:rsidR="001169CF" w:rsidRPr="00DA5A1D">
        <w:fldChar w:fldCharType="end"/>
      </w:r>
      <w:r w:rsidR="009A2A10" w:rsidRPr="00DA5A1D">
        <w:t>: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34398A03" w14:textId="77777777" w:rsidTr="00E862A3">
        <w:tc>
          <w:tcPr>
            <w:tcW w:w="1129" w:type="dxa"/>
          </w:tcPr>
          <w:p w14:paraId="2225B9A4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0" w:name="_Hlk150869673"/>
            <w:bookmarkStart w:id="31" w:name="_Hlk150874467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6454DCE" w14:textId="77777777" w:rsidTr="00E862A3">
        <w:tc>
          <w:tcPr>
            <w:tcW w:w="1129" w:type="dxa"/>
          </w:tcPr>
          <w:p w14:paraId="1E70680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B1F50" w14:paraId="6BED63F2" w14:textId="77777777" w:rsidTr="00E862A3">
        <w:tc>
          <w:tcPr>
            <w:tcW w:w="1129" w:type="dxa"/>
          </w:tcPr>
          <w:p w14:paraId="2BC68398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1258D04A" w:rsidR="004F39F4" w:rsidRPr="00EB1F50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FTC1</w:t>
            </w:r>
            <w:r w:rsidR="001A2A39"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EB1F50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4D9FAAD7" w14:textId="77777777" w:rsidR="003F025E" w:rsidRPr="00EB1F50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EB1F50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1EED98F1" w:rsidR="000B1A73" w:rsidRPr="00EB1F50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FTC12z</w:t>
            </w:r>
          </w:p>
          <w:p w14:paraId="73A70AD6" w14:textId="77777777" w:rsidR="000B1A73" w:rsidRPr="00EB1F5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EB1F5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EB1F5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591AD46" w14:textId="77777777" w:rsidR="000B1A73" w:rsidRPr="00EB1F5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EB1F50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EB1F50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EB1F50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EB1F50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EB1F50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B1F50" w14:paraId="6E44765A" w14:textId="77777777" w:rsidTr="00E862A3">
        <w:tc>
          <w:tcPr>
            <w:tcW w:w="1129" w:type="dxa"/>
          </w:tcPr>
          <w:p w14:paraId="0D202F6E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EB1F50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EB1F50" w14:paraId="6453A99C" w14:textId="77777777" w:rsidTr="00E862A3">
        <w:tc>
          <w:tcPr>
            <w:tcW w:w="1129" w:type="dxa"/>
          </w:tcPr>
          <w:p w14:paraId="537D5D72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EB1F50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  o xxxEEEyyyymmdd##.DAT.CAR</w:t>
            </w: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EB1F50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yyyy:Año</w:t>
            </w:r>
          </w:p>
          <w:p w14:paraId="36DB1F4D" w14:textId="77777777" w:rsidR="003F025E" w:rsidRPr="00EB1F50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mm:mes; dd: día; ##: Correlativo:00-99</w:t>
            </w:r>
          </w:p>
          <w:p w14:paraId="0B76B6E8" w14:textId="43BED007" w:rsidR="00B1738F" w:rsidRPr="00EB1F50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FF0000"/>
              </w:rPr>
              <w:t>C120012023042501.CAR o C120012023042501.DAT.CAR</w:t>
            </w:r>
          </w:p>
        </w:tc>
      </w:tr>
      <w:bookmarkEnd w:id="30"/>
    </w:tbl>
    <w:p w14:paraId="038F489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230F5A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2" w:name="_Toc152249014"/>
      <w:bookmarkEnd w:id="31"/>
      <w:r w:rsidRPr="00230F5A">
        <w:t>Archivo de control</w:t>
      </w:r>
      <w:r w:rsidR="00513350" w:rsidRPr="00230F5A">
        <w:t xml:space="preserve"> de datos</w:t>
      </w:r>
      <w:r w:rsidR="001169CF" w:rsidRPr="00230F5A">
        <w:fldChar w:fldCharType="begin"/>
      </w:r>
      <w:r w:rsidR="001169CF" w:rsidRPr="00230F5A">
        <w:instrText xml:space="preserve"> XE "Archivo de control" </w:instrText>
      </w:r>
      <w:r w:rsidR="001169CF" w:rsidRPr="00230F5A">
        <w:fldChar w:fldCharType="end"/>
      </w:r>
      <w:r w:rsidR="009A2A10" w:rsidRPr="00230F5A">
        <w:t>: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230F5A" w14:paraId="09B3BE47" w14:textId="77777777" w:rsidTr="00E862A3">
        <w:tc>
          <w:tcPr>
            <w:tcW w:w="1129" w:type="dxa"/>
          </w:tcPr>
          <w:p w14:paraId="789EC2E0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3" w:name="_Hlk150874508"/>
            <w:bookmarkStart w:id="34" w:name="_Hlk150869745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24CE3B6C" w14:textId="77777777" w:rsidTr="00E862A3">
        <w:tc>
          <w:tcPr>
            <w:tcW w:w="1129" w:type="dxa"/>
          </w:tcPr>
          <w:p w14:paraId="4F9750AE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A0C7B7F" w14:textId="77777777" w:rsidTr="00E862A3">
        <w:tc>
          <w:tcPr>
            <w:tcW w:w="1129" w:type="dxa"/>
          </w:tcPr>
          <w:p w14:paraId="16CA53F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70BC2E8E" w:rsidR="004D0C43" w:rsidRPr="00EB1F50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FTC1</w:t>
            </w:r>
            <w:r w:rsidR="001A2A39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; mm:Mes; dd:Día ;##: Correlativo:00-99</w:t>
            </w:r>
          </w:p>
          <w:p w14:paraId="3FD3589B" w14:textId="77777777" w:rsidR="000B1A73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5D1D6AEE" w:rsidR="000B1A73" w:rsidRPr="004F39F4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FTC</w:t>
            </w:r>
            <w:r w:rsidR="00254B9F">
              <w:rPr>
                <w:rFonts w:ascii="Times New Roman" w:hAnsi="Times New Roman" w:cs="Times New Roman"/>
                <w:b/>
                <w:bCs/>
                <w:color w:val="FF0000"/>
              </w:rPr>
              <w:t>12</w:t>
            </w:r>
            <w:r w:rsidRPr="004F39F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9427D8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9427D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9427D8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1F5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230F5A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34A18395" w14:textId="77777777" w:rsidTr="00E862A3">
        <w:tc>
          <w:tcPr>
            <w:tcW w:w="1129" w:type="dxa"/>
          </w:tcPr>
          <w:p w14:paraId="1BEA6A51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30F5A" w14:paraId="0DC8E8BB" w14:textId="77777777" w:rsidTr="00E862A3">
        <w:tc>
          <w:tcPr>
            <w:tcW w:w="1129" w:type="dxa"/>
          </w:tcPr>
          <w:p w14:paraId="3341B7DB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xxxEEEyyyymmdd##.CTR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xxxEEEyyyymmdd##.CAR.CTR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452BBEE5" w14:textId="77777777" w:rsidR="00E547E8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3A4736CD" w14:textId="22D2C663" w:rsidR="00E547E8" w:rsidRPr="00290F03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C12</w:t>
            </w:r>
            <w:r w:rsidRPr="00290F03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38AFB542" w:rsidR="00B1738F" w:rsidRPr="00230F5A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C12</w:t>
            </w:r>
            <w:r w:rsidRPr="00290F03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33"/>
    </w:tbl>
    <w:p w14:paraId="76F1F5C0" w14:textId="77777777" w:rsidR="00E547E8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34"/>
    <w:p w14:paraId="7B42E9BB" w14:textId="77777777" w:rsidR="00E547E8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230F5A" w:rsidRDefault="000465DB" w:rsidP="00B67156">
      <w:pPr>
        <w:pStyle w:val="Ttulo2"/>
        <w:numPr>
          <w:ilvl w:val="1"/>
          <w:numId w:val="7"/>
        </w:numPr>
      </w:pPr>
      <w:bookmarkStart w:id="35" w:name="_Toc152249015"/>
      <w:r w:rsidRPr="00230F5A">
        <w:t xml:space="preserve">Archivo de salida </w:t>
      </w:r>
      <w:r w:rsidR="00B1738F" w:rsidRPr="00230F5A">
        <w:t>a dest</w:t>
      </w:r>
      <w:ins w:id="36" w:author="Roberto Carrasco Venegas" w:date="2023-11-27T13:21:00Z">
        <w:r w:rsidR="00095C24">
          <w:t>i</w:t>
        </w:r>
      </w:ins>
      <w:r w:rsidR="00B1738F" w:rsidRPr="00230F5A">
        <w:t>no</w:t>
      </w:r>
      <w:bookmarkEnd w:id="35"/>
      <w:r w:rsidR="001169CF" w:rsidRPr="00230F5A">
        <w:fldChar w:fldCharType="begin"/>
      </w:r>
      <w:r w:rsidR="001169CF" w:rsidRPr="00230F5A">
        <w:instrText xml:space="preserve"> XE "Archivo de salida a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25DFA216" w14:textId="1A009ADA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7" w:name="_Toc152249016"/>
      <w:r w:rsidRPr="00230F5A">
        <w:t>Archivo de da</w:t>
      </w:r>
      <w:ins w:id="38" w:author="Roberto Carrasco Venegas" w:date="2023-11-27T13:24:00Z">
        <w:r w:rsidR="009A28CD">
          <w:t>t</w:t>
        </w:r>
      </w:ins>
      <w:r w:rsidRPr="00230F5A">
        <w:t>os</w:t>
      </w:r>
      <w:bookmarkEnd w:id="37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e datos" </w:instrText>
      </w:r>
      <w:r w:rsidR="001169CF" w:rsidRPr="00230F5A">
        <w:fldChar w:fldCharType="end"/>
      </w:r>
      <w:r w:rsidRPr="00230F5A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551A85E7" w14:textId="290DC1E5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1D4EE158" w:rsidR="00B1738F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1A2A39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FT#####A.XXXX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230F5A">
              <w:rPr>
                <w:rFonts w:ascii="Times New Roman" w:hAnsi="Times New Roman" w:cs="Times New Roman"/>
              </w:rPr>
              <w:t xml:space="preserve">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</w:t>
            </w:r>
            <w:r w:rsidR="00DC42E7" w:rsidRPr="0098181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B67156">
      <w:pPr>
        <w:pStyle w:val="Ttulo2"/>
        <w:numPr>
          <w:ilvl w:val="2"/>
          <w:numId w:val="7"/>
        </w:numPr>
      </w:pPr>
      <w:bookmarkStart w:id="39" w:name="_Toc152249017"/>
      <w:r w:rsidRPr="00230F5A">
        <w:t>Archivo Carát</w:t>
      </w:r>
      <w:r w:rsidR="00601681">
        <w:t>u</w:t>
      </w:r>
      <w:r w:rsidRPr="00230F5A">
        <w:t>la</w:t>
      </w:r>
      <w:bookmarkEnd w:id="39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6D4AF8A8" w:rsidR="00284E6A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1A2A39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FT#####C.XXXX </w:t>
            </w: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40" w:name="_Hlk151646289"/>
      <w:bookmarkStart w:id="41" w:name="_Hlk150869805"/>
      <w:bookmarkStart w:id="42" w:name="_Hlk151631830"/>
      <w:bookmarkStart w:id="43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4" w:name="_Toc152249018"/>
      <w:r>
        <w:t>Definición de correlativo</w:t>
      </w:r>
      <w:bookmarkEnd w:id="44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(BCCH)  2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(ETV)   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40"/>
    <w:bookmarkEnd w:id="41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42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5" w:name="_Toc152249019"/>
      <w:bookmarkEnd w:id="43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5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55803F29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52249020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6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7" w:name="_Hlk151634009"/>
      <w:bookmarkStart w:id="48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9" w:name="_Toc152249021"/>
      <w:r w:rsidRPr="00230F5A">
        <w:t>Av</w:t>
      </w:r>
      <w:r w:rsidR="006F65AF">
        <w:t>i</w:t>
      </w:r>
      <w:r w:rsidRPr="00230F5A">
        <w:t>so</w:t>
      </w:r>
      <w:bookmarkEnd w:id="49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50" w:name="_Toc152249022"/>
      <w:r w:rsidRPr="00B537DA">
        <w:t>Resultado</w:t>
      </w:r>
      <w:bookmarkEnd w:id="50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51" w:name="_Toc152249023"/>
      <w:bookmarkStart w:id="52" w:name="_Hlk150867245"/>
      <w:r w:rsidRPr="00E173FD">
        <w:t>Notificación</w:t>
      </w:r>
      <w:bookmarkEnd w:id="51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3" w:name="_Toc152249024"/>
      <w:r w:rsidRPr="00276FA5">
        <w:t>Resultado RES.DET</w:t>
      </w:r>
      <w:bookmarkEnd w:id="53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52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7"/>
    <w:bookmarkEnd w:id="48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4" w:name="_Toc152249025"/>
      <w:r w:rsidRPr="00230F5A">
        <w:rPr>
          <w:rFonts w:cs="Times New Roman"/>
        </w:rPr>
        <w:lastRenderedPageBreak/>
        <w:t>Definir el estructura y nombre para cada archivo de mensajería</w:t>
      </w:r>
      <w:bookmarkEnd w:id="54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5" w:name="_Toc152249026"/>
      <w:r w:rsidRPr="00DC1D90">
        <w:t>Estructura</w:t>
      </w:r>
      <w:bookmarkEnd w:id="55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6" w:name="_Toc152249027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6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7" w:name="_Hlk150869887"/>
      <w:bookmarkStart w:id="58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7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8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&lt;destino&gt;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59" w:name="_Toc152249028"/>
      <w:r w:rsidRPr="00230F5A">
        <w:t>Archivo aviso (SINACOFI)</w:t>
      </w:r>
      <w:bookmarkEnd w:id="59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60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60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&lt;originador&gt;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61" w:name="_Toc152249029"/>
      <w:r w:rsidRPr="00230F5A">
        <w:t>Archivo resultado (SINACOFI)</w:t>
      </w:r>
      <w:bookmarkEnd w:id="61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&lt;código&gt;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contrario.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62" w:name="_Toc152249030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62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3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4" w:name="_Hlk151628243"/>
      <w:bookmarkStart w:id="65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63"/>
      <w:bookmarkEnd w:id="64"/>
      <w:bookmarkEnd w:id="65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6" w:name="_Toc152249031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6"/>
    </w:p>
    <w:p w14:paraId="6ED8C821" w14:textId="77777777" w:rsidR="009947CD" w:rsidRPr="009947CD" w:rsidRDefault="009947CD" w:rsidP="009947CD"/>
    <w:p w14:paraId="2E9B8CC1" w14:textId="5751383D" w:rsidR="001D2934" w:rsidRPr="009947CD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1C0052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667AD" w14:textId="77777777" w:rsidR="00D34E89" w:rsidRDefault="00D34E89" w:rsidP="00F10206">
      <w:pPr>
        <w:spacing w:after="0" w:line="240" w:lineRule="auto"/>
      </w:pPr>
      <w:r>
        <w:separator/>
      </w:r>
    </w:p>
  </w:endnote>
  <w:endnote w:type="continuationSeparator" w:id="0">
    <w:p w14:paraId="06CEB402" w14:textId="77777777" w:rsidR="00D34E89" w:rsidRDefault="00D34E89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31CB1" w14:textId="77777777" w:rsidR="00D34E89" w:rsidRDefault="00D34E89" w:rsidP="00F10206">
      <w:pPr>
        <w:spacing w:after="0" w:line="240" w:lineRule="auto"/>
      </w:pPr>
      <w:r>
        <w:separator/>
      </w:r>
    </w:p>
  </w:footnote>
  <w:footnote w:type="continuationSeparator" w:id="0">
    <w:p w14:paraId="3C715D5B" w14:textId="77777777" w:rsidR="00D34E89" w:rsidRDefault="00D34E89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51F19"/>
    <w:rsid w:val="00055995"/>
    <w:rsid w:val="00056880"/>
    <w:rsid w:val="0006551A"/>
    <w:rsid w:val="000701D0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0B55"/>
    <w:rsid w:val="004341B5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64080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34E89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1F50"/>
    <w:rsid w:val="00EB42EB"/>
    <w:rsid w:val="00EC1139"/>
    <w:rsid w:val="00EC5056"/>
    <w:rsid w:val="00ED4238"/>
    <w:rsid w:val="00EE5443"/>
    <w:rsid w:val="00EF154A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23</Pages>
  <Words>4143</Words>
  <Characters>22791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23</cp:revision>
  <dcterms:created xsi:type="dcterms:W3CDTF">2023-11-30T12:02:00Z</dcterms:created>
  <dcterms:modified xsi:type="dcterms:W3CDTF">2024-01-09T14:32:00Z</dcterms:modified>
</cp:coreProperties>
</file>