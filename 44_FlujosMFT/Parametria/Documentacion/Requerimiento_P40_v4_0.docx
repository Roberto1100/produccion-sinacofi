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5F5E737C" w14:textId="77777777" w:rsidR="00D4165A" w:rsidRDefault="00B01B02" w:rsidP="00D4165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D4165A" w:rsidRPr="00D941A8">
        <w:rPr>
          <w:rFonts w:ascii="Times New Roman" w:hAnsi="Times New Roman" w:cs="Times New Roman"/>
          <w:b/>
          <w:sz w:val="72"/>
          <w:szCs w:val="72"/>
        </w:rPr>
        <w:t>P40</w:t>
      </w:r>
      <w:r w:rsidR="00D4165A">
        <w:rPr>
          <w:rFonts w:ascii="Times New Roman" w:hAnsi="Times New Roman" w:cs="Times New Roman"/>
          <w:b/>
          <w:sz w:val="72"/>
          <w:szCs w:val="72"/>
        </w:rPr>
        <w:t>(892)-</w:t>
      </w:r>
    </w:p>
    <w:p w14:paraId="4CB00216" w14:textId="458141B9" w:rsidR="00D4165A" w:rsidRPr="00857076" w:rsidRDefault="00D4165A" w:rsidP="00D4165A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362B8D">
        <w:rPr>
          <w:rFonts w:ascii="Times New Roman" w:hAnsi="Times New Roman" w:cs="Times New Roman"/>
          <w:b/>
          <w:sz w:val="72"/>
          <w:szCs w:val="72"/>
        </w:rPr>
        <w:t>Instrumentos Financieros no Derivados</w:t>
      </w:r>
    </w:p>
    <w:p w14:paraId="207EDD71" w14:textId="276D39F9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4617D4C2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41.2pt;margin-top:8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CC8F62B" w14:textId="1E98F3BB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7CFB3226" w14:textId="0F74AD1A" w:rsidR="003C59A1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22794" w:history="1">
            <w:r w:rsidR="003C59A1" w:rsidRPr="0099045A">
              <w:rPr>
                <w:rStyle w:val="Hipervnculo"/>
                <w:noProof/>
              </w:rPr>
              <w:t>1.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Definición de estructuras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_Toc152322794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5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4BBFC467" w14:textId="50E96F7A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795" w:history="1">
            <w:r w:rsidR="003C59A1" w:rsidRPr="0099045A">
              <w:rPr>
                <w:rStyle w:val="Hipervnculo"/>
                <w:bCs/>
                <w:noProof/>
              </w:rPr>
              <w:t>1.1.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bCs/>
                <w:noProof/>
              </w:rPr>
              <w:t xml:space="preserve">Archivo de datos del emisor  </w:t>
            </w:r>
            <w:r w:rsidR="003C59A1" w:rsidRPr="0099045A">
              <w:rPr>
                <w:rStyle w:val="Hipervnculo"/>
                <w:noProof/>
              </w:rPr>
              <w:t>Manual Sistema de Información Bancos - Sistema Contable (cmfchile.cl)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_Toc152322795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5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16DE9324" w14:textId="1E432781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796" w:history="1">
            <w:r w:rsidR="003C59A1" w:rsidRPr="0099045A">
              <w:rPr>
                <w:rStyle w:val="Hipervnculo"/>
                <w:noProof/>
              </w:rPr>
              <w:t>1.2.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Carátula/s del origen (Carátula de entrada)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_Toc152322796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8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73BF78E2" w14:textId="11857C57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797" w:history="1">
            <w:r w:rsidR="003C59A1" w:rsidRPr="0099045A">
              <w:rPr>
                <w:rStyle w:val="Hipervnculo"/>
                <w:bCs/>
                <w:noProof/>
              </w:rPr>
              <w:t>1.3.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bCs/>
                <w:noProof/>
              </w:rPr>
              <w:t>Archivo/s de control de datos del origen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_Toc152322797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8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138D67C5" w14:textId="58227404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798" w:history="1">
            <w:r w:rsidR="003C59A1" w:rsidRPr="0099045A">
              <w:rPr>
                <w:rStyle w:val="Hipervnculo"/>
                <w:noProof/>
              </w:rPr>
              <w:t>1.4.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Archivo/s de datos del Receptor: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_Toc152322798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9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32D2B92C" w14:textId="18B4F803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799" w:history="1">
            <w:r w:rsidR="003C59A1" w:rsidRPr="0099045A">
              <w:rPr>
                <w:rStyle w:val="Hipervnculo"/>
                <w:noProof/>
              </w:rPr>
              <w:t>1.5.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de carátula del Receptor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_Toc152322799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9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5916A732" w14:textId="09B18FFF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00" w:history="1">
            <w:r w:rsidR="003C59A1" w:rsidRPr="0099045A">
              <w:rPr>
                <w:rStyle w:val="Hipervnculo"/>
                <w:noProof/>
              </w:rPr>
              <w:t>1.6.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de Control del Receptor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_Toc152322800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9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55191DAD" w14:textId="0215C4EF" w:rsidR="003C59A1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2801" w:history="1">
            <w:r w:rsidR="003C59A1" w:rsidRPr="0099045A">
              <w:rPr>
                <w:rStyle w:val="Hipervnculo"/>
                <w:noProof/>
              </w:rPr>
              <w:t>2.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Validaciones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_Toc152322801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9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3F9460FF" w14:textId="0BFD1575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02" w:history="1">
            <w:r w:rsidR="003C59A1" w:rsidRPr="0099045A">
              <w:rPr>
                <w:rStyle w:val="Hipervnculo"/>
                <w:noProof/>
              </w:rPr>
              <w:t>2.1.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de datos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_Toc152322802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9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3A59E6BC" w14:textId="462937C1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03" w:history="1">
            <w:r w:rsidR="003C59A1" w:rsidRPr="0099045A">
              <w:rPr>
                <w:rStyle w:val="Hipervnculo"/>
                <w:noProof/>
              </w:rPr>
              <w:t>2.2.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Carátula: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_Toc152322803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10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25F59ACE" w14:textId="3D11E978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04" w:history="1">
            <w:r w:rsidR="003C59A1" w:rsidRPr="0099045A">
              <w:rPr>
                <w:rStyle w:val="Hipervnculo"/>
                <w:noProof/>
              </w:rPr>
              <w:t>2.3.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de control de datos: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_Toc152322804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11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5A40A8E0" w14:textId="258E210E" w:rsidR="003C59A1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2805" w:history="1">
            <w:r w:rsidR="003C59A1" w:rsidRPr="0099045A">
              <w:rPr>
                <w:rStyle w:val="Hipervnculo"/>
                <w:noProof/>
              </w:rPr>
              <w:t>3.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Construyendo la carátula de salida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_Toc152322805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14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7D9B839F" w14:textId="5336120F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06" w:history="1">
            <w:r w:rsidR="003C59A1" w:rsidRPr="0099045A">
              <w:rPr>
                <w:rStyle w:val="Hipervnculo"/>
                <w:noProof/>
              </w:rPr>
              <w:t>3.1.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Formato de carátula de salida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_Toc152322806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15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52155A54" w14:textId="6447AE78" w:rsidR="003C59A1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2807" w:history="1">
            <w:r w:rsidR="003C59A1" w:rsidRPr="0099045A">
              <w:rPr>
                <w:rStyle w:val="Hipervnculo"/>
                <w:bCs/>
                <w:noProof/>
              </w:rPr>
              <w:t>4.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Definición de nombres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_Toc152322807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17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18373431" w14:textId="3DC3617F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08" w:history="1">
            <w:r w:rsidR="003C59A1" w:rsidRPr="0099045A">
              <w:rPr>
                <w:rStyle w:val="Hipervnculo"/>
                <w:noProof/>
              </w:rPr>
              <w:t>4.1.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Archivos de entrada a SINACOFI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_Toc152322808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17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18D9EFF4" w14:textId="4FDAB95F" w:rsidR="003C59A1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09" w:history="1">
            <w:r w:rsidR="003C59A1" w:rsidRPr="0099045A">
              <w:rPr>
                <w:rStyle w:val="Hipervnculo"/>
                <w:noProof/>
              </w:rPr>
              <w:t>4.1.1.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de datos: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_Toc152322809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17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7BD7274C" w14:textId="2A94CC97" w:rsidR="003C59A1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10" w:history="1">
            <w:r w:rsidR="003C59A1" w:rsidRPr="0099045A">
              <w:rPr>
                <w:rStyle w:val="Hipervnculo"/>
                <w:noProof/>
              </w:rPr>
              <w:t>4.1.2.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Carátula: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_Toc152322810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17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080B8FA4" w14:textId="410B97D0" w:rsidR="003C59A1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11" w:history="1">
            <w:r w:rsidR="003C59A1" w:rsidRPr="0099045A">
              <w:rPr>
                <w:rStyle w:val="Hipervnculo"/>
                <w:noProof/>
              </w:rPr>
              <w:t>4.1.3.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de control de datos: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_Toc152322811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18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3E9231F6" w14:textId="37E3C7B4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12" w:history="1">
            <w:r w:rsidR="003C59A1" w:rsidRPr="0099045A">
              <w:rPr>
                <w:rStyle w:val="Hipervnculo"/>
                <w:noProof/>
              </w:rPr>
              <w:t>4.2.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de salida a destino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_Toc152322812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18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09938ABB" w14:textId="62E8BD6E" w:rsidR="003C59A1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13" w:history="1">
            <w:r w:rsidR="003C59A1" w:rsidRPr="0099045A">
              <w:rPr>
                <w:rStyle w:val="Hipervnculo"/>
                <w:noProof/>
              </w:rPr>
              <w:t>4.2.1.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de datos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_Toc152322813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18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7C3DCBAC" w14:textId="322E19F9" w:rsidR="003C59A1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14" w:history="1">
            <w:r w:rsidR="003C59A1" w:rsidRPr="0099045A">
              <w:rPr>
                <w:rStyle w:val="Hipervnculo"/>
                <w:noProof/>
              </w:rPr>
              <w:t>4.2.2.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Carátula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_Toc152322814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18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69BB77F9" w14:textId="30BDD81E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15" w:history="1">
            <w:r w:rsidR="003C59A1" w:rsidRPr="0099045A">
              <w:rPr>
                <w:rStyle w:val="Hipervnculo"/>
                <w:noProof/>
              </w:rPr>
              <w:t>4.3.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Definición de correlativo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_Toc152322815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19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57F67A46" w14:textId="0DFD184A" w:rsidR="003C59A1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2816" w:history="1">
            <w:r w:rsidR="003C59A1" w:rsidRPr="0099045A">
              <w:rPr>
                <w:rStyle w:val="Hipervnculo"/>
                <w:noProof/>
              </w:rPr>
              <w:t>5.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Definición del destino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_Toc152322816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20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25BDC212" w14:textId="11F6DD98" w:rsidR="003C59A1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2817" w:history="1">
            <w:r w:rsidR="003C59A1" w:rsidRPr="0099045A">
              <w:rPr>
                <w:rStyle w:val="Hipervnculo"/>
                <w:noProof/>
              </w:rPr>
              <w:t>6.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Mensajería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_Toc152322817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21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7BCB02EE" w14:textId="325C7D03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18" w:history="1">
            <w:r w:rsidR="003C59A1" w:rsidRPr="0099045A">
              <w:rPr>
                <w:rStyle w:val="Hipervnculo"/>
                <w:noProof/>
              </w:rPr>
              <w:t>6.1.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Aviso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_Toc152322818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21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363C4EDC" w14:textId="32F4FC77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19" w:history="1">
            <w:r w:rsidR="003C59A1" w:rsidRPr="0099045A">
              <w:rPr>
                <w:rStyle w:val="Hipervnculo"/>
                <w:noProof/>
              </w:rPr>
              <w:t>6.2.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Resultado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_Toc152322819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21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42AA2510" w14:textId="6A5A2596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20" w:history="1">
            <w:r w:rsidR="003C59A1" w:rsidRPr="0099045A">
              <w:rPr>
                <w:rStyle w:val="Hipervnculo"/>
                <w:noProof/>
              </w:rPr>
              <w:t>6.3.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Notificación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_Toc152322820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21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145CBA2C" w14:textId="1C8B436A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21" w:history="1">
            <w:r w:rsidR="003C59A1" w:rsidRPr="0099045A">
              <w:rPr>
                <w:rStyle w:val="Hipervnculo"/>
                <w:noProof/>
              </w:rPr>
              <w:t>6.4.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Resultado RES.DET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_Toc152322821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21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445ED7EA" w14:textId="6598AAAD" w:rsidR="003C59A1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2822" w:history="1">
            <w:r w:rsidR="003C59A1" w:rsidRPr="0099045A">
              <w:rPr>
                <w:rStyle w:val="Hipervnculo"/>
                <w:noProof/>
              </w:rPr>
              <w:t>7.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Definir el estructura y nombre para cada archivo de mensajería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_Toc152322822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22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058E131D" w14:textId="4771539C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23" w:history="1">
            <w:r w:rsidR="003C59A1" w:rsidRPr="0099045A">
              <w:rPr>
                <w:rStyle w:val="Hipervnculo"/>
                <w:noProof/>
              </w:rPr>
              <w:t>7.1.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Estructura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_Toc152322823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22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367FF09D" w14:textId="3B312D57" w:rsidR="003C59A1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24" w:history="1">
            <w:r w:rsidR="003C59A1" w:rsidRPr="0099045A">
              <w:rPr>
                <w:rStyle w:val="Hipervnculo"/>
                <w:noProof/>
              </w:rPr>
              <w:t>7.1.1.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notificado (CMF):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_Toc152322824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22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653E8FE6" w14:textId="783ACF5E" w:rsidR="003C59A1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25" w:history="1">
            <w:r w:rsidR="003C59A1" w:rsidRPr="0099045A">
              <w:rPr>
                <w:rStyle w:val="Hipervnculo"/>
                <w:noProof/>
              </w:rPr>
              <w:t>7.1.2.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aviso (SINACOFI)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_Toc152322825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22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2C2354BB" w14:textId="1E61007D" w:rsidR="003C59A1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26" w:history="1">
            <w:r w:rsidR="003C59A1" w:rsidRPr="0099045A">
              <w:rPr>
                <w:rStyle w:val="Hipervnculo"/>
                <w:noProof/>
              </w:rPr>
              <w:t>7.1.3.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Archivo resultado (SINACOFI)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_Toc152322826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22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62764C2B" w14:textId="44E9B53F" w:rsidR="003C59A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2827" w:history="1">
            <w:r w:rsidR="003C59A1" w:rsidRPr="0099045A">
              <w:rPr>
                <w:rStyle w:val="Hipervnculo"/>
                <w:noProof/>
              </w:rPr>
              <w:t>7.2.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Definición de nombres: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_Toc152322827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23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6F54FD56" w14:textId="40027C94" w:rsidR="003C59A1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2828" w:history="1">
            <w:r w:rsidR="003C59A1" w:rsidRPr="0099045A">
              <w:rPr>
                <w:rStyle w:val="Hipervnculo"/>
                <w:noProof/>
              </w:rPr>
              <w:t>8.</w:t>
            </w:r>
            <w:r w:rsidR="003C59A1">
              <w:rPr>
                <w:rFonts w:cstheme="minorBidi"/>
                <w:noProof/>
                <w:kern w:val="2"/>
              </w:rPr>
              <w:tab/>
            </w:r>
            <w:r w:rsidR="003C59A1" w:rsidRPr="0099045A">
              <w:rPr>
                <w:rStyle w:val="Hipervnculo"/>
                <w:noProof/>
              </w:rPr>
              <w:t>Datos sensibles</w:t>
            </w:r>
            <w:r w:rsidR="003C59A1">
              <w:rPr>
                <w:noProof/>
                <w:webHidden/>
              </w:rPr>
              <w:tab/>
            </w:r>
            <w:r w:rsidR="003C59A1">
              <w:rPr>
                <w:noProof/>
                <w:webHidden/>
              </w:rPr>
              <w:fldChar w:fldCharType="begin"/>
            </w:r>
            <w:r w:rsidR="003C59A1">
              <w:rPr>
                <w:noProof/>
                <w:webHidden/>
              </w:rPr>
              <w:instrText xml:space="preserve"> PAGEREF _Toc152322828 \h </w:instrText>
            </w:r>
            <w:r w:rsidR="003C59A1">
              <w:rPr>
                <w:noProof/>
                <w:webHidden/>
              </w:rPr>
            </w:r>
            <w:r w:rsidR="003C59A1">
              <w:rPr>
                <w:noProof/>
                <w:webHidden/>
              </w:rPr>
              <w:fldChar w:fldCharType="separate"/>
            </w:r>
            <w:r w:rsidR="003C59A1">
              <w:rPr>
                <w:noProof/>
                <w:webHidden/>
              </w:rPr>
              <w:t>23</w:t>
            </w:r>
            <w:r w:rsidR="003C59A1">
              <w:rPr>
                <w:noProof/>
                <w:webHidden/>
              </w:rPr>
              <w:fldChar w:fldCharType="end"/>
            </w:r>
          </w:hyperlink>
        </w:p>
        <w:p w14:paraId="1B95E1CD" w14:textId="2A87C5C7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7F59A3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7F59A3">
        <w:tc>
          <w:tcPr>
            <w:tcW w:w="1256" w:type="dxa"/>
          </w:tcPr>
          <w:p w14:paraId="2E76E9E9" w14:textId="5D62B00C" w:rsidR="00C36169" w:rsidRPr="00230F5A" w:rsidRDefault="007C0884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P40</w:t>
            </w:r>
          </w:p>
        </w:tc>
        <w:tc>
          <w:tcPr>
            <w:tcW w:w="1342" w:type="dxa"/>
          </w:tcPr>
          <w:p w14:paraId="22F848E4" w14:textId="0EB7FE2F" w:rsidR="00C36169" w:rsidRPr="00230F5A" w:rsidRDefault="007C0884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7F59A3" w:rsidRPr="00230F5A" w14:paraId="5339FC0E" w14:textId="7AB2D237" w:rsidTr="007F59A3">
        <w:tc>
          <w:tcPr>
            <w:tcW w:w="1256" w:type="dxa"/>
          </w:tcPr>
          <w:p w14:paraId="3DF7E2D2" w14:textId="69D57934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P40</w:t>
            </w:r>
          </w:p>
        </w:tc>
        <w:tc>
          <w:tcPr>
            <w:tcW w:w="1342" w:type="dxa"/>
          </w:tcPr>
          <w:p w14:paraId="69C55B7E" w14:textId="6678CA3E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353DC5F" w14:textId="42F39EB7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171CA56E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4103235C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largo registro</w:t>
            </w:r>
          </w:p>
        </w:tc>
      </w:tr>
      <w:tr w:rsidR="007F59A3" w:rsidRPr="00230F5A" w14:paraId="251EA50D" w14:textId="22DD7FE9" w:rsidTr="007F59A3">
        <w:tc>
          <w:tcPr>
            <w:tcW w:w="1256" w:type="dxa"/>
          </w:tcPr>
          <w:p w14:paraId="7287933A" w14:textId="41820AED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561BC4F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06869DD6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3AAC7EBB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57037501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F59A3" w:rsidRPr="00230F5A" w14:paraId="38B70AFE" w14:textId="34FEEE1D" w:rsidTr="007F59A3">
        <w:tc>
          <w:tcPr>
            <w:tcW w:w="1256" w:type="dxa"/>
          </w:tcPr>
          <w:p w14:paraId="23AEB014" w14:textId="7B471E2A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2A3CD86A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30438B1E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0E1E021B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34E9F30D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F59A3" w:rsidRPr="00230F5A" w14:paraId="4B606B6E" w14:textId="62885254" w:rsidTr="007F59A3">
        <w:tc>
          <w:tcPr>
            <w:tcW w:w="1256" w:type="dxa"/>
          </w:tcPr>
          <w:p w14:paraId="612D72B6" w14:textId="77777777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F59A3" w:rsidRPr="00230F5A" w14:paraId="2EA7A1DB" w14:textId="6C6D457E" w:rsidTr="007F59A3">
        <w:tc>
          <w:tcPr>
            <w:tcW w:w="1256" w:type="dxa"/>
          </w:tcPr>
          <w:p w14:paraId="4D062B49" w14:textId="77777777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F59A3" w:rsidRPr="00230F5A" w14:paraId="4EBD62EB" w14:textId="7659FBA3" w:rsidTr="007F59A3">
        <w:tc>
          <w:tcPr>
            <w:tcW w:w="1256" w:type="dxa"/>
          </w:tcPr>
          <w:p w14:paraId="6FF918B3" w14:textId="77777777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7F59A3" w:rsidRPr="00230F5A" w:rsidRDefault="007F59A3" w:rsidP="007F59A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22794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22795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Header:</w:t>
      </w:r>
    </w:p>
    <w:p w14:paraId="158A9C71" w14:textId="77777777" w:rsidR="00FA1C66" w:rsidRPr="00D941A8" w:rsidRDefault="00FA1C66" w:rsidP="00FA1C6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FA1C66" w:rsidRPr="00D941A8" w14:paraId="2AD5C53A" w14:textId="77777777" w:rsidTr="0011368D">
        <w:trPr>
          <w:trHeight w:val="244"/>
        </w:trPr>
        <w:tc>
          <w:tcPr>
            <w:tcW w:w="1414" w:type="dxa"/>
          </w:tcPr>
          <w:p w14:paraId="01A04A1C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7D47CA57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62A7852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Código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del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6656CBD0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FA1C66" w:rsidRPr="00D941A8" w14:paraId="42E54C55" w14:textId="77777777" w:rsidTr="0011368D">
        <w:trPr>
          <w:trHeight w:val="241"/>
        </w:trPr>
        <w:tc>
          <w:tcPr>
            <w:tcW w:w="1414" w:type="dxa"/>
          </w:tcPr>
          <w:p w14:paraId="65FC13AA" w14:textId="77777777" w:rsidR="00FA1C66" w:rsidRPr="00D941A8" w:rsidRDefault="00FA1C66" w:rsidP="0011368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128B598C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6F6FBD9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Identificación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del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archivo</w:t>
            </w:r>
          </w:p>
        </w:tc>
        <w:tc>
          <w:tcPr>
            <w:tcW w:w="2977" w:type="dxa"/>
          </w:tcPr>
          <w:p w14:paraId="4C2858D9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FA1C66" w:rsidRPr="00D941A8" w14:paraId="3361DB0B" w14:textId="77777777" w:rsidTr="0011368D">
        <w:trPr>
          <w:trHeight w:val="245"/>
        </w:trPr>
        <w:tc>
          <w:tcPr>
            <w:tcW w:w="1414" w:type="dxa"/>
          </w:tcPr>
          <w:p w14:paraId="71AE2800" w14:textId="77777777" w:rsidR="00FA1C66" w:rsidRPr="00D941A8" w:rsidRDefault="00FA1C66" w:rsidP="0011368D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41418102" w14:textId="77777777" w:rsidR="00FA1C66" w:rsidRPr="00D941A8" w:rsidRDefault="00FA1C66" w:rsidP="0011368D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8FF110E" w14:textId="77777777" w:rsidR="00FA1C66" w:rsidRPr="00D941A8" w:rsidRDefault="00FA1C66" w:rsidP="0011368D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Periodo</w:t>
            </w:r>
          </w:p>
        </w:tc>
        <w:tc>
          <w:tcPr>
            <w:tcW w:w="2977" w:type="dxa"/>
          </w:tcPr>
          <w:p w14:paraId="3C3E0C12" w14:textId="77777777" w:rsidR="00FA1C66" w:rsidRPr="00D941A8" w:rsidRDefault="00FA1C66" w:rsidP="0011368D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P(08)</w:t>
            </w:r>
            <w:r>
              <w:rPr>
                <w:rFonts w:ascii="Times New Roman" w:hAnsi="Times New Roman" w:cs="Times New Roman"/>
                <w:sz w:val="20"/>
              </w:rPr>
              <w:t xml:space="preserve">   AAAAMMDD</w:t>
            </w:r>
          </w:p>
        </w:tc>
      </w:tr>
      <w:tr w:rsidR="00FA1C66" w:rsidRPr="00D941A8" w14:paraId="117ACD76" w14:textId="77777777" w:rsidTr="0011368D">
        <w:trPr>
          <w:trHeight w:val="242"/>
        </w:trPr>
        <w:tc>
          <w:tcPr>
            <w:tcW w:w="1414" w:type="dxa"/>
          </w:tcPr>
          <w:p w14:paraId="4C1CF9EE" w14:textId="77777777" w:rsidR="00FA1C66" w:rsidRPr="00D941A8" w:rsidRDefault="00FA1C66" w:rsidP="0011368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0EACFD80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D85C968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308C4D36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X(293)</w:t>
            </w:r>
          </w:p>
        </w:tc>
      </w:tr>
    </w:tbl>
    <w:p w14:paraId="2F28EE3A" w14:textId="77777777" w:rsidR="00FA1C66" w:rsidRPr="00D941A8" w:rsidRDefault="00FA1C66" w:rsidP="00FA1C66">
      <w:pPr>
        <w:pStyle w:val="Textoindependiente"/>
        <w:rPr>
          <w:rFonts w:ascii="Times New Roman" w:hAnsi="Times New Roman" w:cs="Times New Roman"/>
          <w:sz w:val="24"/>
        </w:rPr>
      </w:pPr>
      <w:r w:rsidRPr="00D941A8">
        <w:rPr>
          <w:rFonts w:ascii="Times New Roman" w:hAnsi="Times New Roman" w:cs="Times New Roman"/>
          <w:sz w:val="24"/>
        </w:rPr>
        <w:t xml:space="preserve">   </w:t>
      </w:r>
      <w:r w:rsidRPr="00D941A8">
        <w:rPr>
          <w:rFonts w:ascii="Times New Roman" w:hAnsi="Times New Roman" w:cs="Times New Roman"/>
        </w:rPr>
        <w:t>Largo</w:t>
      </w:r>
      <w:r w:rsidRPr="00D941A8">
        <w:rPr>
          <w:rFonts w:ascii="Times New Roman" w:hAnsi="Times New Roman" w:cs="Times New Roman"/>
          <w:spacing w:val="-5"/>
        </w:rPr>
        <w:t xml:space="preserve"> </w:t>
      </w:r>
      <w:r w:rsidRPr="00D941A8">
        <w:rPr>
          <w:rFonts w:ascii="Times New Roman" w:hAnsi="Times New Roman" w:cs="Times New Roman"/>
        </w:rPr>
        <w:t>del</w:t>
      </w:r>
      <w:r w:rsidRPr="00D941A8">
        <w:rPr>
          <w:rFonts w:ascii="Times New Roman" w:hAnsi="Times New Roman" w:cs="Times New Roman"/>
          <w:spacing w:val="-1"/>
        </w:rPr>
        <w:t xml:space="preserve"> </w:t>
      </w:r>
      <w:r w:rsidRPr="00D941A8">
        <w:rPr>
          <w:rFonts w:ascii="Times New Roman" w:hAnsi="Times New Roman" w:cs="Times New Roman"/>
        </w:rPr>
        <w:t>registro:</w:t>
      </w:r>
      <w:r w:rsidRPr="00D941A8">
        <w:rPr>
          <w:rFonts w:ascii="Times New Roman" w:hAnsi="Times New Roman" w:cs="Times New Roman"/>
          <w:spacing w:val="-3"/>
        </w:rPr>
        <w:t xml:space="preserve"> </w:t>
      </w:r>
      <w:r w:rsidRPr="00D941A8">
        <w:rPr>
          <w:rFonts w:ascii="Times New Roman" w:hAnsi="Times New Roman" w:cs="Times New Roman"/>
        </w:rPr>
        <w:t>308</w:t>
      </w:r>
      <w:r w:rsidRPr="00D941A8">
        <w:rPr>
          <w:rFonts w:ascii="Times New Roman" w:hAnsi="Times New Roman" w:cs="Times New Roman"/>
          <w:spacing w:val="-1"/>
        </w:rPr>
        <w:t xml:space="preserve"> </w:t>
      </w:r>
      <w:r w:rsidRPr="00D941A8">
        <w:rPr>
          <w:rFonts w:ascii="Times New Roman" w:hAnsi="Times New Roman" w:cs="Times New Roman"/>
        </w:rPr>
        <w:t>bytes</w:t>
      </w:r>
    </w:p>
    <w:p w14:paraId="5047F00D" w14:textId="77777777" w:rsidR="00FA1C66" w:rsidRPr="00D941A8" w:rsidRDefault="00FA1C66" w:rsidP="00FA1C66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D941A8">
        <w:rPr>
          <w:rFonts w:ascii="Times New Roman" w:hAnsi="Times New Roman" w:cs="Times New Roman"/>
          <w:i/>
          <w:sz w:val="20"/>
        </w:rPr>
        <w:t xml:space="preserve">    Registros</w:t>
      </w:r>
      <w:r w:rsidRPr="00D941A8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siguientes</w:t>
      </w:r>
    </w:p>
    <w:p w14:paraId="72D0F969" w14:textId="77777777" w:rsidR="00FA1C66" w:rsidRPr="00D941A8" w:rsidRDefault="00FA1C66" w:rsidP="00FA1C66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9"/>
        <w:gridCol w:w="558"/>
        <w:gridCol w:w="7085"/>
      </w:tblGrid>
      <w:tr w:rsidR="00FA1C66" w:rsidRPr="00D941A8" w14:paraId="7B6E4BFC" w14:textId="77777777" w:rsidTr="0011368D">
        <w:trPr>
          <w:trHeight w:val="239"/>
        </w:trPr>
        <w:tc>
          <w:tcPr>
            <w:tcW w:w="1859" w:type="dxa"/>
          </w:tcPr>
          <w:p w14:paraId="55FD376A" w14:textId="77777777" w:rsidR="00FA1C66" w:rsidRPr="00D941A8" w:rsidRDefault="00FA1C66" w:rsidP="0011368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Código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58" w:type="dxa"/>
          </w:tcPr>
          <w:p w14:paraId="6E43CA87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7085" w:type="dxa"/>
          </w:tcPr>
          <w:p w14:paraId="39BD81E6" w14:textId="77777777" w:rsidR="00FA1C66" w:rsidRPr="00D941A8" w:rsidRDefault="00FA1C66" w:rsidP="0011368D">
            <w:pPr>
              <w:pStyle w:val="TableParagraph"/>
              <w:spacing w:before="2"/>
              <w:rPr>
                <w:rFonts w:ascii="Times New Roman" w:hAnsi="Times New Roman" w:cs="Times New Roman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Instrumentos</w:t>
            </w:r>
            <w:r w:rsidRPr="00D941A8">
              <w:rPr>
                <w:rFonts w:ascii="Times New Roman" w:hAnsi="Times New Roman" w:cs="Times New Roman"/>
                <w:spacing w:val="39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spacing w:val="38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deuda</w:t>
            </w:r>
            <w:r w:rsidRPr="00D941A8">
              <w:rPr>
                <w:rFonts w:ascii="Times New Roman" w:hAnsi="Times New Roman" w:cs="Times New Roman"/>
                <w:spacing w:val="4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spacing w:val="39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terceros,</w:t>
            </w:r>
            <w:r w:rsidRPr="00D941A8">
              <w:rPr>
                <w:rFonts w:ascii="Times New Roman" w:hAnsi="Times New Roman" w:cs="Times New Roman"/>
                <w:spacing w:val="38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que</w:t>
            </w:r>
            <w:r w:rsidRPr="00D941A8">
              <w:rPr>
                <w:rFonts w:ascii="Times New Roman" w:hAnsi="Times New Roman" w:cs="Times New Roman"/>
                <w:spacing w:val="38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sean</w:t>
            </w:r>
            <w:r w:rsidRPr="00D941A8">
              <w:rPr>
                <w:rFonts w:ascii="Times New Roman" w:hAnsi="Times New Roman" w:cs="Times New Roman"/>
                <w:spacing w:val="4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registrados</w:t>
            </w:r>
            <w:r w:rsidRPr="00D941A8">
              <w:rPr>
                <w:rFonts w:ascii="Times New Roman" w:hAnsi="Times New Roman" w:cs="Times New Roman"/>
                <w:spacing w:val="4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en</w:t>
            </w:r>
            <w:r w:rsidRPr="00D941A8">
              <w:rPr>
                <w:rFonts w:ascii="Times New Roman" w:hAnsi="Times New Roman" w:cs="Times New Roman"/>
                <w:spacing w:val="4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los</w:t>
            </w:r>
            <w:r w:rsidRPr="00D941A8">
              <w:rPr>
                <w:rFonts w:ascii="Times New Roman" w:hAnsi="Times New Roman" w:cs="Times New Roman"/>
                <w:spacing w:val="50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códigos</w:t>
            </w:r>
            <w:r w:rsidRPr="00D941A8">
              <w:rPr>
                <w:rFonts w:ascii="Times New Roman" w:hAnsi="Times New Roman" w:cs="Times New Roman"/>
                <w:spacing w:val="-68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w w:val="95"/>
                <w:sz w:val="20"/>
                <w:lang w:val="es-CL"/>
              </w:rPr>
              <w:t>11200.00.00,</w:t>
            </w:r>
            <w:r w:rsidRPr="00D941A8">
              <w:rPr>
                <w:rFonts w:ascii="Times New Roman" w:hAnsi="Times New Roman" w:cs="Times New Roman"/>
                <w:spacing w:val="40"/>
                <w:w w:val="95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w w:val="95"/>
                <w:sz w:val="20"/>
                <w:lang w:val="es-CL"/>
              </w:rPr>
              <w:t>11525.00.00,</w:t>
            </w:r>
            <w:r w:rsidRPr="00D941A8">
              <w:rPr>
                <w:rFonts w:ascii="Times New Roman" w:hAnsi="Times New Roman" w:cs="Times New Roman"/>
                <w:spacing w:val="40"/>
                <w:w w:val="95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w w:val="95"/>
                <w:sz w:val="20"/>
                <w:lang w:val="es-CL"/>
              </w:rPr>
              <w:t>11825.00.00,</w:t>
            </w:r>
            <w:r w:rsidRPr="00D941A8">
              <w:rPr>
                <w:rFonts w:ascii="Times New Roman" w:hAnsi="Times New Roman" w:cs="Times New Roman"/>
                <w:spacing w:val="46"/>
                <w:w w:val="95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w w:val="95"/>
                <w:sz w:val="20"/>
                <w:lang w:val="es-CL"/>
              </w:rPr>
              <w:t>12200.00.00</w:t>
            </w:r>
            <w:r w:rsidRPr="00D941A8">
              <w:rPr>
                <w:rFonts w:ascii="Times New Roman" w:hAnsi="Times New Roman" w:cs="Times New Roman"/>
                <w:spacing w:val="43"/>
                <w:w w:val="95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w w:val="95"/>
                <w:sz w:val="20"/>
                <w:lang w:val="es-CL"/>
              </w:rPr>
              <w:t>y</w:t>
            </w:r>
            <w:r w:rsidRPr="00D941A8">
              <w:rPr>
                <w:rFonts w:ascii="Times New Roman" w:hAnsi="Times New Roman" w:cs="Times New Roman"/>
                <w:spacing w:val="40"/>
                <w:w w:val="95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w w:val="95"/>
                <w:sz w:val="20"/>
                <w:lang w:val="es-CL"/>
              </w:rPr>
              <w:t>14150.00.00</w:t>
            </w:r>
            <w:r w:rsidRPr="00D941A8">
              <w:rPr>
                <w:rFonts w:ascii="Times New Roman" w:hAnsi="Times New Roman" w:cs="Times New Roman"/>
                <w:spacing w:val="48"/>
                <w:w w:val="95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w w:val="95"/>
                <w:sz w:val="20"/>
                <w:lang w:val="es-CL"/>
              </w:rPr>
              <w:t>según</w:t>
            </w:r>
          </w:p>
          <w:p w14:paraId="362D1AEA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Capítulo</w:t>
            </w:r>
            <w:r w:rsidRPr="00D941A8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C-3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del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CNCB.</w:t>
            </w:r>
          </w:p>
        </w:tc>
      </w:tr>
      <w:tr w:rsidR="00FA1C66" w:rsidRPr="00D941A8" w14:paraId="47528AB9" w14:textId="77777777" w:rsidTr="0011368D">
        <w:trPr>
          <w:trHeight w:val="242"/>
        </w:trPr>
        <w:tc>
          <w:tcPr>
            <w:tcW w:w="1859" w:type="dxa"/>
          </w:tcPr>
          <w:p w14:paraId="5165FF9A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Código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558" w:type="dxa"/>
          </w:tcPr>
          <w:p w14:paraId="510B96EE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7085" w:type="dxa"/>
          </w:tcPr>
          <w:p w14:paraId="44A9F616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Cuotas de Fondos</w:t>
            </w:r>
            <w:r w:rsidRPr="00D941A8">
              <w:rPr>
                <w:rFonts w:ascii="Times New Roman" w:hAnsi="Times New Roman" w:cs="Times New Roman"/>
                <w:spacing w:val="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Mutuos, que</w:t>
            </w:r>
            <w:r w:rsidRPr="00D941A8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sean</w:t>
            </w:r>
            <w:r w:rsidRPr="00D941A8">
              <w:rPr>
                <w:rFonts w:ascii="Times New Roman" w:hAnsi="Times New Roman" w:cs="Times New Roman"/>
                <w:spacing w:val="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registradas en</w:t>
            </w:r>
            <w:r w:rsidRPr="00D941A8">
              <w:rPr>
                <w:rFonts w:ascii="Times New Roman" w:hAnsi="Times New Roman" w:cs="Times New Roman"/>
                <w:spacing w:val="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los códigos</w:t>
            </w:r>
            <w:r w:rsidRPr="00D941A8">
              <w:rPr>
                <w:rFonts w:ascii="Times New Roman" w:hAnsi="Times New Roman" w:cs="Times New Roman"/>
                <w:spacing w:val="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11300.01.00</w:t>
            </w:r>
            <w:r w:rsidRPr="00D941A8">
              <w:rPr>
                <w:rFonts w:ascii="Times New Roman" w:hAnsi="Times New Roman" w:cs="Times New Roman"/>
                <w:spacing w:val="-68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y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11550.01.00</w:t>
            </w:r>
            <w:r w:rsidRPr="00D941A8">
              <w:rPr>
                <w:rFonts w:ascii="Times New Roman" w:hAnsi="Times New Roman" w:cs="Times New Roman"/>
                <w:spacing w:val="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según</w:t>
            </w:r>
            <w:r w:rsidRPr="00D941A8">
              <w:rPr>
                <w:rFonts w:ascii="Times New Roman" w:hAnsi="Times New Roman" w:cs="Times New Roman"/>
                <w:spacing w:val="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spacing w:val="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Capítulo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C-3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del CNCB.</w:t>
            </w:r>
          </w:p>
        </w:tc>
      </w:tr>
      <w:tr w:rsidR="00FA1C66" w:rsidRPr="00D941A8" w14:paraId="4CAA088A" w14:textId="77777777" w:rsidTr="0011368D">
        <w:trPr>
          <w:trHeight w:val="240"/>
        </w:trPr>
        <w:tc>
          <w:tcPr>
            <w:tcW w:w="1859" w:type="dxa"/>
          </w:tcPr>
          <w:p w14:paraId="44A0C827" w14:textId="77777777" w:rsidR="00FA1C66" w:rsidRPr="00D941A8" w:rsidRDefault="00FA1C66" w:rsidP="0011368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Código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558" w:type="dxa"/>
          </w:tcPr>
          <w:p w14:paraId="672B5E0D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7085" w:type="dxa"/>
          </w:tcPr>
          <w:p w14:paraId="05C4096B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Instrumentos</w:t>
            </w:r>
            <w:r w:rsidRPr="00D941A8">
              <w:rPr>
                <w:rFonts w:ascii="Times New Roman" w:hAnsi="Times New Roman" w:cs="Times New Roman"/>
                <w:spacing w:val="4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spacing w:val="45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capital,</w:t>
            </w:r>
            <w:r w:rsidRPr="00D941A8">
              <w:rPr>
                <w:rFonts w:ascii="Times New Roman" w:hAnsi="Times New Roman" w:cs="Times New Roman"/>
                <w:spacing w:val="4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que</w:t>
            </w:r>
            <w:r w:rsidRPr="00D941A8">
              <w:rPr>
                <w:rFonts w:ascii="Times New Roman" w:hAnsi="Times New Roman" w:cs="Times New Roman"/>
                <w:spacing w:val="45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sean</w:t>
            </w:r>
            <w:r w:rsidRPr="00D941A8">
              <w:rPr>
                <w:rFonts w:ascii="Times New Roman" w:hAnsi="Times New Roman" w:cs="Times New Roman"/>
                <w:spacing w:val="48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registrados</w:t>
            </w:r>
            <w:r w:rsidRPr="00D941A8">
              <w:rPr>
                <w:rFonts w:ascii="Times New Roman" w:hAnsi="Times New Roman" w:cs="Times New Roman"/>
                <w:spacing w:val="46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en</w:t>
            </w:r>
            <w:r w:rsidRPr="00D941A8">
              <w:rPr>
                <w:rFonts w:ascii="Times New Roman" w:hAnsi="Times New Roman" w:cs="Times New Roman"/>
                <w:spacing w:val="48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spacing w:val="47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código</w:t>
            </w:r>
            <w:r w:rsidRPr="00D941A8">
              <w:rPr>
                <w:rFonts w:ascii="Times New Roman" w:hAnsi="Times New Roman" w:cs="Times New Roman"/>
                <w:spacing w:val="45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11300.02.00</w:t>
            </w:r>
            <w:r w:rsidRPr="00D941A8">
              <w:rPr>
                <w:rFonts w:ascii="Times New Roman" w:hAnsi="Times New Roman" w:cs="Times New Roman"/>
                <w:spacing w:val="-67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según</w:t>
            </w:r>
            <w:r w:rsidRPr="00D941A8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spacing w:val="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Capítulo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C-3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del CNCB.</w:t>
            </w:r>
          </w:p>
        </w:tc>
      </w:tr>
    </w:tbl>
    <w:p w14:paraId="32167897" w14:textId="77777777" w:rsidR="00FA1C66" w:rsidRPr="00D941A8" w:rsidRDefault="00FA1C66" w:rsidP="00FA1C66">
      <w:pPr>
        <w:pStyle w:val="Textoindependiente"/>
        <w:rPr>
          <w:rFonts w:ascii="Times New Roman" w:hAnsi="Times New Roman" w:cs="Times New Roman"/>
          <w:i/>
          <w:sz w:val="22"/>
        </w:rPr>
      </w:pPr>
    </w:p>
    <w:p w14:paraId="231D0642" w14:textId="77777777" w:rsidR="00FA1C66" w:rsidRPr="00D941A8" w:rsidRDefault="00FA1C66" w:rsidP="00FA1C66">
      <w:pPr>
        <w:pStyle w:val="Textoindependiente"/>
        <w:rPr>
          <w:rFonts w:ascii="Times New Roman" w:hAnsi="Times New Roman" w:cs="Times New Roman"/>
          <w:i/>
        </w:rPr>
      </w:pPr>
    </w:p>
    <w:p w14:paraId="2B85DDCE" w14:textId="77777777" w:rsidR="00FA1C66" w:rsidRPr="00D941A8" w:rsidRDefault="00FA1C66" w:rsidP="00FA1C66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D941A8">
        <w:rPr>
          <w:rFonts w:ascii="Times New Roman" w:hAnsi="Times New Roman" w:cs="Times New Roman"/>
          <w:i/>
          <w:sz w:val="20"/>
        </w:rPr>
        <w:t xml:space="preserve">    Registros</w:t>
      </w:r>
      <w:r w:rsidRPr="00D941A8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para</w:t>
      </w:r>
      <w:r w:rsidRPr="00D941A8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informar</w:t>
      </w:r>
      <w:r w:rsidRPr="00D941A8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instrumentos</w:t>
      </w:r>
      <w:r w:rsidRPr="00D941A8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de</w:t>
      </w:r>
      <w:r w:rsidRPr="00D941A8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deuda</w:t>
      </w:r>
      <w:r w:rsidRPr="00D941A8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de</w:t>
      </w:r>
      <w:r w:rsidRPr="00D941A8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terceros:</w:t>
      </w:r>
    </w:p>
    <w:p w14:paraId="499AFAC8" w14:textId="77777777" w:rsidR="00FA1C66" w:rsidRPr="00D941A8" w:rsidRDefault="00FA1C66" w:rsidP="00FA1C66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FA1C66" w:rsidRPr="00D941A8" w14:paraId="62ED82C5" w14:textId="77777777" w:rsidTr="0011368D">
        <w:trPr>
          <w:trHeight w:val="244"/>
        </w:trPr>
        <w:tc>
          <w:tcPr>
            <w:tcW w:w="1414" w:type="dxa"/>
          </w:tcPr>
          <w:p w14:paraId="5993A76B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08A88C5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DAD9953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Tipo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registro</w:t>
            </w:r>
          </w:p>
        </w:tc>
        <w:tc>
          <w:tcPr>
            <w:tcW w:w="2549" w:type="dxa"/>
          </w:tcPr>
          <w:p w14:paraId="77DFE1FC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FA1C66" w:rsidRPr="00D941A8" w14:paraId="5053E3F7" w14:textId="77777777" w:rsidTr="0011368D">
        <w:trPr>
          <w:trHeight w:val="242"/>
        </w:trPr>
        <w:tc>
          <w:tcPr>
            <w:tcW w:w="1414" w:type="dxa"/>
          </w:tcPr>
          <w:p w14:paraId="4CBEB414" w14:textId="77777777" w:rsidR="00FA1C66" w:rsidRPr="00D941A8" w:rsidRDefault="00FA1C66" w:rsidP="0011368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4B0F4E6A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540089C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Código</w:t>
            </w:r>
            <w:r w:rsidRPr="00D941A8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tenedor</w:t>
            </w:r>
          </w:p>
        </w:tc>
        <w:tc>
          <w:tcPr>
            <w:tcW w:w="2549" w:type="dxa"/>
          </w:tcPr>
          <w:p w14:paraId="249702D1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FA1C66" w:rsidRPr="00D941A8" w14:paraId="7D6555B3" w14:textId="77777777" w:rsidTr="0011368D">
        <w:trPr>
          <w:trHeight w:val="242"/>
        </w:trPr>
        <w:tc>
          <w:tcPr>
            <w:tcW w:w="1414" w:type="dxa"/>
          </w:tcPr>
          <w:p w14:paraId="3D5D64FB" w14:textId="77777777" w:rsidR="00FA1C66" w:rsidRPr="00D941A8" w:rsidRDefault="00FA1C66" w:rsidP="0011368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42F7BA64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4B65390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Fecha</w:t>
            </w:r>
          </w:p>
        </w:tc>
        <w:tc>
          <w:tcPr>
            <w:tcW w:w="2549" w:type="dxa"/>
          </w:tcPr>
          <w:p w14:paraId="51B08EDB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FA1C66" w:rsidRPr="00D941A8" w14:paraId="51018C48" w14:textId="77777777" w:rsidTr="0011368D">
        <w:trPr>
          <w:trHeight w:val="244"/>
        </w:trPr>
        <w:tc>
          <w:tcPr>
            <w:tcW w:w="1414" w:type="dxa"/>
          </w:tcPr>
          <w:p w14:paraId="3395B4AE" w14:textId="77777777" w:rsidR="00FA1C66" w:rsidRPr="00D941A8" w:rsidRDefault="00FA1C66" w:rsidP="0011368D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11414C68" w14:textId="77777777" w:rsidR="00FA1C66" w:rsidRPr="00D941A8" w:rsidRDefault="00FA1C66" w:rsidP="0011368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11CF96A" w14:textId="77777777" w:rsidR="00FA1C66" w:rsidRPr="00D941A8" w:rsidRDefault="00FA1C66" w:rsidP="0011368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Fecha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negociación</w:t>
            </w:r>
          </w:p>
        </w:tc>
        <w:tc>
          <w:tcPr>
            <w:tcW w:w="2549" w:type="dxa"/>
          </w:tcPr>
          <w:p w14:paraId="1F9923DD" w14:textId="77777777" w:rsidR="00FA1C66" w:rsidRPr="00D941A8" w:rsidRDefault="00FA1C66" w:rsidP="0011368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FA1C66" w:rsidRPr="00D941A8" w14:paraId="3E870E23" w14:textId="77777777" w:rsidTr="0011368D">
        <w:trPr>
          <w:trHeight w:val="242"/>
        </w:trPr>
        <w:tc>
          <w:tcPr>
            <w:tcW w:w="1414" w:type="dxa"/>
          </w:tcPr>
          <w:p w14:paraId="436F8C6F" w14:textId="77777777" w:rsidR="00FA1C66" w:rsidRPr="00D941A8" w:rsidRDefault="00FA1C66" w:rsidP="0011368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296B55D8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C8F8F1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Tipo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cartera</w:t>
            </w:r>
          </w:p>
        </w:tc>
        <w:tc>
          <w:tcPr>
            <w:tcW w:w="2549" w:type="dxa"/>
          </w:tcPr>
          <w:p w14:paraId="5A02F53D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564AD31B" w14:textId="77777777" w:rsidTr="0011368D">
        <w:trPr>
          <w:trHeight w:val="244"/>
        </w:trPr>
        <w:tc>
          <w:tcPr>
            <w:tcW w:w="1414" w:type="dxa"/>
          </w:tcPr>
          <w:p w14:paraId="5E361A8C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5CA551C9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D3F7F8F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Emisor</w:t>
            </w:r>
          </w:p>
        </w:tc>
        <w:tc>
          <w:tcPr>
            <w:tcW w:w="2549" w:type="dxa"/>
          </w:tcPr>
          <w:p w14:paraId="180D6E3D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R(09)VX(01)</w:t>
            </w:r>
          </w:p>
        </w:tc>
      </w:tr>
      <w:tr w:rsidR="00FA1C66" w:rsidRPr="00D941A8" w14:paraId="7C931D13" w14:textId="77777777" w:rsidTr="0011368D">
        <w:trPr>
          <w:trHeight w:val="242"/>
        </w:trPr>
        <w:tc>
          <w:tcPr>
            <w:tcW w:w="1414" w:type="dxa"/>
          </w:tcPr>
          <w:p w14:paraId="0F918E73" w14:textId="77777777" w:rsidR="00FA1C66" w:rsidRPr="00D941A8" w:rsidRDefault="00FA1C66" w:rsidP="0011368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5E128ADF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8667697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País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del emisor</w:t>
            </w:r>
          </w:p>
        </w:tc>
        <w:tc>
          <w:tcPr>
            <w:tcW w:w="2549" w:type="dxa"/>
          </w:tcPr>
          <w:p w14:paraId="5DE02FB5" w14:textId="77777777" w:rsidR="00FA1C66" w:rsidRPr="00D941A8" w:rsidRDefault="00FA1C66" w:rsidP="0011368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  <w:tr w:rsidR="00FA1C66" w:rsidRPr="00D941A8" w14:paraId="14885DA0" w14:textId="77777777" w:rsidTr="0011368D">
        <w:trPr>
          <w:trHeight w:val="244"/>
        </w:trPr>
        <w:tc>
          <w:tcPr>
            <w:tcW w:w="1414" w:type="dxa"/>
          </w:tcPr>
          <w:p w14:paraId="32CF5871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5780A850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DC5E6EA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Familia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instrumentos</w:t>
            </w:r>
          </w:p>
        </w:tc>
        <w:tc>
          <w:tcPr>
            <w:tcW w:w="2549" w:type="dxa"/>
          </w:tcPr>
          <w:p w14:paraId="2C38A7C1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FA1C66" w:rsidRPr="00D941A8" w14:paraId="55684908" w14:textId="77777777" w:rsidTr="0011368D">
        <w:trPr>
          <w:trHeight w:val="244"/>
        </w:trPr>
        <w:tc>
          <w:tcPr>
            <w:tcW w:w="1414" w:type="dxa"/>
          </w:tcPr>
          <w:p w14:paraId="4E7C73AE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176EA8AA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B493C0E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Nemotécnicos</w:t>
            </w:r>
          </w:p>
        </w:tc>
        <w:tc>
          <w:tcPr>
            <w:tcW w:w="2549" w:type="dxa"/>
          </w:tcPr>
          <w:p w14:paraId="1391A4B4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X(20)</w:t>
            </w:r>
          </w:p>
        </w:tc>
      </w:tr>
      <w:tr w:rsidR="00FA1C66" w:rsidRPr="00D941A8" w14:paraId="46F18754" w14:textId="77777777" w:rsidTr="0011368D">
        <w:trPr>
          <w:trHeight w:val="244"/>
        </w:trPr>
        <w:tc>
          <w:tcPr>
            <w:tcW w:w="1414" w:type="dxa"/>
          </w:tcPr>
          <w:p w14:paraId="1CC6A83A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0C307744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A5C160A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Tipo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rendimiento</w:t>
            </w:r>
          </w:p>
        </w:tc>
        <w:tc>
          <w:tcPr>
            <w:tcW w:w="2549" w:type="dxa"/>
          </w:tcPr>
          <w:p w14:paraId="79C64928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47493CCD" w14:textId="77777777" w:rsidTr="0011368D">
        <w:trPr>
          <w:trHeight w:val="244"/>
        </w:trPr>
        <w:tc>
          <w:tcPr>
            <w:tcW w:w="1414" w:type="dxa"/>
          </w:tcPr>
          <w:p w14:paraId="3AE18ED6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425" w:type="dxa"/>
          </w:tcPr>
          <w:p w14:paraId="7A31821A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5921E5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Periodicidad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del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cupón</w:t>
            </w:r>
          </w:p>
        </w:tc>
        <w:tc>
          <w:tcPr>
            <w:tcW w:w="2549" w:type="dxa"/>
          </w:tcPr>
          <w:p w14:paraId="6E76312B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49EF03DF" w14:textId="77777777" w:rsidTr="0011368D">
        <w:trPr>
          <w:trHeight w:val="244"/>
        </w:trPr>
        <w:tc>
          <w:tcPr>
            <w:tcW w:w="1414" w:type="dxa"/>
          </w:tcPr>
          <w:p w14:paraId="5FAE59D0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5" w:type="dxa"/>
          </w:tcPr>
          <w:p w14:paraId="3EB87C7F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8CD83F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Fecha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último</w:t>
            </w:r>
            <w:r w:rsidRPr="00D941A8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corte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cupón</w:t>
            </w:r>
          </w:p>
        </w:tc>
        <w:tc>
          <w:tcPr>
            <w:tcW w:w="2549" w:type="dxa"/>
          </w:tcPr>
          <w:p w14:paraId="2450C700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FA1C66" w:rsidRPr="00D941A8" w14:paraId="0E745F1C" w14:textId="77777777" w:rsidTr="0011368D">
        <w:trPr>
          <w:trHeight w:val="244"/>
        </w:trPr>
        <w:tc>
          <w:tcPr>
            <w:tcW w:w="1414" w:type="dxa"/>
          </w:tcPr>
          <w:p w14:paraId="717456AE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425" w:type="dxa"/>
          </w:tcPr>
          <w:p w14:paraId="172E34CB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2AC12A8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Fecha</w:t>
            </w:r>
            <w:r w:rsidRPr="00D941A8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próximo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corte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cupón</w:t>
            </w:r>
          </w:p>
        </w:tc>
        <w:tc>
          <w:tcPr>
            <w:tcW w:w="2549" w:type="dxa"/>
          </w:tcPr>
          <w:p w14:paraId="7E5498BC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FA1C66" w:rsidRPr="00D941A8" w14:paraId="31C9059C" w14:textId="77777777" w:rsidTr="0011368D">
        <w:trPr>
          <w:trHeight w:val="244"/>
        </w:trPr>
        <w:tc>
          <w:tcPr>
            <w:tcW w:w="1414" w:type="dxa"/>
          </w:tcPr>
          <w:p w14:paraId="21715D8F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25" w:type="dxa"/>
          </w:tcPr>
          <w:p w14:paraId="151F0D1F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3470D64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Fecha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vencimiento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instrumento</w:t>
            </w:r>
          </w:p>
        </w:tc>
        <w:tc>
          <w:tcPr>
            <w:tcW w:w="2549" w:type="dxa"/>
          </w:tcPr>
          <w:p w14:paraId="37D998D5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FA1C66" w:rsidRPr="00D941A8" w14:paraId="0F30C760" w14:textId="77777777" w:rsidTr="0011368D">
        <w:trPr>
          <w:trHeight w:val="244"/>
        </w:trPr>
        <w:tc>
          <w:tcPr>
            <w:tcW w:w="1414" w:type="dxa"/>
          </w:tcPr>
          <w:p w14:paraId="07E91089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5" w:type="dxa"/>
          </w:tcPr>
          <w:p w14:paraId="132C099A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B790468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Derivados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incrustados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u</w:t>
            </w:r>
            <w:r w:rsidRPr="00D941A8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opcionalidad</w:t>
            </w:r>
          </w:p>
        </w:tc>
        <w:tc>
          <w:tcPr>
            <w:tcW w:w="2549" w:type="dxa"/>
          </w:tcPr>
          <w:p w14:paraId="0CAACABF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FA1C66" w:rsidRPr="00D941A8" w14:paraId="18263F7F" w14:textId="77777777" w:rsidTr="0011368D">
        <w:trPr>
          <w:trHeight w:val="244"/>
        </w:trPr>
        <w:tc>
          <w:tcPr>
            <w:tcW w:w="1414" w:type="dxa"/>
          </w:tcPr>
          <w:p w14:paraId="5D5D5403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5" w:type="dxa"/>
          </w:tcPr>
          <w:p w14:paraId="606CE263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C35CE00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Nominal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inicial</w:t>
            </w:r>
          </w:p>
        </w:tc>
        <w:tc>
          <w:tcPr>
            <w:tcW w:w="2549" w:type="dxa"/>
          </w:tcPr>
          <w:p w14:paraId="472CAE44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9(14)V9(04)</w:t>
            </w:r>
          </w:p>
        </w:tc>
      </w:tr>
      <w:tr w:rsidR="00FA1C66" w:rsidRPr="00D941A8" w14:paraId="040E2101" w14:textId="77777777" w:rsidTr="0011368D">
        <w:trPr>
          <w:trHeight w:val="244"/>
        </w:trPr>
        <w:tc>
          <w:tcPr>
            <w:tcW w:w="1414" w:type="dxa"/>
          </w:tcPr>
          <w:p w14:paraId="0E5EA7FB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17</w:t>
            </w:r>
          </w:p>
        </w:tc>
        <w:tc>
          <w:tcPr>
            <w:tcW w:w="425" w:type="dxa"/>
          </w:tcPr>
          <w:p w14:paraId="605F0E8A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9BDB37A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Nominal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actual</w:t>
            </w:r>
          </w:p>
        </w:tc>
        <w:tc>
          <w:tcPr>
            <w:tcW w:w="2549" w:type="dxa"/>
          </w:tcPr>
          <w:p w14:paraId="3D9B2603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9(14)V9(04)</w:t>
            </w:r>
          </w:p>
        </w:tc>
      </w:tr>
      <w:tr w:rsidR="00FA1C66" w:rsidRPr="00D941A8" w14:paraId="1E50D6C4" w14:textId="77777777" w:rsidTr="0011368D">
        <w:trPr>
          <w:trHeight w:val="244"/>
        </w:trPr>
        <w:tc>
          <w:tcPr>
            <w:tcW w:w="1414" w:type="dxa"/>
          </w:tcPr>
          <w:p w14:paraId="2D14C3A9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425" w:type="dxa"/>
          </w:tcPr>
          <w:p w14:paraId="10A2E8E3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4CD12AC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Moneda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del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nominal</w:t>
            </w:r>
          </w:p>
        </w:tc>
        <w:tc>
          <w:tcPr>
            <w:tcW w:w="2549" w:type="dxa"/>
          </w:tcPr>
          <w:p w14:paraId="5A5231E4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  <w:tr w:rsidR="00FA1C66" w:rsidRPr="00D941A8" w14:paraId="708B69F3" w14:textId="77777777" w:rsidTr="0011368D">
        <w:trPr>
          <w:trHeight w:val="244"/>
        </w:trPr>
        <w:tc>
          <w:tcPr>
            <w:tcW w:w="1414" w:type="dxa"/>
          </w:tcPr>
          <w:p w14:paraId="1E4BD600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425" w:type="dxa"/>
          </w:tcPr>
          <w:p w14:paraId="5E5D8BB3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5C539BA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Moneda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reajuste</w:t>
            </w:r>
          </w:p>
        </w:tc>
        <w:tc>
          <w:tcPr>
            <w:tcW w:w="2549" w:type="dxa"/>
          </w:tcPr>
          <w:p w14:paraId="3A447D65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  <w:tr w:rsidR="00FA1C66" w:rsidRPr="00D941A8" w14:paraId="2A468F98" w14:textId="77777777" w:rsidTr="0011368D">
        <w:trPr>
          <w:trHeight w:val="244"/>
        </w:trPr>
        <w:tc>
          <w:tcPr>
            <w:tcW w:w="1414" w:type="dxa"/>
          </w:tcPr>
          <w:p w14:paraId="2F6C7C73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5" w:type="dxa"/>
          </w:tcPr>
          <w:p w14:paraId="6FEF1447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1E9D317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Tipo</w:t>
            </w:r>
            <w:r w:rsidRPr="00D941A8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tasa de</w:t>
            </w:r>
            <w:r w:rsidRPr="00D941A8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emisión</w:t>
            </w:r>
          </w:p>
        </w:tc>
        <w:tc>
          <w:tcPr>
            <w:tcW w:w="2549" w:type="dxa"/>
          </w:tcPr>
          <w:p w14:paraId="4253F764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9(07)</w:t>
            </w:r>
          </w:p>
        </w:tc>
      </w:tr>
      <w:tr w:rsidR="00FA1C66" w:rsidRPr="00D941A8" w14:paraId="792270C6" w14:textId="77777777" w:rsidTr="0011368D">
        <w:trPr>
          <w:trHeight w:val="244"/>
        </w:trPr>
        <w:tc>
          <w:tcPr>
            <w:tcW w:w="1414" w:type="dxa"/>
          </w:tcPr>
          <w:p w14:paraId="6FFF9302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425" w:type="dxa"/>
          </w:tcPr>
          <w:p w14:paraId="3AB796EF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026152F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Tasa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emisión</w:t>
            </w:r>
          </w:p>
        </w:tc>
        <w:tc>
          <w:tcPr>
            <w:tcW w:w="2549" w:type="dxa"/>
          </w:tcPr>
          <w:p w14:paraId="4007750E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9(02)V9(04)</w:t>
            </w:r>
          </w:p>
        </w:tc>
      </w:tr>
      <w:tr w:rsidR="00FA1C66" w:rsidRPr="00D941A8" w14:paraId="66B25958" w14:textId="77777777" w:rsidTr="0011368D">
        <w:trPr>
          <w:trHeight w:val="244"/>
        </w:trPr>
        <w:tc>
          <w:tcPr>
            <w:tcW w:w="1414" w:type="dxa"/>
          </w:tcPr>
          <w:p w14:paraId="394D6234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425" w:type="dxa"/>
          </w:tcPr>
          <w:p w14:paraId="68BD2B8C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3C7EB7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Tera</w:t>
            </w:r>
          </w:p>
        </w:tc>
        <w:tc>
          <w:tcPr>
            <w:tcW w:w="2549" w:type="dxa"/>
          </w:tcPr>
          <w:p w14:paraId="77D5F8AF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9(02)V9(04)</w:t>
            </w:r>
          </w:p>
        </w:tc>
      </w:tr>
      <w:tr w:rsidR="00FA1C66" w:rsidRPr="00D941A8" w14:paraId="111A33CA" w14:textId="77777777" w:rsidTr="0011368D">
        <w:trPr>
          <w:trHeight w:val="244"/>
        </w:trPr>
        <w:tc>
          <w:tcPr>
            <w:tcW w:w="1414" w:type="dxa"/>
          </w:tcPr>
          <w:p w14:paraId="631A63E7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lastRenderedPageBreak/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23</w:t>
            </w:r>
          </w:p>
        </w:tc>
        <w:tc>
          <w:tcPr>
            <w:tcW w:w="425" w:type="dxa"/>
          </w:tcPr>
          <w:p w14:paraId="06777415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FACF0F8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Valor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par</w:t>
            </w:r>
          </w:p>
        </w:tc>
        <w:tc>
          <w:tcPr>
            <w:tcW w:w="2549" w:type="dxa"/>
          </w:tcPr>
          <w:p w14:paraId="18A51B6F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9(14)V9(04)</w:t>
            </w:r>
          </w:p>
        </w:tc>
      </w:tr>
      <w:tr w:rsidR="00FA1C66" w:rsidRPr="00D941A8" w14:paraId="05D0D815" w14:textId="77777777" w:rsidTr="0011368D">
        <w:trPr>
          <w:trHeight w:val="244"/>
        </w:trPr>
        <w:tc>
          <w:tcPr>
            <w:tcW w:w="1414" w:type="dxa"/>
          </w:tcPr>
          <w:p w14:paraId="35418448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425" w:type="dxa"/>
          </w:tcPr>
          <w:p w14:paraId="2D7C84F7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D05C429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Tipo</w:t>
            </w:r>
            <w:r w:rsidRPr="00D941A8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tasa de</w:t>
            </w:r>
            <w:r w:rsidRPr="00D941A8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compra</w:t>
            </w:r>
          </w:p>
        </w:tc>
        <w:tc>
          <w:tcPr>
            <w:tcW w:w="2549" w:type="dxa"/>
          </w:tcPr>
          <w:p w14:paraId="014316DD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9(07)</w:t>
            </w:r>
          </w:p>
        </w:tc>
      </w:tr>
      <w:tr w:rsidR="00FA1C66" w:rsidRPr="00D941A8" w14:paraId="2AA3D65A" w14:textId="77777777" w:rsidTr="0011368D">
        <w:trPr>
          <w:trHeight w:val="244"/>
        </w:trPr>
        <w:tc>
          <w:tcPr>
            <w:tcW w:w="1414" w:type="dxa"/>
          </w:tcPr>
          <w:p w14:paraId="37FE4F29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425" w:type="dxa"/>
          </w:tcPr>
          <w:p w14:paraId="322F9957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71A7718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Tasa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compra</w:t>
            </w:r>
          </w:p>
        </w:tc>
        <w:tc>
          <w:tcPr>
            <w:tcW w:w="2549" w:type="dxa"/>
          </w:tcPr>
          <w:p w14:paraId="7D57C169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s9(02)V9(04)</w:t>
            </w:r>
          </w:p>
        </w:tc>
      </w:tr>
      <w:tr w:rsidR="00FA1C66" w:rsidRPr="00D941A8" w14:paraId="34D0CB62" w14:textId="77777777" w:rsidTr="0011368D">
        <w:trPr>
          <w:trHeight w:val="244"/>
        </w:trPr>
        <w:tc>
          <w:tcPr>
            <w:tcW w:w="1414" w:type="dxa"/>
          </w:tcPr>
          <w:p w14:paraId="6A630240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425" w:type="dxa"/>
          </w:tcPr>
          <w:p w14:paraId="735A3CFE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7E2E41E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Costo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adquisición</w:t>
            </w:r>
          </w:p>
        </w:tc>
        <w:tc>
          <w:tcPr>
            <w:tcW w:w="2549" w:type="dxa"/>
          </w:tcPr>
          <w:p w14:paraId="065638E1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FA1C66" w:rsidRPr="00D941A8" w14:paraId="0BE98FBA" w14:textId="77777777" w:rsidTr="0011368D">
        <w:trPr>
          <w:trHeight w:val="244"/>
        </w:trPr>
        <w:tc>
          <w:tcPr>
            <w:tcW w:w="1414" w:type="dxa"/>
          </w:tcPr>
          <w:p w14:paraId="4917388E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425" w:type="dxa"/>
          </w:tcPr>
          <w:p w14:paraId="1AE18424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9729C6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Costo</w:t>
            </w:r>
            <w:r w:rsidRPr="00D941A8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amortizado</w:t>
            </w:r>
          </w:p>
        </w:tc>
        <w:tc>
          <w:tcPr>
            <w:tcW w:w="2549" w:type="dxa"/>
          </w:tcPr>
          <w:p w14:paraId="3A2A82D2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FA1C66" w:rsidRPr="00D941A8" w14:paraId="1A157711" w14:textId="77777777" w:rsidTr="0011368D">
        <w:trPr>
          <w:trHeight w:val="244"/>
        </w:trPr>
        <w:tc>
          <w:tcPr>
            <w:tcW w:w="1414" w:type="dxa"/>
          </w:tcPr>
          <w:p w14:paraId="1A3B9975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425" w:type="dxa"/>
          </w:tcPr>
          <w:p w14:paraId="7B7ACA88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0B8C9FB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Valor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razonable</w:t>
            </w:r>
          </w:p>
        </w:tc>
        <w:tc>
          <w:tcPr>
            <w:tcW w:w="2549" w:type="dxa"/>
          </w:tcPr>
          <w:p w14:paraId="3C295E5A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FA1C66" w:rsidRPr="00D941A8" w14:paraId="13A9C7AB" w14:textId="77777777" w:rsidTr="0011368D">
        <w:trPr>
          <w:trHeight w:val="244"/>
        </w:trPr>
        <w:tc>
          <w:tcPr>
            <w:tcW w:w="1414" w:type="dxa"/>
          </w:tcPr>
          <w:p w14:paraId="44858EE2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425" w:type="dxa"/>
          </w:tcPr>
          <w:p w14:paraId="52C7476C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20BD379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Tipo</w:t>
            </w:r>
            <w:r w:rsidRPr="00D941A8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tasa</w:t>
            </w:r>
            <w:r w:rsidRPr="00D941A8">
              <w:rPr>
                <w:rFonts w:ascii="Times New Roman" w:hAnsi="Times New Roman" w:cs="Times New Roman"/>
                <w:spacing w:val="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valoración</w:t>
            </w:r>
          </w:p>
        </w:tc>
        <w:tc>
          <w:tcPr>
            <w:tcW w:w="2549" w:type="dxa"/>
          </w:tcPr>
          <w:p w14:paraId="5ABCAF9C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9(07)</w:t>
            </w:r>
          </w:p>
        </w:tc>
      </w:tr>
      <w:tr w:rsidR="00FA1C66" w:rsidRPr="00D941A8" w14:paraId="15A65258" w14:textId="77777777" w:rsidTr="0011368D">
        <w:trPr>
          <w:trHeight w:val="244"/>
        </w:trPr>
        <w:tc>
          <w:tcPr>
            <w:tcW w:w="1414" w:type="dxa"/>
          </w:tcPr>
          <w:p w14:paraId="735DB659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425" w:type="dxa"/>
          </w:tcPr>
          <w:p w14:paraId="6D295C41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6C5276A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Tasa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valoración</w:t>
            </w:r>
          </w:p>
        </w:tc>
        <w:tc>
          <w:tcPr>
            <w:tcW w:w="2549" w:type="dxa"/>
          </w:tcPr>
          <w:p w14:paraId="34860CD0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s9(02)V9(04)</w:t>
            </w:r>
          </w:p>
        </w:tc>
      </w:tr>
      <w:tr w:rsidR="00FA1C66" w:rsidRPr="00D941A8" w14:paraId="1AA33D2B" w14:textId="77777777" w:rsidTr="0011368D">
        <w:trPr>
          <w:trHeight w:val="244"/>
        </w:trPr>
        <w:tc>
          <w:tcPr>
            <w:tcW w:w="1414" w:type="dxa"/>
          </w:tcPr>
          <w:p w14:paraId="28B1B816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31</w:t>
            </w:r>
          </w:p>
        </w:tc>
        <w:tc>
          <w:tcPr>
            <w:tcW w:w="425" w:type="dxa"/>
          </w:tcPr>
          <w:p w14:paraId="44EFEDB9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7FA1DB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Tipo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valoración</w:t>
            </w:r>
          </w:p>
        </w:tc>
        <w:tc>
          <w:tcPr>
            <w:tcW w:w="2549" w:type="dxa"/>
          </w:tcPr>
          <w:p w14:paraId="12712B9F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5B2D20D9" w14:textId="77777777" w:rsidTr="0011368D">
        <w:trPr>
          <w:trHeight w:val="244"/>
        </w:trPr>
        <w:tc>
          <w:tcPr>
            <w:tcW w:w="1414" w:type="dxa"/>
          </w:tcPr>
          <w:p w14:paraId="036E5C43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425" w:type="dxa"/>
          </w:tcPr>
          <w:p w14:paraId="3BD62E50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2BB80D7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Precio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del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instrumento</w:t>
            </w:r>
          </w:p>
        </w:tc>
        <w:tc>
          <w:tcPr>
            <w:tcW w:w="2549" w:type="dxa"/>
          </w:tcPr>
          <w:p w14:paraId="0E4A806A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9(06)V9(04)</w:t>
            </w:r>
          </w:p>
        </w:tc>
      </w:tr>
      <w:tr w:rsidR="00FA1C66" w:rsidRPr="00D941A8" w14:paraId="2E01F864" w14:textId="77777777" w:rsidTr="0011368D">
        <w:trPr>
          <w:trHeight w:val="244"/>
        </w:trPr>
        <w:tc>
          <w:tcPr>
            <w:tcW w:w="1414" w:type="dxa"/>
          </w:tcPr>
          <w:p w14:paraId="6D520377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425" w:type="dxa"/>
          </w:tcPr>
          <w:p w14:paraId="7E5BD5E0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428F713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Duración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modificada</w:t>
            </w:r>
          </w:p>
        </w:tc>
        <w:tc>
          <w:tcPr>
            <w:tcW w:w="2549" w:type="dxa"/>
          </w:tcPr>
          <w:p w14:paraId="529B61C1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9(02)V9(04)</w:t>
            </w:r>
          </w:p>
        </w:tc>
      </w:tr>
      <w:tr w:rsidR="00FA1C66" w:rsidRPr="00D941A8" w14:paraId="04E90717" w14:textId="77777777" w:rsidTr="0011368D">
        <w:trPr>
          <w:trHeight w:val="244"/>
        </w:trPr>
        <w:tc>
          <w:tcPr>
            <w:tcW w:w="1414" w:type="dxa"/>
          </w:tcPr>
          <w:p w14:paraId="1CA2CE8D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25" w:type="dxa"/>
          </w:tcPr>
          <w:p w14:paraId="2CDAAFDF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99BDC6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Convexidad</w:t>
            </w:r>
          </w:p>
        </w:tc>
        <w:tc>
          <w:tcPr>
            <w:tcW w:w="2549" w:type="dxa"/>
          </w:tcPr>
          <w:p w14:paraId="111244E0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9(04)V9(04)</w:t>
            </w:r>
          </w:p>
        </w:tc>
      </w:tr>
      <w:tr w:rsidR="00FA1C66" w:rsidRPr="00D941A8" w14:paraId="282560D0" w14:textId="77777777" w:rsidTr="0011368D">
        <w:trPr>
          <w:trHeight w:val="244"/>
        </w:trPr>
        <w:tc>
          <w:tcPr>
            <w:tcW w:w="1414" w:type="dxa"/>
          </w:tcPr>
          <w:p w14:paraId="7AC1BC4B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35</w:t>
            </w:r>
          </w:p>
        </w:tc>
        <w:tc>
          <w:tcPr>
            <w:tcW w:w="425" w:type="dxa"/>
          </w:tcPr>
          <w:p w14:paraId="75617943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775EE76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Valor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deterioro</w:t>
            </w:r>
          </w:p>
        </w:tc>
        <w:tc>
          <w:tcPr>
            <w:tcW w:w="2549" w:type="dxa"/>
          </w:tcPr>
          <w:p w14:paraId="4249E6BB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FA1C66" w:rsidRPr="00D941A8" w14:paraId="7A18C67E" w14:textId="77777777" w:rsidTr="0011368D">
        <w:trPr>
          <w:trHeight w:val="244"/>
        </w:trPr>
        <w:tc>
          <w:tcPr>
            <w:tcW w:w="1414" w:type="dxa"/>
          </w:tcPr>
          <w:p w14:paraId="3CFFCCFA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425" w:type="dxa"/>
          </w:tcPr>
          <w:p w14:paraId="3C675C40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44ADD63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Condición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del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instrumento</w:t>
            </w:r>
          </w:p>
        </w:tc>
        <w:tc>
          <w:tcPr>
            <w:tcW w:w="2549" w:type="dxa"/>
          </w:tcPr>
          <w:p w14:paraId="271C0C83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150D1D10" w14:textId="77777777" w:rsidTr="0011368D">
        <w:trPr>
          <w:trHeight w:val="244"/>
        </w:trPr>
        <w:tc>
          <w:tcPr>
            <w:tcW w:w="1414" w:type="dxa"/>
          </w:tcPr>
          <w:p w14:paraId="2383C5DD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37</w:t>
            </w:r>
          </w:p>
        </w:tc>
        <w:tc>
          <w:tcPr>
            <w:tcW w:w="425" w:type="dxa"/>
          </w:tcPr>
          <w:p w14:paraId="114A6CF4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F4292EC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Fecha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inicio</w:t>
            </w:r>
            <w:r w:rsidRPr="00D941A8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condición</w:t>
            </w:r>
          </w:p>
        </w:tc>
        <w:tc>
          <w:tcPr>
            <w:tcW w:w="2549" w:type="dxa"/>
          </w:tcPr>
          <w:p w14:paraId="680B501B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FA1C66" w:rsidRPr="00D941A8" w14:paraId="3DB2C079" w14:textId="77777777" w:rsidTr="0011368D">
        <w:trPr>
          <w:trHeight w:val="244"/>
        </w:trPr>
        <w:tc>
          <w:tcPr>
            <w:tcW w:w="1414" w:type="dxa"/>
          </w:tcPr>
          <w:p w14:paraId="3320AEF4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425" w:type="dxa"/>
          </w:tcPr>
          <w:p w14:paraId="07E48CB4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5F6827F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Fecha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final</w:t>
            </w:r>
            <w:r w:rsidRPr="00D941A8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condición</w:t>
            </w:r>
          </w:p>
        </w:tc>
        <w:tc>
          <w:tcPr>
            <w:tcW w:w="2549" w:type="dxa"/>
          </w:tcPr>
          <w:p w14:paraId="3CF92950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FA1C66" w:rsidRPr="00D941A8" w14:paraId="5C317F27" w14:textId="77777777" w:rsidTr="0011368D">
        <w:trPr>
          <w:trHeight w:val="244"/>
        </w:trPr>
        <w:tc>
          <w:tcPr>
            <w:tcW w:w="1414" w:type="dxa"/>
          </w:tcPr>
          <w:p w14:paraId="0D8EB6B4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39</w:t>
            </w:r>
          </w:p>
        </w:tc>
        <w:tc>
          <w:tcPr>
            <w:tcW w:w="425" w:type="dxa"/>
          </w:tcPr>
          <w:p w14:paraId="3703DB94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A0B7B7B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Jerarquía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del</w:t>
            </w:r>
            <w:r w:rsidRPr="00D941A8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valor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razonable</w:t>
            </w:r>
          </w:p>
        </w:tc>
        <w:tc>
          <w:tcPr>
            <w:tcW w:w="2549" w:type="dxa"/>
          </w:tcPr>
          <w:p w14:paraId="158CF8CD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4AF940D9" w14:textId="77777777" w:rsidTr="0011368D">
        <w:trPr>
          <w:trHeight w:val="244"/>
        </w:trPr>
        <w:tc>
          <w:tcPr>
            <w:tcW w:w="1414" w:type="dxa"/>
          </w:tcPr>
          <w:p w14:paraId="71E7DB39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425" w:type="dxa"/>
          </w:tcPr>
          <w:p w14:paraId="66D214AA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46F9A72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Valor</w:t>
            </w:r>
            <w:r w:rsidRPr="00D941A8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deterioro y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su</w:t>
            </w:r>
            <w:r w:rsidRPr="00D941A8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fase</w:t>
            </w:r>
            <w:r w:rsidRPr="00D941A8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aumento</w:t>
            </w:r>
            <w:r w:rsidRPr="00D941A8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en el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riesgo</w:t>
            </w:r>
            <w:r w:rsidRPr="00D941A8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crédito</w:t>
            </w:r>
          </w:p>
        </w:tc>
        <w:tc>
          <w:tcPr>
            <w:tcW w:w="2549" w:type="dxa"/>
          </w:tcPr>
          <w:p w14:paraId="6884D556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38B37F09" w14:textId="77777777" w:rsidTr="0011368D">
        <w:trPr>
          <w:trHeight w:val="244"/>
        </w:trPr>
        <w:tc>
          <w:tcPr>
            <w:tcW w:w="1414" w:type="dxa"/>
          </w:tcPr>
          <w:p w14:paraId="5739A14B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41</w:t>
            </w:r>
          </w:p>
        </w:tc>
        <w:tc>
          <w:tcPr>
            <w:tcW w:w="425" w:type="dxa"/>
          </w:tcPr>
          <w:p w14:paraId="58ED99A1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E2B9818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Aplicación</w:t>
            </w:r>
            <w:r w:rsidRPr="00D941A8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del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supuesto</w:t>
            </w:r>
            <w:r w:rsidRPr="00D941A8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que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instrumento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tiene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un</w:t>
            </w:r>
            <w:r w:rsidRPr="00D941A8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riesgo</w:t>
            </w:r>
            <w:r w:rsidRPr="00D941A8">
              <w:rPr>
                <w:rFonts w:ascii="Times New Roman" w:hAnsi="Times New Roman" w:cs="Times New Roman"/>
                <w:spacing w:val="-68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crediticio</w:t>
            </w:r>
            <w:r w:rsidRPr="00D941A8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bajo</w:t>
            </w:r>
          </w:p>
        </w:tc>
        <w:tc>
          <w:tcPr>
            <w:tcW w:w="2549" w:type="dxa"/>
          </w:tcPr>
          <w:p w14:paraId="5976AC0E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00E7E374" w14:textId="77777777" w:rsidTr="0011368D">
        <w:trPr>
          <w:trHeight w:val="244"/>
        </w:trPr>
        <w:tc>
          <w:tcPr>
            <w:tcW w:w="1414" w:type="dxa"/>
          </w:tcPr>
          <w:p w14:paraId="591D4FF7" w14:textId="77777777" w:rsidR="00FA1C66" w:rsidRPr="00D941A8" w:rsidRDefault="00FA1C6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425" w:type="dxa"/>
          </w:tcPr>
          <w:p w14:paraId="54918C73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EC5E9D2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Costo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adquisición actualizado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según</w:t>
            </w:r>
            <w:r w:rsidRPr="00D941A8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la</w:t>
            </w:r>
            <w:r w:rsidRPr="00D941A8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  <w:lang w:val="es-CL"/>
              </w:rPr>
              <w:t>contabilidad</w:t>
            </w:r>
          </w:p>
        </w:tc>
        <w:tc>
          <w:tcPr>
            <w:tcW w:w="2549" w:type="dxa"/>
          </w:tcPr>
          <w:p w14:paraId="39A81985" w14:textId="77777777" w:rsidR="00FA1C66" w:rsidRPr="00D941A8" w:rsidRDefault="00FA1C66" w:rsidP="0011368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</w:tbl>
    <w:p w14:paraId="5B0D8E57" w14:textId="77777777" w:rsidR="00FA1C66" w:rsidRPr="00D941A8" w:rsidRDefault="00FA1C66" w:rsidP="00FA1C66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D941A8">
        <w:rPr>
          <w:rFonts w:ascii="Times New Roman" w:hAnsi="Times New Roman" w:cs="Times New Roman"/>
        </w:rPr>
        <w:t>Longitud</w:t>
      </w:r>
      <w:r w:rsidRPr="00D941A8">
        <w:rPr>
          <w:rFonts w:ascii="Times New Roman" w:hAnsi="Times New Roman" w:cs="Times New Roman"/>
          <w:spacing w:val="-3"/>
        </w:rPr>
        <w:t xml:space="preserve"> </w:t>
      </w:r>
      <w:r w:rsidRPr="00D941A8">
        <w:rPr>
          <w:rFonts w:ascii="Times New Roman" w:hAnsi="Times New Roman" w:cs="Times New Roman"/>
        </w:rPr>
        <w:t>Total</w:t>
      </w:r>
      <w:r w:rsidRPr="00D941A8">
        <w:rPr>
          <w:rFonts w:ascii="Times New Roman" w:hAnsi="Times New Roman" w:cs="Times New Roman"/>
          <w:spacing w:val="-2"/>
        </w:rPr>
        <w:t xml:space="preserve"> </w:t>
      </w:r>
      <w:r w:rsidRPr="00D941A8">
        <w:rPr>
          <w:rFonts w:ascii="Times New Roman" w:hAnsi="Times New Roman" w:cs="Times New Roman"/>
        </w:rPr>
        <w:t>del</w:t>
      </w:r>
      <w:r w:rsidRPr="00D941A8">
        <w:rPr>
          <w:rFonts w:ascii="Times New Roman" w:hAnsi="Times New Roman" w:cs="Times New Roman"/>
          <w:spacing w:val="-2"/>
        </w:rPr>
        <w:t xml:space="preserve"> </w:t>
      </w:r>
      <w:r w:rsidRPr="00D941A8">
        <w:rPr>
          <w:rFonts w:ascii="Times New Roman" w:hAnsi="Times New Roman" w:cs="Times New Roman"/>
        </w:rPr>
        <w:t>registro:</w:t>
      </w:r>
      <w:r w:rsidRPr="00D941A8">
        <w:rPr>
          <w:rFonts w:ascii="Times New Roman" w:hAnsi="Times New Roman" w:cs="Times New Roman"/>
          <w:spacing w:val="-2"/>
        </w:rPr>
        <w:t xml:space="preserve"> </w:t>
      </w:r>
      <w:r w:rsidRPr="00D941A8">
        <w:rPr>
          <w:rFonts w:ascii="Times New Roman" w:hAnsi="Times New Roman" w:cs="Times New Roman"/>
        </w:rPr>
        <w:t>308</w:t>
      </w:r>
      <w:r w:rsidRPr="00D941A8">
        <w:rPr>
          <w:rFonts w:ascii="Times New Roman" w:hAnsi="Times New Roman" w:cs="Times New Roman"/>
          <w:spacing w:val="-2"/>
        </w:rPr>
        <w:t xml:space="preserve"> </w:t>
      </w:r>
      <w:r w:rsidRPr="00D941A8">
        <w:rPr>
          <w:rFonts w:ascii="Times New Roman" w:hAnsi="Times New Roman" w:cs="Times New Roman"/>
        </w:rPr>
        <w:t>Bytes</w:t>
      </w:r>
    </w:p>
    <w:p w14:paraId="321A7819" w14:textId="77777777" w:rsidR="00FA1C66" w:rsidRPr="00D941A8" w:rsidRDefault="00FA1C66" w:rsidP="00FA1C66">
      <w:pPr>
        <w:rPr>
          <w:rFonts w:ascii="Times New Roman" w:hAnsi="Times New Roman" w:cs="Times New Roman"/>
        </w:rPr>
        <w:sectPr w:rsidR="00FA1C66" w:rsidRPr="00D941A8" w:rsidSect="00800E38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</w:p>
    <w:p w14:paraId="3C7E29E1" w14:textId="77777777" w:rsidR="00FA1C66" w:rsidRPr="00D941A8" w:rsidRDefault="00FA1C66" w:rsidP="00FA1C66">
      <w:pPr>
        <w:tabs>
          <w:tab w:val="left" w:pos="1349"/>
        </w:tabs>
        <w:rPr>
          <w:rFonts w:ascii="Times New Roman" w:hAnsi="Times New Roman" w:cs="Times New Roman"/>
          <w:i/>
          <w:sz w:val="20"/>
        </w:rPr>
      </w:pPr>
      <w:r w:rsidRPr="00D941A8">
        <w:rPr>
          <w:rFonts w:ascii="Times New Roman" w:hAnsi="Times New Roman" w:cs="Times New Roman"/>
          <w:i/>
          <w:sz w:val="20"/>
        </w:rPr>
        <w:lastRenderedPageBreak/>
        <w:t>Registros</w:t>
      </w:r>
      <w:r w:rsidRPr="00D941A8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para</w:t>
      </w:r>
      <w:r w:rsidRPr="00D941A8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informar</w:t>
      </w:r>
      <w:r w:rsidRPr="00D941A8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cuotas</w:t>
      </w:r>
      <w:r w:rsidRPr="00D941A8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de</w:t>
      </w:r>
      <w:r w:rsidRPr="00D941A8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fondos</w:t>
      </w:r>
      <w:r w:rsidRPr="00D941A8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mutuos:</w:t>
      </w: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FA1C66" w:rsidRPr="00D941A8" w14:paraId="20F7FE49" w14:textId="77777777" w:rsidTr="0011368D">
        <w:trPr>
          <w:trHeight w:val="268"/>
        </w:trPr>
        <w:tc>
          <w:tcPr>
            <w:tcW w:w="1414" w:type="dxa"/>
          </w:tcPr>
          <w:p w14:paraId="4F196B90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D405073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75B1D26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Tipo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registro</w:t>
            </w:r>
          </w:p>
        </w:tc>
        <w:tc>
          <w:tcPr>
            <w:tcW w:w="2549" w:type="dxa"/>
          </w:tcPr>
          <w:p w14:paraId="0D7A1EB0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FA1C66" w:rsidRPr="00D941A8" w14:paraId="501D90ED" w14:textId="77777777" w:rsidTr="0011368D">
        <w:trPr>
          <w:trHeight w:val="268"/>
        </w:trPr>
        <w:tc>
          <w:tcPr>
            <w:tcW w:w="1414" w:type="dxa"/>
          </w:tcPr>
          <w:p w14:paraId="64E300C6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3A185FE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69E47DA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Código</w:t>
            </w:r>
            <w:r w:rsidRPr="00D941A8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tenedor</w:t>
            </w:r>
          </w:p>
        </w:tc>
        <w:tc>
          <w:tcPr>
            <w:tcW w:w="2549" w:type="dxa"/>
          </w:tcPr>
          <w:p w14:paraId="5137434C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FA1C66" w:rsidRPr="00D941A8" w14:paraId="10268EDF" w14:textId="77777777" w:rsidTr="0011368D">
        <w:trPr>
          <w:trHeight w:val="268"/>
        </w:trPr>
        <w:tc>
          <w:tcPr>
            <w:tcW w:w="1414" w:type="dxa"/>
          </w:tcPr>
          <w:p w14:paraId="194DB788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5586914E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6814051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Fecha</w:t>
            </w:r>
          </w:p>
        </w:tc>
        <w:tc>
          <w:tcPr>
            <w:tcW w:w="2549" w:type="dxa"/>
          </w:tcPr>
          <w:p w14:paraId="478D3B3E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FA1C66" w:rsidRPr="00D941A8" w14:paraId="7388FFB7" w14:textId="77777777" w:rsidTr="0011368D">
        <w:trPr>
          <w:trHeight w:val="268"/>
        </w:trPr>
        <w:tc>
          <w:tcPr>
            <w:tcW w:w="1414" w:type="dxa"/>
          </w:tcPr>
          <w:p w14:paraId="3243B038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69CC1874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5D2F840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Fecha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compra</w:t>
            </w:r>
          </w:p>
        </w:tc>
        <w:tc>
          <w:tcPr>
            <w:tcW w:w="2549" w:type="dxa"/>
          </w:tcPr>
          <w:p w14:paraId="198A8E7D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FA1C66" w:rsidRPr="00D941A8" w14:paraId="67D276E3" w14:textId="77777777" w:rsidTr="0011368D">
        <w:trPr>
          <w:trHeight w:val="268"/>
        </w:trPr>
        <w:tc>
          <w:tcPr>
            <w:tcW w:w="1414" w:type="dxa"/>
          </w:tcPr>
          <w:p w14:paraId="69C6F30F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10676FBA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B35EDE9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Administradora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del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fondo</w:t>
            </w:r>
          </w:p>
        </w:tc>
        <w:tc>
          <w:tcPr>
            <w:tcW w:w="2549" w:type="dxa"/>
          </w:tcPr>
          <w:p w14:paraId="0EF4FE75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R(09)VX(01)</w:t>
            </w:r>
          </w:p>
        </w:tc>
      </w:tr>
      <w:tr w:rsidR="00FA1C66" w:rsidRPr="00D941A8" w14:paraId="4B2DF039" w14:textId="77777777" w:rsidTr="0011368D">
        <w:trPr>
          <w:trHeight w:val="537"/>
        </w:trPr>
        <w:tc>
          <w:tcPr>
            <w:tcW w:w="1414" w:type="dxa"/>
          </w:tcPr>
          <w:p w14:paraId="1027DF00" w14:textId="77777777" w:rsidR="00FA1C66" w:rsidRPr="00D941A8" w:rsidRDefault="00FA1C66" w:rsidP="0011368D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64A2B221" w14:textId="77777777" w:rsidR="00FA1C66" w:rsidRPr="00D941A8" w:rsidRDefault="00FA1C66" w:rsidP="0011368D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0987F7E" w14:textId="77777777" w:rsidR="00FA1C66" w:rsidRPr="00D941A8" w:rsidRDefault="00FA1C66" w:rsidP="0011368D">
            <w:pPr>
              <w:pStyle w:val="TableParagraph"/>
              <w:spacing w:line="249" w:lineRule="exact"/>
              <w:rPr>
                <w:rFonts w:ascii="Times New Roman" w:hAnsi="Times New Roman" w:cs="Times New Roman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País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del fondo</w:t>
            </w:r>
          </w:p>
        </w:tc>
        <w:tc>
          <w:tcPr>
            <w:tcW w:w="2549" w:type="dxa"/>
          </w:tcPr>
          <w:p w14:paraId="055FE702" w14:textId="77777777" w:rsidR="00FA1C66" w:rsidRPr="00D941A8" w:rsidRDefault="00FA1C66" w:rsidP="0011368D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  <w:tr w:rsidR="00FA1C66" w:rsidRPr="00D941A8" w14:paraId="33B466E1" w14:textId="77777777" w:rsidTr="0011368D">
        <w:trPr>
          <w:trHeight w:val="268"/>
        </w:trPr>
        <w:tc>
          <w:tcPr>
            <w:tcW w:w="1414" w:type="dxa"/>
          </w:tcPr>
          <w:p w14:paraId="3C6592E6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1FC15361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6A87133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Tipo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fondo</w:t>
            </w:r>
          </w:p>
        </w:tc>
        <w:tc>
          <w:tcPr>
            <w:tcW w:w="2549" w:type="dxa"/>
          </w:tcPr>
          <w:p w14:paraId="170B9DE0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5E0B6A93" w14:textId="77777777" w:rsidTr="0011368D">
        <w:trPr>
          <w:trHeight w:val="268"/>
        </w:trPr>
        <w:tc>
          <w:tcPr>
            <w:tcW w:w="1414" w:type="dxa"/>
          </w:tcPr>
          <w:p w14:paraId="2ADB8AAD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4363C685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5C3B494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Número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cuotas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mantenidas</w:t>
            </w:r>
          </w:p>
        </w:tc>
        <w:tc>
          <w:tcPr>
            <w:tcW w:w="2549" w:type="dxa"/>
          </w:tcPr>
          <w:p w14:paraId="1FF390EC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FA1C66" w:rsidRPr="00D941A8" w14:paraId="4878268C" w14:textId="77777777" w:rsidTr="0011368D">
        <w:trPr>
          <w:trHeight w:val="268"/>
        </w:trPr>
        <w:tc>
          <w:tcPr>
            <w:tcW w:w="1414" w:type="dxa"/>
          </w:tcPr>
          <w:p w14:paraId="7704761F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0134729C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41D7B26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Moneda</w:t>
            </w:r>
          </w:p>
        </w:tc>
        <w:tc>
          <w:tcPr>
            <w:tcW w:w="2549" w:type="dxa"/>
          </w:tcPr>
          <w:p w14:paraId="0A0A4EA8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  <w:tr w:rsidR="00FA1C66" w:rsidRPr="00D941A8" w14:paraId="0DF7183C" w14:textId="77777777" w:rsidTr="0011368D">
        <w:trPr>
          <w:trHeight w:val="268"/>
        </w:trPr>
        <w:tc>
          <w:tcPr>
            <w:tcW w:w="1414" w:type="dxa"/>
          </w:tcPr>
          <w:p w14:paraId="446BA672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70DD383B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1C320F2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Valor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inicial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cuota</w:t>
            </w:r>
          </w:p>
        </w:tc>
        <w:tc>
          <w:tcPr>
            <w:tcW w:w="2549" w:type="dxa"/>
          </w:tcPr>
          <w:p w14:paraId="65D3EB4F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FA1C66" w:rsidRPr="00D941A8" w14:paraId="22A100E9" w14:textId="77777777" w:rsidTr="0011368D">
        <w:trPr>
          <w:trHeight w:val="268"/>
        </w:trPr>
        <w:tc>
          <w:tcPr>
            <w:tcW w:w="1414" w:type="dxa"/>
          </w:tcPr>
          <w:p w14:paraId="5B6963CD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425" w:type="dxa"/>
          </w:tcPr>
          <w:p w14:paraId="75269D8A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576B0D0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Valor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cuota</w:t>
            </w:r>
          </w:p>
        </w:tc>
        <w:tc>
          <w:tcPr>
            <w:tcW w:w="2549" w:type="dxa"/>
          </w:tcPr>
          <w:p w14:paraId="156A1B2B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FA1C66" w:rsidRPr="00D941A8" w14:paraId="3DECFD27" w14:textId="77777777" w:rsidTr="0011368D">
        <w:trPr>
          <w:trHeight w:val="268"/>
        </w:trPr>
        <w:tc>
          <w:tcPr>
            <w:tcW w:w="1414" w:type="dxa"/>
          </w:tcPr>
          <w:p w14:paraId="15ACBEA4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5" w:type="dxa"/>
          </w:tcPr>
          <w:p w14:paraId="1F1A64CF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29A1AC3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Valor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razonable</w:t>
            </w:r>
          </w:p>
        </w:tc>
        <w:tc>
          <w:tcPr>
            <w:tcW w:w="2549" w:type="dxa"/>
          </w:tcPr>
          <w:p w14:paraId="7D018234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FA1C66" w:rsidRPr="00D941A8" w14:paraId="5C206F82" w14:textId="77777777" w:rsidTr="0011368D">
        <w:trPr>
          <w:trHeight w:val="268"/>
        </w:trPr>
        <w:tc>
          <w:tcPr>
            <w:tcW w:w="1414" w:type="dxa"/>
          </w:tcPr>
          <w:p w14:paraId="47B8892D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425" w:type="dxa"/>
          </w:tcPr>
          <w:p w14:paraId="0D734C2E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B3E4978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Tipo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cartera</w:t>
            </w:r>
          </w:p>
        </w:tc>
        <w:tc>
          <w:tcPr>
            <w:tcW w:w="2549" w:type="dxa"/>
          </w:tcPr>
          <w:p w14:paraId="3F954262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55891B81" w14:textId="77777777" w:rsidTr="0011368D">
        <w:trPr>
          <w:trHeight w:val="268"/>
        </w:trPr>
        <w:tc>
          <w:tcPr>
            <w:tcW w:w="1414" w:type="dxa"/>
          </w:tcPr>
          <w:p w14:paraId="6362BA1F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25" w:type="dxa"/>
          </w:tcPr>
          <w:p w14:paraId="5D8B26AE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57BEDF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Jerarquía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del</w:t>
            </w:r>
            <w:r w:rsidRPr="00D941A8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valor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razonable</w:t>
            </w:r>
          </w:p>
        </w:tc>
        <w:tc>
          <w:tcPr>
            <w:tcW w:w="2549" w:type="dxa"/>
          </w:tcPr>
          <w:p w14:paraId="47424CCC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197AFB8E" w14:textId="77777777" w:rsidTr="0011368D">
        <w:trPr>
          <w:trHeight w:val="268"/>
        </w:trPr>
        <w:tc>
          <w:tcPr>
            <w:tcW w:w="1414" w:type="dxa"/>
          </w:tcPr>
          <w:p w14:paraId="07F10533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5" w:type="dxa"/>
          </w:tcPr>
          <w:p w14:paraId="44612721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E270044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19422465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X(211)</w:t>
            </w:r>
          </w:p>
        </w:tc>
      </w:tr>
    </w:tbl>
    <w:p w14:paraId="1E11274B" w14:textId="77777777" w:rsidR="00FA1C66" w:rsidRPr="00D941A8" w:rsidRDefault="00FA1C66" w:rsidP="00FA1C66">
      <w:pPr>
        <w:pStyle w:val="Textoindependiente"/>
        <w:ind w:left="212"/>
        <w:rPr>
          <w:rFonts w:ascii="Times New Roman" w:hAnsi="Times New Roman" w:cs="Times New Roman"/>
        </w:rPr>
      </w:pPr>
      <w:r w:rsidRPr="00D941A8">
        <w:rPr>
          <w:rFonts w:ascii="Times New Roman" w:hAnsi="Times New Roman" w:cs="Times New Roman"/>
        </w:rPr>
        <w:t>Longitud</w:t>
      </w:r>
      <w:r w:rsidRPr="00D941A8">
        <w:rPr>
          <w:rFonts w:ascii="Times New Roman" w:hAnsi="Times New Roman" w:cs="Times New Roman"/>
          <w:spacing w:val="-4"/>
        </w:rPr>
        <w:t xml:space="preserve"> </w:t>
      </w:r>
      <w:r w:rsidRPr="00D941A8">
        <w:rPr>
          <w:rFonts w:ascii="Times New Roman" w:hAnsi="Times New Roman" w:cs="Times New Roman"/>
        </w:rPr>
        <w:t>Total</w:t>
      </w:r>
      <w:r w:rsidRPr="00D941A8">
        <w:rPr>
          <w:rFonts w:ascii="Times New Roman" w:hAnsi="Times New Roman" w:cs="Times New Roman"/>
          <w:spacing w:val="-2"/>
        </w:rPr>
        <w:t xml:space="preserve"> </w:t>
      </w:r>
      <w:r w:rsidRPr="00D941A8">
        <w:rPr>
          <w:rFonts w:ascii="Times New Roman" w:hAnsi="Times New Roman" w:cs="Times New Roman"/>
        </w:rPr>
        <w:t>del registro:</w:t>
      </w:r>
      <w:r w:rsidRPr="00D941A8">
        <w:rPr>
          <w:rFonts w:ascii="Times New Roman" w:hAnsi="Times New Roman" w:cs="Times New Roman"/>
          <w:spacing w:val="-3"/>
        </w:rPr>
        <w:t xml:space="preserve"> </w:t>
      </w:r>
      <w:r w:rsidRPr="00D941A8">
        <w:rPr>
          <w:rFonts w:ascii="Times New Roman" w:hAnsi="Times New Roman" w:cs="Times New Roman"/>
        </w:rPr>
        <w:t>308 Bytes</w:t>
      </w:r>
    </w:p>
    <w:p w14:paraId="131D1E46" w14:textId="77777777" w:rsidR="00FA1C66" w:rsidRPr="00D941A8" w:rsidRDefault="00FA1C66" w:rsidP="00FA1C66">
      <w:pPr>
        <w:pStyle w:val="Textoindependiente"/>
        <w:spacing w:before="11"/>
        <w:rPr>
          <w:rFonts w:ascii="Times New Roman" w:hAnsi="Times New Roman" w:cs="Times New Roman"/>
          <w:sz w:val="19"/>
        </w:rPr>
      </w:pPr>
    </w:p>
    <w:p w14:paraId="5F1F157B" w14:textId="77777777" w:rsidR="00FA1C66" w:rsidRPr="00D941A8" w:rsidRDefault="00FA1C66" w:rsidP="00FA1C66">
      <w:pPr>
        <w:tabs>
          <w:tab w:val="left" w:pos="1349"/>
        </w:tabs>
        <w:rPr>
          <w:rFonts w:ascii="Times New Roman" w:hAnsi="Times New Roman" w:cs="Times New Roman"/>
          <w:i/>
          <w:sz w:val="20"/>
        </w:rPr>
      </w:pPr>
      <w:r w:rsidRPr="00D941A8">
        <w:rPr>
          <w:rFonts w:ascii="Times New Roman" w:hAnsi="Times New Roman" w:cs="Times New Roman"/>
          <w:i/>
          <w:sz w:val="20"/>
        </w:rPr>
        <w:t>Registros</w:t>
      </w:r>
      <w:r w:rsidRPr="00D941A8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para</w:t>
      </w:r>
      <w:r w:rsidRPr="00D941A8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informar</w:t>
      </w:r>
      <w:r w:rsidRPr="00D941A8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instrumentos</w:t>
      </w:r>
      <w:r w:rsidRPr="00D941A8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de</w:t>
      </w:r>
      <w:r w:rsidRPr="00D941A8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D941A8">
        <w:rPr>
          <w:rFonts w:ascii="Times New Roman" w:hAnsi="Times New Roman" w:cs="Times New Roman"/>
          <w:i/>
          <w:sz w:val="20"/>
        </w:rPr>
        <w:t>capital:</w:t>
      </w:r>
    </w:p>
    <w:p w14:paraId="4687F669" w14:textId="77777777" w:rsidR="00FA1C66" w:rsidRPr="00D941A8" w:rsidRDefault="00FA1C66" w:rsidP="00FA1C66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FA1C66" w:rsidRPr="00D941A8" w14:paraId="5C7681F7" w14:textId="77777777" w:rsidTr="0011368D">
        <w:trPr>
          <w:trHeight w:val="268"/>
        </w:trPr>
        <w:tc>
          <w:tcPr>
            <w:tcW w:w="1414" w:type="dxa"/>
          </w:tcPr>
          <w:p w14:paraId="6904F51B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7E3BFA46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DFD5E17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Tipo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registro</w:t>
            </w:r>
          </w:p>
        </w:tc>
        <w:tc>
          <w:tcPr>
            <w:tcW w:w="2549" w:type="dxa"/>
          </w:tcPr>
          <w:p w14:paraId="5C0F9290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FA1C66" w:rsidRPr="00D941A8" w14:paraId="151C11DB" w14:textId="77777777" w:rsidTr="0011368D">
        <w:trPr>
          <w:trHeight w:val="268"/>
        </w:trPr>
        <w:tc>
          <w:tcPr>
            <w:tcW w:w="1414" w:type="dxa"/>
          </w:tcPr>
          <w:p w14:paraId="4964D0E6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BAEDE2C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8E16ED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Código</w:t>
            </w:r>
            <w:r w:rsidRPr="00D941A8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tenedor</w:t>
            </w:r>
          </w:p>
        </w:tc>
        <w:tc>
          <w:tcPr>
            <w:tcW w:w="2549" w:type="dxa"/>
          </w:tcPr>
          <w:p w14:paraId="6C124CE0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FA1C66" w:rsidRPr="00D941A8" w14:paraId="0B56FB29" w14:textId="77777777" w:rsidTr="0011368D">
        <w:trPr>
          <w:trHeight w:val="268"/>
        </w:trPr>
        <w:tc>
          <w:tcPr>
            <w:tcW w:w="1414" w:type="dxa"/>
          </w:tcPr>
          <w:p w14:paraId="70E5C85C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3A446E67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E4C3E5B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Fecha</w:t>
            </w:r>
          </w:p>
        </w:tc>
        <w:tc>
          <w:tcPr>
            <w:tcW w:w="2549" w:type="dxa"/>
          </w:tcPr>
          <w:p w14:paraId="7E011A32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FA1C66" w:rsidRPr="00D941A8" w14:paraId="3367FDED" w14:textId="77777777" w:rsidTr="0011368D">
        <w:trPr>
          <w:trHeight w:val="268"/>
        </w:trPr>
        <w:tc>
          <w:tcPr>
            <w:tcW w:w="1414" w:type="dxa"/>
          </w:tcPr>
          <w:p w14:paraId="22EE0546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204D1CCF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956E486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Fecha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compra</w:t>
            </w:r>
          </w:p>
        </w:tc>
        <w:tc>
          <w:tcPr>
            <w:tcW w:w="2549" w:type="dxa"/>
          </w:tcPr>
          <w:p w14:paraId="2589D2C8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FA1C66" w:rsidRPr="00D941A8" w14:paraId="2402F8C1" w14:textId="77777777" w:rsidTr="0011368D">
        <w:trPr>
          <w:trHeight w:val="268"/>
        </w:trPr>
        <w:tc>
          <w:tcPr>
            <w:tcW w:w="1414" w:type="dxa"/>
          </w:tcPr>
          <w:p w14:paraId="37853A93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0D24EC34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862F5A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Nemotécnico</w:t>
            </w:r>
          </w:p>
        </w:tc>
        <w:tc>
          <w:tcPr>
            <w:tcW w:w="2549" w:type="dxa"/>
          </w:tcPr>
          <w:p w14:paraId="22D36CD5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X(14)</w:t>
            </w:r>
          </w:p>
        </w:tc>
      </w:tr>
      <w:tr w:rsidR="00FA1C66" w:rsidRPr="00D941A8" w14:paraId="7FF5AD6B" w14:textId="77777777" w:rsidTr="0011368D">
        <w:trPr>
          <w:trHeight w:val="268"/>
        </w:trPr>
        <w:tc>
          <w:tcPr>
            <w:tcW w:w="1414" w:type="dxa"/>
          </w:tcPr>
          <w:p w14:paraId="210DC1A2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27CA1C33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FA89AC9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Tipo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cartera</w:t>
            </w:r>
          </w:p>
        </w:tc>
        <w:tc>
          <w:tcPr>
            <w:tcW w:w="2549" w:type="dxa"/>
          </w:tcPr>
          <w:p w14:paraId="5246C4B8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6F9CA91C" w14:textId="77777777" w:rsidTr="0011368D">
        <w:trPr>
          <w:trHeight w:val="268"/>
        </w:trPr>
        <w:tc>
          <w:tcPr>
            <w:tcW w:w="1414" w:type="dxa"/>
          </w:tcPr>
          <w:p w14:paraId="0F0AD544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2DA43AB1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06C597E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Número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instrumentos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mantenidos</w:t>
            </w:r>
          </w:p>
        </w:tc>
        <w:tc>
          <w:tcPr>
            <w:tcW w:w="2549" w:type="dxa"/>
          </w:tcPr>
          <w:p w14:paraId="27B1EB4D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FA1C66" w:rsidRPr="00D941A8" w14:paraId="0C35BADD" w14:textId="77777777" w:rsidTr="0011368D">
        <w:trPr>
          <w:trHeight w:val="268"/>
        </w:trPr>
        <w:tc>
          <w:tcPr>
            <w:tcW w:w="1414" w:type="dxa"/>
          </w:tcPr>
          <w:p w14:paraId="68108397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5C9531C3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2A2F3FC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Moneda</w:t>
            </w:r>
          </w:p>
        </w:tc>
        <w:tc>
          <w:tcPr>
            <w:tcW w:w="2549" w:type="dxa"/>
          </w:tcPr>
          <w:p w14:paraId="2076E4D6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  <w:tr w:rsidR="00FA1C66" w:rsidRPr="00D941A8" w14:paraId="5EEB46D7" w14:textId="77777777" w:rsidTr="0011368D">
        <w:trPr>
          <w:trHeight w:val="268"/>
        </w:trPr>
        <w:tc>
          <w:tcPr>
            <w:tcW w:w="1414" w:type="dxa"/>
          </w:tcPr>
          <w:p w14:paraId="044E70F4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504FEAC0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4EDA4BD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Precio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compra</w:t>
            </w:r>
          </w:p>
        </w:tc>
        <w:tc>
          <w:tcPr>
            <w:tcW w:w="2549" w:type="dxa"/>
          </w:tcPr>
          <w:p w14:paraId="4BD5AA18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FA1C66" w:rsidRPr="00D941A8" w14:paraId="04D0DEDD" w14:textId="77777777" w:rsidTr="0011368D">
        <w:trPr>
          <w:trHeight w:val="268"/>
        </w:trPr>
        <w:tc>
          <w:tcPr>
            <w:tcW w:w="1414" w:type="dxa"/>
          </w:tcPr>
          <w:p w14:paraId="03098412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1F1C517A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C6E6BDF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Valor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razonable</w:t>
            </w:r>
          </w:p>
        </w:tc>
        <w:tc>
          <w:tcPr>
            <w:tcW w:w="2549" w:type="dxa"/>
          </w:tcPr>
          <w:p w14:paraId="532D1D7B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FA1C66" w:rsidRPr="00D941A8" w14:paraId="72BADB67" w14:textId="77777777" w:rsidTr="0011368D">
        <w:trPr>
          <w:trHeight w:val="268"/>
        </w:trPr>
        <w:tc>
          <w:tcPr>
            <w:tcW w:w="1414" w:type="dxa"/>
          </w:tcPr>
          <w:p w14:paraId="5C027C55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425" w:type="dxa"/>
          </w:tcPr>
          <w:p w14:paraId="66689D9F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673C74F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Condición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del</w:t>
            </w:r>
            <w:r w:rsidRPr="00D941A8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instrumento</w:t>
            </w:r>
          </w:p>
        </w:tc>
        <w:tc>
          <w:tcPr>
            <w:tcW w:w="2549" w:type="dxa"/>
          </w:tcPr>
          <w:p w14:paraId="32B206C7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03BBA019" w14:textId="77777777" w:rsidTr="0011368D">
        <w:trPr>
          <w:trHeight w:val="268"/>
        </w:trPr>
        <w:tc>
          <w:tcPr>
            <w:tcW w:w="1414" w:type="dxa"/>
          </w:tcPr>
          <w:p w14:paraId="057FF9D4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5" w:type="dxa"/>
          </w:tcPr>
          <w:p w14:paraId="199FF3CA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8584195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Fecha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inicio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condición</w:t>
            </w:r>
          </w:p>
        </w:tc>
        <w:tc>
          <w:tcPr>
            <w:tcW w:w="2549" w:type="dxa"/>
          </w:tcPr>
          <w:p w14:paraId="5CD8C99E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FA1C66" w:rsidRPr="00D941A8" w14:paraId="4D4AD7AF" w14:textId="77777777" w:rsidTr="0011368D">
        <w:trPr>
          <w:trHeight w:val="268"/>
        </w:trPr>
        <w:tc>
          <w:tcPr>
            <w:tcW w:w="1414" w:type="dxa"/>
          </w:tcPr>
          <w:p w14:paraId="4FF98F8F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425" w:type="dxa"/>
          </w:tcPr>
          <w:p w14:paraId="34054ECC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AACA686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Fecha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fin</w:t>
            </w:r>
            <w:r w:rsidRPr="00D941A8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condición</w:t>
            </w:r>
          </w:p>
        </w:tc>
        <w:tc>
          <w:tcPr>
            <w:tcW w:w="2549" w:type="dxa"/>
          </w:tcPr>
          <w:p w14:paraId="5C7D4848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F(08)</w:t>
            </w:r>
          </w:p>
        </w:tc>
      </w:tr>
      <w:tr w:rsidR="00FA1C66" w:rsidRPr="00D941A8" w14:paraId="5E0CD97B" w14:textId="77777777" w:rsidTr="0011368D">
        <w:trPr>
          <w:trHeight w:val="268"/>
        </w:trPr>
        <w:tc>
          <w:tcPr>
            <w:tcW w:w="1414" w:type="dxa"/>
          </w:tcPr>
          <w:p w14:paraId="4B413322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25" w:type="dxa"/>
          </w:tcPr>
          <w:p w14:paraId="1F538209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1B04F36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Jerarquía</w:t>
            </w:r>
            <w:r w:rsidRPr="00D941A8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del</w:t>
            </w:r>
            <w:r w:rsidRPr="00D941A8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valor</w:t>
            </w:r>
            <w:r w:rsidRPr="00D941A8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razonable</w:t>
            </w:r>
          </w:p>
        </w:tc>
        <w:tc>
          <w:tcPr>
            <w:tcW w:w="2549" w:type="dxa"/>
          </w:tcPr>
          <w:p w14:paraId="43DBB072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1C66" w:rsidRPr="00D941A8" w14:paraId="5BA64062" w14:textId="77777777" w:rsidTr="0011368D">
        <w:trPr>
          <w:trHeight w:val="268"/>
        </w:trPr>
        <w:tc>
          <w:tcPr>
            <w:tcW w:w="1414" w:type="dxa"/>
          </w:tcPr>
          <w:p w14:paraId="2E003C3F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Campo</w:t>
            </w:r>
            <w:r w:rsidRPr="00D941A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5" w:type="dxa"/>
          </w:tcPr>
          <w:p w14:paraId="5A13FA54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D941A8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B774042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38E8F25A" w14:textId="77777777" w:rsidR="00FA1C66" w:rsidRPr="00D941A8" w:rsidRDefault="00FA1C66" w:rsidP="0011368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D941A8">
              <w:rPr>
                <w:rFonts w:ascii="Times New Roman" w:hAnsi="Times New Roman" w:cs="Times New Roman"/>
                <w:sz w:val="20"/>
              </w:rPr>
              <w:t>X(208)</w:t>
            </w:r>
          </w:p>
        </w:tc>
      </w:tr>
    </w:tbl>
    <w:p w14:paraId="1400D9B4" w14:textId="77777777" w:rsidR="00FA1C66" w:rsidRPr="00D941A8" w:rsidRDefault="00FA1C66" w:rsidP="00FA1C66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  <w:r w:rsidRPr="00D941A8">
        <w:rPr>
          <w:rFonts w:ascii="Times New Roman" w:hAnsi="Times New Roman" w:cs="Times New Roman"/>
        </w:rPr>
        <w:t>Longitud</w:t>
      </w:r>
      <w:r w:rsidRPr="00D941A8">
        <w:rPr>
          <w:rFonts w:ascii="Times New Roman" w:hAnsi="Times New Roman" w:cs="Times New Roman"/>
          <w:spacing w:val="-4"/>
        </w:rPr>
        <w:t xml:space="preserve"> </w:t>
      </w:r>
      <w:r w:rsidRPr="00D941A8">
        <w:rPr>
          <w:rFonts w:ascii="Times New Roman" w:hAnsi="Times New Roman" w:cs="Times New Roman"/>
        </w:rPr>
        <w:t>Total</w:t>
      </w:r>
      <w:r w:rsidRPr="00D941A8">
        <w:rPr>
          <w:rFonts w:ascii="Times New Roman" w:hAnsi="Times New Roman" w:cs="Times New Roman"/>
          <w:spacing w:val="-2"/>
        </w:rPr>
        <w:t xml:space="preserve"> </w:t>
      </w:r>
      <w:r w:rsidRPr="00D941A8">
        <w:rPr>
          <w:rFonts w:ascii="Times New Roman" w:hAnsi="Times New Roman" w:cs="Times New Roman"/>
        </w:rPr>
        <w:t>del</w:t>
      </w:r>
      <w:r w:rsidRPr="00D941A8">
        <w:rPr>
          <w:rFonts w:ascii="Times New Roman" w:hAnsi="Times New Roman" w:cs="Times New Roman"/>
          <w:spacing w:val="-2"/>
        </w:rPr>
        <w:t xml:space="preserve"> </w:t>
      </w:r>
      <w:r w:rsidRPr="00D941A8">
        <w:rPr>
          <w:rFonts w:ascii="Times New Roman" w:hAnsi="Times New Roman" w:cs="Times New Roman"/>
        </w:rPr>
        <w:t>registro:</w:t>
      </w:r>
      <w:r w:rsidRPr="00D941A8">
        <w:rPr>
          <w:rFonts w:ascii="Times New Roman" w:hAnsi="Times New Roman" w:cs="Times New Roman"/>
          <w:spacing w:val="-3"/>
        </w:rPr>
        <w:t xml:space="preserve"> </w:t>
      </w:r>
      <w:r w:rsidRPr="00D941A8">
        <w:rPr>
          <w:rFonts w:ascii="Times New Roman" w:hAnsi="Times New Roman" w:cs="Times New Roman"/>
        </w:rPr>
        <w:t>308 Bytes</w:t>
      </w:r>
    </w:p>
    <w:p w14:paraId="7FAC89A8" w14:textId="77777777" w:rsidR="00FA1C66" w:rsidRPr="00D941A8" w:rsidRDefault="00FA1C66" w:rsidP="00FA1C66">
      <w:pPr>
        <w:rPr>
          <w:rFonts w:ascii="Times New Roman" w:hAnsi="Times New Roman" w:cs="Times New Roman"/>
          <w:color w:val="4472C4" w:themeColor="accent1"/>
        </w:rPr>
      </w:pPr>
    </w:p>
    <w:p w14:paraId="1929E5E0" w14:textId="77777777" w:rsidR="00FA1C66" w:rsidRPr="00D941A8" w:rsidRDefault="00FA1C66" w:rsidP="00FA1C66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77646EF4" w14:textId="77777777" w:rsidR="00FA1C66" w:rsidRPr="00D941A8" w:rsidRDefault="00FA1C66" w:rsidP="00FA1C66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22796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22F0D169" w14:textId="77777777" w:rsidR="00035F9D" w:rsidRDefault="00035F9D" w:rsidP="009A6FF8">
      <w:pPr>
        <w:pStyle w:val="Ttulo2"/>
        <w:numPr>
          <w:ilvl w:val="0"/>
          <w:numId w:val="0"/>
        </w:numPr>
        <w:ind w:left="792"/>
      </w:pPr>
    </w:p>
    <w:p w14:paraId="2DA424A3" w14:textId="77777777" w:rsidR="00FA1C66" w:rsidRPr="00D941A8" w:rsidRDefault="00FA1C66" w:rsidP="00FA1C66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464"/>
        <w:gridCol w:w="992"/>
      </w:tblGrid>
      <w:tr w:rsidR="00FA1C66" w:rsidRPr="00D941A8" w14:paraId="235BE986" w14:textId="77777777" w:rsidTr="0011368D">
        <w:trPr>
          <w:trHeight w:val="268"/>
        </w:trPr>
        <w:tc>
          <w:tcPr>
            <w:tcW w:w="1129" w:type="dxa"/>
          </w:tcPr>
          <w:p w14:paraId="0D1E4B66" w14:textId="77777777" w:rsidR="00FA1C66" w:rsidRPr="00D941A8" w:rsidRDefault="00FA1C66" w:rsidP="0011368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5E3F34C9" w14:textId="77777777" w:rsidR="00FA1C66" w:rsidRPr="00D941A8" w:rsidRDefault="00FA1C66" w:rsidP="0011368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39D8EDB8" w14:textId="77777777" w:rsidR="00FA1C66" w:rsidRPr="00D941A8" w:rsidRDefault="00FA1C66" w:rsidP="0011368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4" w:type="dxa"/>
          </w:tcPr>
          <w:p w14:paraId="5224787F" w14:textId="77777777" w:rsidR="00FA1C66" w:rsidRPr="00D941A8" w:rsidRDefault="00FA1C66" w:rsidP="0011368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992" w:type="dxa"/>
          </w:tcPr>
          <w:p w14:paraId="5C2F7302" w14:textId="77777777" w:rsidR="00FA1C66" w:rsidRPr="00D941A8" w:rsidRDefault="00FA1C66" w:rsidP="0011368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FA1C66" w:rsidRPr="00D941A8" w14:paraId="52C78310" w14:textId="77777777" w:rsidTr="0011368D">
        <w:trPr>
          <w:trHeight w:val="268"/>
        </w:trPr>
        <w:tc>
          <w:tcPr>
            <w:tcW w:w="1129" w:type="dxa"/>
          </w:tcPr>
          <w:p w14:paraId="181A6C55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48BACAA0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0FC3C7C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4" w:type="dxa"/>
          </w:tcPr>
          <w:p w14:paraId="27A92B27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992" w:type="dxa"/>
          </w:tcPr>
          <w:p w14:paraId="1FE9434C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FA1C66" w:rsidRPr="00D941A8" w14:paraId="22DED3A5" w14:textId="77777777" w:rsidTr="0011368D">
        <w:trPr>
          <w:trHeight w:val="268"/>
        </w:trPr>
        <w:tc>
          <w:tcPr>
            <w:tcW w:w="1129" w:type="dxa"/>
          </w:tcPr>
          <w:p w14:paraId="4AFBEF74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3E1E0B89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1AD4ACE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4" w:type="dxa"/>
          </w:tcPr>
          <w:p w14:paraId="101B97FB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</w:p>
        </w:tc>
        <w:tc>
          <w:tcPr>
            <w:tcW w:w="992" w:type="dxa"/>
          </w:tcPr>
          <w:p w14:paraId="0DA2352E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FA1C66" w:rsidRPr="00D941A8" w14:paraId="26009260" w14:textId="77777777" w:rsidTr="0011368D">
        <w:trPr>
          <w:trHeight w:val="268"/>
        </w:trPr>
        <w:tc>
          <w:tcPr>
            <w:tcW w:w="1129" w:type="dxa"/>
          </w:tcPr>
          <w:p w14:paraId="596A21AE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579AE7A7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CB5CA88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4" w:type="dxa"/>
          </w:tcPr>
          <w:p w14:paraId="1527AD95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992" w:type="dxa"/>
          </w:tcPr>
          <w:p w14:paraId="2E3AEF71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FA1C66" w:rsidRPr="00D941A8" w14:paraId="054CCE4E" w14:textId="77777777" w:rsidTr="0011368D">
        <w:trPr>
          <w:trHeight w:val="268"/>
        </w:trPr>
        <w:tc>
          <w:tcPr>
            <w:tcW w:w="1129" w:type="dxa"/>
          </w:tcPr>
          <w:p w14:paraId="7EFC3BEC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2D93BEC7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80A9D74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4" w:type="dxa"/>
          </w:tcPr>
          <w:p w14:paraId="6A4737B7" w14:textId="77777777" w:rsidR="00FA1C66" w:rsidRPr="00D941A8" w:rsidRDefault="00FA1C66" w:rsidP="0011368D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Generación de Pams (dd/mm/aa)</w:t>
            </w:r>
          </w:p>
        </w:tc>
        <w:tc>
          <w:tcPr>
            <w:tcW w:w="992" w:type="dxa"/>
          </w:tcPr>
          <w:p w14:paraId="493159BF" w14:textId="77777777" w:rsidR="00FA1C66" w:rsidRPr="00D941A8" w:rsidRDefault="00FA1C66" w:rsidP="0011368D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FA1C66" w:rsidRPr="00D941A8" w14:paraId="75B1AC77" w14:textId="77777777" w:rsidTr="0011368D">
        <w:trPr>
          <w:trHeight w:val="268"/>
        </w:trPr>
        <w:tc>
          <w:tcPr>
            <w:tcW w:w="1129" w:type="dxa"/>
          </w:tcPr>
          <w:p w14:paraId="6E93389C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20EFB44E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6E4E316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4" w:type="dxa"/>
          </w:tcPr>
          <w:p w14:paraId="35E89929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Generación de Pams (hh/mm/ss)</w:t>
            </w:r>
          </w:p>
        </w:tc>
        <w:tc>
          <w:tcPr>
            <w:tcW w:w="992" w:type="dxa"/>
          </w:tcPr>
          <w:p w14:paraId="37488F63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FA1C66" w:rsidRPr="00D941A8" w14:paraId="241EAD50" w14:textId="77777777" w:rsidTr="0011368D">
        <w:trPr>
          <w:trHeight w:val="268"/>
        </w:trPr>
        <w:tc>
          <w:tcPr>
            <w:tcW w:w="1129" w:type="dxa"/>
          </w:tcPr>
          <w:p w14:paraId="3C3259D3" w14:textId="77777777" w:rsidR="00FA1C66" w:rsidRPr="00B375C1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Campo 6</w:t>
            </w:r>
          </w:p>
        </w:tc>
        <w:tc>
          <w:tcPr>
            <w:tcW w:w="256" w:type="dxa"/>
          </w:tcPr>
          <w:p w14:paraId="72ACD295" w14:textId="77777777" w:rsidR="00FA1C66" w:rsidRPr="00B375C1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6B17A3A6" w14:textId="77777777" w:rsidR="00FA1C66" w:rsidRPr="00B375C1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MSG</w:t>
            </w:r>
          </w:p>
        </w:tc>
        <w:tc>
          <w:tcPr>
            <w:tcW w:w="6464" w:type="dxa"/>
          </w:tcPr>
          <w:p w14:paraId="04EE0B86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992" w:type="dxa"/>
          </w:tcPr>
          <w:p w14:paraId="3B3CBCAB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FA1C66" w:rsidRPr="00D941A8" w14:paraId="66CF4A73" w14:textId="77777777" w:rsidTr="0011368D">
        <w:trPr>
          <w:trHeight w:val="268"/>
        </w:trPr>
        <w:tc>
          <w:tcPr>
            <w:tcW w:w="1129" w:type="dxa"/>
          </w:tcPr>
          <w:p w14:paraId="47EB8A96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323082FF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A1E36B3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4" w:type="dxa"/>
          </w:tcPr>
          <w:p w14:paraId="44251E22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992" w:type="dxa"/>
          </w:tcPr>
          <w:p w14:paraId="5F01E587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FA1C66" w:rsidRPr="00D941A8" w14:paraId="593444BD" w14:textId="77777777" w:rsidTr="0011368D">
        <w:trPr>
          <w:trHeight w:val="268"/>
        </w:trPr>
        <w:tc>
          <w:tcPr>
            <w:tcW w:w="1129" w:type="dxa"/>
          </w:tcPr>
          <w:p w14:paraId="396818E3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698F80A6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1474562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4" w:type="dxa"/>
          </w:tcPr>
          <w:p w14:paraId="663D9BB6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Grupo Tid de Destino Ej.: 11 = Bancos + Financieras + Banco Central</w:t>
            </w:r>
          </w:p>
        </w:tc>
        <w:tc>
          <w:tcPr>
            <w:tcW w:w="992" w:type="dxa"/>
          </w:tcPr>
          <w:p w14:paraId="648B9086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FA1C66" w:rsidRPr="00D941A8" w14:paraId="21D2E9F2" w14:textId="77777777" w:rsidTr="0011368D">
        <w:trPr>
          <w:trHeight w:val="268"/>
        </w:trPr>
        <w:tc>
          <w:tcPr>
            <w:tcW w:w="1129" w:type="dxa"/>
          </w:tcPr>
          <w:p w14:paraId="453DDB41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71112939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A675D07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4" w:type="dxa"/>
          </w:tcPr>
          <w:p w14:paraId="2A68AFFC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NSE, Debe ser 00000 [Lo actualiza el Tid]</w:t>
            </w:r>
          </w:p>
        </w:tc>
        <w:tc>
          <w:tcPr>
            <w:tcW w:w="992" w:type="dxa"/>
          </w:tcPr>
          <w:p w14:paraId="0D34133E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FA1C66" w:rsidRPr="00D941A8" w14:paraId="07D4EF72" w14:textId="77777777" w:rsidTr="0011368D">
        <w:trPr>
          <w:trHeight w:val="268"/>
        </w:trPr>
        <w:tc>
          <w:tcPr>
            <w:tcW w:w="1129" w:type="dxa"/>
          </w:tcPr>
          <w:p w14:paraId="3365BA23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60A2A6A8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AE061FB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4" w:type="dxa"/>
          </w:tcPr>
          <w:p w14:paraId="6D1BCA0D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NSE Debe ser 00/00/00 [Lo actualiza el Tid]</w:t>
            </w:r>
          </w:p>
        </w:tc>
        <w:tc>
          <w:tcPr>
            <w:tcW w:w="992" w:type="dxa"/>
          </w:tcPr>
          <w:p w14:paraId="5E2335D4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FA1C66" w:rsidRPr="00D941A8" w14:paraId="3721F4E9" w14:textId="77777777" w:rsidTr="0011368D">
        <w:trPr>
          <w:trHeight w:val="268"/>
        </w:trPr>
        <w:tc>
          <w:tcPr>
            <w:tcW w:w="1129" w:type="dxa"/>
          </w:tcPr>
          <w:p w14:paraId="0EF28B55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09D80816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FBADD0E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4" w:type="dxa"/>
          </w:tcPr>
          <w:p w14:paraId="7EBF2A3D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NSE &gt; Debe ser 00:00:00 [Lo actualiza el Tid]</w:t>
            </w:r>
          </w:p>
        </w:tc>
        <w:tc>
          <w:tcPr>
            <w:tcW w:w="992" w:type="dxa"/>
          </w:tcPr>
          <w:p w14:paraId="06C4634B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FA1C66" w:rsidRPr="00D941A8" w14:paraId="07CA1480" w14:textId="77777777" w:rsidTr="0011368D">
        <w:trPr>
          <w:trHeight w:val="268"/>
        </w:trPr>
        <w:tc>
          <w:tcPr>
            <w:tcW w:w="1129" w:type="dxa"/>
          </w:tcPr>
          <w:p w14:paraId="2CBD5F1E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77F6DEE2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4D16DE6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464" w:type="dxa"/>
          </w:tcPr>
          <w:p w14:paraId="0171FCAE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992" w:type="dxa"/>
          </w:tcPr>
          <w:p w14:paraId="0CF756D0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FA1C66" w:rsidRPr="00D941A8" w14:paraId="01A94CD3" w14:textId="77777777" w:rsidTr="0011368D">
        <w:trPr>
          <w:trHeight w:val="268"/>
        </w:trPr>
        <w:tc>
          <w:tcPr>
            <w:tcW w:w="1129" w:type="dxa"/>
          </w:tcPr>
          <w:p w14:paraId="6E81348C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6DC9D056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24A6402" w14:textId="77777777" w:rsidR="00FA1C66" w:rsidRPr="00D941A8" w:rsidRDefault="00FA1C66" w:rsidP="001136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464" w:type="dxa"/>
          </w:tcPr>
          <w:p w14:paraId="2AEB88CE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992" w:type="dxa"/>
          </w:tcPr>
          <w:p w14:paraId="28EC05DA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FA1C66" w:rsidRPr="00D941A8" w14:paraId="1F945B27" w14:textId="77777777" w:rsidTr="0011368D">
        <w:trPr>
          <w:trHeight w:val="268"/>
        </w:trPr>
        <w:tc>
          <w:tcPr>
            <w:tcW w:w="1129" w:type="dxa"/>
          </w:tcPr>
          <w:p w14:paraId="56F4D8D9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0A2FDE65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973744C" w14:textId="77777777" w:rsidR="00FA1C66" w:rsidRPr="00D941A8" w:rsidRDefault="00FA1C66" w:rsidP="001136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464" w:type="dxa"/>
          </w:tcPr>
          <w:p w14:paraId="0D417CE0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992" w:type="dxa"/>
          </w:tcPr>
          <w:p w14:paraId="24605B1E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FA1C66" w:rsidRPr="00D941A8" w14:paraId="112D9FC2" w14:textId="77777777" w:rsidTr="0011368D">
        <w:trPr>
          <w:trHeight w:val="268"/>
        </w:trPr>
        <w:tc>
          <w:tcPr>
            <w:tcW w:w="1129" w:type="dxa"/>
          </w:tcPr>
          <w:p w14:paraId="1979A510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6ABE0BA2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7D1483B" w14:textId="77777777" w:rsidR="00FA1C66" w:rsidRPr="00D941A8" w:rsidRDefault="00FA1C66" w:rsidP="001136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464" w:type="dxa"/>
          </w:tcPr>
          <w:p w14:paraId="52CCB502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992" w:type="dxa"/>
          </w:tcPr>
          <w:p w14:paraId="1248E2B3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FA1C66" w:rsidRPr="00D941A8" w14:paraId="2872D715" w14:textId="77777777" w:rsidTr="0011368D">
        <w:trPr>
          <w:trHeight w:val="268"/>
        </w:trPr>
        <w:tc>
          <w:tcPr>
            <w:tcW w:w="1129" w:type="dxa"/>
          </w:tcPr>
          <w:p w14:paraId="1E5687D5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78A5AC40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6CE0419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464" w:type="dxa"/>
          </w:tcPr>
          <w:p w14:paraId="287FD57A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</w:tc>
        <w:tc>
          <w:tcPr>
            <w:tcW w:w="992" w:type="dxa"/>
          </w:tcPr>
          <w:p w14:paraId="4B2D6B1B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A1C66" w:rsidRPr="00D941A8" w14:paraId="16FDC275" w14:textId="77777777" w:rsidTr="0011368D">
        <w:trPr>
          <w:trHeight w:val="270"/>
        </w:trPr>
        <w:tc>
          <w:tcPr>
            <w:tcW w:w="1129" w:type="dxa"/>
          </w:tcPr>
          <w:p w14:paraId="58B20629" w14:textId="77777777" w:rsidR="00FA1C66" w:rsidRPr="00D941A8" w:rsidRDefault="00FA1C66" w:rsidP="0011368D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40A34250" w14:textId="77777777" w:rsidR="00FA1C66" w:rsidRPr="00D941A8" w:rsidRDefault="00FA1C66" w:rsidP="0011368D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233D4B9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PAO</w:t>
            </w:r>
          </w:p>
        </w:tc>
        <w:tc>
          <w:tcPr>
            <w:tcW w:w="6464" w:type="dxa"/>
          </w:tcPr>
          <w:p w14:paraId="297498FF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COD.01 EN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</w:t>
            </w:r>
          </w:p>
        </w:tc>
        <w:tc>
          <w:tcPr>
            <w:tcW w:w="992" w:type="dxa"/>
          </w:tcPr>
          <w:p w14:paraId="791E35AA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A1C66" w:rsidRPr="00D941A8" w14:paraId="18D17CB3" w14:textId="77777777" w:rsidTr="0011368D">
        <w:trPr>
          <w:trHeight w:val="268"/>
        </w:trPr>
        <w:tc>
          <w:tcPr>
            <w:tcW w:w="1129" w:type="dxa"/>
          </w:tcPr>
          <w:p w14:paraId="2019B42F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152232F6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C09D092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PAP</w:t>
            </w:r>
          </w:p>
        </w:tc>
        <w:tc>
          <w:tcPr>
            <w:tcW w:w="6464" w:type="dxa"/>
          </w:tcPr>
          <w:p w14:paraId="7F935CA2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COD.02 EN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</w:t>
            </w:r>
          </w:p>
        </w:tc>
        <w:tc>
          <w:tcPr>
            <w:tcW w:w="992" w:type="dxa"/>
          </w:tcPr>
          <w:p w14:paraId="5355ACC2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A1C66" w:rsidRPr="00D941A8" w14:paraId="42E26E5B" w14:textId="77777777" w:rsidTr="0011368D">
        <w:trPr>
          <w:trHeight w:val="269"/>
        </w:trPr>
        <w:tc>
          <w:tcPr>
            <w:tcW w:w="1129" w:type="dxa"/>
          </w:tcPr>
          <w:p w14:paraId="37A999EC" w14:textId="77777777" w:rsidR="00FA1C66" w:rsidRPr="00D941A8" w:rsidRDefault="00FA1C66" w:rsidP="0011368D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0082C3BC" w14:textId="77777777" w:rsidR="00FA1C66" w:rsidRPr="00D941A8" w:rsidRDefault="00FA1C66" w:rsidP="0011368D">
            <w:pPr>
              <w:pStyle w:val="TableParagraph"/>
              <w:spacing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39BC456" w14:textId="77777777" w:rsidR="00FA1C66" w:rsidRPr="00D941A8" w:rsidRDefault="00FA1C66" w:rsidP="0011368D">
            <w:pPr>
              <w:pStyle w:val="TableParagraph"/>
              <w:spacing w:before="1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PAQ</w:t>
            </w:r>
          </w:p>
        </w:tc>
        <w:tc>
          <w:tcPr>
            <w:tcW w:w="6464" w:type="dxa"/>
          </w:tcPr>
          <w:p w14:paraId="79C7E431" w14:textId="77777777" w:rsidR="00FA1C66" w:rsidRPr="00D941A8" w:rsidRDefault="00FA1C66" w:rsidP="0011368D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COD.03 EN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</w:t>
            </w:r>
          </w:p>
        </w:tc>
        <w:tc>
          <w:tcPr>
            <w:tcW w:w="992" w:type="dxa"/>
          </w:tcPr>
          <w:p w14:paraId="048A260D" w14:textId="77777777" w:rsidR="00FA1C66" w:rsidRPr="00D941A8" w:rsidRDefault="00FA1C66" w:rsidP="0011368D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FA1C66" w:rsidRPr="00D941A8" w14:paraId="3486452E" w14:textId="77777777" w:rsidTr="0011368D">
        <w:trPr>
          <w:trHeight w:val="268"/>
        </w:trPr>
        <w:tc>
          <w:tcPr>
            <w:tcW w:w="1129" w:type="dxa"/>
          </w:tcPr>
          <w:p w14:paraId="03B0644A" w14:textId="77777777" w:rsidR="00FA1C66" w:rsidRPr="00D941A8" w:rsidRDefault="00FA1C6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20</w:t>
            </w:r>
          </w:p>
        </w:tc>
        <w:tc>
          <w:tcPr>
            <w:tcW w:w="256" w:type="dxa"/>
          </w:tcPr>
          <w:p w14:paraId="21042C73" w14:textId="77777777" w:rsidR="00FA1C66" w:rsidRPr="00D941A8" w:rsidRDefault="00FA1C6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829E8C8" w14:textId="77777777" w:rsidR="00FA1C66" w:rsidRPr="00D941A8" w:rsidRDefault="00FA1C6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464" w:type="dxa"/>
          </w:tcPr>
          <w:p w14:paraId="3AD4128E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992" w:type="dxa"/>
          </w:tcPr>
          <w:p w14:paraId="74D89984" w14:textId="77777777" w:rsidR="00FA1C66" w:rsidRPr="00D941A8" w:rsidRDefault="00FA1C6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1E18C2AA" w14:textId="77777777" w:rsidR="00FA1C66" w:rsidRPr="00D941A8" w:rsidRDefault="00FA1C66" w:rsidP="00FA1C66">
      <w:pPr>
        <w:pStyle w:val="Textoindependiente"/>
        <w:spacing w:before="9"/>
        <w:rPr>
          <w:rFonts w:ascii="Times New Roman" w:hAnsi="Times New Roman" w:cs="Times New Roman"/>
          <w:sz w:val="19"/>
        </w:rPr>
      </w:pPr>
    </w:p>
    <w:p w14:paraId="48A6532C" w14:textId="77777777" w:rsidR="00FA1C66" w:rsidRPr="00FA1C66" w:rsidDel="00620059" w:rsidRDefault="00FA1C66" w:rsidP="00FA1C66">
      <w:pPr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322797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322798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322799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322800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322801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322802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3C75582D" w14:textId="77777777" w:rsidR="00FA1C66" w:rsidRPr="00B537DA" w:rsidRDefault="00FA1C66" w:rsidP="00FA1C6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1646749"/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FA1C66" w:rsidRPr="00B537DA" w14:paraId="3C9880B4" w14:textId="77777777" w:rsidTr="0011368D">
        <w:tc>
          <w:tcPr>
            <w:tcW w:w="562" w:type="dxa"/>
          </w:tcPr>
          <w:p w14:paraId="7CC49D98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1DDEDBF6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9A93D12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FA1C66" w:rsidRPr="00B537DA" w14:paraId="4F3F4FF3" w14:textId="77777777" w:rsidTr="0011368D">
        <w:tc>
          <w:tcPr>
            <w:tcW w:w="562" w:type="dxa"/>
          </w:tcPr>
          <w:p w14:paraId="418E56D4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0CA5C9E7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FA1C66" w:rsidRPr="00B537DA" w14:paraId="3384E223" w14:textId="77777777" w:rsidTr="0011368D">
        <w:tc>
          <w:tcPr>
            <w:tcW w:w="562" w:type="dxa"/>
          </w:tcPr>
          <w:p w14:paraId="4AEAFD7C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40B6094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A1C66" w:rsidRPr="00B537DA" w14:paraId="6E97CB1B" w14:textId="77777777" w:rsidTr="0011368D">
        <w:tc>
          <w:tcPr>
            <w:tcW w:w="562" w:type="dxa"/>
          </w:tcPr>
          <w:p w14:paraId="0BE4206D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9BCA28E" w14:textId="77777777" w:rsidR="00FA1C66" w:rsidRPr="00CC035F" w:rsidRDefault="00FA1C66" w:rsidP="0011368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64B4FAD3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E07574F" w14:textId="77777777" w:rsidR="00FA1C66" w:rsidRPr="00DD1EE4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4AAD1F55" w14:textId="77777777" w:rsidR="00FA1C66" w:rsidRPr="00DD1EE4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1C66" w:rsidRPr="00B537DA" w14:paraId="30C60487" w14:textId="77777777" w:rsidTr="0011368D">
        <w:tc>
          <w:tcPr>
            <w:tcW w:w="562" w:type="dxa"/>
          </w:tcPr>
          <w:p w14:paraId="5057B2BC" w14:textId="77777777" w:rsidR="00FA1C66" w:rsidRPr="00CC035F" w:rsidRDefault="00FA1C66" w:rsidP="0011368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V5</w:t>
            </w:r>
          </w:p>
        </w:tc>
        <w:tc>
          <w:tcPr>
            <w:tcW w:w="7932" w:type="dxa"/>
          </w:tcPr>
          <w:p w14:paraId="4F70ADBD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FA1C66" w:rsidRPr="00B537DA" w14:paraId="6F13CFBC" w14:textId="77777777" w:rsidTr="0011368D">
        <w:tc>
          <w:tcPr>
            <w:tcW w:w="562" w:type="dxa"/>
          </w:tcPr>
          <w:p w14:paraId="37A872DB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44AFDCB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BF74476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80A5C67" w14:textId="77777777" w:rsidR="00FA1C66" w:rsidRPr="00DD1EE4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0087A6BA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1C66" w:rsidRPr="00B537DA" w14:paraId="601AA44F" w14:textId="77777777" w:rsidTr="0011368D">
        <w:tc>
          <w:tcPr>
            <w:tcW w:w="562" w:type="dxa"/>
          </w:tcPr>
          <w:p w14:paraId="661558E8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C009A2A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E272DF4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FA1C66" w:rsidRPr="00B537DA" w14:paraId="25C9D0BA" w14:textId="77777777" w:rsidTr="0011368D">
        <w:tc>
          <w:tcPr>
            <w:tcW w:w="562" w:type="dxa"/>
          </w:tcPr>
          <w:p w14:paraId="791E4D27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1A82C4EF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 y 03),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10"/>
    </w:tbl>
    <w:p w14:paraId="4A59497C" w14:textId="77777777" w:rsidR="00FA1C66" w:rsidRPr="00230F5A" w:rsidRDefault="00FA1C66" w:rsidP="00FA1C6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322803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2B7C30FA" w14:textId="77777777" w:rsidR="00FA1C66" w:rsidRDefault="00FA1C66" w:rsidP="00FA1C6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635235"/>
      <w:bookmarkStart w:id="14" w:name="_Hlk151631342"/>
      <w:bookmarkStart w:id="15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FA1C66" w:rsidRPr="00B537DA" w14:paraId="5444EC1E" w14:textId="77777777" w:rsidTr="0011368D">
        <w:tc>
          <w:tcPr>
            <w:tcW w:w="595" w:type="dxa"/>
          </w:tcPr>
          <w:p w14:paraId="566FB0D9" w14:textId="77777777" w:rsidR="00FA1C66" w:rsidRPr="0070260B" w:rsidRDefault="00FA1C66" w:rsidP="0011368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15E0605B" w14:textId="77777777" w:rsidR="00FA1C66" w:rsidRPr="004C50F4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5BDD4FA2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FA1C66" w:rsidRPr="00B537DA" w14:paraId="75267B5D" w14:textId="77777777" w:rsidTr="0011368D">
        <w:tc>
          <w:tcPr>
            <w:tcW w:w="595" w:type="dxa"/>
          </w:tcPr>
          <w:p w14:paraId="732314CF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23E24834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AF8C83C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1C66" w:rsidRPr="00B537DA" w14:paraId="44738DA1" w14:textId="77777777" w:rsidTr="0011368D">
        <w:tc>
          <w:tcPr>
            <w:tcW w:w="595" w:type="dxa"/>
          </w:tcPr>
          <w:p w14:paraId="60578942" w14:textId="77777777" w:rsidR="00FA1C66" w:rsidRPr="0070260B" w:rsidRDefault="00FA1C66" w:rsidP="0011368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1939872A" w14:textId="77777777" w:rsidR="00FA1C66" w:rsidRPr="004C50F4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4F031619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1C66" w:rsidRPr="00B537DA" w14:paraId="4203279D" w14:textId="77777777" w:rsidTr="0011368D">
        <w:tc>
          <w:tcPr>
            <w:tcW w:w="595" w:type="dxa"/>
          </w:tcPr>
          <w:p w14:paraId="200D3D72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36FAFDBB" w14:textId="77777777" w:rsidR="00FA1C66" w:rsidRPr="004C50F4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55E4B511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1C66" w:rsidRPr="00B537DA" w14:paraId="16D81AF6" w14:textId="77777777" w:rsidTr="0011368D">
        <w:tc>
          <w:tcPr>
            <w:tcW w:w="595" w:type="dxa"/>
          </w:tcPr>
          <w:p w14:paraId="0E139518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204B7224" w14:textId="77777777" w:rsidR="00FA1C66" w:rsidRPr="003D3E8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0966A04E" w14:textId="77777777" w:rsidR="00FA1C66" w:rsidRPr="004C50F4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PAO,PAP,PAQ,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41207FEA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1C66" w:rsidRPr="00B537DA" w14:paraId="3BDD256F" w14:textId="77777777" w:rsidTr="0011368D">
        <w:tc>
          <w:tcPr>
            <w:tcW w:w="595" w:type="dxa"/>
          </w:tcPr>
          <w:p w14:paraId="7B8F18DE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3BBA041F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IDSubcampo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A3CDC52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1C66" w:rsidRPr="00B537DA" w14:paraId="309F48D2" w14:textId="77777777" w:rsidTr="0011368D">
        <w:tc>
          <w:tcPr>
            <w:tcW w:w="595" w:type="dxa"/>
          </w:tcPr>
          <w:p w14:paraId="2DF1DF87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3190D78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3267CBF" w14:textId="77777777" w:rsidR="00FA1C66" w:rsidRPr="004C50F4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"LargoCampo"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PAO,PAP,PAQ,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568CA884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29B6D4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7457CBEA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6736B53C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38D3A7EC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2ADDDC81" w14:textId="77777777" w:rsidR="00FA1C66" w:rsidRPr="002B1327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PAO: Valor entero no debe ser superior a largo 15</w:t>
            </w:r>
          </w:p>
          <w:p w14:paraId="1C611D8D" w14:textId="77777777" w:rsidR="00FA1C66" w:rsidRPr="002B1327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PAP: Valor entero no debe ser superior a largo 15</w:t>
            </w:r>
          </w:p>
          <w:p w14:paraId="54B77826" w14:textId="77777777" w:rsidR="00FA1C66" w:rsidRPr="002B1327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PAQ: Valor entero no debe ser superior a largo 15</w:t>
            </w:r>
          </w:p>
          <w:p w14:paraId="1D89200D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FA1C66" w:rsidRPr="00B537DA" w14:paraId="7778953F" w14:textId="77777777" w:rsidTr="0011368D">
        <w:tc>
          <w:tcPr>
            <w:tcW w:w="595" w:type="dxa"/>
          </w:tcPr>
          <w:p w14:paraId="69B97FAC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C63CC18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6B9969B1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PAO,PAP,PAQ,7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FA1C66" w:rsidRPr="00B537DA" w14:paraId="7A9DD728" w14:textId="77777777" w:rsidTr="0011368D">
        <w:tc>
          <w:tcPr>
            <w:tcW w:w="595" w:type="dxa"/>
          </w:tcPr>
          <w:p w14:paraId="68028C18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4C55873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61DF048C" w14:textId="77777777" w:rsidR="00FA1C66" w:rsidRPr="00A07210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43BE67B8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1C66" w:rsidRPr="00B537DA" w14:paraId="5C5961B0" w14:textId="77777777" w:rsidTr="0011368D">
        <w:tc>
          <w:tcPr>
            <w:tcW w:w="595" w:type="dxa"/>
          </w:tcPr>
          <w:p w14:paraId="14540728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6A3331D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DECD878" w14:textId="77777777" w:rsidR="00FA1C66" w:rsidRPr="00A07210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32395407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1C66" w:rsidRPr="00B537DA" w14:paraId="71CD4A19" w14:textId="77777777" w:rsidTr="0011368D">
        <w:tc>
          <w:tcPr>
            <w:tcW w:w="595" w:type="dxa"/>
          </w:tcPr>
          <w:p w14:paraId="6C059246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CC97281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73A8811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2B82DFC6" w14:textId="77777777" w:rsidR="00FA1C66" w:rsidRPr="004C50F4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Sub campos contenidos en las variables, contengan el valor esperado. Si existe que el IDsubcampo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56CF8279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1C66" w:rsidRPr="00B537DA" w14:paraId="5E54209A" w14:textId="77777777" w:rsidTr="0011368D">
        <w:tc>
          <w:tcPr>
            <w:tcW w:w="595" w:type="dxa"/>
          </w:tcPr>
          <w:p w14:paraId="6BA0A1BB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C697E7E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46266F7B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4B8F9501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Sub campos contenidos en las variables, contengan el valor esperado. Si existe que el IDsubcampo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A1C66" w:rsidRPr="00B537DA" w14:paraId="7BC6CAE4" w14:textId="77777777" w:rsidTr="0011368D">
        <w:tc>
          <w:tcPr>
            <w:tcW w:w="595" w:type="dxa"/>
          </w:tcPr>
          <w:p w14:paraId="5C739A98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9FEB393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1B3BFFFF" w14:textId="77777777" w:rsidR="00FA1C66" w:rsidRPr="004C50F4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PAO,PAP,PAQ,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67D89B32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1C66" w:rsidRPr="00B537DA" w14:paraId="153ACD52" w14:textId="77777777" w:rsidTr="0011368D">
        <w:tc>
          <w:tcPr>
            <w:tcW w:w="595" w:type="dxa"/>
          </w:tcPr>
          <w:p w14:paraId="14628517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2988B5D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127379D" w14:textId="77777777" w:rsidR="00FA1C66" w:rsidRPr="004C50F4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PAO,PAP,PAQ,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688D7127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1C66" w:rsidRPr="00B537DA" w14:paraId="22225D5F" w14:textId="77777777" w:rsidTr="0011368D">
        <w:tc>
          <w:tcPr>
            <w:tcW w:w="595" w:type="dxa"/>
          </w:tcPr>
          <w:p w14:paraId="0BE388B3" w14:textId="77777777" w:rsidR="00FA1C66" w:rsidRPr="00B537DA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33000090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FA1C66" w:rsidRPr="00B537DA" w14:paraId="2246ACF2" w14:textId="77777777" w:rsidTr="0011368D">
        <w:tc>
          <w:tcPr>
            <w:tcW w:w="595" w:type="dxa"/>
          </w:tcPr>
          <w:p w14:paraId="1B64BCD0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02AC2CFE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A1C66" w:rsidRPr="00B537DA" w14:paraId="29FAED44" w14:textId="77777777" w:rsidTr="0011368D">
        <w:tc>
          <w:tcPr>
            <w:tcW w:w="595" w:type="dxa"/>
          </w:tcPr>
          <w:p w14:paraId="0C657AE3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2C281F12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1A3CCFC1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1C66" w:rsidRPr="00B537DA" w14:paraId="592DD8BC" w14:textId="77777777" w:rsidTr="0011368D">
        <w:tc>
          <w:tcPr>
            <w:tcW w:w="595" w:type="dxa"/>
          </w:tcPr>
          <w:p w14:paraId="1A6D0E7D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64D1A182" w14:textId="77777777" w:rsidR="00FA1C66" w:rsidRDefault="00FA1C66" w:rsidP="0011368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3"/>
    </w:tbl>
    <w:p w14:paraId="4EE07C56" w14:textId="77777777" w:rsidR="00FA1C66" w:rsidRDefault="00FA1C66" w:rsidP="00FA1C66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4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322804"/>
      <w:bookmarkEnd w:id="15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“nombre_archivo” corresponde al nombre del archivo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“lf_lv” debe ser igual al valor “F” o ”V”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“Formato_Origen”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,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322805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322806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7F5B7C43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063017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6F53BC81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063017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063017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063017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2CE2860D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063017"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063017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22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5659E6" w:rsidRPr="00D941A8" w14:paraId="6768CD6F" w14:textId="77777777" w:rsidTr="0011368D">
        <w:trPr>
          <w:trHeight w:val="268"/>
        </w:trPr>
        <w:tc>
          <w:tcPr>
            <w:tcW w:w="1239" w:type="dxa"/>
          </w:tcPr>
          <w:p w14:paraId="28FEFC44" w14:textId="77777777" w:rsidR="005659E6" w:rsidRPr="00D941A8" w:rsidRDefault="005659E6" w:rsidP="0011368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9208EAC" w14:textId="77777777" w:rsidR="005659E6" w:rsidRPr="00D941A8" w:rsidRDefault="005659E6" w:rsidP="0011368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510E51BF" w14:textId="77777777" w:rsidR="005659E6" w:rsidRPr="00D941A8" w:rsidRDefault="005659E6" w:rsidP="0011368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2D62F07E" w14:textId="77777777" w:rsidR="005659E6" w:rsidRPr="00D941A8" w:rsidRDefault="005659E6" w:rsidP="0011368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47B0DF06" w14:textId="77777777" w:rsidR="005659E6" w:rsidRPr="00D941A8" w:rsidRDefault="005659E6" w:rsidP="0011368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5659E6" w:rsidRPr="00D941A8" w14:paraId="056538F3" w14:textId="77777777" w:rsidTr="0011368D">
        <w:trPr>
          <w:trHeight w:val="268"/>
        </w:trPr>
        <w:tc>
          <w:tcPr>
            <w:tcW w:w="1239" w:type="dxa"/>
          </w:tcPr>
          <w:p w14:paraId="3A9DF683" w14:textId="77777777" w:rsidR="005659E6" w:rsidRPr="00D941A8" w:rsidRDefault="005659E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5906DB9A" w14:textId="77777777" w:rsidR="005659E6" w:rsidRPr="00D941A8" w:rsidRDefault="005659E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7237EE1" w14:textId="77777777" w:rsidR="005659E6" w:rsidRPr="00D941A8" w:rsidRDefault="005659E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27C77912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2A7C80C8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659E6" w:rsidRPr="00D941A8" w14:paraId="2316520E" w14:textId="77777777" w:rsidTr="0011368D">
        <w:trPr>
          <w:trHeight w:val="268"/>
        </w:trPr>
        <w:tc>
          <w:tcPr>
            <w:tcW w:w="1239" w:type="dxa"/>
          </w:tcPr>
          <w:p w14:paraId="17466FE9" w14:textId="77777777" w:rsidR="005659E6" w:rsidRPr="00D941A8" w:rsidRDefault="005659E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044008E0" w14:textId="77777777" w:rsidR="005659E6" w:rsidRPr="00D941A8" w:rsidRDefault="005659E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7A13AF0" w14:textId="77777777" w:rsidR="005659E6" w:rsidRPr="00D941A8" w:rsidRDefault="005659E6" w:rsidP="001136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6F5EE08D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25D9797C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659E6" w:rsidRPr="00D941A8" w14:paraId="25D27486" w14:textId="77777777" w:rsidTr="0011368D">
        <w:trPr>
          <w:trHeight w:val="268"/>
        </w:trPr>
        <w:tc>
          <w:tcPr>
            <w:tcW w:w="1239" w:type="dxa"/>
          </w:tcPr>
          <w:p w14:paraId="2A56ABEB" w14:textId="77777777" w:rsidR="005659E6" w:rsidRPr="00D941A8" w:rsidRDefault="005659E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5A0E1F20" w14:textId="77777777" w:rsidR="005659E6" w:rsidRPr="00D941A8" w:rsidRDefault="005659E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ACCF6C6" w14:textId="77777777" w:rsidR="005659E6" w:rsidRPr="00D941A8" w:rsidRDefault="005659E6" w:rsidP="001136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5423F633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02A8EE81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659E6" w:rsidRPr="00D941A8" w14:paraId="527F00CA" w14:textId="77777777" w:rsidTr="0011368D">
        <w:trPr>
          <w:trHeight w:val="268"/>
        </w:trPr>
        <w:tc>
          <w:tcPr>
            <w:tcW w:w="1239" w:type="dxa"/>
          </w:tcPr>
          <w:p w14:paraId="15CD1239" w14:textId="77777777" w:rsidR="005659E6" w:rsidRPr="00D941A8" w:rsidRDefault="005659E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740E181" w14:textId="77777777" w:rsidR="005659E6" w:rsidRPr="00D941A8" w:rsidRDefault="005659E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F18190A" w14:textId="77777777" w:rsidR="005659E6" w:rsidRPr="00D941A8" w:rsidRDefault="005659E6" w:rsidP="001136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2A853BD2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5454C10D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659E6" w:rsidRPr="00D941A8" w14:paraId="50E1B04B" w14:textId="77777777" w:rsidTr="0011368D">
        <w:trPr>
          <w:trHeight w:val="268"/>
        </w:trPr>
        <w:tc>
          <w:tcPr>
            <w:tcW w:w="1239" w:type="dxa"/>
          </w:tcPr>
          <w:p w14:paraId="6D4E22E4" w14:textId="77777777" w:rsidR="005659E6" w:rsidRPr="00D941A8" w:rsidRDefault="005659E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699D790A" w14:textId="77777777" w:rsidR="005659E6" w:rsidRPr="00D941A8" w:rsidRDefault="005659E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9396A58" w14:textId="77777777" w:rsidR="005659E6" w:rsidRPr="00D941A8" w:rsidRDefault="005659E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0AB19986" w14:textId="77777777" w:rsidR="005659E6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DE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REGISTROS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INFORMADOS</w:t>
            </w:r>
          </w:p>
          <w:p w14:paraId="5A5B5E34" w14:textId="77777777" w:rsidR="005659E6" w:rsidRDefault="005659E6" w:rsidP="0011368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 Cálculo:</w:t>
            </w:r>
          </w:p>
          <w:p w14:paraId="7E39D764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Cantidad de registros informados en el archivo de datos, sin considerar la línea </w:t>
            </w:r>
            <w:r w:rsidRPr="00751AC3"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header</w:t>
            </w:r>
          </w:p>
        </w:tc>
        <w:tc>
          <w:tcPr>
            <w:tcW w:w="851" w:type="dxa"/>
          </w:tcPr>
          <w:p w14:paraId="0C0903C1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659E6" w:rsidRPr="00D941A8" w14:paraId="5218B4A5" w14:textId="77777777" w:rsidTr="0011368D">
        <w:trPr>
          <w:trHeight w:val="270"/>
        </w:trPr>
        <w:tc>
          <w:tcPr>
            <w:tcW w:w="1239" w:type="dxa"/>
          </w:tcPr>
          <w:p w14:paraId="7D351B63" w14:textId="77777777" w:rsidR="005659E6" w:rsidRPr="00D941A8" w:rsidRDefault="005659E6" w:rsidP="0011368D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7968A59D" w14:textId="77777777" w:rsidR="005659E6" w:rsidRPr="00D941A8" w:rsidRDefault="005659E6" w:rsidP="0011368D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EA67398" w14:textId="77777777" w:rsidR="005659E6" w:rsidRPr="00D941A8" w:rsidRDefault="005659E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PAO</w:t>
            </w:r>
          </w:p>
        </w:tc>
        <w:tc>
          <w:tcPr>
            <w:tcW w:w="5958" w:type="dxa"/>
          </w:tcPr>
          <w:p w14:paraId="12AD55EE" w14:textId="77777777" w:rsidR="005659E6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COD.01 EN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</w:t>
            </w:r>
          </w:p>
          <w:p w14:paraId="1EC6386C" w14:textId="77777777" w:rsidR="005659E6" w:rsidRDefault="005659E6" w:rsidP="0011368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 Cálculo:</w:t>
            </w:r>
          </w:p>
          <w:p w14:paraId="356F3A1D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 de registros en el archivo de datos bajo el campo 1 (Tipo de registro) =”01”</w:t>
            </w:r>
          </w:p>
        </w:tc>
        <w:tc>
          <w:tcPr>
            <w:tcW w:w="851" w:type="dxa"/>
          </w:tcPr>
          <w:p w14:paraId="07152AD4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659E6" w:rsidRPr="00D941A8" w14:paraId="18725970" w14:textId="77777777" w:rsidTr="0011368D">
        <w:trPr>
          <w:trHeight w:val="268"/>
        </w:trPr>
        <w:tc>
          <w:tcPr>
            <w:tcW w:w="1239" w:type="dxa"/>
          </w:tcPr>
          <w:p w14:paraId="18D70F89" w14:textId="77777777" w:rsidR="005659E6" w:rsidRPr="00D941A8" w:rsidRDefault="005659E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D7BBC56" w14:textId="77777777" w:rsidR="005659E6" w:rsidRPr="00D941A8" w:rsidRDefault="005659E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441" w:type="dxa"/>
          </w:tcPr>
          <w:p w14:paraId="5EF4E03E" w14:textId="77777777" w:rsidR="005659E6" w:rsidRPr="00D941A8" w:rsidRDefault="005659E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PAP</w:t>
            </w:r>
          </w:p>
        </w:tc>
        <w:tc>
          <w:tcPr>
            <w:tcW w:w="5958" w:type="dxa"/>
          </w:tcPr>
          <w:p w14:paraId="734BA2C8" w14:textId="77777777" w:rsidR="005659E6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COD.02 EN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>REGISTRO</w:t>
            </w:r>
          </w:p>
          <w:p w14:paraId="37B0C0F4" w14:textId="77777777" w:rsidR="005659E6" w:rsidRDefault="005659E6" w:rsidP="0011368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 Cálculo:</w:t>
            </w:r>
          </w:p>
          <w:p w14:paraId="12E71281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 de registros en el archivo de datos bajo el campo 1 (Tipo de registro) =”02”</w:t>
            </w:r>
          </w:p>
        </w:tc>
        <w:tc>
          <w:tcPr>
            <w:tcW w:w="851" w:type="dxa"/>
          </w:tcPr>
          <w:p w14:paraId="45BDABBD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</w:p>
        </w:tc>
      </w:tr>
      <w:tr w:rsidR="005659E6" w:rsidRPr="00D941A8" w14:paraId="79057939" w14:textId="77777777" w:rsidTr="0011368D">
        <w:trPr>
          <w:trHeight w:val="269"/>
        </w:trPr>
        <w:tc>
          <w:tcPr>
            <w:tcW w:w="1239" w:type="dxa"/>
          </w:tcPr>
          <w:p w14:paraId="75DDE71D" w14:textId="77777777" w:rsidR="005659E6" w:rsidRPr="00D941A8" w:rsidRDefault="005659E6" w:rsidP="0011368D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5CF84409" w14:textId="77777777" w:rsidR="005659E6" w:rsidRPr="00D941A8" w:rsidRDefault="005659E6" w:rsidP="0011368D">
            <w:pPr>
              <w:pStyle w:val="TableParagraph"/>
              <w:spacing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441" w:type="dxa"/>
          </w:tcPr>
          <w:p w14:paraId="3B56FAE4" w14:textId="77777777" w:rsidR="005659E6" w:rsidRPr="00D941A8" w:rsidRDefault="005659E6" w:rsidP="0011368D">
            <w:pPr>
              <w:pStyle w:val="TableParagraph"/>
              <w:spacing w:before="1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PAQ</w:t>
            </w:r>
          </w:p>
        </w:tc>
        <w:tc>
          <w:tcPr>
            <w:tcW w:w="5958" w:type="dxa"/>
          </w:tcPr>
          <w:p w14:paraId="12E3CCB4" w14:textId="77777777" w:rsidR="005659E6" w:rsidRDefault="005659E6" w:rsidP="0011368D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COD.03 EN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</w:t>
            </w:r>
          </w:p>
          <w:p w14:paraId="4830E0FE" w14:textId="77777777" w:rsidR="005659E6" w:rsidRDefault="005659E6" w:rsidP="0011368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 Cálculo:</w:t>
            </w:r>
          </w:p>
          <w:p w14:paraId="163454AE" w14:textId="77777777" w:rsidR="005659E6" w:rsidRPr="00D941A8" w:rsidRDefault="005659E6" w:rsidP="0011368D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 de registros en el archivo de datos bajo el campo 1 (Tipo de registro) =”03”</w:t>
            </w:r>
          </w:p>
        </w:tc>
        <w:tc>
          <w:tcPr>
            <w:tcW w:w="851" w:type="dxa"/>
          </w:tcPr>
          <w:p w14:paraId="70A159F8" w14:textId="77777777" w:rsidR="005659E6" w:rsidRPr="00D941A8" w:rsidRDefault="005659E6" w:rsidP="0011368D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659E6" w:rsidRPr="00D941A8" w14:paraId="29AF9B1F" w14:textId="77777777" w:rsidTr="0011368D">
        <w:trPr>
          <w:trHeight w:val="268"/>
        </w:trPr>
        <w:tc>
          <w:tcPr>
            <w:tcW w:w="1239" w:type="dxa"/>
          </w:tcPr>
          <w:p w14:paraId="620882E8" w14:textId="77777777" w:rsidR="005659E6" w:rsidRPr="00D941A8" w:rsidRDefault="005659E6" w:rsidP="001136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7B92DA37" w14:textId="77777777" w:rsidR="005659E6" w:rsidRPr="00D941A8" w:rsidRDefault="005659E6" w:rsidP="001136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441" w:type="dxa"/>
          </w:tcPr>
          <w:p w14:paraId="4BCA6B50" w14:textId="77777777" w:rsidR="005659E6" w:rsidRPr="00D941A8" w:rsidRDefault="005659E6" w:rsidP="0011368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2F83B54E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6ACF319F" w14:textId="77777777" w:rsidR="005659E6" w:rsidRPr="00D941A8" w:rsidRDefault="005659E6" w:rsidP="001136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50DEBF90" w14:textId="77777777" w:rsidR="005659E6" w:rsidRPr="00D941A8" w:rsidRDefault="005659E6" w:rsidP="005659E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C67E636" w14:textId="77777777" w:rsidR="005659E6" w:rsidRPr="00D941A8" w:rsidRDefault="005659E6" w:rsidP="005659E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5659E6" w:rsidRPr="00D941A8" w14:paraId="2D29273A" w14:textId="77777777" w:rsidTr="0011368D">
        <w:trPr>
          <w:trHeight w:val="244"/>
        </w:trPr>
        <w:tc>
          <w:tcPr>
            <w:tcW w:w="4815" w:type="dxa"/>
          </w:tcPr>
          <w:p w14:paraId="08F75281" w14:textId="77777777" w:rsidR="005659E6" w:rsidRPr="00D941A8" w:rsidRDefault="005659E6" w:rsidP="0011368D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1324CAC6" w14:textId="77777777" w:rsidR="005659E6" w:rsidRPr="00D941A8" w:rsidRDefault="005659E6" w:rsidP="0011368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83D258" w14:textId="77777777" w:rsidR="005659E6" w:rsidRPr="00D941A8" w:rsidRDefault="005659E6" w:rsidP="0011368D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F3(nf)</w:t>
            </w:r>
          </w:p>
        </w:tc>
      </w:tr>
      <w:tr w:rsidR="005659E6" w:rsidRPr="00D941A8" w14:paraId="01557325" w14:textId="77777777" w:rsidTr="0011368D">
        <w:trPr>
          <w:trHeight w:val="242"/>
        </w:trPr>
        <w:tc>
          <w:tcPr>
            <w:tcW w:w="4815" w:type="dxa"/>
          </w:tcPr>
          <w:p w14:paraId="1ED2AAD3" w14:textId="77777777" w:rsidR="005659E6" w:rsidRPr="00D941A8" w:rsidRDefault="005659E6" w:rsidP="0011368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D941A8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12F01076" w14:textId="77777777" w:rsidR="005659E6" w:rsidRPr="00D941A8" w:rsidRDefault="005659E6" w:rsidP="0011368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41A8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1EB42E00" w14:textId="77777777" w:rsidR="005659E6" w:rsidRPr="00D941A8" w:rsidRDefault="005659E6" w:rsidP="0011368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5,</w:t>
            </w:r>
            <w:r w:rsidRPr="00D941A8">
              <w:rPr>
                <w:rFonts w:ascii="Times New Roman" w:hAnsi="Times New Roman" w:cs="Times New Roman"/>
                <w:color w:val="4472C4" w:themeColor="accent1"/>
                <w:sz w:val="20"/>
              </w:rPr>
              <w:t>6,7,8</w:t>
            </w:r>
          </w:p>
        </w:tc>
      </w:tr>
    </w:tbl>
    <w:p w14:paraId="462F0E4F" w14:textId="77777777" w:rsidR="005659E6" w:rsidRPr="00D941A8" w:rsidRDefault="005659E6" w:rsidP="005659E6">
      <w:pPr>
        <w:rPr>
          <w:rFonts w:ascii="Times New Roman" w:hAnsi="Times New Roman" w:cs="Times New Roman"/>
          <w:color w:val="4472C4" w:themeColor="accent1"/>
        </w:rPr>
      </w:pPr>
    </w:p>
    <w:p w14:paraId="1644CB90" w14:textId="77777777" w:rsidR="005659E6" w:rsidRPr="00D941A8" w:rsidRDefault="005659E6" w:rsidP="005659E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842109A" w14:textId="77777777" w:rsidR="005659E6" w:rsidRPr="00D941A8" w:rsidRDefault="005659E6" w:rsidP="005659E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983D41D" w14:textId="77777777" w:rsidR="005659E6" w:rsidRPr="00D941A8" w:rsidRDefault="005659E6" w:rsidP="005659E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D941A8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16D3327" w14:textId="77777777" w:rsidR="005659E6" w:rsidRPr="00D941A8" w:rsidRDefault="005659E6" w:rsidP="005659E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D941A8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Pr="00220C6B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0000000000009999999</w:t>
      </w:r>
      <w:r w:rsidRPr="00D941A8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D941A8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550381C" w14:textId="77777777" w:rsidR="005659E6" w:rsidRPr="00D941A8" w:rsidRDefault="005659E6" w:rsidP="005659E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D941A8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</w:t>
      </w:r>
      <w:r w:rsidRPr="00220C6B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0000000000009999999</w:t>
      </w:r>
      <w:r w:rsidRPr="00D941A8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D941A8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18554F3" w14:textId="77777777" w:rsidR="005659E6" w:rsidRPr="00D941A8" w:rsidRDefault="005659E6" w:rsidP="005659E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D941A8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220C6B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0000000000009999999</w:t>
      </w:r>
      <w:r w:rsidRPr="00D941A8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D941A8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318D2C1" w14:textId="77777777" w:rsidR="005659E6" w:rsidRPr="00D941A8" w:rsidRDefault="005659E6" w:rsidP="005659E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D941A8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 w:rsidRPr="00220C6B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0000000000009999999</w:t>
      </w:r>
      <w:r w:rsidRPr="00D941A8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D941A8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52322807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52322808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52322809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5659E6" w14:paraId="56E59781" w14:textId="77777777" w:rsidTr="009A2A10">
        <w:tc>
          <w:tcPr>
            <w:tcW w:w="1129" w:type="dxa"/>
          </w:tcPr>
          <w:p w14:paraId="065E6890" w14:textId="19419E85" w:rsidR="009A2A10" w:rsidRPr="005659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5659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5659E6" w14:paraId="756ECE04" w14:textId="77777777" w:rsidTr="009A2A10">
        <w:tc>
          <w:tcPr>
            <w:tcW w:w="1129" w:type="dxa"/>
          </w:tcPr>
          <w:p w14:paraId="40F20FFF" w14:textId="7A72163C" w:rsidR="009A2A10" w:rsidRPr="005659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4D1606CC" w:rsidR="009A2A10" w:rsidRPr="005659E6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991255"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5659E6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5659E6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5659E6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5659E6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6CF4DBDC" w:rsidR="00312989" w:rsidRPr="005659E6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991255"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5659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5659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5659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5659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5659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5659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5659E6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5659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5659E6" w14:paraId="4A7514C9" w14:textId="77777777" w:rsidTr="009A2A10">
        <w:tc>
          <w:tcPr>
            <w:tcW w:w="1129" w:type="dxa"/>
          </w:tcPr>
          <w:p w14:paraId="36E25D26" w14:textId="7F55894F" w:rsidR="009A2A10" w:rsidRPr="005659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5659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4CE64141" w14:textId="77777777" w:rsidTr="009A2A10">
        <w:tc>
          <w:tcPr>
            <w:tcW w:w="1129" w:type="dxa"/>
          </w:tcPr>
          <w:p w14:paraId="0B80E08E" w14:textId="7B691186" w:rsidR="00B1738F" w:rsidRPr="005659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5659E6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5659E6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5659E6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03A8A295" w:rsidR="00B1738F" w:rsidRPr="005659E6" w:rsidRDefault="009912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="00F91655" w:rsidRPr="005659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="00F91655"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5659E6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5659E6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30F5A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230F5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A5A1D" w:rsidRDefault="000465DB" w:rsidP="00BB7237">
      <w:pPr>
        <w:pStyle w:val="Ttulo2"/>
        <w:numPr>
          <w:ilvl w:val="2"/>
          <w:numId w:val="7"/>
        </w:numPr>
      </w:pPr>
      <w:bookmarkStart w:id="29" w:name="_Toc152322810"/>
      <w:bookmarkEnd w:id="28"/>
      <w:r w:rsidRPr="00DA5A1D">
        <w:t>Archivo Carátula</w:t>
      </w:r>
      <w:r w:rsidR="001169CF" w:rsidRPr="00DA5A1D">
        <w:fldChar w:fldCharType="begin"/>
      </w:r>
      <w:r w:rsidR="001169CF" w:rsidRPr="00DA5A1D">
        <w:instrText xml:space="preserve"> XE "Archivo Carátula" </w:instrText>
      </w:r>
      <w:r w:rsidR="001169CF" w:rsidRPr="00DA5A1D">
        <w:fldChar w:fldCharType="end"/>
      </w:r>
      <w:r w:rsidR="009A2A10" w:rsidRPr="00DA5A1D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34398A03" w14:textId="77777777" w:rsidTr="00E862A3">
        <w:tc>
          <w:tcPr>
            <w:tcW w:w="1129" w:type="dxa"/>
          </w:tcPr>
          <w:p w14:paraId="2225B9A4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6454DCE" w14:textId="77777777" w:rsidTr="00E862A3">
        <w:tc>
          <w:tcPr>
            <w:tcW w:w="1129" w:type="dxa"/>
          </w:tcPr>
          <w:p w14:paraId="1E70680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5659E6" w14:paraId="6BED63F2" w14:textId="77777777" w:rsidTr="00E862A3">
        <w:tc>
          <w:tcPr>
            <w:tcW w:w="1129" w:type="dxa"/>
          </w:tcPr>
          <w:p w14:paraId="2BC68398" w14:textId="77777777" w:rsidR="00B1738F" w:rsidRPr="005659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4D963EC6" w:rsidR="004F39F4" w:rsidRPr="005659E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991255"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5659E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5659E6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5659E6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1090D24E" w:rsidR="000B1A73" w:rsidRPr="005659E6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991255"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5659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5659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5659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5659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5659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5659E6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5659E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5659E6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5659E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5659E6" w14:paraId="6E44765A" w14:textId="77777777" w:rsidTr="00E862A3">
        <w:tc>
          <w:tcPr>
            <w:tcW w:w="1129" w:type="dxa"/>
          </w:tcPr>
          <w:p w14:paraId="0D202F6E" w14:textId="77777777" w:rsidR="00B1738F" w:rsidRPr="005659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5659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5659E6" w14:paraId="6453A99C" w14:textId="77777777" w:rsidTr="00E862A3">
        <w:tc>
          <w:tcPr>
            <w:tcW w:w="1129" w:type="dxa"/>
          </w:tcPr>
          <w:p w14:paraId="537D5D72" w14:textId="77777777" w:rsidR="00B1738F" w:rsidRPr="005659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5659E6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5659E6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5659E6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1C4612E8" w:rsidR="00B1738F" w:rsidRPr="005659E6" w:rsidRDefault="00991255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="003F025E" w:rsidRPr="005659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="003F025E"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30"/>
    </w:tbl>
    <w:p w14:paraId="038F4895" w14:textId="77777777" w:rsidR="00B1738F" w:rsidRPr="005659E6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5659E6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52322811"/>
      <w:bookmarkEnd w:id="31"/>
      <w:r w:rsidRPr="005659E6">
        <w:t>Archivo de control</w:t>
      </w:r>
      <w:r w:rsidR="00513350" w:rsidRPr="005659E6">
        <w:t xml:space="preserve"> de datos</w:t>
      </w:r>
      <w:r w:rsidR="001169CF" w:rsidRPr="005659E6">
        <w:fldChar w:fldCharType="begin"/>
      </w:r>
      <w:r w:rsidR="001169CF" w:rsidRPr="005659E6">
        <w:instrText xml:space="preserve"> XE "Archivo de control" </w:instrText>
      </w:r>
      <w:r w:rsidR="001169CF" w:rsidRPr="005659E6">
        <w:fldChar w:fldCharType="end"/>
      </w:r>
      <w:r w:rsidR="009A2A10" w:rsidRPr="005659E6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5659E6" w14:paraId="09B3BE47" w14:textId="77777777" w:rsidTr="00E862A3">
        <w:tc>
          <w:tcPr>
            <w:tcW w:w="1129" w:type="dxa"/>
          </w:tcPr>
          <w:p w14:paraId="789EC2E0" w14:textId="77777777" w:rsidR="00B1738F" w:rsidRPr="005659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5659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5659E6" w14:paraId="24CE3B6C" w14:textId="77777777" w:rsidTr="00E862A3">
        <w:tc>
          <w:tcPr>
            <w:tcW w:w="1129" w:type="dxa"/>
          </w:tcPr>
          <w:p w14:paraId="4F9750AE" w14:textId="77777777" w:rsidR="00B1738F" w:rsidRPr="005659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5659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5659E6" w14:paraId="0A0C7B7F" w14:textId="77777777" w:rsidTr="00E862A3">
        <w:tc>
          <w:tcPr>
            <w:tcW w:w="1129" w:type="dxa"/>
          </w:tcPr>
          <w:p w14:paraId="16CA53F6" w14:textId="77777777" w:rsidR="00B1738F" w:rsidRPr="005659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79FF2AC9" w:rsidR="004D0C43" w:rsidRPr="005659E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991255"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5659E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5659E6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5659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7427E4F8" w:rsidR="000B1A73" w:rsidRPr="005659E6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991255"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5659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5659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5659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5659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5659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5659E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5659E6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5659E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5659E6" w14:paraId="34A18395" w14:textId="77777777" w:rsidTr="00E862A3">
        <w:tc>
          <w:tcPr>
            <w:tcW w:w="1129" w:type="dxa"/>
          </w:tcPr>
          <w:p w14:paraId="1BEA6A51" w14:textId="77777777" w:rsidR="00B1738F" w:rsidRPr="005659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5659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5659E6" w14:paraId="0DC8E8BB" w14:textId="77777777" w:rsidTr="00E862A3">
        <w:tc>
          <w:tcPr>
            <w:tcW w:w="1129" w:type="dxa"/>
          </w:tcPr>
          <w:p w14:paraId="3341B7DB" w14:textId="77777777" w:rsidR="00B1738F" w:rsidRPr="005659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5659E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5659E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5659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5659E6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5659E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659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75DA7B15" w:rsidR="00E547E8" w:rsidRPr="005659E6" w:rsidRDefault="00991255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="00E547E8"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265773A3" w:rsidR="00B1738F" w:rsidRPr="005659E6" w:rsidRDefault="00991255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="00E547E8" w:rsidRPr="005659E6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3"/>
    </w:tbl>
    <w:p w14:paraId="76F1F5C0" w14:textId="77777777" w:rsidR="00E547E8" w:rsidRPr="005659E6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4"/>
    <w:p w14:paraId="7B42E9BB" w14:textId="77777777" w:rsidR="00E547E8" w:rsidRPr="005659E6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5659E6" w:rsidRDefault="000465DB" w:rsidP="00B67156">
      <w:pPr>
        <w:pStyle w:val="Ttulo2"/>
        <w:numPr>
          <w:ilvl w:val="1"/>
          <w:numId w:val="7"/>
        </w:numPr>
      </w:pPr>
      <w:bookmarkStart w:id="35" w:name="_Toc152322812"/>
      <w:r w:rsidRPr="005659E6">
        <w:t xml:space="preserve">Archivo de salida </w:t>
      </w:r>
      <w:r w:rsidR="00B1738F" w:rsidRPr="005659E6">
        <w:t>a dest</w:t>
      </w:r>
      <w:r w:rsidR="00095C24" w:rsidRPr="005659E6">
        <w:t>i</w:t>
      </w:r>
      <w:r w:rsidR="00B1738F" w:rsidRPr="005659E6">
        <w:t>no</w:t>
      </w:r>
      <w:bookmarkEnd w:id="35"/>
      <w:r w:rsidR="001169CF" w:rsidRPr="005659E6">
        <w:fldChar w:fldCharType="begin"/>
      </w:r>
      <w:r w:rsidR="001169CF" w:rsidRPr="005659E6">
        <w:instrText xml:space="preserve"> XE "Archivo de salida a</w:instrText>
      </w:r>
      <w:r w:rsidR="007B6066" w:rsidRPr="005659E6">
        <w:instrText>”</w:instrText>
      </w:r>
      <w:r w:rsidR="001169CF" w:rsidRPr="005659E6">
        <w:instrText xml:space="preserve">destino" </w:instrText>
      </w:r>
      <w:r w:rsidR="001169CF" w:rsidRPr="005659E6">
        <w:fldChar w:fldCharType="end"/>
      </w:r>
    </w:p>
    <w:p w14:paraId="25DFA216" w14:textId="1A009ADA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6" w:name="_Toc152322813"/>
      <w:r w:rsidRPr="00230F5A">
        <w:t>Archivo de da</w:t>
      </w:r>
      <w:r w:rsidR="009A28CD">
        <w:t>t</w:t>
      </w:r>
      <w:r w:rsidRPr="00230F5A">
        <w:t>os</w:t>
      </w:r>
      <w:bookmarkEnd w:id="36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71D4CCC5" w:rsidR="00B1738F" w:rsidRPr="00230F5A" w:rsidRDefault="00991255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FT#####A.XXX</w:t>
            </w:r>
            <w:r w:rsidR="00DA293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DA2930"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DA29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Debe ser 3</w:t>
            </w:r>
            <w:r w:rsidR="00DA2930"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44B15375" w14:textId="0C153087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7" w:name="_Toc152322814"/>
      <w:r w:rsidRPr="00230F5A">
        <w:t>Archivo Carát</w:t>
      </w:r>
      <w:r w:rsidR="00601681">
        <w:t>u</w:t>
      </w:r>
      <w:r w:rsidRPr="00230F5A">
        <w:t>la</w:t>
      </w:r>
      <w:bookmarkEnd w:id="37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471AD9E1" w:rsidR="00284E6A" w:rsidRPr="00230F5A" w:rsidRDefault="00991255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P40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FT#####C.XXX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</w:t>
            </w:r>
            <w:r w:rsidR="00DA2930"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DA29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Debe ser 3</w:t>
            </w:r>
            <w:r w:rsidR="00DA2930" w:rsidRPr="00D941A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8" w:name="_Hlk151646289"/>
      <w:bookmarkStart w:id="39" w:name="_Hlk150869805"/>
      <w:bookmarkStart w:id="40" w:name="_Hlk151631830"/>
      <w:bookmarkStart w:id="41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2" w:name="_Toc152322815"/>
      <w:r>
        <w:t>Definición de correlativo</w:t>
      </w:r>
      <w:bookmarkEnd w:id="42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(BCCH)  2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(ETV)   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8"/>
    <w:bookmarkEnd w:id="39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0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3" w:name="_Toc152322816"/>
      <w:bookmarkEnd w:id="41"/>
      <w:r w:rsidRPr="00230F5A">
        <w:t>Definición del desti</w:t>
      </w:r>
      <w:r w:rsidR="007C2A8E">
        <w:t>n</w:t>
      </w:r>
      <w:r w:rsidRPr="00230F5A">
        <w:t>o</w:t>
      </w:r>
      <w:bookmarkEnd w:id="43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22E9C5A5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4" w:name="_Toc152322817"/>
      <w:r w:rsidRPr="00230F5A">
        <w:rPr>
          <w:rFonts w:cs="Times New Roman"/>
        </w:rPr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5" w:name="_Hlk151634009"/>
      <w:bookmarkStart w:id="46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52322818"/>
      <w:r w:rsidRPr="00230F5A">
        <w:t>Av</w:t>
      </w:r>
      <w:r w:rsidR="006F65AF">
        <w:t>i</w:t>
      </w:r>
      <w:r w:rsidRPr="00230F5A">
        <w:t>so</w:t>
      </w:r>
      <w:bookmarkEnd w:id="47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8" w:name="_Toc152322819"/>
      <w:r w:rsidRPr="00B537DA">
        <w:t>Resultado</w:t>
      </w:r>
      <w:bookmarkEnd w:id="48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9" w:name="_Toc152322820"/>
      <w:bookmarkStart w:id="50" w:name="_Hlk150867245"/>
      <w:r w:rsidRPr="00E173FD">
        <w:t>Notificación</w:t>
      </w:r>
      <w:bookmarkEnd w:id="49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1" w:name="_Toc152322821"/>
      <w:r w:rsidRPr="00276FA5">
        <w:t>Resultado RES.DET</w:t>
      </w:r>
      <w:bookmarkEnd w:id="51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0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5"/>
    <w:bookmarkEnd w:id="46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2" w:name="_Toc152322822"/>
      <w:r w:rsidRPr="00230F5A">
        <w:rPr>
          <w:rFonts w:cs="Times New Roman"/>
        </w:rPr>
        <w:t>Definir el estructura y nombre para cada archivo de mensajería</w:t>
      </w:r>
      <w:bookmarkEnd w:id="52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3" w:name="_Toc152322823"/>
      <w:r w:rsidRPr="00DC1D90">
        <w:t>Estructura</w:t>
      </w:r>
      <w:bookmarkEnd w:id="53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4" w:name="_Toc152322824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4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5" w:name="_Hlk150869887"/>
      <w:bookmarkStart w:id="56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6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7" w:name="_Toc152322825"/>
      <w:r w:rsidRPr="00230F5A">
        <w:t>Archivo aviso (SINACOFI)</w:t>
      </w:r>
      <w:bookmarkEnd w:id="57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8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8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9" w:name="_Toc152322826"/>
      <w:r w:rsidRPr="00230F5A">
        <w:t>Archivo resultado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0" w:name="_Toc152322827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0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1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2" w:name="_Hlk151628243"/>
      <w:bookmarkStart w:id="63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61"/>
      <w:bookmarkEnd w:id="62"/>
      <w:bookmarkEnd w:id="63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4" w:name="_Toc152322828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4"/>
    </w:p>
    <w:p w14:paraId="6ED8C821" w14:textId="77777777" w:rsidR="009947CD" w:rsidRPr="009947CD" w:rsidRDefault="009947CD" w:rsidP="009947CD"/>
    <w:p w14:paraId="2E9B8CC1" w14:textId="0AC7B4B5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BB05E9">
        <w:rPr>
          <w:rFonts w:ascii="Times New Roman" w:hAnsi="Times New Roman" w:cs="Times New Roman"/>
          <w:color w:val="4472C4" w:themeColor="accent1"/>
        </w:rPr>
        <w:t xml:space="preserve">Emisor 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800E38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D75B0" w14:textId="77777777" w:rsidR="00800E38" w:rsidRDefault="00800E38" w:rsidP="00F10206">
      <w:pPr>
        <w:spacing w:after="0" w:line="240" w:lineRule="auto"/>
      </w:pPr>
      <w:r>
        <w:separator/>
      </w:r>
    </w:p>
  </w:endnote>
  <w:endnote w:type="continuationSeparator" w:id="0">
    <w:p w14:paraId="495551E6" w14:textId="77777777" w:rsidR="00800E38" w:rsidRDefault="00800E38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24B10" w14:textId="77777777" w:rsidR="00FA1C66" w:rsidRPr="008131F5" w:rsidRDefault="00FA1C66" w:rsidP="00D941A8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174347956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6</w:t>
        </w:r>
        <w:r>
          <w:rPr>
            <w:noProof/>
            <w:lang w:bidi="es-ES"/>
          </w:rPr>
          <w:fldChar w:fldCharType="end"/>
        </w:r>
      </w:sdtContent>
    </w:sdt>
  </w:p>
  <w:p w14:paraId="13B67F2E" w14:textId="77777777" w:rsidR="00FA1C66" w:rsidRDefault="00FA1C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10C95" w14:textId="77777777" w:rsidR="00800E38" w:rsidRDefault="00800E38" w:rsidP="00F10206">
      <w:pPr>
        <w:spacing w:after="0" w:line="240" w:lineRule="auto"/>
      </w:pPr>
      <w:r>
        <w:separator/>
      </w:r>
    </w:p>
  </w:footnote>
  <w:footnote w:type="continuationSeparator" w:id="0">
    <w:p w14:paraId="7B25A5CE" w14:textId="77777777" w:rsidR="00800E38" w:rsidRDefault="00800E38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FA1C66" w14:paraId="4D0EF93F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630189C3" w14:textId="77777777" w:rsidR="00FA1C66" w:rsidRDefault="00FA1C66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1252E3B" wp14:editId="1A6B5E49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527CC5F2" w14:textId="77777777" w:rsidR="00FA1C66" w:rsidRDefault="00FA1C66" w:rsidP="002B4375">
    <w:pPr>
      <w:pStyle w:val="Encabezado"/>
    </w:pPr>
  </w:p>
  <w:p w14:paraId="17C2A983" w14:textId="77777777" w:rsidR="00FA1C66" w:rsidRDefault="00FA1C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182F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3017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C59A1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659E6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4558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0884"/>
    <w:rsid w:val="007C18B3"/>
    <w:rsid w:val="007C2A8E"/>
    <w:rsid w:val="007D03A4"/>
    <w:rsid w:val="007D77A9"/>
    <w:rsid w:val="007E38CF"/>
    <w:rsid w:val="007E5A3C"/>
    <w:rsid w:val="007F59A3"/>
    <w:rsid w:val="00800E38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1255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7BDB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05E9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65A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293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1C66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A1C66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18</Pages>
  <Words>3906</Words>
  <Characters>21487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33</cp:revision>
  <dcterms:created xsi:type="dcterms:W3CDTF">2023-11-30T12:02:00Z</dcterms:created>
  <dcterms:modified xsi:type="dcterms:W3CDTF">2024-04-23T20:30:00Z</dcterms:modified>
</cp:coreProperties>
</file>