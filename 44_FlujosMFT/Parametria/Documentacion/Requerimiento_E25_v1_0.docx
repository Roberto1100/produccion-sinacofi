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75EE6E22" w14:textId="534D8488" w:rsidR="00437AEE" w:rsidRDefault="00B01B02" w:rsidP="00437AE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37AEE" w:rsidRPr="00993CE8">
        <w:rPr>
          <w:rFonts w:ascii="Times New Roman" w:hAnsi="Times New Roman" w:cs="Times New Roman"/>
          <w:b/>
          <w:sz w:val="72"/>
          <w:szCs w:val="72"/>
        </w:rPr>
        <w:t>E2</w:t>
      </w:r>
      <w:r w:rsidR="00A664FA">
        <w:rPr>
          <w:rFonts w:ascii="Times New Roman" w:hAnsi="Times New Roman" w:cs="Times New Roman"/>
          <w:b/>
          <w:sz w:val="72"/>
          <w:szCs w:val="72"/>
        </w:rPr>
        <w:t>5</w:t>
      </w:r>
      <w:r w:rsidR="00437AEE">
        <w:rPr>
          <w:rFonts w:ascii="Times New Roman" w:hAnsi="Times New Roman" w:cs="Times New Roman"/>
          <w:b/>
          <w:sz w:val="72"/>
          <w:szCs w:val="72"/>
        </w:rPr>
        <w:t>(</w:t>
      </w:r>
      <w:r w:rsidR="00A664FA">
        <w:rPr>
          <w:rFonts w:ascii="Times New Roman" w:hAnsi="Times New Roman" w:cs="Times New Roman"/>
          <w:b/>
          <w:sz w:val="72"/>
          <w:szCs w:val="72"/>
        </w:rPr>
        <w:t>750</w:t>
      </w:r>
      <w:r w:rsidR="00437AEE">
        <w:rPr>
          <w:rFonts w:ascii="Times New Roman" w:hAnsi="Times New Roman" w:cs="Times New Roman"/>
          <w:b/>
          <w:sz w:val="72"/>
          <w:szCs w:val="72"/>
        </w:rPr>
        <w:t>)-</w:t>
      </w:r>
    </w:p>
    <w:p w14:paraId="4CB00216" w14:textId="38A37570" w:rsidR="00437AEE" w:rsidRPr="00A664FA" w:rsidRDefault="00A664FA" w:rsidP="00437AE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664FA">
        <w:rPr>
          <w:rFonts w:ascii="Times New Roman" w:hAnsi="Times New Roman" w:cs="Times New Roman"/>
          <w:b/>
          <w:sz w:val="72"/>
          <w:szCs w:val="72"/>
        </w:rPr>
        <w:t>Detalle de solicitudes de Financiamiento amparadas en programa FOGAPE Chile apoya</w:t>
      </w:r>
    </w:p>
    <w:p w14:paraId="1BA62CBB" w14:textId="66C4F572" w:rsidR="00C4642F" w:rsidRPr="00230F5A" w:rsidRDefault="00000000" w:rsidP="00C4642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22.8pt;margin-top:41.8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FE43FA9" w14:textId="0AB977D3" w:rsidR="00E77EB7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6715" w:history="1">
            <w:r w:rsidR="00E77EB7" w:rsidRPr="00803577">
              <w:rPr>
                <w:rStyle w:val="Hipervnculo"/>
                <w:noProof/>
              </w:rPr>
              <w:t>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Definición de estructuras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_Toc161406715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326B0692" w14:textId="13586D2D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16" w:history="1">
            <w:r w:rsidR="00E77EB7" w:rsidRPr="00803577">
              <w:rPr>
                <w:rStyle w:val="Hipervnculo"/>
                <w:bCs/>
                <w:noProof/>
              </w:rPr>
              <w:t>1.1.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bCs/>
                <w:noProof/>
              </w:rPr>
              <w:t xml:space="preserve">Archivo de datos del emisor  </w:t>
            </w:r>
            <w:r w:rsidR="00E77EB7" w:rsidRPr="00803577">
              <w:rPr>
                <w:rStyle w:val="Hipervnculo"/>
                <w:noProof/>
              </w:rPr>
              <w:t>Manual Sistema de Información Bancos - Sistema Contable (cmfchile.cl)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_Toc161406716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4EE7D027" w14:textId="76FC0471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17" w:history="1">
            <w:r w:rsidR="00E77EB7" w:rsidRPr="00803577">
              <w:rPr>
                <w:rStyle w:val="Hipervnculo"/>
                <w:noProof/>
              </w:rPr>
              <w:t>1.2.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Carátula/s del origen (Carátula de entrada)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_Toc161406717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2E293C17" w14:textId="2472D721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18" w:history="1">
            <w:r w:rsidR="00E77EB7" w:rsidRPr="00803577">
              <w:rPr>
                <w:rStyle w:val="Hipervnculo"/>
                <w:bCs/>
                <w:noProof/>
              </w:rPr>
              <w:t>1.3.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bCs/>
                <w:noProof/>
              </w:rPr>
              <w:t>Archivo/s de control de datos del origen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_Toc161406718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6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EF3029D" w14:textId="30FF5DB8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19" w:history="1">
            <w:r w:rsidR="00E77EB7" w:rsidRPr="00803577">
              <w:rPr>
                <w:rStyle w:val="Hipervnculo"/>
                <w:noProof/>
              </w:rPr>
              <w:t>1.4.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Archivo/s de datos del Receptor: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_Toc161406719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6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4BB82D15" w14:textId="1B563B42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0" w:history="1">
            <w:r w:rsidR="00E77EB7" w:rsidRPr="00803577">
              <w:rPr>
                <w:rStyle w:val="Hipervnculo"/>
                <w:noProof/>
              </w:rPr>
              <w:t>1.5.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carátula del Receptor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_Toc161406720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7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3A655C5" w14:textId="56515DD5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1" w:history="1">
            <w:r w:rsidR="00E77EB7" w:rsidRPr="00803577">
              <w:rPr>
                <w:rStyle w:val="Hipervnculo"/>
                <w:noProof/>
              </w:rPr>
              <w:t>1.6.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Control del Receptor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_Toc161406721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7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4F3549EC" w14:textId="47799F12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2" w:history="1">
            <w:r w:rsidR="00E77EB7" w:rsidRPr="00803577">
              <w:rPr>
                <w:rStyle w:val="Hipervnculo"/>
                <w:noProof/>
              </w:rPr>
              <w:t>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Validaciones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_Toc161406722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7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4A61B72E" w14:textId="5AAC2115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3" w:history="1">
            <w:r w:rsidR="00E77EB7" w:rsidRPr="00803577">
              <w:rPr>
                <w:rStyle w:val="Hipervnculo"/>
                <w:noProof/>
              </w:rPr>
              <w:t>2.1.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datos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_Toc161406723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7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21BD2E63" w14:textId="0430764C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4" w:history="1">
            <w:r w:rsidR="00E77EB7" w:rsidRPr="00803577">
              <w:rPr>
                <w:rStyle w:val="Hipervnculo"/>
                <w:noProof/>
              </w:rPr>
              <w:t>2.2.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Carátula: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_Toc161406724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7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1A95B29" w14:textId="78CD3807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5" w:history="1">
            <w:r w:rsidR="00E77EB7" w:rsidRPr="00803577">
              <w:rPr>
                <w:rStyle w:val="Hipervnculo"/>
                <w:noProof/>
              </w:rPr>
              <w:t>2.3.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control de datos: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_Toc161406725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9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091B33E0" w14:textId="7CE3F72F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6" w:history="1">
            <w:r w:rsidR="00E77EB7" w:rsidRPr="00803577">
              <w:rPr>
                <w:rStyle w:val="Hipervnculo"/>
                <w:noProof/>
              </w:rPr>
              <w:t>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Construyendo la carátula de salida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_Toc161406726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11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3A1D524" w14:textId="3CA92B72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7" w:history="1">
            <w:r w:rsidR="00E77EB7" w:rsidRPr="00803577">
              <w:rPr>
                <w:rStyle w:val="Hipervnculo"/>
                <w:noProof/>
              </w:rPr>
              <w:t>3.1.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Formato de carátula de salida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_Toc161406727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12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227AABD5" w14:textId="306C8303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8" w:history="1">
            <w:r w:rsidR="00E77EB7" w:rsidRPr="00803577">
              <w:rPr>
                <w:rStyle w:val="Hipervnculo"/>
                <w:bCs/>
                <w:noProof/>
              </w:rPr>
              <w:t>4.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Definición de nombres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_Toc161406728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14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571ED7A1" w14:textId="458F6C73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29" w:history="1">
            <w:r w:rsidR="00E77EB7" w:rsidRPr="00803577">
              <w:rPr>
                <w:rStyle w:val="Hipervnculo"/>
                <w:noProof/>
              </w:rPr>
              <w:t>4.1.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Archivos de entrada a SINACOFI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_Toc161406729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14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55431FBE" w14:textId="3865B8CA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0" w:history="1">
            <w:r w:rsidR="00E77EB7" w:rsidRPr="00803577">
              <w:rPr>
                <w:rStyle w:val="Hipervnculo"/>
                <w:noProof/>
              </w:rPr>
              <w:t>4.1.1.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datos: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_Toc161406730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14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0B259737" w14:textId="1AB9A119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1" w:history="1">
            <w:r w:rsidR="00E77EB7" w:rsidRPr="00803577">
              <w:rPr>
                <w:rStyle w:val="Hipervnculo"/>
                <w:noProof/>
              </w:rPr>
              <w:t>4.1.2.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Carátula: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_Toc161406731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14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3C26CEA1" w14:textId="367850BF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2" w:history="1">
            <w:r w:rsidR="00E77EB7" w:rsidRPr="00803577">
              <w:rPr>
                <w:rStyle w:val="Hipervnculo"/>
                <w:noProof/>
              </w:rPr>
              <w:t>4.1.3.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control de datos: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_Toc161406732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37D1D26D" w14:textId="78A38054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3" w:history="1">
            <w:r w:rsidR="00E77EB7" w:rsidRPr="00803577">
              <w:rPr>
                <w:rStyle w:val="Hipervnculo"/>
                <w:noProof/>
              </w:rPr>
              <w:t>4.2.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salida a destino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_Toc161406733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07827492" w14:textId="7FFCB4C7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4" w:history="1">
            <w:r w:rsidR="00E77EB7" w:rsidRPr="00803577">
              <w:rPr>
                <w:rStyle w:val="Hipervnculo"/>
                <w:noProof/>
              </w:rPr>
              <w:t>4.2.1.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de datos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_Toc161406734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32BEB7C4" w14:textId="6321543D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5" w:history="1">
            <w:r w:rsidR="00E77EB7" w:rsidRPr="00803577">
              <w:rPr>
                <w:rStyle w:val="Hipervnculo"/>
                <w:noProof/>
              </w:rPr>
              <w:t>4.2.2.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Carátula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_Toc161406735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15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599CB2EB" w14:textId="1BB24FC0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6" w:history="1">
            <w:r w:rsidR="00E77EB7" w:rsidRPr="00803577">
              <w:rPr>
                <w:rStyle w:val="Hipervnculo"/>
                <w:noProof/>
              </w:rPr>
              <w:t>4.3.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Definición de correlativo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_Toc161406736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16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6B88BD9B" w14:textId="5E8F37C0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7" w:history="1">
            <w:r w:rsidR="00E77EB7" w:rsidRPr="00803577">
              <w:rPr>
                <w:rStyle w:val="Hipervnculo"/>
                <w:noProof/>
              </w:rPr>
              <w:t>5.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Definición del destino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_Toc161406737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17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7DED426" w14:textId="39FB2BD3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8" w:history="1">
            <w:r w:rsidR="00E77EB7" w:rsidRPr="00803577">
              <w:rPr>
                <w:rStyle w:val="Hipervnculo"/>
                <w:noProof/>
              </w:rPr>
              <w:t>6.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Mensajería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_Toc161406738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18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3A7DA4ED" w14:textId="726098B3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39" w:history="1">
            <w:r w:rsidR="00E77EB7" w:rsidRPr="00803577">
              <w:rPr>
                <w:rStyle w:val="Hipervnculo"/>
                <w:noProof/>
              </w:rPr>
              <w:t>6.1.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Aviso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_Toc161406739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18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012CD9F7" w14:textId="0F54B2ED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0" w:history="1">
            <w:r w:rsidR="00E77EB7" w:rsidRPr="00803577">
              <w:rPr>
                <w:rStyle w:val="Hipervnculo"/>
                <w:noProof/>
              </w:rPr>
              <w:t>6.2.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Resultado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_Toc161406740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18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30B27F3F" w14:textId="432348B7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1" w:history="1">
            <w:r w:rsidR="00E77EB7" w:rsidRPr="00803577">
              <w:rPr>
                <w:rStyle w:val="Hipervnculo"/>
                <w:noProof/>
              </w:rPr>
              <w:t>6.3.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Notificación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_Toc161406741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18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4AC8554D" w14:textId="44708A9F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2" w:history="1">
            <w:r w:rsidR="00E77EB7" w:rsidRPr="00803577">
              <w:rPr>
                <w:rStyle w:val="Hipervnculo"/>
                <w:noProof/>
              </w:rPr>
              <w:t>6.4.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Resultado RES.DET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_Toc161406742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18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027D3FE8" w14:textId="0ECBB7D9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3" w:history="1">
            <w:r w:rsidR="00E77EB7" w:rsidRPr="00803577">
              <w:rPr>
                <w:rStyle w:val="Hipervnculo"/>
                <w:noProof/>
              </w:rPr>
              <w:t>7.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Definir el estructura y nombre para cada archivo de mensajería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_Toc161406743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19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1A0969AC" w14:textId="3946792C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4" w:history="1">
            <w:r w:rsidR="00E77EB7" w:rsidRPr="00803577">
              <w:rPr>
                <w:rStyle w:val="Hipervnculo"/>
                <w:noProof/>
              </w:rPr>
              <w:t>7.1.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Estructura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_Toc161406744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19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6279C69" w14:textId="45673BD1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5" w:history="1">
            <w:r w:rsidR="00E77EB7" w:rsidRPr="00803577">
              <w:rPr>
                <w:rStyle w:val="Hipervnculo"/>
                <w:noProof/>
              </w:rPr>
              <w:t>7.1.1.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notificado (CMF):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_Toc161406745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19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68A87070" w14:textId="14E1151E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6" w:history="1">
            <w:r w:rsidR="00E77EB7" w:rsidRPr="00803577">
              <w:rPr>
                <w:rStyle w:val="Hipervnculo"/>
                <w:noProof/>
              </w:rPr>
              <w:t>7.1.2.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aviso (SINACOFI)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_Toc161406746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19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20EE621D" w14:textId="1E5C3002" w:rsidR="00E77EB7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7" w:history="1">
            <w:r w:rsidR="00E77EB7" w:rsidRPr="00803577">
              <w:rPr>
                <w:rStyle w:val="Hipervnculo"/>
                <w:noProof/>
              </w:rPr>
              <w:t>7.1.3.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Archivo resultado (SINACOFI)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_Toc161406747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19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436BBD0" w14:textId="44DF246A" w:rsidR="00E77EB7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8" w:history="1">
            <w:r w:rsidR="00E77EB7" w:rsidRPr="00803577">
              <w:rPr>
                <w:rStyle w:val="Hipervnculo"/>
                <w:noProof/>
              </w:rPr>
              <w:t>7.2.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Definición de nombres: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_Toc161406748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20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72D00D20" w14:textId="56F9B037" w:rsidR="00E77E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749" w:history="1">
            <w:r w:rsidR="00E77EB7" w:rsidRPr="00803577">
              <w:rPr>
                <w:rStyle w:val="Hipervnculo"/>
                <w:noProof/>
              </w:rPr>
              <w:t>8.</w:t>
            </w:r>
            <w:r w:rsidR="00E77E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E77EB7" w:rsidRPr="00803577">
              <w:rPr>
                <w:rStyle w:val="Hipervnculo"/>
                <w:noProof/>
              </w:rPr>
              <w:t>Datos sensibles</w:t>
            </w:r>
            <w:r w:rsidR="00E77EB7">
              <w:rPr>
                <w:noProof/>
                <w:webHidden/>
              </w:rPr>
              <w:tab/>
            </w:r>
            <w:r w:rsidR="00E77EB7">
              <w:rPr>
                <w:noProof/>
                <w:webHidden/>
              </w:rPr>
              <w:fldChar w:fldCharType="begin"/>
            </w:r>
            <w:r w:rsidR="00E77EB7">
              <w:rPr>
                <w:noProof/>
                <w:webHidden/>
              </w:rPr>
              <w:instrText xml:space="preserve"> PAGEREF _Toc161406749 \h </w:instrText>
            </w:r>
            <w:r w:rsidR="00E77EB7">
              <w:rPr>
                <w:noProof/>
                <w:webHidden/>
              </w:rPr>
            </w:r>
            <w:r w:rsidR="00E77EB7">
              <w:rPr>
                <w:noProof/>
                <w:webHidden/>
              </w:rPr>
              <w:fldChar w:fldCharType="separate"/>
            </w:r>
            <w:r w:rsidR="00E77EB7">
              <w:rPr>
                <w:noProof/>
                <w:webHidden/>
              </w:rPr>
              <w:t>20</w:t>
            </w:r>
            <w:r w:rsidR="00E77EB7">
              <w:rPr>
                <w:noProof/>
                <w:webHidden/>
              </w:rPr>
              <w:fldChar w:fldCharType="end"/>
            </w:r>
          </w:hyperlink>
        </w:p>
        <w:p w14:paraId="1B95E1CD" w14:textId="32947A7D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7C6344BE" w:rsidR="00C36169" w:rsidRPr="00230F5A" w:rsidRDefault="004B2B6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2825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6782880B" w:rsidR="00C36169" w:rsidRPr="00230F5A" w:rsidRDefault="0028255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655E2C92" w:rsidR="00C36169" w:rsidRPr="00230F5A" w:rsidRDefault="0028255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7953DE5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6435A6F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78DA27C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530819F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0FEEB0F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3BB219F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5619ED5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D70A94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27817BA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2185DD2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2B5F506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2F7114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4DB424D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3B4E80E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3A99DA0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140671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140671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359EE7E1" w14:textId="77777777" w:rsidR="00067167" w:rsidRPr="00993CE8" w:rsidRDefault="00067167" w:rsidP="00067167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898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186"/>
      </w:tblGrid>
      <w:tr w:rsidR="00067167" w:rsidRPr="00993CE8" w14:paraId="798F24D9" w14:textId="77777777" w:rsidTr="00933BB5">
        <w:trPr>
          <w:trHeight w:val="244"/>
        </w:trPr>
        <w:tc>
          <w:tcPr>
            <w:tcW w:w="1414" w:type="dxa"/>
          </w:tcPr>
          <w:p w14:paraId="2C3268F3" w14:textId="77777777" w:rsidR="00067167" w:rsidRPr="00993CE8" w:rsidRDefault="00067167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4F0ED53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9CD41B9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186" w:type="dxa"/>
          </w:tcPr>
          <w:p w14:paraId="625F355D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067167" w:rsidRPr="00993CE8" w14:paraId="4725C462" w14:textId="77777777" w:rsidTr="00933BB5">
        <w:trPr>
          <w:trHeight w:val="241"/>
        </w:trPr>
        <w:tc>
          <w:tcPr>
            <w:tcW w:w="1414" w:type="dxa"/>
          </w:tcPr>
          <w:p w14:paraId="03858089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3A0CA3B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A7B17B2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186" w:type="dxa"/>
          </w:tcPr>
          <w:p w14:paraId="1F48CE79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067167" w:rsidRPr="00993CE8" w14:paraId="4698369C" w14:textId="77777777" w:rsidTr="00933BB5">
        <w:trPr>
          <w:trHeight w:val="245"/>
        </w:trPr>
        <w:tc>
          <w:tcPr>
            <w:tcW w:w="1414" w:type="dxa"/>
          </w:tcPr>
          <w:p w14:paraId="0EEBC7EF" w14:textId="77777777" w:rsidR="00067167" w:rsidRPr="00993CE8" w:rsidRDefault="00067167" w:rsidP="00933BB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0661D79F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299A049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186" w:type="dxa"/>
          </w:tcPr>
          <w:p w14:paraId="0AA71333" w14:textId="3A9986FF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P(</w:t>
            </w:r>
            <w:r w:rsidR="00FC7BB8">
              <w:rPr>
                <w:rFonts w:ascii="Times New Roman" w:hAnsi="Times New Roman" w:cs="Times New Roman"/>
                <w:sz w:val="20"/>
              </w:rPr>
              <w:t>8</w:t>
            </w:r>
            <w:r w:rsidRPr="00230F5A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 AAAAMM</w:t>
            </w:r>
            <w:r w:rsidR="009E507D">
              <w:rPr>
                <w:rFonts w:ascii="Times New Roman" w:hAnsi="Times New Roman" w:cs="Times New Roman"/>
                <w:sz w:val="20"/>
              </w:rPr>
              <w:t>DD</w:t>
            </w:r>
          </w:p>
        </w:tc>
      </w:tr>
      <w:tr w:rsidR="00067167" w:rsidRPr="00993CE8" w14:paraId="6D83BF68" w14:textId="77777777" w:rsidTr="00933BB5">
        <w:trPr>
          <w:trHeight w:val="245"/>
        </w:trPr>
        <w:tc>
          <w:tcPr>
            <w:tcW w:w="1414" w:type="dxa"/>
          </w:tcPr>
          <w:p w14:paraId="5873E985" w14:textId="77777777" w:rsidR="00067167" w:rsidRPr="00993CE8" w:rsidRDefault="00067167" w:rsidP="00933BB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1D26DE7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0CF27E9" w14:textId="77777777" w:rsidR="00067167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186" w:type="dxa"/>
          </w:tcPr>
          <w:p w14:paraId="163AEC31" w14:textId="64450E58" w:rsidR="00067167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  <w:r w:rsidR="00FC7BB8">
              <w:rPr>
                <w:rFonts w:ascii="Times New Roman" w:hAnsi="Times New Roman" w:cs="Times New Roman"/>
                <w:sz w:val="20"/>
              </w:rPr>
              <w:t>9</w:t>
            </w:r>
            <w:r w:rsidRPr="00230F5A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7252EE0B" w14:textId="0A364CA8" w:rsidR="00067167" w:rsidRPr="00993CE8" w:rsidRDefault="00067167" w:rsidP="00067167">
      <w:pPr>
        <w:pStyle w:val="Textoindependiente"/>
        <w:rPr>
          <w:rFonts w:ascii="Times New Roman" w:hAnsi="Times New Roman" w:cs="Times New Roman"/>
          <w:sz w:val="24"/>
        </w:rPr>
      </w:pPr>
      <w:r w:rsidRPr="00993CE8">
        <w:rPr>
          <w:rFonts w:ascii="Times New Roman" w:hAnsi="Times New Roman" w:cs="Times New Roman"/>
          <w:sz w:val="24"/>
        </w:rPr>
        <w:t xml:space="preserve">   </w:t>
      </w:r>
      <w:r w:rsidRPr="00993CE8">
        <w:rPr>
          <w:rFonts w:ascii="Times New Roman" w:hAnsi="Times New Roman" w:cs="Times New Roman"/>
        </w:rPr>
        <w:t>Largo</w:t>
      </w:r>
      <w:r w:rsidRPr="00993CE8">
        <w:rPr>
          <w:rFonts w:ascii="Times New Roman" w:hAnsi="Times New Roman" w:cs="Times New Roman"/>
          <w:spacing w:val="-5"/>
        </w:rPr>
        <w:t xml:space="preserve"> </w:t>
      </w:r>
      <w:r w:rsidRPr="00993CE8">
        <w:rPr>
          <w:rFonts w:ascii="Times New Roman" w:hAnsi="Times New Roman" w:cs="Times New Roman"/>
        </w:rPr>
        <w:t>del</w:t>
      </w:r>
      <w:r w:rsidRPr="00993CE8">
        <w:rPr>
          <w:rFonts w:ascii="Times New Roman" w:hAnsi="Times New Roman" w:cs="Times New Roman"/>
          <w:spacing w:val="-1"/>
        </w:rPr>
        <w:t xml:space="preserve"> </w:t>
      </w:r>
      <w:r w:rsidRPr="00993CE8">
        <w:rPr>
          <w:rFonts w:ascii="Times New Roman" w:hAnsi="Times New Roman" w:cs="Times New Roman"/>
        </w:rPr>
        <w:t>registro:</w:t>
      </w:r>
      <w:r w:rsidRPr="00993CE8">
        <w:rPr>
          <w:rFonts w:ascii="Times New Roman" w:hAnsi="Times New Roman" w:cs="Times New Roman"/>
          <w:spacing w:val="-3"/>
        </w:rPr>
        <w:t xml:space="preserve"> </w:t>
      </w:r>
      <w:r w:rsidRPr="00993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="009E507D">
        <w:rPr>
          <w:rFonts w:ascii="Times New Roman" w:hAnsi="Times New Roman" w:cs="Times New Roman"/>
        </w:rPr>
        <w:t>4</w:t>
      </w:r>
      <w:r w:rsidRPr="00993CE8">
        <w:rPr>
          <w:rFonts w:ascii="Times New Roman" w:hAnsi="Times New Roman" w:cs="Times New Roman"/>
        </w:rPr>
        <w:t xml:space="preserve"> </w:t>
      </w:r>
      <w:r w:rsidRPr="00993CE8">
        <w:rPr>
          <w:rFonts w:ascii="Times New Roman" w:hAnsi="Times New Roman" w:cs="Times New Roman"/>
          <w:spacing w:val="-1"/>
        </w:rPr>
        <w:t xml:space="preserve">  </w:t>
      </w:r>
      <w:r w:rsidRPr="00993CE8">
        <w:rPr>
          <w:rFonts w:ascii="Times New Roman" w:hAnsi="Times New Roman" w:cs="Times New Roman"/>
        </w:rPr>
        <w:t>Bytes</w:t>
      </w:r>
    </w:p>
    <w:p w14:paraId="7283002C" w14:textId="77777777" w:rsidR="00067167" w:rsidRPr="00993CE8" w:rsidRDefault="00067167" w:rsidP="00067167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993CE8">
        <w:rPr>
          <w:rFonts w:ascii="Times New Roman" w:hAnsi="Times New Roman" w:cs="Times New Roman"/>
          <w:i/>
          <w:sz w:val="20"/>
        </w:rPr>
        <w:t xml:space="preserve">    Registros</w:t>
      </w:r>
      <w:r w:rsidRPr="00993CE8">
        <w:rPr>
          <w:rFonts w:ascii="Times New Roman" w:hAnsi="Times New Roman" w:cs="Times New Roman"/>
          <w:i/>
          <w:spacing w:val="-3"/>
          <w:sz w:val="20"/>
        </w:rPr>
        <w:t xml:space="preserve"> de 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901"/>
      </w:tblGrid>
      <w:tr w:rsidR="00067167" w:rsidRPr="00993CE8" w14:paraId="0BA3ECC9" w14:textId="77777777" w:rsidTr="00933BB5">
        <w:trPr>
          <w:trHeight w:val="244"/>
        </w:trPr>
        <w:tc>
          <w:tcPr>
            <w:tcW w:w="1414" w:type="dxa"/>
          </w:tcPr>
          <w:p w14:paraId="26AA92A5" w14:textId="77777777" w:rsidR="00067167" w:rsidRPr="00993CE8" w:rsidRDefault="00067167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8C884C0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3F99BE86" w14:textId="0F24E69E" w:rsidR="00067167" w:rsidRPr="00993CE8" w:rsidRDefault="009E507D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9E507D">
              <w:rPr>
                <w:rFonts w:ascii="Times New Roman" w:hAnsi="Times New Roman" w:cs="Times New Roman"/>
                <w:sz w:val="20"/>
              </w:rPr>
              <w:t>RUT del solicitante</w:t>
            </w:r>
          </w:p>
        </w:tc>
        <w:tc>
          <w:tcPr>
            <w:tcW w:w="1901" w:type="dxa"/>
            <w:vAlign w:val="center"/>
          </w:tcPr>
          <w:p w14:paraId="082EEF6D" w14:textId="301F3BFF" w:rsidR="00067167" w:rsidRPr="00993CE8" w:rsidRDefault="00471700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067167" w:rsidRPr="00993CE8" w14:paraId="72AAEEBA" w14:textId="77777777" w:rsidTr="00933BB5">
        <w:trPr>
          <w:trHeight w:val="242"/>
        </w:trPr>
        <w:tc>
          <w:tcPr>
            <w:tcW w:w="1414" w:type="dxa"/>
          </w:tcPr>
          <w:p w14:paraId="2ABF99BC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3799C6A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3B723D30" w14:textId="7140FFED" w:rsidR="00067167" w:rsidRPr="00993CE8" w:rsidRDefault="009E507D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E507D">
              <w:rPr>
                <w:rFonts w:ascii="Times New Roman" w:hAnsi="Times New Roman" w:cs="Times New Roman"/>
                <w:sz w:val="20"/>
              </w:rPr>
              <w:t>Región de origen</w:t>
            </w:r>
          </w:p>
        </w:tc>
        <w:tc>
          <w:tcPr>
            <w:tcW w:w="1901" w:type="dxa"/>
            <w:vAlign w:val="center"/>
          </w:tcPr>
          <w:p w14:paraId="28A23A7F" w14:textId="6EF8A3A0" w:rsidR="00067167" w:rsidRPr="00993CE8" w:rsidRDefault="00471700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67167" w:rsidRPr="00993CE8" w14:paraId="12C12001" w14:textId="77777777" w:rsidTr="00933BB5">
        <w:trPr>
          <w:trHeight w:val="242"/>
        </w:trPr>
        <w:tc>
          <w:tcPr>
            <w:tcW w:w="1414" w:type="dxa"/>
          </w:tcPr>
          <w:p w14:paraId="2295588C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672B9D1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A4F614B" w14:textId="08BF77DA" w:rsidR="00067167" w:rsidRPr="00993CE8" w:rsidRDefault="009E507D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9E507D">
              <w:rPr>
                <w:rFonts w:ascii="Times New Roman" w:hAnsi="Times New Roman" w:cs="Times New Roman"/>
                <w:sz w:val="20"/>
                <w:lang w:val="es-CL"/>
              </w:rPr>
              <w:t>Fecha de la solicitud</w:t>
            </w:r>
          </w:p>
        </w:tc>
        <w:tc>
          <w:tcPr>
            <w:tcW w:w="1901" w:type="dxa"/>
            <w:vAlign w:val="center"/>
          </w:tcPr>
          <w:p w14:paraId="22542FF9" w14:textId="0A372C23" w:rsidR="00067167" w:rsidRPr="00993CE8" w:rsidRDefault="00471700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067167" w:rsidRPr="00993CE8" w14:paraId="04BD53F3" w14:textId="77777777" w:rsidTr="00933BB5">
        <w:trPr>
          <w:trHeight w:val="244"/>
        </w:trPr>
        <w:tc>
          <w:tcPr>
            <w:tcW w:w="1414" w:type="dxa"/>
          </w:tcPr>
          <w:p w14:paraId="15F570DA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3F70E4D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37EC4ECE" w14:textId="1EAA3DB1" w:rsidR="00067167" w:rsidRPr="00A664FA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9E507D">
              <w:rPr>
                <w:rFonts w:ascii="Times New Roman" w:hAnsi="Times New Roman" w:cs="Times New Roman"/>
                <w:sz w:val="20"/>
                <w:lang w:val="es-CL"/>
              </w:rPr>
              <w:t>Estado de la solicitud</w:t>
            </w:r>
          </w:p>
        </w:tc>
        <w:tc>
          <w:tcPr>
            <w:tcW w:w="1901" w:type="dxa"/>
            <w:vAlign w:val="center"/>
          </w:tcPr>
          <w:p w14:paraId="7F97FC77" w14:textId="13640D88" w:rsidR="00067167" w:rsidRPr="00993CE8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67167" w:rsidRPr="00993CE8" w14:paraId="37F54CC2" w14:textId="77777777" w:rsidTr="00933BB5">
        <w:trPr>
          <w:trHeight w:val="244"/>
        </w:trPr>
        <w:tc>
          <w:tcPr>
            <w:tcW w:w="1414" w:type="dxa"/>
          </w:tcPr>
          <w:p w14:paraId="6E4A4859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32C66B94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119E051" w14:textId="538328EB" w:rsidR="00067167" w:rsidRPr="00A664FA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9E507D">
              <w:rPr>
                <w:rFonts w:ascii="Times New Roman" w:hAnsi="Times New Roman" w:cs="Times New Roman"/>
                <w:sz w:val="20"/>
                <w:lang w:val="es-CL"/>
              </w:rPr>
              <w:t>Monto de la solicitud</w:t>
            </w:r>
          </w:p>
        </w:tc>
        <w:tc>
          <w:tcPr>
            <w:tcW w:w="1901" w:type="dxa"/>
            <w:vAlign w:val="center"/>
          </w:tcPr>
          <w:p w14:paraId="58BF24D8" w14:textId="4A7F0FC3" w:rsidR="00067167" w:rsidRPr="00993CE8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067167" w:rsidRPr="00993CE8" w14:paraId="64B8C6E8" w14:textId="77777777" w:rsidTr="00933BB5">
        <w:trPr>
          <w:trHeight w:val="244"/>
        </w:trPr>
        <w:tc>
          <w:tcPr>
            <w:tcW w:w="1414" w:type="dxa"/>
          </w:tcPr>
          <w:p w14:paraId="588E8F0F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70131175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26919BA2" w14:textId="604E2722" w:rsidR="00067167" w:rsidRPr="009E507D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9E507D">
              <w:rPr>
                <w:rFonts w:ascii="Times New Roman" w:hAnsi="Times New Roman" w:cs="Times New Roman"/>
                <w:sz w:val="20"/>
                <w:lang w:val="es-CL"/>
              </w:rPr>
              <w:t>Monto asociado al último estado de la solicitud</w:t>
            </w:r>
          </w:p>
        </w:tc>
        <w:tc>
          <w:tcPr>
            <w:tcW w:w="1901" w:type="dxa"/>
            <w:vAlign w:val="center"/>
          </w:tcPr>
          <w:p w14:paraId="3B0C5F82" w14:textId="0B65F0BF" w:rsidR="00067167" w:rsidRPr="009E507D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471700">
              <w:rPr>
                <w:rFonts w:ascii="Times New Roman" w:hAnsi="Times New Roman" w:cs="Times New Roman"/>
                <w:sz w:val="20"/>
                <w:lang w:val="es-CL"/>
              </w:rPr>
              <w:t>9(14)</w:t>
            </w:r>
          </w:p>
        </w:tc>
      </w:tr>
      <w:tr w:rsidR="00067167" w:rsidRPr="00993CE8" w14:paraId="443C9F2B" w14:textId="77777777" w:rsidTr="00933BB5">
        <w:trPr>
          <w:trHeight w:val="244"/>
        </w:trPr>
        <w:tc>
          <w:tcPr>
            <w:tcW w:w="1414" w:type="dxa"/>
          </w:tcPr>
          <w:p w14:paraId="1FB39377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472D0642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2555FD80" w14:textId="0948BC9A" w:rsidR="00067167" w:rsidRPr="00993CE8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9E507D">
              <w:rPr>
                <w:rFonts w:ascii="Times New Roman" w:hAnsi="Times New Roman" w:cs="Times New Roman"/>
                <w:sz w:val="20"/>
              </w:rPr>
              <w:t>Tipo de persona</w:t>
            </w:r>
          </w:p>
        </w:tc>
        <w:tc>
          <w:tcPr>
            <w:tcW w:w="1901" w:type="dxa"/>
            <w:vAlign w:val="center"/>
          </w:tcPr>
          <w:p w14:paraId="6EEAE413" w14:textId="71783553" w:rsidR="00067167" w:rsidRPr="00993CE8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067167" w:rsidRPr="00993CE8" w14:paraId="085645C7" w14:textId="77777777" w:rsidTr="00933BB5">
        <w:trPr>
          <w:trHeight w:val="244"/>
        </w:trPr>
        <w:tc>
          <w:tcPr>
            <w:tcW w:w="1414" w:type="dxa"/>
          </w:tcPr>
          <w:p w14:paraId="64B30E9C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4445648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CAED94F" w14:textId="7369DFE1" w:rsidR="00067167" w:rsidRPr="00993CE8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9E507D">
              <w:rPr>
                <w:rFonts w:ascii="Times New Roman" w:hAnsi="Times New Roman" w:cs="Times New Roman"/>
                <w:sz w:val="20"/>
              </w:rPr>
              <w:t>Tipo de empresa</w:t>
            </w:r>
          </w:p>
        </w:tc>
        <w:tc>
          <w:tcPr>
            <w:tcW w:w="1901" w:type="dxa"/>
            <w:vAlign w:val="center"/>
          </w:tcPr>
          <w:p w14:paraId="2AD35450" w14:textId="307F26BF" w:rsidR="00067167" w:rsidRPr="00993CE8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067167" w:rsidRPr="00993CE8" w14:paraId="1DB55702" w14:textId="77777777" w:rsidTr="00933BB5">
        <w:trPr>
          <w:trHeight w:val="244"/>
        </w:trPr>
        <w:tc>
          <w:tcPr>
            <w:tcW w:w="1414" w:type="dxa"/>
          </w:tcPr>
          <w:p w14:paraId="70BF860F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7E86D213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5362102" w14:textId="321227F0" w:rsidR="00067167" w:rsidRPr="00A664FA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9E507D">
              <w:rPr>
                <w:rFonts w:ascii="Times New Roman" w:hAnsi="Times New Roman" w:cs="Times New Roman"/>
                <w:sz w:val="20"/>
                <w:lang w:val="es-CL"/>
              </w:rPr>
              <w:t>Actividad Económica</w:t>
            </w:r>
          </w:p>
        </w:tc>
        <w:tc>
          <w:tcPr>
            <w:tcW w:w="1901" w:type="dxa"/>
            <w:vAlign w:val="center"/>
          </w:tcPr>
          <w:p w14:paraId="589D182D" w14:textId="3741FB32" w:rsidR="00067167" w:rsidRPr="00993CE8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9(0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 w:rsidRPr="00471700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067167" w:rsidRPr="00993CE8" w14:paraId="721719CC" w14:textId="77777777" w:rsidTr="00933BB5">
        <w:trPr>
          <w:trHeight w:val="244"/>
        </w:trPr>
        <w:tc>
          <w:tcPr>
            <w:tcW w:w="1414" w:type="dxa"/>
          </w:tcPr>
          <w:p w14:paraId="50D7A757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7C3B969C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50DCEFE" w14:textId="3C06DF55" w:rsidR="00067167" w:rsidRPr="00A664FA" w:rsidRDefault="009E507D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9E507D">
              <w:rPr>
                <w:rFonts w:ascii="Times New Roman" w:hAnsi="Times New Roman" w:cs="Times New Roman"/>
                <w:sz w:val="20"/>
                <w:lang w:val="es-CL"/>
              </w:rPr>
              <w:t>Destino del financiamiento</w:t>
            </w:r>
          </w:p>
        </w:tc>
        <w:tc>
          <w:tcPr>
            <w:tcW w:w="1901" w:type="dxa"/>
            <w:vAlign w:val="center"/>
          </w:tcPr>
          <w:p w14:paraId="4DCAA48A" w14:textId="55A7B983" w:rsidR="00067167" w:rsidRPr="00993CE8" w:rsidRDefault="00471700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1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</w:tbl>
    <w:p w14:paraId="36AC8AE7" w14:textId="2DA96A1E" w:rsidR="00067167" w:rsidRDefault="00067167" w:rsidP="00067167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993CE8">
        <w:rPr>
          <w:rFonts w:ascii="Times New Roman" w:hAnsi="Times New Roman" w:cs="Times New Roman"/>
        </w:rPr>
        <w:t>Longitud</w:t>
      </w:r>
      <w:r w:rsidRPr="00993CE8">
        <w:rPr>
          <w:rFonts w:ascii="Times New Roman" w:hAnsi="Times New Roman" w:cs="Times New Roman"/>
          <w:spacing w:val="-3"/>
        </w:rPr>
        <w:t xml:space="preserve"> </w:t>
      </w:r>
      <w:r w:rsidRPr="00993CE8">
        <w:rPr>
          <w:rFonts w:ascii="Times New Roman" w:hAnsi="Times New Roman" w:cs="Times New Roman"/>
        </w:rPr>
        <w:t>Total</w:t>
      </w:r>
      <w:r w:rsidRPr="00993CE8">
        <w:rPr>
          <w:rFonts w:ascii="Times New Roman" w:hAnsi="Times New Roman" w:cs="Times New Roman"/>
          <w:spacing w:val="-2"/>
        </w:rPr>
        <w:t xml:space="preserve"> </w:t>
      </w:r>
      <w:r w:rsidRPr="00993CE8">
        <w:rPr>
          <w:rFonts w:ascii="Times New Roman" w:hAnsi="Times New Roman" w:cs="Times New Roman"/>
        </w:rPr>
        <w:t>del</w:t>
      </w:r>
      <w:r w:rsidRPr="00993CE8">
        <w:rPr>
          <w:rFonts w:ascii="Times New Roman" w:hAnsi="Times New Roman" w:cs="Times New Roman"/>
          <w:spacing w:val="-2"/>
        </w:rPr>
        <w:t xml:space="preserve"> </w:t>
      </w:r>
      <w:r w:rsidRPr="00993CE8"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</w:rPr>
        <w:t xml:space="preserve"> 6</w:t>
      </w:r>
      <w:r w:rsidR="00942B3A">
        <w:rPr>
          <w:rFonts w:ascii="Times New Roman" w:hAnsi="Times New Roman" w:cs="Times New Roman"/>
        </w:rPr>
        <w:t>4</w:t>
      </w:r>
      <w:r w:rsidRPr="00993CE8">
        <w:rPr>
          <w:rFonts w:ascii="Times New Roman" w:hAnsi="Times New Roman" w:cs="Times New Roman"/>
        </w:rPr>
        <w:t xml:space="preserve"> </w:t>
      </w:r>
      <w:r w:rsidRPr="00993CE8">
        <w:rPr>
          <w:rFonts w:ascii="Times New Roman" w:hAnsi="Times New Roman" w:cs="Times New Roman"/>
          <w:spacing w:val="-2"/>
        </w:rPr>
        <w:t xml:space="preserve"> </w:t>
      </w:r>
      <w:r w:rsidRPr="00993CE8">
        <w:rPr>
          <w:rFonts w:ascii="Times New Roman" w:hAnsi="Times New Roman" w:cs="Times New Roman"/>
        </w:rPr>
        <w:t>Bytes</w:t>
      </w:r>
    </w:p>
    <w:p w14:paraId="14599471" w14:textId="77777777" w:rsidR="00067167" w:rsidRDefault="00067167" w:rsidP="00067167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4BA06255" w14:textId="77777777" w:rsidR="00067167" w:rsidRPr="00993CE8" w:rsidRDefault="00067167" w:rsidP="00067167">
      <w:pPr>
        <w:pStyle w:val="Textoindependiente"/>
        <w:spacing w:before="1"/>
        <w:ind w:right="-1"/>
        <w:rPr>
          <w:rFonts w:ascii="Times New Roman" w:hAnsi="Times New Roman" w:cs="Times New Roman"/>
        </w:rPr>
      </w:pPr>
    </w:p>
    <w:p w14:paraId="10088B62" w14:textId="77777777" w:rsidR="00067167" w:rsidRDefault="00067167">
      <w:pPr>
        <w:rPr>
          <w:rFonts w:ascii="Times New Roman" w:hAnsi="Times New Roman" w:cs="Times New Roman"/>
          <w:color w:val="4472C4" w:themeColor="accent1"/>
        </w:rPr>
      </w:pP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1406717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217E2E73" w14:textId="77777777" w:rsidR="00067167" w:rsidRPr="00993CE8" w:rsidRDefault="00067167" w:rsidP="00067167">
      <w:pPr>
        <w:pStyle w:val="Textoindependiente"/>
        <w:spacing w:before="1"/>
        <w:ind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134"/>
      </w:tblGrid>
      <w:tr w:rsidR="00067167" w:rsidRPr="00993CE8" w14:paraId="40161DED" w14:textId="77777777" w:rsidTr="00933BB5">
        <w:trPr>
          <w:trHeight w:val="268"/>
        </w:trPr>
        <w:tc>
          <w:tcPr>
            <w:tcW w:w="1129" w:type="dxa"/>
          </w:tcPr>
          <w:p w14:paraId="00C8A33C" w14:textId="77777777" w:rsidR="00067167" w:rsidRPr="00993CE8" w:rsidRDefault="00067167" w:rsidP="00933BB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2C2AE3C7" w14:textId="77777777" w:rsidR="00067167" w:rsidRPr="00993CE8" w:rsidRDefault="00067167" w:rsidP="00933BB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04711EDE" w14:textId="77777777" w:rsidR="00067167" w:rsidRPr="00993CE8" w:rsidRDefault="00067167" w:rsidP="00933BB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02B9D3E7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</w:tcPr>
          <w:p w14:paraId="2E02E4F4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067167" w:rsidRPr="00993CE8" w14:paraId="582B00FF" w14:textId="77777777" w:rsidTr="00933BB5">
        <w:trPr>
          <w:trHeight w:val="268"/>
        </w:trPr>
        <w:tc>
          <w:tcPr>
            <w:tcW w:w="1129" w:type="dxa"/>
          </w:tcPr>
          <w:p w14:paraId="2B86E58D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1212949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039D846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662AA78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134" w:type="dxa"/>
          </w:tcPr>
          <w:p w14:paraId="0D6AE04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067167" w:rsidRPr="00993CE8" w14:paraId="478295F8" w14:textId="77777777" w:rsidTr="00933BB5">
        <w:trPr>
          <w:trHeight w:val="268"/>
        </w:trPr>
        <w:tc>
          <w:tcPr>
            <w:tcW w:w="1129" w:type="dxa"/>
          </w:tcPr>
          <w:p w14:paraId="04D2247C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CCE6777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563FF78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484C841F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</w:p>
        </w:tc>
        <w:tc>
          <w:tcPr>
            <w:tcW w:w="1134" w:type="dxa"/>
          </w:tcPr>
          <w:p w14:paraId="3A7577D2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67167" w:rsidRPr="00993CE8" w14:paraId="173F82E6" w14:textId="77777777" w:rsidTr="00933BB5">
        <w:trPr>
          <w:trHeight w:val="268"/>
        </w:trPr>
        <w:tc>
          <w:tcPr>
            <w:tcW w:w="1129" w:type="dxa"/>
          </w:tcPr>
          <w:p w14:paraId="77C02D66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29A87E2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D5BBD40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6377F30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134" w:type="dxa"/>
          </w:tcPr>
          <w:p w14:paraId="0BB4196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67167" w:rsidRPr="00993CE8" w14:paraId="1F1E88A1" w14:textId="77777777" w:rsidTr="00933BB5">
        <w:trPr>
          <w:trHeight w:val="268"/>
        </w:trPr>
        <w:tc>
          <w:tcPr>
            <w:tcW w:w="1129" w:type="dxa"/>
          </w:tcPr>
          <w:p w14:paraId="7A8D7C68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0EA8D3B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138D631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5C7DF3C2" w14:textId="77777777" w:rsidR="00067167" w:rsidRPr="00993CE8" w:rsidRDefault="00067167" w:rsidP="00933BB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(dd/mm/aa)</w:t>
            </w:r>
          </w:p>
        </w:tc>
        <w:tc>
          <w:tcPr>
            <w:tcW w:w="1134" w:type="dxa"/>
          </w:tcPr>
          <w:p w14:paraId="66FD5123" w14:textId="77777777" w:rsidR="00067167" w:rsidRPr="00993CE8" w:rsidRDefault="00067167" w:rsidP="00933BB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4A02D9DA" w14:textId="77777777" w:rsidTr="00933BB5">
        <w:trPr>
          <w:trHeight w:val="268"/>
        </w:trPr>
        <w:tc>
          <w:tcPr>
            <w:tcW w:w="1129" w:type="dxa"/>
          </w:tcPr>
          <w:p w14:paraId="716C44F4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619E34E2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5F9FD7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2883B780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(hh/mm/ss)</w:t>
            </w:r>
          </w:p>
        </w:tc>
        <w:tc>
          <w:tcPr>
            <w:tcW w:w="1134" w:type="dxa"/>
          </w:tcPr>
          <w:p w14:paraId="60236C6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14251A13" w14:textId="77777777" w:rsidTr="00933BB5">
        <w:trPr>
          <w:trHeight w:val="268"/>
        </w:trPr>
        <w:tc>
          <w:tcPr>
            <w:tcW w:w="1129" w:type="dxa"/>
          </w:tcPr>
          <w:p w14:paraId="6A6C54A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58F7E640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491AD0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4496772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34" w:type="dxa"/>
          </w:tcPr>
          <w:p w14:paraId="5B66DC7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67167" w:rsidRPr="00993CE8" w14:paraId="382312CF" w14:textId="77777777" w:rsidTr="00933BB5">
        <w:trPr>
          <w:trHeight w:val="268"/>
        </w:trPr>
        <w:tc>
          <w:tcPr>
            <w:tcW w:w="1129" w:type="dxa"/>
          </w:tcPr>
          <w:p w14:paraId="6E661800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DB3B4AE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2275AA4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4ACD20D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134" w:type="dxa"/>
          </w:tcPr>
          <w:p w14:paraId="3A71BB16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067167" w:rsidRPr="00993CE8" w14:paraId="3BA5DCE0" w14:textId="77777777" w:rsidTr="00933BB5">
        <w:trPr>
          <w:trHeight w:val="268"/>
        </w:trPr>
        <w:tc>
          <w:tcPr>
            <w:tcW w:w="1129" w:type="dxa"/>
          </w:tcPr>
          <w:p w14:paraId="3495648B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623EFE10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5A5964A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5C834CA1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</w:t>
            </w:r>
          </w:p>
        </w:tc>
        <w:tc>
          <w:tcPr>
            <w:tcW w:w="1134" w:type="dxa"/>
          </w:tcPr>
          <w:p w14:paraId="341F9BB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067167" w:rsidRPr="00993CE8" w14:paraId="1A5410C3" w14:textId="77777777" w:rsidTr="00933BB5">
        <w:trPr>
          <w:trHeight w:val="268"/>
        </w:trPr>
        <w:tc>
          <w:tcPr>
            <w:tcW w:w="1129" w:type="dxa"/>
          </w:tcPr>
          <w:p w14:paraId="651760F4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4CEF59D7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55667D9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2EDAA20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</w:t>
            </w:r>
          </w:p>
        </w:tc>
        <w:tc>
          <w:tcPr>
            <w:tcW w:w="1134" w:type="dxa"/>
          </w:tcPr>
          <w:p w14:paraId="14870193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067167" w:rsidRPr="00993CE8" w14:paraId="18A1DE8C" w14:textId="77777777" w:rsidTr="00933BB5">
        <w:trPr>
          <w:trHeight w:val="268"/>
        </w:trPr>
        <w:tc>
          <w:tcPr>
            <w:tcW w:w="1129" w:type="dxa"/>
          </w:tcPr>
          <w:p w14:paraId="2613D0B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613A1DEB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9AB7BC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0387685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</w:t>
            </w:r>
          </w:p>
        </w:tc>
        <w:tc>
          <w:tcPr>
            <w:tcW w:w="1134" w:type="dxa"/>
          </w:tcPr>
          <w:p w14:paraId="7CBA7831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1C595410" w14:textId="77777777" w:rsidTr="00933BB5">
        <w:trPr>
          <w:trHeight w:val="268"/>
        </w:trPr>
        <w:tc>
          <w:tcPr>
            <w:tcW w:w="1129" w:type="dxa"/>
          </w:tcPr>
          <w:p w14:paraId="14E36652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2D919DF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C28829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7AEE4204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</w:t>
            </w:r>
          </w:p>
        </w:tc>
        <w:tc>
          <w:tcPr>
            <w:tcW w:w="1134" w:type="dxa"/>
          </w:tcPr>
          <w:p w14:paraId="21678B5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3E3427DF" w14:textId="77777777" w:rsidTr="00933BB5">
        <w:trPr>
          <w:trHeight w:val="268"/>
        </w:trPr>
        <w:tc>
          <w:tcPr>
            <w:tcW w:w="1129" w:type="dxa"/>
          </w:tcPr>
          <w:p w14:paraId="29FA99EB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DEF9761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B8F10E5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7A8804EB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4F31A282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67167" w:rsidRPr="00993CE8" w14:paraId="0082B25C" w14:textId="77777777" w:rsidTr="00933BB5">
        <w:trPr>
          <w:trHeight w:val="268"/>
        </w:trPr>
        <w:tc>
          <w:tcPr>
            <w:tcW w:w="1129" w:type="dxa"/>
          </w:tcPr>
          <w:p w14:paraId="71EA7D4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4BD458B8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C5C5B8B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6E30AF05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5CB7569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67167" w:rsidRPr="00993CE8" w14:paraId="1F5FCB68" w14:textId="77777777" w:rsidTr="00933BB5">
        <w:trPr>
          <w:trHeight w:val="268"/>
        </w:trPr>
        <w:tc>
          <w:tcPr>
            <w:tcW w:w="1129" w:type="dxa"/>
          </w:tcPr>
          <w:p w14:paraId="3101276C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4523653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0FAD632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21F81BA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4649FC45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67167" w:rsidRPr="00993CE8" w14:paraId="36935A3E" w14:textId="77777777" w:rsidTr="00933BB5">
        <w:trPr>
          <w:trHeight w:val="268"/>
        </w:trPr>
        <w:tc>
          <w:tcPr>
            <w:tcW w:w="1129" w:type="dxa"/>
          </w:tcPr>
          <w:p w14:paraId="390B18F7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9C9A0CE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472B0050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57B7D21B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420435D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067167" w:rsidRPr="00993CE8" w14:paraId="4E1160A4" w14:textId="77777777" w:rsidTr="00933BB5">
        <w:trPr>
          <w:trHeight w:val="268"/>
        </w:trPr>
        <w:tc>
          <w:tcPr>
            <w:tcW w:w="1129" w:type="dxa"/>
          </w:tcPr>
          <w:p w14:paraId="4DF9D922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050BDAAD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2D0D2D9" w14:textId="343E8CC9" w:rsidR="00067167" w:rsidRPr="00993CE8" w:rsidRDefault="00435DE2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22" w:type="dxa"/>
          </w:tcPr>
          <w:p w14:paraId="1035AAE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 EN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75EADC46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67167" w:rsidRPr="00993CE8" w14:paraId="7011C8FE" w14:textId="77777777" w:rsidTr="00933BB5">
        <w:trPr>
          <w:trHeight w:val="268"/>
        </w:trPr>
        <w:tc>
          <w:tcPr>
            <w:tcW w:w="1129" w:type="dxa"/>
          </w:tcPr>
          <w:p w14:paraId="3324FF73" w14:textId="000C395E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 w:rsidR="00435D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2D68B4CC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4ECC92B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2AEE4AA8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12B2CA91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7558B630" w14:textId="77777777" w:rsidR="00067167" w:rsidRPr="00993CE8" w:rsidRDefault="00067167" w:rsidP="00067167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1406718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1406719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1406720"/>
      <w:r>
        <w:lastRenderedPageBreak/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1406721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1406722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1406723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46408CE" w14:textId="77777777" w:rsidR="00067167" w:rsidRPr="00B537DA" w:rsidRDefault="00067167" w:rsidP="00067167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067167" w:rsidRPr="00B537DA" w14:paraId="634D2D12" w14:textId="77777777" w:rsidTr="00933BB5">
        <w:tc>
          <w:tcPr>
            <w:tcW w:w="562" w:type="dxa"/>
          </w:tcPr>
          <w:p w14:paraId="440BC44C" w14:textId="0307C173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30CA8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</w:t>
            </w:r>
            <w:r w:rsidR="00435DE2" w:rsidRPr="00730CA8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1</w:t>
            </w:r>
          </w:p>
        </w:tc>
        <w:tc>
          <w:tcPr>
            <w:tcW w:w="7932" w:type="dxa"/>
          </w:tcPr>
          <w:p w14:paraId="127666A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Validar que el código del banco (largo 4) se coteja con el usuario conectado (definición de casilla), en caso de no coincidir se catalogará con error </w:t>
            </w:r>
            <w:r w:rsidRPr="006F3036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67167" w:rsidRPr="00B537DA" w14:paraId="614DEB1E" w14:textId="77777777" w:rsidTr="00933BB5">
        <w:tc>
          <w:tcPr>
            <w:tcW w:w="562" w:type="dxa"/>
          </w:tcPr>
          <w:p w14:paraId="05F7CDF2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EA4763D" w14:textId="01FDD488" w:rsidR="00067167" w:rsidRPr="00CC035F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</w:t>
            </w:r>
            <w:r w:rsidR="00435DE2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7932" w:type="dxa"/>
          </w:tcPr>
          <w:p w14:paraId="5658B3E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3FAE2DD" w14:textId="77777777" w:rsidR="00067167" w:rsidRPr="00DD1EE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ADDFD5E" w14:textId="77777777" w:rsidR="00067167" w:rsidRPr="00DD1EE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F295B80" w14:textId="77777777" w:rsidTr="00933BB5">
        <w:tc>
          <w:tcPr>
            <w:tcW w:w="562" w:type="dxa"/>
          </w:tcPr>
          <w:p w14:paraId="0541D45D" w14:textId="7F25DCDA" w:rsidR="00067167" w:rsidRPr="00CC035F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</w:t>
            </w:r>
            <w:r w:rsidR="00435DE2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</w:p>
        </w:tc>
        <w:tc>
          <w:tcPr>
            <w:tcW w:w="7932" w:type="dxa"/>
          </w:tcPr>
          <w:p w14:paraId="497CADEE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067167" w:rsidRPr="00B537DA" w14:paraId="35CFFA55" w14:textId="77777777" w:rsidTr="00933BB5">
        <w:tc>
          <w:tcPr>
            <w:tcW w:w="562" w:type="dxa"/>
          </w:tcPr>
          <w:p w14:paraId="00A827C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09B9F4" w14:textId="2ECA8155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35D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</w:tcPr>
          <w:p w14:paraId="662FB13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AF502B" w14:textId="77777777" w:rsidR="00067167" w:rsidRPr="00DD1EE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36A367C0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0"/>
    </w:tbl>
    <w:p w14:paraId="147015B6" w14:textId="77777777" w:rsidR="00067167" w:rsidRPr="00230F5A" w:rsidRDefault="00067167" w:rsidP="0006716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1DB36" w14:textId="77777777" w:rsidR="00067167" w:rsidRDefault="00067167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1A1FF2C" w14:textId="77777777" w:rsidR="00067167" w:rsidRPr="00230F5A" w:rsidRDefault="00067167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61406724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12281F72" w14:textId="77777777" w:rsidR="00067167" w:rsidRDefault="00067167" w:rsidP="00067167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67167" w:rsidRPr="00B537DA" w14:paraId="5359E754" w14:textId="77777777" w:rsidTr="00933BB5">
        <w:tc>
          <w:tcPr>
            <w:tcW w:w="595" w:type="dxa"/>
          </w:tcPr>
          <w:p w14:paraId="284B23A5" w14:textId="77777777" w:rsidR="00067167" w:rsidRPr="0070260B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5A33280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0D5563B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67167" w:rsidRPr="00B537DA" w14:paraId="392CA3BC" w14:textId="77777777" w:rsidTr="00933BB5">
        <w:tc>
          <w:tcPr>
            <w:tcW w:w="595" w:type="dxa"/>
          </w:tcPr>
          <w:p w14:paraId="3B0C6FD0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72A406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AF6627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E5C3460" w14:textId="77777777" w:rsidTr="00933BB5">
        <w:tc>
          <w:tcPr>
            <w:tcW w:w="595" w:type="dxa"/>
          </w:tcPr>
          <w:p w14:paraId="00922CBB" w14:textId="77777777" w:rsidR="00067167" w:rsidRPr="0070260B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02CAB5B7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35A9CE4D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3772D1C" w14:textId="77777777" w:rsidTr="00933BB5">
        <w:tc>
          <w:tcPr>
            <w:tcW w:w="595" w:type="dxa"/>
          </w:tcPr>
          <w:p w14:paraId="425234A5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6BA7BC0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1B2A5E7A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871913D" w14:textId="77777777" w:rsidTr="00933BB5">
        <w:tc>
          <w:tcPr>
            <w:tcW w:w="595" w:type="dxa"/>
          </w:tcPr>
          <w:p w14:paraId="4E0A6D41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010E278A" w14:textId="77777777" w:rsidR="00067167" w:rsidRPr="003D3E86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170F9334" w14:textId="5F33AC5E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="00A3277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B8F02F7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75DBDC50" w14:textId="77777777" w:rsidTr="00933BB5">
        <w:tc>
          <w:tcPr>
            <w:tcW w:w="595" w:type="dxa"/>
          </w:tcPr>
          <w:p w14:paraId="47DDA8AD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D9CD4AF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497FD4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6077AF29" w14:textId="77777777" w:rsidTr="00933BB5">
        <w:tc>
          <w:tcPr>
            <w:tcW w:w="595" w:type="dxa"/>
          </w:tcPr>
          <w:p w14:paraId="0E9FD543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4C529E8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AE57675" w14:textId="39367D71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1B1A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0FFE43CB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287B7BB2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44510F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08A7A6A6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22B0F184" w14:textId="58948236" w:rsidR="00067167" w:rsidRDefault="001B1A94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7B6157F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067167" w:rsidRPr="00B537DA" w14:paraId="50E86C4F" w14:textId="77777777" w:rsidTr="00933BB5">
        <w:tc>
          <w:tcPr>
            <w:tcW w:w="595" w:type="dxa"/>
          </w:tcPr>
          <w:p w14:paraId="6A87A66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080746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C0BEF4E" w14:textId="6B0C273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1B1A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067167" w:rsidRPr="00B537DA" w14:paraId="397478CF" w14:textId="77777777" w:rsidTr="00933BB5">
        <w:tc>
          <w:tcPr>
            <w:tcW w:w="595" w:type="dxa"/>
          </w:tcPr>
          <w:p w14:paraId="7F8FFEE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327C1E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5D07E83" w14:textId="77777777" w:rsidR="00067167" w:rsidRPr="00A07210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5A924BD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647BA745" w14:textId="77777777" w:rsidTr="00933BB5">
        <w:tc>
          <w:tcPr>
            <w:tcW w:w="595" w:type="dxa"/>
          </w:tcPr>
          <w:p w14:paraId="444B60C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CCD2B8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EBC8C33" w14:textId="77777777" w:rsidR="00067167" w:rsidRPr="00A07210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625B5292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5AF3591D" w14:textId="77777777" w:rsidTr="00933BB5">
        <w:tc>
          <w:tcPr>
            <w:tcW w:w="595" w:type="dxa"/>
          </w:tcPr>
          <w:p w14:paraId="76CCE20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08DA5A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7AD6910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2A477C2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5A932B5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039C175F" w14:textId="77777777" w:rsidTr="00933BB5">
        <w:tc>
          <w:tcPr>
            <w:tcW w:w="595" w:type="dxa"/>
          </w:tcPr>
          <w:p w14:paraId="44AE8E9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A0332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57D66CC0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816F40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7167" w:rsidRPr="00B537DA" w14:paraId="7E58DC57" w14:textId="77777777" w:rsidTr="00933BB5">
        <w:tc>
          <w:tcPr>
            <w:tcW w:w="595" w:type="dxa"/>
          </w:tcPr>
          <w:p w14:paraId="163949CB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D09FA7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4899845" w14:textId="442CA764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1B1A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7DA3574B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246D8A2E" w14:textId="77777777" w:rsidTr="00933BB5">
        <w:tc>
          <w:tcPr>
            <w:tcW w:w="595" w:type="dxa"/>
          </w:tcPr>
          <w:p w14:paraId="3209FEC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480C86D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1B95E227" w14:textId="5AEC693A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1B1A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011C2D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08A0750" w14:textId="77777777" w:rsidTr="00933BB5">
        <w:tc>
          <w:tcPr>
            <w:tcW w:w="595" w:type="dxa"/>
          </w:tcPr>
          <w:p w14:paraId="195ABDC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492F8EE7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067167" w:rsidRPr="00B537DA" w14:paraId="46E21EF4" w14:textId="77777777" w:rsidTr="00933BB5">
        <w:tc>
          <w:tcPr>
            <w:tcW w:w="595" w:type="dxa"/>
          </w:tcPr>
          <w:p w14:paraId="0A476846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7078019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7167" w:rsidRPr="00B537DA" w14:paraId="01DC7516" w14:textId="77777777" w:rsidTr="00933BB5">
        <w:tc>
          <w:tcPr>
            <w:tcW w:w="595" w:type="dxa"/>
          </w:tcPr>
          <w:p w14:paraId="6BCA3E7F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48CC6F65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65DA46D6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11AD74ED" w14:textId="77777777" w:rsidTr="00933BB5">
        <w:tc>
          <w:tcPr>
            <w:tcW w:w="595" w:type="dxa"/>
          </w:tcPr>
          <w:p w14:paraId="01846B5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5016B1B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466B6397" w14:textId="77777777" w:rsidR="00067167" w:rsidRDefault="00067167" w:rsidP="00067167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61406725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6F3036" w:rsidRPr="00B537DA" w14:paraId="6C0CBDA8" w14:textId="77777777" w:rsidTr="00E862A3">
        <w:tc>
          <w:tcPr>
            <w:tcW w:w="562" w:type="dxa"/>
          </w:tcPr>
          <w:p w14:paraId="36484254" w14:textId="1F6D85ED" w:rsidR="006F3036" w:rsidRPr="006F3036" w:rsidRDefault="006F303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V17</w:t>
            </w:r>
          </w:p>
        </w:tc>
        <w:tc>
          <w:tcPr>
            <w:tcW w:w="7932" w:type="dxa"/>
          </w:tcPr>
          <w:p w14:paraId="0D2553CE" w14:textId="74B81D11" w:rsidR="006F3036" w:rsidRPr="006F3036" w:rsidRDefault="006F303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Validar que el usuario casilla conectado o que transmitió el archivo sea el mismo que el campo “Originador” del archivo de control, en caso de error </w:t>
            </w:r>
            <w:r w:rsidRPr="006F3036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 xml:space="preserve">(Error 05) 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61406726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61406727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DC7168">
                    <w:rPr>
                      <w:rFonts w:ascii="Arial MT" w:hAnsi="Arial MT"/>
                      <w:sz w:val="20"/>
                      <w:highlight w:val="yellow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DC7168">
                    <w:rPr>
                      <w:rFonts w:ascii="Arial MT" w:hAnsi="Arial MT"/>
                      <w:sz w:val="20"/>
                      <w:highlight w:val="yellow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67167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067167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067167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067167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 w:rsidRPr="00DC7168">
                    <w:rPr>
                      <w:rFonts w:ascii="Arial MT" w:hAnsi="Arial MT"/>
                      <w:sz w:val="20"/>
                      <w:highlight w:val="yellow"/>
                    </w:rPr>
                    <w:t>4</w:t>
                  </w:r>
                  <w:r w:rsidRPr="00DC7168">
                    <w:rPr>
                      <w:rFonts w:ascii="Arial MT" w:hAnsi="Arial MT"/>
                      <w:sz w:val="20"/>
                      <w:highlight w:val="yellow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067167" w:rsidRPr="00993CE8" w14:paraId="68B26FD4" w14:textId="77777777" w:rsidTr="00933BB5">
        <w:trPr>
          <w:trHeight w:val="268"/>
        </w:trPr>
        <w:tc>
          <w:tcPr>
            <w:tcW w:w="1239" w:type="dxa"/>
          </w:tcPr>
          <w:p w14:paraId="460A4978" w14:textId="77777777" w:rsidR="00067167" w:rsidRPr="00993CE8" w:rsidRDefault="00067167" w:rsidP="00933BB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13B16D05" w14:textId="77777777" w:rsidR="00067167" w:rsidRPr="00993CE8" w:rsidRDefault="00067167" w:rsidP="00933BB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8B005ED" w14:textId="77777777" w:rsidR="00067167" w:rsidRPr="00993CE8" w:rsidRDefault="00067167" w:rsidP="00933BB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33E015E9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6B56A0E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067167" w:rsidRPr="00993CE8" w14:paraId="4DDEF909" w14:textId="77777777" w:rsidTr="00933BB5">
        <w:trPr>
          <w:trHeight w:val="268"/>
        </w:trPr>
        <w:tc>
          <w:tcPr>
            <w:tcW w:w="1239" w:type="dxa"/>
          </w:tcPr>
          <w:p w14:paraId="20790291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5D643364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145E70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7077EA1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35C7AC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67167" w:rsidRPr="00993CE8" w14:paraId="6688BF43" w14:textId="77777777" w:rsidTr="00933BB5">
        <w:trPr>
          <w:trHeight w:val="268"/>
        </w:trPr>
        <w:tc>
          <w:tcPr>
            <w:tcW w:w="1239" w:type="dxa"/>
          </w:tcPr>
          <w:p w14:paraId="7E04B8D0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6330F02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FD3748D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2E2B213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7A6D6B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67167" w:rsidRPr="00993CE8" w14:paraId="5874D59F" w14:textId="77777777" w:rsidTr="00933BB5">
        <w:trPr>
          <w:trHeight w:val="268"/>
        </w:trPr>
        <w:tc>
          <w:tcPr>
            <w:tcW w:w="1239" w:type="dxa"/>
          </w:tcPr>
          <w:p w14:paraId="271E6CCB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55408076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68D0B1B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0BEFD54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0AD6407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67167" w:rsidRPr="00993CE8" w14:paraId="6E279C44" w14:textId="77777777" w:rsidTr="00933BB5">
        <w:trPr>
          <w:trHeight w:val="268"/>
        </w:trPr>
        <w:tc>
          <w:tcPr>
            <w:tcW w:w="1239" w:type="dxa"/>
          </w:tcPr>
          <w:p w14:paraId="15342947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D204D95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4CF6DE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42A75CCB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299FAFC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67167" w:rsidRPr="00993CE8" w14:paraId="6F87CCBA" w14:textId="77777777" w:rsidTr="00933BB5">
        <w:trPr>
          <w:trHeight w:val="268"/>
        </w:trPr>
        <w:tc>
          <w:tcPr>
            <w:tcW w:w="1239" w:type="dxa"/>
          </w:tcPr>
          <w:p w14:paraId="00A2CC47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00835EBE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AD6532D" w14:textId="66E7DF0F" w:rsidR="00067167" w:rsidRPr="00993CE8" w:rsidRDefault="001B1A94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</w:p>
        </w:tc>
        <w:tc>
          <w:tcPr>
            <w:tcW w:w="5958" w:type="dxa"/>
          </w:tcPr>
          <w:p w14:paraId="1B41B482" w14:textId="7D52A180" w:rsidR="001B1A94" w:rsidRPr="00993CE8" w:rsidRDefault="00067167" w:rsidP="001B1A9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="001B1A94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(cantidad de líneas de detalle)</w:t>
            </w:r>
          </w:p>
          <w:p w14:paraId="75C71FC7" w14:textId="68652ECB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731B0B2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Sí</w:t>
            </w:r>
          </w:p>
        </w:tc>
      </w:tr>
      <w:tr w:rsidR="00067167" w:rsidRPr="00993CE8" w14:paraId="1B90BE55" w14:textId="77777777" w:rsidTr="00933BB5">
        <w:trPr>
          <w:trHeight w:val="268"/>
        </w:trPr>
        <w:tc>
          <w:tcPr>
            <w:tcW w:w="1239" w:type="dxa"/>
          </w:tcPr>
          <w:p w14:paraId="3A290D5A" w14:textId="43EDF8C1" w:rsidR="00067167" w:rsidRPr="00993CE8" w:rsidRDefault="001B1A94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53F20113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06200568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57C0F8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536D1A24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AE281E5" w14:textId="77777777" w:rsidR="00067167" w:rsidRPr="00993CE8" w:rsidRDefault="00067167" w:rsidP="00067167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E9DFED0" w14:textId="77777777" w:rsidR="00067167" w:rsidRPr="00993CE8" w:rsidRDefault="00067167" w:rsidP="00067167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067167" w:rsidRPr="00993CE8" w14:paraId="189304BC" w14:textId="77777777" w:rsidTr="00933BB5">
        <w:trPr>
          <w:trHeight w:val="244"/>
        </w:trPr>
        <w:tc>
          <w:tcPr>
            <w:tcW w:w="4815" w:type="dxa"/>
          </w:tcPr>
          <w:p w14:paraId="0E455C7D" w14:textId="77777777" w:rsidR="00067167" w:rsidRPr="00993CE8" w:rsidRDefault="00067167" w:rsidP="00933BB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5F9E2AE" w14:textId="77777777" w:rsidR="00067167" w:rsidRPr="00993CE8" w:rsidRDefault="00067167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E79FAB0" w14:textId="77777777" w:rsidR="00067167" w:rsidRPr="00993CE8" w:rsidRDefault="00067167" w:rsidP="00933BB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F3(nf)</w:t>
            </w:r>
          </w:p>
        </w:tc>
      </w:tr>
      <w:tr w:rsidR="00067167" w:rsidRPr="00993CE8" w14:paraId="6F6EE879" w14:textId="77777777" w:rsidTr="00933BB5">
        <w:trPr>
          <w:trHeight w:val="242"/>
        </w:trPr>
        <w:tc>
          <w:tcPr>
            <w:tcW w:w="4815" w:type="dxa"/>
          </w:tcPr>
          <w:p w14:paraId="5B296F1F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F98D565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3F7B6E" w14:textId="39AE5545" w:rsidR="00067167" w:rsidRPr="00993CE8" w:rsidRDefault="00067167" w:rsidP="00933BB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0CD96F08" w14:textId="77777777" w:rsidR="00067167" w:rsidRPr="00993CE8" w:rsidRDefault="00067167" w:rsidP="00067167">
      <w:pPr>
        <w:rPr>
          <w:rFonts w:ascii="Times New Roman" w:hAnsi="Times New Roman" w:cs="Times New Roman"/>
          <w:color w:val="4472C4" w:themeColor="accent1"/>
        </w:rPr>
      </w:pPr>
    </w:p>
    <w:p w14:paraId="0C85502A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1610EF5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387B395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993CE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7801283A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993CE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993CE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993CE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993CE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61406728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61406729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61406730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7167" w14:paraId="756ECE04" w14:textId="77777777" w:rsidTr="009A2A10">
        <w:tc>
          <w:tcPr>
            <w:tcW w:w="1129" w:type="dxa"/>
          </w:tcPr>
          <w:p w14:paraId="40F20FFF" w14:textId="7A72163C" w:rsidR="009A2A10" w:rsidRPr="00067167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4EDC11C1" w:rsidR="009A2A10" w:rsidRPr="00067167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067167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067167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067167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3D3D5FF8" w:rsidR="00312989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067167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7167" w14:paraId="4A7514C9" w14:textId="77777777" w:rsidTr="009A2A10">
        <w:tc>
          <w:tcPr>
            <w:tcW w:w="1129" w:type="dxa"/>
          </w:tcPr>
          <w:p w14:paraId="36E25D26" w14:textId="7F55894F" w:rsidR="009A2A10" w:rsidRPr="00067167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067167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4CE64141" w14:textId="77777777" w:rsidTr="009A2A10">
        <w:tc>
          <w:tcPr>
            <w:tcW w:w="1129" w:type="dxa"/>
          </w:tcPr>
          <w:p w14:paraId="0B80E08E" w14:textId="7B691186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067167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067167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067167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1073B744" w:rsidR="00B1738F" w:rsidRPr="00067167" w:rsidRDefault="00067167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91655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91655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067167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067167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067167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067167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067167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067167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067167" w:rsidRDefault="000465DB" w:rsidP="00BB7237">
      <w:pPr>
        <w:pStyle w:val="Ttulo2"/>
        <w:numPr>
          <w:ilvl w:val="2"/>
          <w:numId w:val="7"/>
        </w:numPr>
      </w:pPr>
      <w:bookmarkStart w:id="29" w:name="_Toc161406731"/>
      <w:bookmarkEnd w:id="28"/>
      <w:r w:rsidRPr="00067167">
        <w:t>Archivo Carátula</w:t>
      </w:r>
      <w:r w:rsidR="001169CF" w:rsidRPr="00067167">
        <w:fldChar w:fldCharType="begin"/>
      </w:r>
      <w:r w:rsidR="001169CF" w:rsidRPr="00067167">
        <w:instrText xml:space="preserve"> XE "Archivo Carátula" </w:instrText>
      </w:r>
      <w:r w:rsidR="001169CF" w:rsidRPr="00067167">
        <w:fldChar w:fldCharType="end"/>
      </w:r>
      <w:r w:rsidR="009A2A10" w:rsidRPr="00067167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67167" w14:paraId="34398A03" w14:textId="77777777" w:rsidTr="00E862A3">
        <w:tc>
          <w:tcPr>
            <w:tcW w:w="1129" w:type="dxa"/>
          </w:tcPr>
          <w:p w14:paraId="2225B9A4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06454DCE" w14:textId="77777777" w:rsidTr="00E862A3">
        <w:tc>
          <w:tcPr>
            <w:tcW w:w="1129" w:type="dxa"/>
          </w:tcPr>
          <w:p w14:paraId="1E70680A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6BED63F2" w14:textId="77777777" w:rsidTr="00E862A3">
        <w:tc>
          <w:tcPr>
            <w:tcW w:w="1129" w:type="dxa"/>
          </w:tcPr>
          <w:p w14:paraId="2BC68398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C48E154" w:rsidR="004F39F4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067167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067167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3C594D37" w:rsidR="000B1A73" w:rsidRPr="00067167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067167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067167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6E44765A" w14:textId="77777777" w:rsidTr="00E862A3">
        <w:tc>
          <w:tcPr>
            <w:tcW w:w="1129" w:type="dxa"/>
          </w:tcPr>
          <w:p w14:paraId="0D202F6E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6453A99C" w14:textId="77777777" w:rsidTr="00E862A3">
        <w:tc>
          <w:tcPr>
            <w:tcW w:w="1129" w:type="dxa"/>
          </w:tcPr>
          <w:p w14:paraId="537D5D72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067167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067167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067167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3BCCD1E1" w:rsidR="00B1738F" w:rsidRPr="00067167" w:rsidRDefault="00067167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3F025E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3F025E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067167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067167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61406732"/>
      <w:bookmarkEnd w:id="31"/>
      <w:r w:rsidRPr="00067167">
        <w:t>Archivo de control</w:t>
      </w:r>
      <w:r w:rsidR="00513350" w:rsidRPr="00067167">
        <w:t xml:space="preserve"> de datos</w:t>
      </w:r>
      <w:r w:rsidR="001169CF" w:rsidRPr="00067167">
        <w:fldChar w:fldCharType="begin"/>
      </w:r>
      <w:r w:rsidR="001169CF" w:rsidRPr="00067167">
        <w:instrText xml:space="preserve"> XE "Archivo de control" </w:instrText>
      </w:r>
      <w:r w:rsidR="001169CF" w:rsidRPr="00067167">
        <w:fldChar w:fldCharType="end"/>
      </w:r>
      <w:r w:rsidR="009A2A10" w:rsidRPr="00067167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67167" w14:paraId="09B3BE47" w14:textId="77777777" w:rsidTr="00E862A3">
        <w:tc>
          <w:tcPr>
            <w:tcW w:w="1129" w:type="dxa"/>
          </w:tcPr>
          <w:p w14:paraId="789EC2E0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24CE3B6C" w14:textId="77777777" w:rsidTr="00E862A3">
        <w:tc>
          <w:tcPr>
            <w:tcW w:w="1129" w:type="dxa"/>
          </w:tcPr>
          <w:p w14:paraId="4F9750AE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0A0C7B7F" w14:textId="77777777" w:rsidTr="00E862A3">
        <w:tc>
          <w:tcPr>
            <w:tcW w:w="1129" w:type="dxa"/>
          </w:tcPr>
          <w:p w14:paraId="16CA53F6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A1EAE8F" w:rsidR="004D0C43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067167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E4FB415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067167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34A18395" w14:textId="77777777" w:rsidTr="00E862A3">
        <w:tc>
          <w:tcPr>
            <w:tcW w:w="1129" w:type="dxa"/>
          </w:tcPr>
          <w:p w14:paraId="1BEA6A51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0DC8E8BB" w14:textId="77777777" w:rsidTr="00E862A3">
        <w:tc>
          <w:tcPr>
            <w:tcW w:w="1129" w:type="dxa"/>
          </w:tcPr>
          <w:p w14:paraId="3341B7DB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160921D1" w:rsidR="00E547E8" w:rsidRPr="00067167" w:rsidRDefault="00067167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E547E8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C8B3028" w:rsidR="00B1738F" w:rsidRPr="00067167" w:rsidRDefault="00067167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E547E8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067167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067167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067167" w:rsidRDefault="000465DB" w:rsidP="00B67156">
      <w:pPr>
        <w:pStyle w:val="Ttulo2"/>
        <w:numPr>
          <w:ilvl w:val="1"/>
          <w:numId w:val="7"/>
        </w:numPr>
      </w:pPr>
      <w:bookmarkStart w:id="35" w:name="_Toc161406733"/>
      <w:r w:rsidRPr="00067167">
        <w:t xml:space="preserve">Archivo de salida </w:t>
      </w:r>
      <w:r w:rsidR="00B1738F" w:rsidRPr="00067167">
        <w:t>a dest</w:t>
      </w:r>
      <w:r w:rsidR="00095C24" w:rsidRPr="00067167">
        <w:t>i</w:t>
      </w:r>
      <w:r w:rsidR="00B1738F" w:rsidRPr="00067167">
        <w:t>no</w:t>
      </w:r>
      <w:bookmarkEnd w:id="35"/>
      <w:r w:rsidR="001169CF" w:rsidRPr="00067167">
        <w:fldChar w:fldCharType="begin"/>
      </w:r>
      <w:r w:rsidR="001169CF" w:rsidRPr="00067167">
        <w:instrText xml:space="preserve"> XE "Archivo de salida a</w:instrText>
      </w:r>
      <w:r w:rsidR="007B6066" w:rsidRPr="00067167">
        <w:instrText>”</w:instrText>
      </w:r>
      <w:r w:rsidR="001169CF" w:rsidRPr="00067167">
        <w:instrText xml:space="preserve">destino" </w:instrText>
      </w:r>
      <w:r w:rsidR="001169CF" w:rsidRPr="00067167">
        <w:fldChar w:fldCharType="end"/>
      </w:r>
    </w:p>
    <w:p w14:paraId="25DFA216" w14:textId="1A009ADA" w:rsidR="000465DB" w:rsidRPr="00067167" w:rsidRDefault="000465DB" w:rsidP="00B67156">
      <w:pPr>
        <w:pStyle w:val="Ttulo2"/>
        <w:numPr>
          <w:ilvl w:val="2"/>
          <w:numId w:val="7"/>
        </w:numPr>
      </w:pPr>
      <w:bookmarkStart w:id="36" w:name="_Toc161406734"/>
      <w:r w:rsidRPr="00067167">
        <w:t>Archivo de da</w:t>
      </w:r>
      <w:r w:rsidR="009A28CD" w:rsidRPr="00067167">
        <w:t>t</w:t>
      </w:r>
      <w:r w:rsidRPr="00067167">
        <w:t>os</w:t>
      </w:r>
      <w:bookmarkEnd w:id="36"/>
      <w:r w:rsidR="001169CF" w:rsidRPr="00067167">
        <w:fldChar w:fldCharType="begin"/>
      </w:r>
      <w:r w:rsidR="001169CF" w:rsidRPr="00067167">
        <w:instrText xml:space="preserve"> XE "Archivo </w:instrText>
      </w:r>
      <w:r w:rsidR="007B6066" w:rsidRPr="00067167">
        <w:instrText>”</w:instrText>
      </w:r>
      <w:r w:rsidR="001169CF" w:rsidRPr="00067167">
        <w:instrText xml:space="preserve">e datos" </w:instrText>
      </w:r>
      <w:r w:rsidR="001169CF" w:rsidRPr="00067167">
        <w:fldChar w:fldCharType="end"/>
      </w:r>
      <w:r w:rsidRPr="00067167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067167" w14:paraId="28352ABA" w14:textId="77777777" w:rsidTr="00B1738F">
        <w:tc>
          <w:tcPr>
            <w:tcW w:w="1413" w:type="dxa"/>
          </w:tcPr>
          <w:p w14:paraId="551A85E7" w14:textId="290DC1E5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3CB6F16" w:rsidR="00B1738F" w:rsidRPr="00067167" w:rsidRDefault="0006716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4D0C43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067167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067167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067167">
              <w:rPr>
                <w:rFonts w:ascii="Times New Roman" w:hAnsi="Times New Roman" w:cs="Times New Roman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067167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067167" w:rsidRDefault="000465DB" w:rsidP="00B67156">
      <w:pPr>
        <w:pStyle w:val="Ttulo2"/>
        <w:numPr>
          <w:ilvl w:val="2"/>
          <w:numId w:val="7"/>
        </w:numPr>
      </w:pPr>
      <w:bookmarkStart w:id="37" w:name="_Toc161406735"/>
      <w:r w:rsidRPr="00067167">
        <w:t>Archivo Carát</w:t>
      </w:r>
      <w:r w:rsidR="00601681" w:rsidRPr="00067167">
        <w:t>u</w:t>
      </w:r>
      <w:r w:rsidRPr="00067167">
        <w:t>la</w:t>
      </w:r>
      <w:bookmarkEnd w:id="37"/>
      <w:r w:rsidR="001169CF" w:rsidRPr="00067167">
        <w:fldChar w:fldCharType="begin"/>
      </w:r>
      <w:r w:rsidR="001169CF" w:rsidRPr="00067167">
        <w:instrText xml:space="preserve"> XE "Archivo </w:instrText>
      </w:r>
      <w:r w:rsidR="007B6066" w:rsidRPr="00067167">
        <w:instrText>”</w:instrText>
      </w:r>
      <w:r w:rsidR="001169CF" w:rsidRPr="00067167">
        <w:instrText xml:space="preserve">arátula" </w:instrText>
      </w:r>
      <w:r w:rsidR="001169CF" w:rsidRPr="00067167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3B0C3FC" w:rsidR="00284E6A" w:rsidRPr="00067167" w:rsidRDefault="00067167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1B1A9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284E6A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067167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61406736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61406737"/>
      <w:bookmarkEnd w:id="41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89F729B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61406738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1406739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61406740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Toc161406741"/>
      <w:bookmarkStart w:id="50" w:name="_Hlk150867245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61406742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61406743"/>
      <w:r w:rsidRPr="00230F5A">
        <w:rPr>
          <w:rFonts w:cs="Times New Roman"/>
        </w:rPr>
        <w:lastRenderedPageBreak/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61406744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61406745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61406746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61406747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61406748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6140674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2E57BF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1F52" w14:textId="77777777" w:rsidR="002E57BF" w:rsidRDefault="002E57BF" w:rsidP="00F10206">
      <w:pPr>
        <w:spacing w:after="0" w:line="240" w:lineRule="auto"/>
      </w:pPr>
      <w:r>
        <w:separator/>
      </w:r>
    </w:p>
  </w:endnote>
  <w:endnote w:type="continuationSeparator" w:id="0">
    <w:p w14:paraId="2CDF7411" w14:textId="77777777" w:rsidR="002E57BF" w:rsidRDefault="002E57BF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F745" w14:textId="77777777" w:rsidR="002E57BF" w:rsidRDefault="002E57BF" w:rsidP="00F10206">
      <w:pPr>
        <w:spacing w:after="0" w:line="240" w:lineRule="auto"/>
      </w:pPr>
      <w:r>
        <w:separator/>
      </w:r>
    </w:p>
  </w:footnote>
  <w:footnote w:type="continuationSeparator" w:id="0">
    <w:p w14:paraId="28FD9FE4" w14:textId="77777777" w:rsidR="002E57BF" w:rsidRDefault="002E57BF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67167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1A94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168EC"/>
    <w:rsid w:val="002308E7"/>
    <w:rsid w:val="00230F5A"/>
    <w:rsid w:val="002358C5"/>
    <w:rsid w:val="002430D4"/>
    <w:rsid w:val="00254B9F"/>
    <w:rsid w:val="00266AD3"/>
    <w:rsid w:val="00273BB4"/>
    <w:rsid w:val="00276FA5"/>
    <w:rsid w:val="00282558"/>
    <w:rsid w:val="00284E6A"/>
    <w:rsid w:val="00294E79"/>
    <w:rsid w:val="00296526"/>
    <w:rsid w:val="002A13B4"/>
    <w:rsid w:val="002B267E"/>
    <w:rsid w:val="002B373A"/>
    <w:rsid w:val="002B4375"/>
    <w:rsid w:val="002E1CED"/>
    <w:rsid w:val="002E57BF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DE2"/>
    <w:rsid w:val="00437AEE"/>
    <w:rsid w:val="00443E8F"/>
    <w:rsid w:val="004453F6"/>
    <w:rsid w:val="00446EF8"/>
    <w:rsid w:val="00465EE6"/>
    <w:rsid w:val="00471700"/>
    <w:rsid w:val="00477EA2"/>
    <w:rsid w:val="004839DA"/>
    <w:rsid w:val="004A44F4"/>
    <w:rsid w:val="004A6793"/>
    <w:rsid w:val="004B23C2"/>
    <w:rsid w:val="004B2B64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2FCE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036"/>
    <w:rsid w:val="006F384B"/>
    <w:rsid w:val="006F53A6"/>
    <w:rsid w:val="006F65AF"/>
    <w:rsid w:val="0070260B"/>
    <w:rsid w:val="00706C67"/>
    <w:rsid w:val="00722DCB"/>
    <w:rsid w:val="00730CA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28B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8F52E4"/>
    <w:rsid w:val="009144B1"/>
    <w:rsid w:val="00920D2A"/>
    <w:rsid w:val="009248DE"/>
    <w:rsid w:val="00930A0D"/>
    <w:rsid w:val="009427D8"/>
    <w:rsid w:val="00942B3A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4361"/>
    <w:rsid w:val="009A52D0"/>
    <w:rsid w:val="009A6FF8"/>
    <w:rsid w:val="009C0AC5"/>
    <w:rsid w:val="009E507D"/>
    <w:rsid w:val="00A06AD3"/>
    <w:rsid w:val="00A10C95"/>
    <w:rsid w:val="00A120BD"/>
    <w:rsid w:val="00A167D3"/>
    <w:rsid w:val="00A256C6"/>
    <w:rsid w:val="00A2581E"/>
    <w:rsid w:val="00A25DAD"/>
    <w:rsid w:val="00A32779"/>
    <w:rsid w:val="00A421C4"/>
    <w:rsid w:val="00A42CB3"/>
    <w:rsid w:val="00A64CF0"/>
    <w:rsid w:val="00A664FA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1A0F"/>
    <w:rsid w:val="00B229CD"/>
    <w:rsid w:val="00B34DB0"/>
    <w:rsid w:val="00B46EC9"/>
    <w:rsid w:val="00B46F4F"/>
    <w:rsid w:val="00B46F58"/>
    <w:rsid w:val="00B52400"/>
    <w:rsid w:val="00B53939"/>
    <w:rsid w:val="00B61A26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352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55D45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C7168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77EB7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C7BB8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6716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20</Pages>
  <Words>3198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41</cp:revision>
  <dcterms:created xsi:type="dcterms:W3CDTF">2023-11-30T12:02:00Z</dcterms:created>
  <dcterms:modified xsi:type="dcterms:W3CDTF">2024-03-19T19:59:00Z</dcterms:modified>
</cp:coreProperties>
</file>