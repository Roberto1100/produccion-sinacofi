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1ECFA292" w:rsidR="0045244A" w:rsidRPr="00857076" w:rsidRDefault="00B01B02" w:rsidP="0045244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I99</w:t>
      </w:r>
      <w:r w:rsidR="0045244A">
        <w:rPr>
          <w:rFonts w:ascii="Times New Roman" w:hAnsi="Times New Roman" w:cs="Times New Roman"/>
          <w:b/>
          <w:sz w:val="72"/>
          <w:szCs w:val="72"/>
        </w:rPr>
        <w:t>(532)-</w:t>
      </w:r>
      <w:r w:rsidR="0045244A" w:rsidRPr="00D97065">
        <w:t xml:space="preserve"> </w:t>
      </w:r>
      <w:r w:rsidR="0045244A" w:rsidRPr="00D97065">
        <w:rPr>
          <w:rFonts w:ascii="Times New Roman" w:hAnsi="Times New Roman" w:cs="Times New Roman"/>
          <w:b/>
          <w:sz w:val="72"/>
          <w:szCs w:val="72"/>
        </w:rPr>
        <w:t>Información de Entidades Afiliadas por Operadores</w:t>
      </w:r>
    </w:p>
    <w:p w14:paraId="207EDD71" w14:textId="7F70CE9F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8549222" w14:textId="3D3D6468" w:rsidR="001021A2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8188" w:history="1">
            <w:r w:rsidR="001021A2" w:rsidRPr="00C342AA">
              <w:rPr>
                <w:rStyle w:val="Hipervnculo"/>
                <w:noProof/>
              </w:rPr>
              <w:t>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Definición de estructuras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_Toc152328188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1F770017" w14:textId="6B5CAF4D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89" w:history="1">
            <w:r w:rsidR="001021A2" w:rsidRPr="00C342AA">
              <w:rPr>
                <w:rStyle w:val="Hipervnculo"/>
                <w:bCs/>
                <w:noProof/>
              </w:rPr>
              <w:t>1.1.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bCs/>
                <w:noProof/>
              </w:rPr>
              <w:t xml:space="preserve">Archivo de datos del emisor  </w:t>
            </w:r>
            <w:r w:rsidR="001021A2" w:rsidRPr="00C342AA">
              <w:rPr>
                <w:rStyle w:val="Hipervnculo"/>
                <w:noProof/>
              </w:rPr>
              <w:t>Manual Sistema de Información Bancos - Sistema Contable (cmfchile.cl)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_Toc152328189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5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334B2EC0" w14:textId="6BA6DEDC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0" w:history="1">
            <w:r w:rsidR="001021A2" w:rsidRPr="00C342AA">
              <w:rPr>
                <w:rStyle w:val="Hipervnculo"/>
                <w:noProof/>
              </w:rPr>
              <w:t>1.2.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Carátula/s del origen (Carátula de entrada)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_Toc152328190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664D3EA9" w14:textId="25895B89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1" w:history="1">
            <w:r w:rsidR="001021A2" w:rsidRPr="00C342AA">
              <w:rPr>
                <w:rStyle w:val="Hipervnculo"/>
                <w:bCs/>
                <w:noProof/>
              </w:rPr>
              <w:t>1.3.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bCs/>
                <w:noProof/>
              </w:rPr>
              <w:t>Archivo/s de control de datos del origen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_Toc152328191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3C69BB1A" w14:textId="0C234C1F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2" w:history="1">
            <w:r w:rsidR="001021A2" w:rsidRPr="00C342AA">
              <w:rPr>
                <w:rStyle w:val="Hipervnculo"/>
                <w:noProof/>
              </w:rPr>
              <w:t>1.4.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Archivo/s de datos del Receptor: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_Toc152328192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3F3BA8E4" w14:textId="50667D0E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3" w:history="1">
            <w:r w:rsidR="001021A2" w:rsidRPr="00C342AA">
              <w:rPr>
                <w:rStyle w:val="Hipervnculo"/>
                <w:noProof/>
              </w:rPr>
              <w:t>1.5.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carátula del Receptor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_Toc152328193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6ECB0180" w14:textId="2DBD07D4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4" w:history="1">
            <w:r w:rsidR="001021A2" w:rsidRPr="00C342AA">
              <w:rPr>
                <w:rStyle w:val="Hipervnculo"/>
                <w:noProof/>
              </w:rPr>
              <w:t>1.6.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Control del Receptor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_Toc152328194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7D05810F" w14:textId="704A4C10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195" w:history="1">
            <w:r w:rsidR="001021A2" w:rsidRPr="00C342AA">
              <w:rPr>
                <w:rStyle w:val="Hipervnculo"/>
                <w:noProof/>
              </w:rPr>
              <w:t>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Validaciones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_Toc152328195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57351C80" w14:textId="4805894B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6" w:history="1">
            <w:r w:rsidR="001021A2" w:rsidRPr="00C342AA">
              <w:rPr>
                <w:rStyle w:val="Hipervnculo"/>
                <w:noProof/>
              </w:rPr>
              <w:t>2.1.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datos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_Toc152328196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B9344AD" w14:textId="3A6F9CD5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7" w:history="1">
            <w:r w:rsidR="001021A2" w:rsidRPr="00C342AA">
              <w:rPr>
                <w:rStyle w:val="Hipervnculo"/>
                <w:noProof/>
              </w:rPr>
              <w:t>2.2.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Carátula: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_Toc152328197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9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4BBE6315" w14:textId="51158C39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198" w:history="1">
            <w:r w:rsidR="001021A2" w:rsidRPr="00C342AA">
              <w:rPr>
                <w:rStyle w:val="Hipervnculo"/>
                <w:noProof/>
              </w:rPr>
              <w:t>2.3.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control de datos: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_Toc152328198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61EC0C58" w14:textId="09459DB7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199" w:history="1">
            <w:r w:rsidR="001021A2" w:rsidRPr="00C342AA">
              <w:rPr>
                <w:rStyle w:val="Hipervnculo"/>
                <w:noProof/>
              </w:rPr>
              <w:t>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Construyendo la carátula de salida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_Toc152328199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13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37A28581" w14:textId="6C450BBA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0" w:history="1">
            <w:r w:rsidR="001021A2" w:rsidRPr="00C342AA">
              <w:rPr>
                <w:rStyle w:val="Hipervnculo"/>
                <w:noProof/>
              </w:rPr>
              <w:t>3.1.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Formato de carátula de salida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_Toc152328200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14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70E8712A" w14:textId="23302291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201" w:history="1">
            <w:r w:rsidR="001021A2" w:rsidRPr="00C342AA">
              <w:rPr>
                <w:rStyle w:val="Hipervnculo"/>
                <w:bCs/>
                <w:noProof/>
              </w:rPr>
              <w:t>4.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Definición de nombres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_Toc152328201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16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04A4727" w14:textId="650CA158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2" w:history="1">
            <w:r w:rsidR="001021A2" w:rsidRPr="00C342AA">
              <w:rPr>
                <w:rStyle w:val="Hipervnculo"/>
                <w:noProof/>
              </w:rPr>
              <w:t>4.1.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Archivos de entrada a SINACOFI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_Toc152328202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16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5C987669" w14:textId="4BD60197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3" w:history="1">
            <w:r w:rsidR="001021A2" w:rsidRPr="00C342AA">
              <w:rPr>
                <w:rStyle w:val="Hipervnculo"/>
                <w:noProof/>
              </w:rPr>
              <w:t>4.1.1.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datos: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_Toc152328203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16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600392C7" w14:textId="2C59029B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4" w:history="1">
            <w:r w:rsidR="001021A2" w:rsidRPr="00C342AA">
              <w:rPr>
                <w:rStyle w:val="Hipervnculo"/>
                <w:noProof/>
              </w:rPr>
              <w:t>4.1.2.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Carátula: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_Toc152328204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16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0422C712" w14:textId="6B496570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5" w:history="1">
            <w:r w:rsidR="001021A2" w:rsidRPr="00C342AA">
              <w:rPr>
                <w:rStyle w:val="Hipervnculo"/>
                <w:noProof/>
              </w:rPr>
              <w:t>4.1.3.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control de datos: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_Toc152328205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453BAACC" w14:textId="2E3DB919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6" w:history="1">
            <w:r w:rsidR="001021A2" w:rsidRPr="00C342AA">
              <w:rPr>
                <w:rStyle w:val="Hipervnculo"/>
                <w:noProof/>
              </w:rPr>
              <w:t>4.2.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salida a destino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_Toc152328206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1D1422DD" w14:textId="477D16A5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7" w:history="1">
            <w:r w:rsidR="001021A2" w:rsidRPr="00C342AA">
              <w:rPr>
                <w:rStyle w:val="Hipervnculo"/>
                <w:noProof/>
              </w:rPr>
              <w:t>4.2.1.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de datos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_Toc152328207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88A2817" w14:textId="5AB30349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8" w:history="1">
            <w:r w:rsidR="001021A2" w:rsidRPr="00C342AA">
              <w:rPr>
                <w:rStyle w:val="Hipervnculo"/>
                <w:noProof/>
              </w:rPr>
              <w:t>4.2.2.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Carátula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_Toc152328208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17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5730CFD9" w14:textId="6142A8D7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09" w:history="1">
            <w:r w:rsidR="001021A2" w:rsidRPr="00C342AA">
              <w:rPr>
                <w:rStyle w:val="Hipervnculo"/>
                <w:noProof/>
              </w:rPr>
              <w:t>4.3.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Definición de correlativo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_Toc152328209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18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06A29B57" w14:textId="43D15A71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210" w:history="1">
            <w:r w:rsidR="001021A2" w:rsidRPr="00C342AA">
              <w:rPr>
                <w:rStyle w:val="Hipervnculo"/>
                <w:noProof/>
              </w:rPr>
              <w:t>5.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Definición del destino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_Toc152328210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19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72E147A" w14:textId="6326BF95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211" w:history="1">
            <w:r w:rsidR="001021A2" w:rsidRPr="00C342AA">
              <w:rPr>
                <w:rStyle w:val="Hipervnculo"/>
                <w:noProof/>
              </w:rPr>
              <w:t>6.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Mensajería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_Toc152328211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DD444D1" w14:textId="727D7AFE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2" w:history="1">
            <w:r w:rsidR="001021A2" w:rsidRPr="00C342AA">
              <w:rPr>
                <w:rStyle w:val="Hipervnculo"/>
                <w:noProof/>
              </w:rPr>
              <w:t>6.1.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Aviso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_Toc152328212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4360DE1E" w14:textId="433D6C71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3" w:history="1">
            <w:r w:rsidR="001021A2" w:rsidRPr="00C342AA">
              <w:rPr>
                <w:rStyle w:val="Hipervnculo"/>
                <w:noProof/>
              </w:rPr>
              <w:t>6.2.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Resultado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_Toc152328213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7635F6B8" w14:textId="3038E666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4" w:history="1">
            <w:r w:rsidR="001021A2" w:rsidRPr="00C342AA">
              <w:rPr>
                <w:rStyle w:val="Hipervnculo"/>
                <w:noProof/>
              </w:rPr>
              <w:t>6.3.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Notificación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_Toc152328214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0F46D82C" w14:textId="1B17BD1E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5" w:history="1">
            <w:r w:rsidR="001021A2" w:rsidRPr="00C342AA">
              <w:rPr>
                <w:rStyle w:val="Hipervnculo"/>
                <w:noProof/>
              </w:rPr>
              <w:t>6.4.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Resultado RES.DET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_Toc152328215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20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2BDFD60B" w14:textId="3BB7D778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216" w:history="1">
            <w:r w:rsidR="001021A2" w:rsidRPr="00C342AA">
              <w:rPr>
                <w:rStyle w:val="Hipervnculo"/>
                <w:noProof/>
              </w:rPr>
              <w:t>7.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Definir el estructura y nombre para cada archivo de mensajería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_Toc152328216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21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45233777" w14:textId="399B0711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7" w:history="1">
            <w:r w:rsidR="001021A2" w:rsidRPr="00C342AA">
              <w:rPr>
                <w:rStyle w:val="Hipervnculo"/>
                <w:noProof/>
              </w:rPr>
              <w:t>7.1.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Estructura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_Toc152328217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21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7313B767" w14:textId="1AD1F035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8" w:history="1">
            <w:r w:rsidR="001021A2" w:rsidRPr="00C342AA">
              <w:rPr>
                <w:rStyle w:val="Hipervnculo"/>
                <w:noProof/>
              </w:rPr>
              <w:t>7.1.1.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notificado (CMF):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_Toc152328218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21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566FEF31" w14:textId="3EA78598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19" w:history="1">
            <w:r w:rsidR="001021A2" w:rsidRPr="00C342AA">
              <w:rPr>
                <w:rStyle w:val="Hipervnculo"/>
                <w:noProof/>
              </w:rPr>
              <w:t>7.1.2.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aviso (SINACOFI)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_Toc152328219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21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1F37FF8C" w14:textId="0C74337B" w:rsidR="001021A2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20" w:history="1">
            <w:r w:rsidR="001021A2" w:rsidRPr="00C342AA">
              <w:rPr>
                <w:rStyle w:val="Hipervnculo"/>
                <w:noProof/>
              </w:rPr>
              <w:t>7.1.3.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Archivo resultado (SINACOFI)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_Toc152328220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21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4253620B" w14:textId="5C41EB2A" w:rsidR="001021A2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8221" w:history="1">
            <w:r w:rsidR="001021A2" w:rsidRPr="00C342AA">
              <w:rPr>
                <w:rStyle w:val="Hipervnculo"/>
                <w:noProof/>
              </w:rPr>
              <w:t>7.2.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Definición de nombres: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_Toc152328221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22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13E52514" w14:textId="0F9F3CF0" w:rsidR="001021A2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8222" w:history="1">
            <w:r w:rsidR="001021A2" w:rsidRPr="00C342AA">
              <w:rPr>
                <w:rStyle w:val="Hipervnculo"/>
                <w:noProof/>
              </w:rPr>
              <w:t>8.</w:t>
            </w:r>
            <w:r w:rsidR="001021A2">
              <w:rPr>
                <w:rFonts w:cstheme="minorBidi"/>
                <w:noProof/>
                <w:kern w:val="2"/>
              </w:rPr>
              <w:tab/>
            </w:r>
            <w:r w:rsidR="001021A2" w:rsidRPr="00C342AA">
              <w:rPr>
                <w:rStyle w:val="Hipervnculo"/>
                <w:noProof/>
              </w:rPr>
              <w:t>Datos sensibles</w:t>
            </w:r>
            <w:r w:rsidR="001021A2">
              <w:rPr>
                <w:noProof/>
                <w:webHidden/>
              </w:rPr>
              <w:tab/>
            </w:r>
            <w:r w:rsidR="001021A2">
              <w:rPr>
                <w:noProof/>
                <w:webHidden/>
              </w:rPr>
              <w:fldChar w:fldCharType="begin"/>
            </w:r>
            <w:r w:rsidR="001021A2">
              <w:rPr>
                <w:noProof/>
                <w:webHidden/>
              </w:rPr>
              <w:instrText xml:space="preserve"> PAGEREF _Toc152328222 \h </w:instrText>
            </w:r>
            <w:r w:rsidR="001021A2">
              <w:rPr>
                <w:noProof/>
                <w:webHidden/>
              </w:rPr>
            </w:r>
            <w:r w:rsidR="001021A2">
              <w:rPr>
                <w:noProof/>
                <w:webHidden/>
              </w:rPr>
              <w:fldChar w:fldCharType="separate"/>
            </w:r>
            <w:r w:rsidR="001021A2">
              <w:rPr>
                <w:noProof/>
                <w:webHidden/>
              </w:rPr>
              <w:t>22</w:t>
            </w:r>
            <w:r w:rsidR="001021A2">
              <w:rPr>
                <w:noProof/>
                <w:webHidden/>
              </w:rPr>
              <w:fldChar w:fldCharType="end"/>
            </w:r>
          </w:hyperlink>
        </w:p>
        <w:p w14:paraId="1B95E1CD" w14:textId="58CC250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3D022D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3D022D">
        <w:tc>
          <w:tcPr>
            <w:tcW w:w="1256" w:type="dxa"/>
          </w:tcPr>
          <w:p w14:paraId="2E76E9E9" w14:textId="1E066116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I99</w:t>
            </w:r>
          </w:p>
        </w:tc>
        <w:tc>
          <w:tcPr>
            <w:tcW w:w="1342" w:type="dxa"/>
          </w:tcPr>
          <w:p w14:paraId="22F848E4" w14:textId="5059178C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D022D" w:rsidRPr="00230F5A" w14:paraId="5339FC0E" w14:textId="7AB2D237" w:rsidTr="003D022D">
        <w:tc>
          <w:tcPr>
            <w:tcW w:w="1256" w:type="dxa"/>
          </w:tcPr>
          <w:p w14:paraId="3DF7E2D2" w14:textId="2BE290A8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2" w:type="dxa"/>
          </w:tcPr>
          <w:p w14:paraId="69C55B7E" w14:textId="769D66A3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353DC5F" w14:textId="09789904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09B864B4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1711EE1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largo registro</w:t>
            </w:r>
          </w:p>
        </w:tc>
      </w:tr>
      <w:tr w:rsidR="003D022D" w:rsidRPr="00230F5A" w14:paraId="251EA50D" w14:textId="22DD7FE9" w:rsidTr="003D022D">
        <w:tc>
          <w:tcPr>
            <w:tcW w:w="1256" w:type="dxa"/>
          </w:tcPr>
          <w:p w14:paraId="7287933A" w14:textId="1832EFA8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3D91A9FC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423670C9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0B1F135C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6F2575A4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022D" w:rsidRPr="00230F5A" w14:paraId="38B70AFE" w14:textId="34FEEE1D" w:rsidTr="003D022D">
        <w:tc>
          <w:tcPr>
            <w:tcW w:w="1256" w:type="dxa"/>
          </w:tcPr>
          <w:p w14:paraId="23AEB014" w14:textId="3708F1F0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34BFA425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0C1C4CEC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4BE1AF1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520C1F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022D" w:rsidRPr="00230F5A" w14:paraId="4B606B6E" w14:textId="62885254" w:rsidTr="003D022D">
        <w:tc>
          <w:tcPr>
            <w:tcW w:w="1256" w:type="dxa"/>
          </w:tcPr>
          <w:p w14:paraId="612D72B6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022D" w:rsidRPr="00230F5A" w14:paraId="2EA7A1DB" w14:textId="6C6D457E" w:rsidTr="003D022D">
        <w:tc>
          <w:tcPr>
            <w:tcW w:w="1256" w:type="dxa"/>
          </w:tcPr>
          <w:p w14:paraId="4D062B49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022D" w:rsidRPr="00230F5A" w14:paraId="4EBD62EB" w14:textId="7659FBA3" w:rsidTr="003D022D">
        <w:tc>
          <w:tcPr>
            <w:tcW w:w="1256" w:type="dxa"/>
          </w:tcPr>
          <w:p w14:paraId="6FF918B3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D022D" w:rsidRPr="00230F5A" w:rsidRDefault="003D022D" w:rsidP="003D02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818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818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29F03AFC" w14:textId="77777777" w:rsidR="006A72FB" w:rsidRPr="00F45E53" w:rsidRDefault="006A72FB" w:rsidP="006A72FB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F45E53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5E53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F45E53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F45E53">
              <w:rPr>
                <w:rFonts w:ascii="Times New Roman" w:hAnsi="Times New Roman" w:cs="Times New Roman"/>
                <w:sz w:val="20"/>
              </w:rPr>
              <w:t>51)</w:t>
            </w:r>
          </w:p>
        </w:tc>
      </w:tr>
    </w:tbl>
    <w:p w14:paraId="267E3D54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64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259B5236" w14:textId="77777777" w:rsidR="006A72FB" w:rsidRPr="00F45E53" w:rsidRDefault="006A72FB" w:rsidP="006A72FB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F45E53">
        <w:rPr>
          <w:rFonts w:ascii="Times New Roman" w:hAnsi="Times New Roman" w:cs="Times New Roman"/>
          <w:i/>
          <w:sz w:val="20"/>
        </w:rPr>
        <w:t xml:space="preserve">    Registro de datos: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A72FB" w:rsidRPr="00F45E53" w14:paraId="00B4C19C" w14:textId="77777777" w:rsidTr="00653275">
        <w:trPr>
          <w:trHeight w:val="244"/>
        </w:trPr>
        <w:tc>
          <w:tcPr>
            <w:tcW w:w="1414" w:type="dxa"/>
          </w:tcPr>
          <w:p w14:paraId="52ADAC8B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BC142E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0CC7E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Razón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social</w:t>
            </w:r>
          </w:p>
        </w:tc>
        <w:tc>
          <w:tcPr>
            <w:tcW w:w="2549" w:type="dxa"/>
          </w:tcPr>
          <w:p w14:paraId="1B21F4B0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F45E53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6A72FB" w:rsidRPr="00F45E53" w14:paraId="64F233D8" w14:textId="77777777" w:rsidTr="00653275">
        <w:trPr>
          <w:trHeight w:val="242"/>
        </w:trPr>
        <w:tc>
          <w:tcPr>
            <w:tcW w:w="1414" w:type="dxa"/>
          </w:tcPr>
          <w:p w14:paraId="31741D98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EA0123B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E847BF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03155889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F45E53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F45E53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6A72FB" w:rsidRPr="00F45E53" w14:paraId="3ABFEFD5" w14:textId="77777777" w:rsidTr="00653275">
        <w:trPr>
          <w:trHeight w:val="242"/>
        </w:trPr>
        <w:tc>
          <w:tcPr>
            <w:tcW w:w="1414" w:type="dxa"/>
          </w:tcPr>
          <w:p w14:paraId="3ABBC887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108B277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B36DC0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Tipo</w:t>
            </w:r>
            <w:r w:rsidRPr="00F45E53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afiliado</w:t>
            </w:r>
            <w:proofErr w:type="spellEnd"/>
          </w:p>
        </w:tc>
        <w:tc>
          <w:tcPr>
            <w:tcW w:w="2549" w:type="dxa"/>
          </w:tcPr>
          <w:p w14:paraId="5F863584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6A72FB" w:rsidRPr="00F45E53" w14:paraId="004FE28E" w14:textId="77777777" w:rsidTr="00653275">
        <w:trPr>
          <w:trHeight w:val="244"/>
        </w:trPr>
        <w:tc>
          <w:tcPr>
            <w:tcW w:w="1414" w:type="dxa"/>
          </w:tcPr>
          <w:p w14:paraId="706080EA" w14:textId="77777777" w:rsidR="006A72FB" w:rsidRPr="00F45E53" w:rsidRDefault="006A72FB" w:rsidP="0065327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13E763C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4AC4ED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Rubros</w:t>
            </w:r>
          </w:p>
        </w:tc>
        <w:tc>
          <w:tcPr>
            <w:tcW w:w="2549" w:type="dxa"/>
          </w:tcPr>
          <w:p w14:paraId="13716582" w14:textId="77777777" w:rsidR="006A72FB" w:rsidRPr="00F45E53" w:rsidRDefault="006A72FB" w:rsidP="0065327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</w:tbl>
    <w:p w14:paraId="13B30927" w14:textId="77777777" w:rsidR="006A72FB" w:rsidRPr="00F45E53" w:rsidRDefault="006A72FB" w:rsidP="006A72FB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6A72FB" w:rsidRPr="00F45E53" w:rsidSect="00386DAF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F45E53">
        <w:rPr>
          <w:rFonts w:ascii="Times New Roman" w:hAnsi="Times New Roman" w:cs="Times New Roman"/>
        </w:rPr>
        <w:t>Longitud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Total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64</w:t>
      </w:r>
      <w:r w:rsidRPr="00F45E53">
        <w:rPr>
          <w:rFonts w:ascii="Times New Roman" w:hAnsi="Times New Roman" w:cs="Times New Roman"/>
          <w:spacing w:val="-2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lastRenderedPageBreak/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8190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45843561" w14:textId="77777777" w:rsidR="006A72FB" w:rsidRPr="00F45E53" w:rsidRDefault="006A72FB" w:rsidP="006A72FB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134"/>
      </w:tblGrid>
      <w:tr w:rsidR="006A72FB" w:rsidRPr="00F45E53" w14:paraId="3B224B12" w14:textId="77777777" w:rsidTr="00653275">
        <w:trPr>
          <w:trHeight w:val="268"/>
        </w:trPr>
        <w:tc>
          <w:tcPr>
            <w:tcW w:w="1129" w:type="dxa"/>
          </w:tcPr>
          <w:p w14:paraId="7C00B2E9" w14:textId="77777777" w:rsidR="006A72FB" w:rsidRPr="00F45E53" w:rsidRDefault="006A72FB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41DC8B55" w14:textId="77777777" w:rsidR="006A72FB" w:rsidRPr="00F45E53" w:rsidRDefault="006A72FB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44DA0AEE" w14:textId="77777777" w:rsidR="006A72FB" w:rsidRPr="00F45E53" w:rsidRDefault="006A72FB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7BE21823" w14:textId="77777777" w:rsidR="006A72FB" w:rsidRPr="00F45E53" w:rsidRDefault="006A72FB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2BC4E217" w14:textId="77777777" w:rsidR="006A72FB" w:rsidRPr="00F45E53" w:rsidRDefault="006A72FB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6A72FB" w:rsidRPr="00F45E53" w14:paraId="2666BF26" w14:textId="77777777" w:rsidTr="00653275">
        <w:trPr>
          <w:trHeight w:val="268"/>
        </w:trPr>
        <w:tc>
          <w:tcPr>
            <w:tcW w:w="1129" w:type="dxa"/>
          </w:tcPr>
          <w:p w14:paraId="2DA6CCA7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305F7B5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6FCE12D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6E575017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26A86CE8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6A72FB" w:rsidRPr="00F45E53" w14:paraId="6E044DAA" w14:textId="77777777" w:rsidTr="00653275">
        <w:trPr>
          <w:trHeight w:val="268"/>
        </w:trPr>
        <w:tc>
          <w:tcPr>
            <w:tcW w:w="1129" w:type="dxa"/>
          </w:tcPr>
          <w:p w14:paraId="4EBFD77E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0BAC994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8D3ED37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453FFE2B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1134" w:type="dxa"/>
          </w:tcPr>
          <w:p w14:paraId="43069163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6A72FB" w:rsidRPr="00F45E53" w14:paraId="3650B909" w14:textId="77777777" w:rsidTr="00653275">
        <w:trPr>
          <w:trHeight w:val="268"/>
        </w:trPr>
        <w:tc>
          <w:tcPr>
            <w:tcW w:w="1129" w:type="dxa"/>
          </w:tcPr>
          <w:p w14:paraId="362476A2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FE7F2B4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056B2AA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49110457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2CE05CB1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6A72FB" w:rsidRPr="00F45E53" w14:paraId="449CD060" w14:textId="77777777" w:rsidTr="00653275">
        <w:trPr>
          <w:trHeight w:val="268"/>
        </w:trPr>
        <w:tc>
          <w:tcPr>
            <w:tcW w:w="1129" w:type="dxa"/>
          </w:tcPr>
          <w:p w14:paraId="51D753BA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4CB3EF05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DE57499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56B6ECFE" w14:textId="77777777" w:rsidR="006A72FB" w:rsidRPr="00F45E53" w:rsidRDefault="006A72FB" w:rsidP="0065327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42AEBD31" w14:textId="77777777" w:rsidR="006A72FB" w:rsidRPr="00F45E53" w:rsidRDefault="006A72FB" w:rsidP="0065327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A72FB" w:rsidRPr="00F45E53" w14:paraId="39E2CD1A" w14:textId="77777777" w:rsidTr="00653275">
        <w:trPr>
          <w:trHeight w:val="268"/>
        </w:trPr>
        <w:tc>
          <w:tcPr>
            <w:tcW w:w="1129" w:type="dxa"/>
          </w:tcPr>
          <w:p w14:paraId="4EF2C8F8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314A09E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62B506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3AC78909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134" w:type="dxa"/>
          </w:tcPr>
          <w:p w14:paraId="13E100A7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A72FB" w:rsidRPr="00F45E53" w14:paraId="5EF02D03" w14:textId="77777777" w:rsidTr="00653275">
        <w:trPr>
          <w:trHeight w:val="268"/>
        </w:trPr>
        <w:tc>
          <w:tcPr>
            <w:tcW w:w="1129" w:type="dxa"/>
          </w:tcPr>
          <w:p w14:paraId="4CE32E65" w14:textId="77777777" w:rsidR="006A72FB" w:rsidRPr="00440C47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4277AB43" w14:textId="77777777" w:rsidR="006A72FB" w:rsidRPr="00440C47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03F209A0" w14:textId="77777777" w:rsidR="006A72FB" w:rsidRPr="00440C47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322" w:type="dxa"/>
          </w:tcPr>
          <w:p w14:paraId="77680242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6C2B9496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6A72FB" w:rsidRPr="00F45E53" w14:paraId="5FF8E615" w14:textId="77777777" w:rsidTr="00653275">
        <w:trPr>
          <w:trHeight w:val="268"/>
        </w:trPr>
        <w:tc>
          <w:tcPr>
            <w:tcW w:w="1129" w:type="dxa"/>
          </w:tcPr>
          <w:p w14:paraId="3EFBA2EF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6A6724E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A7BFF1D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11F6E124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4727E13E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6A72FB" w:rsidRPr="00F45E53" w14:paraId="3DA8E40F" w14:textId="77777777" w:rsidTr="00653275">
        <w:trPr>
          <w:trHeight w:val="268"/>
        </w:trPr>
        <w:tc>
          <w:tcPr>
            <w:tcW w:w="1129" w:type="dxa"/>
          </w:tcPr>
          <w:p w14:paraId="6A9F964F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07563702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1890732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50E5B6DF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1134" w:type="dxa"/>
          </w:tcPr>
          <w:p w14:paraId="17A55B36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6A72FB" w:rsidRPr="00F45E53" w14:paraId="42C3A922" w14:textId="77777777" w:rsidTr="00653275">
        <w:trPr>
          <w:trHeight w:val="268"/>
        </w:trPr>
        <w:tc>
          <w:tcPr>
            <w:tcW w:w="1129" w:type="dxa"/>
          </w:tcPr>
          <w:p w14:paraId="1341EB31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2E8852D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49E90A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677DE85E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64483FC7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6A72FB" w:rsidRPr="00F45E53" w14:paraId="5F07D7FA" w14:textId="77777777" w:rsidTr="00653275">
        <w:trPr>
          <w:trHeight w:val="268"/>
        </w:trPr>
        <w:tc>
          <w:tcPr>
            <w:tcW w:w="1129" w:type="dxa"/>
          </w:tcPr>
          <w:p w14:paraId="673C5025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0FDB90A2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5484D9F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71D6C47F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573D202A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A72FB" w:rsidRPr="00F45E53" w14:paraId="3E23BE9C" w14:textId="77777777" w:rsidTr="00653275">
        <w:trPr>
          <w:trHeight w:val="268"/>
        </w:trPr>
        <w:tc>
          <w:tcPr>
            <w:tcW w:w="1129" w:type="dxa"/>
          </w:tcPr>
          <w:p w14:paraId="4AF5812A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768FEF3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2099030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63ED4818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134" w:type="dxa"/>
          </w:tcPr>
          <w:p w14:paraId="20F3A593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A72FB" w:rsidRPr="00F45E53" w14:paraId="066A980A" w14:textId="77777777" w:rsidTr="00653275">
        <w:trPr>
          <w:trHeight w:val="268"/>
        </w:trPr>
        <w:tc>
          <w:tcPr>
            <w:tcW w:w="1129" w:type="dxa"/>
          </w:tcPr>
          <w:p w14:paraId="7C544813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485E0633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A20B1C3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33505A83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2CAD10CF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72FB" w:rsidRPr="00F45E53" w14:paraId="48C5D0CE" w14:textId="77777777" w:rsidTr="00653275">
        <w:trPr>
          <w:trHeight w:val="268"/>
        </w:trPr>
        <w:tc>
          <w:tcPr>
            <w:tcW w:w="1129" w:type="dxa"/>
          </w:tcPr>
          <w:p w14:paraId="42576C02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ED7614B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7BC488D" w14:textId="77777777" w:rsidR="006A72FB" w:rsidRPr="00F45E53" w:rsidRDefault="006A72FB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2D37F595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56D51CFC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72FB" w:rsidRPr="00F45E53" w14:paraId="18397235" w14:textId="77777777" w:rsidTr="00653275">
        <w:trPr>
          <w:trHeight w:val="268"/>
        </w:trPr>
        <w:tc>
          <w:tcPr>
            <w:tcW w:w="1129" w:type="dxa"/>
          </w:tcPr>
          <w:p w14:paraId="67E83FD5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3E5B5C7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E7B869C" w14:textId="77777777" w:rsidR="006A72FB" w:rsidRPr="00F45E53" w:rsidRDefault="006A72FB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53E7D70D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0031F966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72FB" w:rsidRPr="00F45E53" w14:paraId="41E0E163" w14:textId="77777777" w:rsidTr="00653275">
        <w:trPr>
          <w:trHeight w:val="268"/>
        </w:trPr>
        <w:tc>
          <w:tcPr>
            <w:tcW w:w="1129" w:type="dxa"/>
          </w:tcPr>
          <w:p w14:paraId="6EDF1EEA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00B1E00B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2ECB460" w14:textId="77777777" w:rsidR="006A72FB" w:rsidRPr="00F45E53" w:rsidRDefault="006A72FB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0DD0B16D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1A336CC8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A72FB" w:rsidRPr="00F45E53" w14:paraId="471015DE" w14:textId="77777777" w:rsidTr="00653275">
        <w:trPr>
          <w:trHeight w:val="268"/>
        </w:trPr>
        <w:tc>
          <w:tcPr>
            <w:tcW w:w="1129" w:type="dxa"/>
          </w:tcPr>
          <w:p w14:paraId="6B337DA9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3168AF69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1E2218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22" w:type="dxa"/>
          </w:tcPr>
          <w:p w14:paraId="570EA91E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1134" w:type="dxa"/>
          </w:tcPr>
          <w:p w14:paraId="687AB8CA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A72FB" w:rsidRPr="00F45E53" w14:paraId="16047BFD" w14:textId="77777777" w:rsidTr="00653275">
        <w:trPr>
          <w:trHeight w:val="268"/>
        </w:trPr>
        <w:tc>
          <w:tcPr>
            <w:tcW w:w="1129" w:type="dxa"/>
          </w:tcPr>
          <w:p w14:paraId="4F23C27C" w14:textId="77777777" w:rsidR="006A72FB" w:rsidRPr="00F45E53" w:rsidRDefault="006A72FB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29E8EAE9" w14:textId="77777777" w:rsidR="006A72FB" w:rsidRPr="00F45E53" w:rsidRDefault="006A72FB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6788BAA5" w14:textId="77777777" w:rsidR="006A72FB" w:rsidRPr="00F45E53" w:rsidRDefault="006A72FB" w:rsidP="0065327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036D2928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0DD09583" w14:textId="77777777" w:rsidR="006A72FB" w:rsidRPr="00F45E53" w:rsidRDefault="006A72FB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51551A2" w14:textId="77777777" w:rsidR="006A72FB" w:rsidRPr="006A72FB" w:rsidRDefault="006A72FB" w:rsidP="006A72FB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8191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8192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8193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8194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8195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8196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90769F5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472708B6" w14:textId="77777777" w:rsidTr="00653275">
        <w:tc>
          <w:tcPr>
            <w:tcW w:w="562" w:type="dxa"/>
          </w:tcPr>
          <w:p w14:paraId="76FB9731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2CE4233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6A72FB" w:rsidRPr="00B537DA" w14:paraId="0F8A425F" w14:textId="77777777" w:rsidTr="00653275">
        <w:tc>
          <w:tcPr>
            <w:tcW w:w="562" w:type="dxa"/>
          </w:tcPr>
          <w:p w14:paraId="3F85F5E6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13752D9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271FD9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1A4A8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1DA9A0CB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bookmarkEnd w:id="10"/>
    </w:tbl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8197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1DE3168" w14:textId="77777777" w:rsidR="006A72FB" w:rsidRDefault="006A72FB" w:rsidP="006A72FB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1E8E0CDD" w14:textId="77777777" w:rsidTr="00653275">
        <w:tc>
          <w:tcPr>
            <w:tcW w:w="595" w:type="dxa"/>
          </w:tcPr>
          <w:p w14:paraId="241A464A" w14:textId="77777777" w:rsidR="006A72FB" w:rsidRPr="0070260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1F0740C1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744BE49B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057EAABC" w14:textId="77777777" w:rsidTr="00653275">
        <w:tc>
          <w:tcPr>
            <w:tcW w:w="595" w:type="dxa"/>
          </w:tcPr>
          <w:p w14:paraId="4A904C2E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CC76F0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9FA6197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1D3F5A2F" w14:textId="77777777" w:rsidTr="00653275">
        <w:tc>
          <w:tcPr>
            <w:tcW w:w="595" w:type="dxa"/>
          </w:tcPr>
          <w:p w14:paraId="6768AFB5" w14:textId="77777777" w:rsidR="006A72FB" w:rsidRPr="0070260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3629A28C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764DAEF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486DD0C0" w14:textId="77777777" w:rsidTr="00653275">
        <w:tc>
          <w:tcPr>
            <w:tcW w:w="595" w:type="dxa"/>
          </w:tcPr>
          <w:p w14:paraId="22738622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4ED7DA6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65FA2517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1C230AE1" w14:textId="77777777" w:rsidTr="00653275">
        <w:tc>
          <w:tcPr>
            <w:tcW w:w="595" w:type="dxa"/>
          </w:tcPr>
          <w:p w14:paraId="37EE3715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8C3F898" w14:textId="77777777" w:rsidR="006A72FB" w:rsidRPr="003D3E86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124C280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1A4675D4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BC6DE2B" w14:textId="77777777" w:rsidTr="00653275">
        <w:tc>
          <w:tcPr>
            <w:tcW w:w="595" w:type="dxa"/>
          </w:tcPr>
          <w:p w14:paraId="07650A72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A4E6D70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DC93A1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4369056E" w14:textId="77777777" w:rsidTr="00653275">
        <w:tc>
          <w:tcPr>
            <w:tcW w:w="595" w:type="dxa"/>
          </w:tcPr>
          <w:p w14:paraId="474618F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37E988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706FCA4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1217118C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1A08E5E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26891A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0A993FB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649EE0DE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3E2598F0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6A72FB" w:rsidRPr="00B537DA" w14:paraId="79EE1CB3" w14:textId="77777777" w:rsidTr="00653275">
        <w:tc>
          <w:tcPr>
            <w:tcW w:w="595" w:type="dxa"/>
          </w:tcPr>
          <w:p w14:paraId="2F02296C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0FBF39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CBDD701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6A72FB" w:rsidRPr="00B537DA" w14:paraId="6D8795EE" w14:textId="77777777" w:rsidTr="00653275">
        <w:tc>
          <w:tcPr>
            <w:tcW w:w="595" w:type="dxa"/>
          </w:tcPr>
          <w:p w14:paraId="3ECFF471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AE15ECE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2FED0D0" w14:textId="77777777" w:rsidR="006A72FB" w:rsidRPr="00A07210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449D9C7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500DEDC4" w14:textId="77777777" w:rsidTr="00653275">
        <w:tc>
          <w:tcPr>
            <w:tcW w:w="595" w:type="dxa"/>
          </w:tcPr>
          <w:p w14:paraId="058FC779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E411BE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389AD59" w14:textId="77777777" w:rsidR="006A72FB" w:rsidRPr="00A07210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53CBE49B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3C9FDF8B" w14:textId="77777777" w:rsidTr="00653275">
        <w:tc>
          <w:tcPr>
            <w:tcW w:w="595" w:type="dxa"/>
          </w:tcPr>
          <w:p w14:paraId="416761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1EE683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A7DF38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CF53866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5681622B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7E8E4581" w14:textId="77777777" w:rsidTr="00653275">
        <w:tc>
          <w:tcPr>
            <w:tcW w:w="595" w:type="dxa"/>
          </w:tcPr>
          <w:p w14:paraId="5C4F9BC1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517272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144626E4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24EA7F5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7EA0031A" w14:textId="77777777" w:rsidTr="00653275">
        <w:tc>
          <w:tcPr>
            <w:tcW w:w="595" w:type="dxa"/>
          </w:tcPr>
          <w:p w14:paraId="330D6E75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5535D71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A3470DA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18DA0289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1490EE3A" w14:textId="77777777" w:rsidTr="00653275">
        <w:tc>
          <w:tcPr>
            <w:tcW w:w="595" w:type="dxa"/>
          </w:tcPr>
          <w:p w14:paraId="5BA40BA2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F5F243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3FFC1337" w14:textId="77777777" w:rsidR="006A72FB" w:rsidRPr="004C50F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4479ED49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01AEF9CD" w14:textId="77777777" w:rsidTr="00653275">
        <w:tc>
          <w:tcPr>
            <w:tcW w:w="595" w:type="dxa"/>
          </w:tcPr>
          <w:p w14:paraId="170FDF58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6F7F641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6A72FB" w:rsidRPr="00B537DA" w14:paraId="0C40E9A2" w14:textId="77777777" w:rsidTr="00653275">
        <w:tc>
          <w:tcPr>
            <w:tcW w:w="595" w:type="dxa"/>
          </w:tcPr>
          <w:p w14:paraId="30B1ED50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4E9E69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3D788FBE" w14:textId="77777777" w:rsidTr="00653275">
        <w:tc>
          <w:tcPr>
            <w:tcW w:w="595" w:type="dxa"/>
          </w:tcPr>
          <w:p w14:paraId="314FA21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570A866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49D2F7C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2EB19D2A" w14:textId="77777777" w:rsidTr="00653275">
        <w:tc>
          <w:tcPr>
            <w:tcW w:w="595" w:type="dxa"/>
          </w:tcPr>
          <w:p w14:paraId="552F4EEE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12F3D150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6EE72973" w14:textId="77777777" w:rsidR="006A72FB" w:rsidRDefault="006A72FB" w:rsidP="006A72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C071B7" w14:textId="77777777" w:rsidR="007D03A4" w:rsidRDefault="007D03A4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28198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28199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28200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BD7718" w:rsidRPr="00F45E53" w14:paraId="5AE2A0D7" w14:textId="77777777" w:rsidTr="00653275">
        <w:trPr>
          <w:trHeight w:val="268"/>
        </w:trPr>
        <w:tc>
          <w:tcPr>
            <w:tcW w:w="1239" w:type="dxa"/>
          </w:tcPr>
          <w:p w14:paraId="47450481" w14:textId="77777777" w:rsidR="00BD7718" w:rsidRPr="00F45E53" w:rsidRDefault="00BD7718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DCAB49C" w14:textId="77777777" w:rsidR="00BD7718" w:rsidRPr="00F45E53" w:rsidRDefault="00BD7718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247FA628" w14:textId="77777777" w:rsidR="00BD7718" w:rsidRPr="00F45E53" w:rsidRDefault="00BD7718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50160C12" w14:textId="77777777" w:rsidR="00BD7718" w:rsidRPr="00F45E53" w:rsidRDefault="00BD7718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BD7718" w:rsidRPr="00F45E53" w:rsidRDefault="00BD7718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BD7718" w:rsidRPr="00F45E53" w14:paraId="7DCD80F1" w14:textId="77777777" w:rsidTr="00653275">
        <w:trPr>
          <w:trHeight w:val="268"/>
        </w:trPr>
        <w:tc>
          <w:tcPr>
            <w:tcW w:w="1239" w:type="dxa"/>
          </w:tcPr>
          <w:p w14:paraId="43413C6F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8B8507B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1F45694" w14:textId="77777777" w:rsidR="00BD7718" w:rsidRPr="00F45E53" w:rsidRDefault="00BD7718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65AA21B6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7718" w:rsidRPr="00F45E53" w14:paraId="718D311C" w14:textId="77777777" w:rsidTr="00653275">
        <w:trPr>
          <w:trHeight w:val="268"/>
        </w:trPr>
        <w:tc>
          <w:tcPr>
            <w:tcW w:w="1239" w:type="dxa"/>
          </w:tcPr>
          <w:p w14:paraId="4FD89E80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4458591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A21E930" w14:textId="77777777" w:rsidR="00BD7718" w:rsidRPr="00F45E53" w:rsidRDefault="00BD7718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41FBA44A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D7718" w:rsidRPr="00F45E53" w14:paraId="40B703B3" w14:textId="77777777" w:rsidTr="00653275">
        <w:trPr>
          <w:trHeight w:val="268"/>
        </w:trPr>
        <w:tc>
          <w:tcPr>
            <w:tcW w:w="1239" w:type="dxa"/>
          </w:tcPr>
          <w:p w14:paraId="50A2049E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72980E91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73C377" w14:textId="77777777" w:rsidR="00BD7718" w:rsidRPr="00F45E53" w:rsidRDefault="00BD7718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4A1E908F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7718" w:rsidRPr="00F45E53" w14:paraId="696BF170" w14:textId="77777777" w:rsidTr="00653275">
        <w:trPr>
          <w:trHeight w:val="268"/>
        </w:trPr>
        <w:tc>
          <w:tcPr>
            <w:tcW w:w="1239" w:type="dxa"/>
          </w:tcPr>
          <w:p w14:paraId="4815C657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666C90E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03BE292" w14:textId="77777777" w:rsidR="00BD7718" w:rsidRPr="00F45E53" w:rsidRDefault="00BD7718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046FD5A2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D7718" w:rsidRPr="00F45E53" w14:paraId="6292EB16" w14:textId="77777777" w:rsidTr="00653275">
        <w:trPr>
          <w:trHeight w:val="268"/>
        </w:trPr>
        <w:tc>
          <w:tcPr>
            <w:tcW w:w="1239" w:type="dxa"/>
          </w:tcPr>
          <w:p w14:paraId="6D1A4E05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25300B15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F25E272" w14:textId="77777777" w:rsidR="00BD7718" w:rsidRPr="00F45E53" w:rsidRDefault="00BD7718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2B6D03A3" w14:textId="77777777" w:rsidR="00BD7718" w:rsidRPr="003D022D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D022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10313DFD" w14:textId="77777777" w:rsidR="00BD7718" w:rsidRPr="003D022D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D022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C23C81C" w14:textId="77777777" w:rsidR="00BD7718" w:rsidRPr="003D022D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022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 del archive de datos, sin la línea </w:t>
            </w:r>
            <w:proofErr w:type="spellStart"/>
            <w:r w:rsidRPr="003D022D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851" w:type="dxa"/>
          </w:tcPr>
          <w:p w14:paraId="13C0B2AA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D7718" w:rsidRPr="00F45E53" w14:paraId="25B1B60A" w14:textId="77777777" w:rsidTr="00653275">
        <w:trPr>
          <w:trHeight w:val="268"/>
        </w:trPr>
        <w:tc>
          <w:tcPr>
            <w:tcW w:w="1239" w:type="dxa"/>
          </w:tcPr>
          <w:p w14:paraId="3951A833" w14:textId="77777777" w:rsidR="00BD7718" w:rsidRPr="00F45E53" w:rsidRDefault="00BD7718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0CAE7403" w14:textId="77777777" w:rsidR="00BD7718" w:rsidRPr="00F45E53" w:rsidRDefault="00BD7718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BA55582" w14:textId="77777777" w:rsidR="00BD7718" w:rsidRPr="00F45E53" w:rsidRDefault="00BD7718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0CE1B78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E0089C1" w14:textId="77777777" w:rsidR="00BD7718" w:rsidRPr="00F45E53" w:rsidRDefault="00BD7718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77777777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77777777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0DB01BE9" w14:textId="1DA3946C" w:rsidR="00A829A4" w:rsidRPr="00230F5A" w:rsidRDefault="00BD7718" w:rsidP="00BD771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45E5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F45E53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F45E53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28201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28202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28203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96CA0" w14:paraId="756ECE04" w14:textId="77777777" w:rsidTr="009A2A10">
        <w:tc>
          <w:tcPr>
            <w:tcW w:w="1129" w:type="dxa"/>
          </w:tcPr>
          <w:p w14:paraId="40F20FFF" w14:textId="7A72163C" w:rsidR="009A2A10" w:rsidRPr="00A96CA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282E7470" w:rsidR="009A2A10" w:rsidRPr="00A96CA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A96CA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A96CA0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A96CA0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E127153" w:rsidR="00312989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A96CA0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A96CA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96CA0" w14:paraId="4A7514C9" w14:textId="77777777" w:rsidTr="009A2A10">
        <w:tc>
          <w:tcPr>
            <w:tcW w:w="1129" w:type="dxa"/>
          </w:tcPr>
          <w:p w14:paraId="36E25D26" w14:textId="7F55894F" w:rsidR="009A2A10" w:rsidRPr="00A96CA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A96CA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4CE64141" w14:textId="77777777" w:rsidTr="009A2A10">
        <w:tc>
          <w:tcPr>
            <w:tcW w:w="1129" w:type="dxa"/>
          </w:tcPr>
          <w:p w14:paraId="0B80E08E" w14:textId="7B691186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A96CA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A96CA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A96CA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E46CDEF" w:rsidR="00B1738F" w:rsidRPr="00A96CA0" w:rsidRDefault="00A96CA0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F91655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F91655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A96CA0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A96CA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A96CA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A96CA0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A96CA0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A96CA0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A96CA0" w:rsidRDefault="000465DB" w:rsidP="00BB7237">
      <w:pPr>
        <w:pStyle w:val="Ttulo2"/>
        <w:numPr>
          <w:ilvl w:val="2"/>
          <w:numId w:val="7"/>
        </w:numPr>
      </w:pPr>
      <w:bookmarkStart w:id="29" w:name="_Toc152328204"/>
      <w:bookmarkEnd w:id="28"/>
      <w:r w:rsidRPr="00A96CA0">
        <w:t>Archivo Carátula</w:t>
      </w:r>
      <w:r w:rsidR="001169CF" w:rsidRPr="00A96CA0">
        <w:fldChar w:fldCharType="begin"/>
      </w:r>
      <w:r w:rsidR="001169CF" w:rsidRPr="00A96CA0">
        <w:instrText xml:space="preserve"> XE "Archivo Carátula" </w:instrText>
      </w:r>
      <w:r w:rsidR="001169CF" w:rsidRPr="00A96CA0">
        <w:fldChar w:fldCharType="end"/>
      </w:r>
      <w:r w:rsidR="009A2A10" w:rsidRPr="00A96CA0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96CA0" w14:paraId="34398A03" w14:textId="77777777" w:rsidTr="00E862A3">
        <w:tc>
          <w:tcPr>
            <w:tcW w:w="1129" w:type="dxa"/>
          </w:tcPr>
          <w:p w14:paraId="2225B9A4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06454DCE" w14:textId="77777777" w:rsidTr="00E862A3">
        <w:tc>
          <w:tcPr>
            <w:tcW w:w="1129" w:type="dxa"/>
          </w:tcPr>
          <w:p w14:paraId="1E70680A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6BED63F2" w14:textId="77777777" w:rsidTr="00E862A3">
        <w:tc>
          <w:tcPr>
            <w:tcW w:w="1129" w:type="dxa"/>
          </w:tcPr>
          <w:p w14:paraId="2BC68398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D654F96" w:rsidR="004F39F4" w:rsidRPr="00A96CA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A96CA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A96CA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A96CA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94ECFB9" w:rsidR="000B1A73" w:rsidRPr="00A96CA0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A96CA0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A96CA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A96CA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A96CA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6E44765A" w14:textId="77777777" w:rsidTr="00E862A3">
        <w:tc>
          <w:tcPr>
            <w:tcW w:w="1129" w:type="dxa"/>
          </w:tcPr>
          <w:p w14:paraId="0D202F6E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D022D" w14:paraId="6453A99C" w14:textId="77777777" w:rsidTr="00E862A3">
        <w:tc>
          <w:tcPr>
            <w:tcW w:w="1129" w:type="dxa"/>
          </w:tcPr>
          <w:p w14:paraId="537D5D72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A96CA0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A96CA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A96CA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63E7CE8C" w:rsidR="00B1738F" w:rsidRPr="003D022D" w:rsidRDefault="00A96CA0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I99</w:t>
            </w:r>
            <w:r w:rsidR="003F025E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</w:t>
            </w:r>
            <w:proofErr w:type="spellStart"/>
            <w:r w:rsidR="003F025E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proofErr w:type="spellEnd"/>
            <w:r w:rsidR="003F025E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 </w:t>
            </w:r>
            <w:r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I99</w:t>
            </w:r>
            <w:r w:rsidR="003F025E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30"/>
    </w:tbl>
    <w:p w14:paraId="038F4895" w14:textId="77777777" w:rsidR="00B1738F" w:rsidRPr="003D022D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A96CA0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28205"/>
      <w:bookmarkEnd w:id="31"/>
      <w:r w:rsidRPr="00A96CA0">
        <w:t>Archivo de control</w:t>
      </w:r>
      <w:r w:rsidR="00513350" w:rsidRPr="00A96CA0">
        <w:t xml:space="preserve"> de datos</w:t>
      </w:r>
      <w:r w:rsidR="001169CF" w:rsidRPr="00A96CA0">
        <w:fldChar w:fldCharType="begin"/>
      </w:r>
      <w:r w:rsidR="001169CF" w:rsidRPr="00A96CA0">
        <w:instrText xml:space="preserve"> XE "Archivo de control" </w:instrText>
      </w:r>
      <w:r w:rsidR="001169CF" w:rsidRPr="00A96CA0">
        <w:fldChar w:fldCharType="end"/>
      </w:r>
      <w:r w:rsidR="009A2A10" w:rsidRPr="00A96CA0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96CA0" w14:paraId="09B3BE47" w14:textId="77777777" w:rsidTr="00E862A3">
        <w:tc>
          <w:tcPr>
            <w:tcW w:w="1129" w:type="dxa"/>
          </w:tcPr>
          <w:p w14:paraId="789EC2E0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24CE3B6C" w14:textId="77777777" w:rsidTr="00E862A3">
        <w:tc>
          <w:tcPr>
            <w:tcW w:w="1129" w:type="dxa"/>
          </w:tcPr>
          <w:p w14:paraId="4F9750AE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0A0C7B7F" w14:textId="77777777" w:rsidTr="00E862A3">
        <w:tc>
          <w:tcPr>
            <w:tcW w:w="1129" w:type="dxa"/>
          </w:tcPr>
          <w:p w14:paraId="16CA53F6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A577F59" w:rsidR="004D0C43" w:rsidRPr="00A96CA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A96CA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A96CA0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E886C18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96CA0"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A96CA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A96CA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A96CA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A96CA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96CA0" w14:paraId="34A18395" w14:textId="77777777" w:rsidTr="00E862A3">
        <w:tc>
          <w:tcPr>
            <w:tcW w:w="1129" w:type="dxa"/>
          </w:tcPr>
          <w:p w14:paraId="1BEA6A51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D022D" w14:paraId="0DC8E8BB" w14:textId="77777777" w:rsidTr="00E862A3">
        <w:tc>
          <w:tcPr>
            <w:tcW w:w="1129" w:type="dxa"/>
          </w:tcPr>
          <w:p w14:paraId="3341B7DB" w14:textId="77777777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A96CA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A96CA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A96CA0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A96CA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891D21E" w:rsidR="00E547E8" w:rsidRPr="003D022D" w:rsidRDefault="00A96CA0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I99</w:t>
            </w:r>
            <w:r w:rsidR="00E547E8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033FD7CD" w:rsidR="00B1738F" w:rsidRPr="003D022D" w:rsidRDefault="00A96CA0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I99</w:t>
            </w:r>
            <w:r w:rsidR="00E547E8" w:rsidRPr="003D022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33"/>
    </w:tbl>
    <w:p w14:paraId="76F1F5C0" w14:textId="77777777" w:rsidR="00E547E8" w:rsidRPr="003D022D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34"/>
    <w:p w14:paraId="7B42E9BB" w14:textId="77777777" w:rsidR="00E547E8" w:rsidRPr="003D022D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A96CA0" w:rsidRDefault="000465DB" w:rsidP="00B67156">
      <w:pPr>
        <w:pStyle w:val="Ttulo2"/>
        <w:numPr>
          <w:ilvl w:val="1"/>
          <w:numId w:val="7"/>
        </w:numPr>
      </w:pPr>
      <w:bookmarkStart w:id="35" w:name="_Toc152328206"/>
      <w:r w:rsidRPr="00A96CA0">
        <w:t xml:space="preserve">Archivo de salida </w:t>
      </w:r>
      <w:r w:rsidR="00B1738F" w:rsidRPr="00A96CA0">
        <w:t>a dest</w:t>
      </w:r>
      <w:ins w:id="36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35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B67156">
      <w:pPr>
        <w:pStyle w:val="Ttulo2"/>
        <w:numPr>
          <w:ilvl w:val="2"/>
          <w:numId w:val="7"/>
        </w:numPr>
      </w:pPr>
      <w:bookmarkStart w:id="37" w:name="_Toc152328207"/>
      <w:r w:rsidRPr="00A96CA0">
        <w:t>Archivo de da</w:t>
      </w:r>
      <w:ins w:id="38" w:author="Roberto Carrasco Venegas" w:date="2023-11-27T13:24:00Z">
        <w:r w:rsidR="009A28CD" w:rsidRPr="00A96CA0">
          <w:t>t</w:t>
        </w:r>
      </w:ins>
      <w:r w:rsidRPr="00A96CA0">
        <w:t>os</w:t>
      </w:r>
      <w:bookmarkEnd w:id="37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A96CA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F128C00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28208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5C515B18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I99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28209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28210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38208707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28211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28212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28213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Toc152328214"/>
      <w:bookmarkStart w:id="52" w:name="_Hlk150867245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28215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2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28216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28217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28218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28219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28220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28221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2822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240F16E3" w:rsidR="001D2934" w:rsidRPr="009947CD" w:rsidRDefault="00C35832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-Razón social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386DAF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C8167" w14:textId="77777777" w:rsidR="00386DAF" w:rsidRDefault="00386DAF" w:rsidP="00F10206">
      <w:pPr>
        <w:spacing w:after="0" w:line="240" w:lineRule="auto"/>
      </w:pPr>
      <w:r>
        <w:separator/>
      </w:r>
    </w:p>
  </w:endnote>
  <w:endnote w:type="continuationSeparator" w:id="0">
    <w:p w14:paraId="1F55A8E6" w14:textId="77777777" w:rsidR="00386DAF" w:rsidRDefault="00386DA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6234E" w14:textId="77777777" w:rsidR="006A72FB" w:rsidRPr="008131F5" w:rsidRDefault="006A72FB" w:rsidP="00F45E53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451669069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70A5442B" w14:textId="77777777" w:rsidR="006A72FB" w:rsidRDefault="006A72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47D9F" w14:textId="77777777" w:rsidR="00386DAF" w:rsidRDefault="00386DAF" w:rsidP="00F10206">
      <w:pPr>
        <w:spacing w:after="0" w:line="240" w:lineRule="auto"/>
      </w:pPr>
      <w:r>
        <w:separator/>
      </w:r>
    </w:p>
  </w:footnote>
  <w:footnote w:type="continuationSeparator" w:id="0">
    <w:p w14:paraId="4B2C8961" w14:textId="77777777" w:rsidR="00386DAF" w:rsidRDefault="00386DA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6A72FB" w14:paraId="0D313031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5672CD0C" w14:textId="77777777" w:rsidR="006A72FB" w:rsidRDefault="006A72FB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5467DFC" wp14:editId="7C5BF154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331283E5" w14:textId="77777777" w:rsidR="006A72FB" w:rsidRDefault="006A72FB" w:rsidP="002B4375">
    <w:pPr>
      <w:pStyle w:val="Encabezado"/>
    </w:pPr>
  </w:p>
  <w:p w14:paraId="685AB597" w14:textId="77777777" w:rsidR="006A72FB" w:rsidRDefault="006A72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A6FC8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86DAF"/>
    <w:rsid w:val="003920D1"/>
    <w:rsid w:val="003A508D"/>
    <w:rsid w:val="003B2354"/>
    <w:rsid w:val="003B2729"/>
    <w:rsid w:val="003C048C"/>
    <w:rsid w:val="003C483F"/>
    <w:rsid w:val="003D022D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244A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0C3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96CA0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210F"/>
    <w:rsid w:val="00BF7B27"/>
    <w:rsid w:val="00C036AC"/>
    <w:rsid w:val="00C145A9"/>
    <w:rsid w:val="00C15D58"/>
    <w:rsid w:val="00C22F7F"/>
    <w:rsid w:val="00C34426"/>
    <w:rsid w:val="00C35004"/>
    <w:rsid w:val="00C35832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51B9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22</Pages>
  <Words>3208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2024-04-23T20:22:00Z</dcterms:modified>
</cp:coreProperties>
</file>