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272D9EAD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5A0E6B">
        <w:rPr>
          <w:rFonts w:ascii="Times New Roman" w:hAnsi="Times New Roman" w:cs="Times New Roman"/>
          <w:b/>
          <w:sz w:val="72"/>
          <w:szCs w:val="72"/>
        </w:rPr>
        <w:t>D6</w:t>
      </w:r>
      <w:r w:rsidR="000A5DA4">
        <w:rPr>
          <w:rFonts w:ascii="Times New Roman" w:hAnsi="Times New Roman" w:cs="Times New Roman"/>
          <w:b/>
          <w:sz w:val="72"/>
          <w:szCs w:val="72"/>
        </w:rPr>
        <w:t>2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A0E6B">
        <w:rPr>
          <w:rFonts w:ascii="Times New Roman" w:hAnsi="Times New Roman" w:cs="Times New Roman"/>
          <w:b/>
          <w:sz w:val="72"/>
          <w:szCs w:val="72"/>
        </w:rPr>
        <w:t>7</w:t>
      </w:r>
      <w:r w:rsidR="000A5DA4">
        <w:rPr>
          <w:rFonts w:ascii="Times New Roman" w:hAnsi="Times New Roman" w:cs="Times New Roman"/>
          <w:b/>
          <w:sz w:val="72"/>
          <w:szCs w:val="72"/>
        </w:rPr>
        <w:t>08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3137BE" w:rsidRPr="003137BE">
        <w:rPr>
          <w:rFonts w:ascii="Times New Roman" w:hAnsi="Times New Roman" w:cs="Times New Roman"/>
          <w:lang w:val="es-CL"/>
        </w:rPr>
        <w:t xml:space="preserve"> </w:t>
      </w:r>
      <w:r w:rsidR="003137BE" w:rsidRPr="003137BE">
        <w:rPr>
          <w:rFonts w:ascii="Times New Roman" w:hAnsi="Times New Roman" w:cs="Times New Roman"/>
          <w:b/>
          <w:sz w:val="72"/>
          <w:szCs w:val="72"/>
        </w:rPr>
        <w:t>TASAS DE INTERÉS DIARIAS OPERACIONES GARANTIZADAS POR EL FONDO GARANTIAS ESPECIALES (FOGAES)</w:t>
      </w:r>
      <w:r w:rsidR="00012182" w:rsidRPr="00012182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52C8643" w:rsidR="00DA6AAC" w:rsidRPr="00230F5A" w:rsidRDefault="005A0E6B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</w:t>
            </w:r>
            <w:r w:rsidR="003968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58169FE6" w:rsidR="00DA6AAC" w:rsidRPr="00230F5A" w:rsidRDefault="00396887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012182">
              <w:rPr>
                <w:rFonts w:ascii="Times New Roman" w:hAnsi="Times New Roman" w:cs="Times New Roman"/>
              </w:rPr>
              <w:t>7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F611FA" w:rsidRPr="00230F5A" w14:paraId="5339FC0E" w14:textId="7AB2D237" w:rsidTr="000506C0">
        <w:tc>
          <w:tcPr>
            <w:tcW w:w="1256" w:type="dxa"/>
          </w:tcPr>
          <w:p w14:paraId="3DF7E2D2" w14:textId="370ED86C" w:rsidR="00F611FA" w:rsidRPr="00230F5A" w:rsidRDefault="00F611FA" w:rsidP="00F611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D62</w:t>
            </w:r>
          </w:p>
        </w:tc>
        <w:tc>
          <w:tcPr>
            <w:tcW w:w="1342" w:type="dxa"/>
          </w:tcPr>
          <w:p w14:paraId="69C55B7E" w14:textId="7D0C7FE3" w:rsidR="00F611FA" w:rsidRPr="00230F5A" w:rsidRDefault="00F611FA" w:rsidP="00F611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D7037CD" w14:textId="77777777" w:rsidR="00F611FA" w:rsidRDefault="00F611FA" w:rsidP="00F611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5196273" w14:textId="77777777" w:rsidR="00F611FA" w:rsidRDefault="00F611FA" w:rsidP="00F611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9E2D1B5" w:rsidR="00F611FA" w:rsidRPr="00230F5A" w:rsidRDefault="00F611FA" w:rsidP="00F611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1F265FB7" w:rsidR="00F611FA" w:rsidRPr="00230F5A" w:rsidRDefault="00F611FA" w:rsidP="00F611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2A00750" w:rsidR="00F611FA" w:rsidRPr="00230F5A" w:rsidRDefault="00F611FA" w:rsidP="00F611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Revison</w:t>
            </w:r>
            <w:proofErr w:type="spellEnd"/>
          </w:p>
        </w:tc>
      </w:tr>
      <w:tr w:rsidR="003137BE" w:rsidRPr="00230F5A" w14:paraId="251EA50D" w14:textId="22DD7FE9" w:rsidTr="000506C0">
        <w:tc>
          <w:tcPr>
            <w:tcW w:w="1256" w:type="dxa"/>
          </w:tcPr>
          <w:p w14:paraId="7287933A" w14:textId="69F73E5D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D62</w:t>
            </w:r>
          </w:p>
        </w:tc>
        <w:tc>
          <w:tcPr>
            <w:tcW w:w="1342" w:type="dxa"/>
          </w:tcPr>
          <w:p w14:paraId="562818B9" w14:textId="00D46162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D19CD98" w14:textId="77777777" w:rsidR="003137BE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1F134F6" w14:textId="77777777" w:rsidR="003137BE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6D8974D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5611F0F0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2282BC7" w14:textId="77777777" w:rsidR="003137BE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333CC5A5" w14:textId="77777777" w:rsidR="003137BE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7A0E7D5F" w14:textId="77777777" w:rsidR="003137BE" w:rsidRPr="003137BE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137BE">
              <w:rPr>
                <w:rFonts w:ascii="Times New Roman" w:hAnsi="Times New Roman" w:cs="Times New Roman"/>
                <w:lang w:val="es-CL"/>
              </w:rPr>
              <w:t>D62</w:t>
            </w:r>
          </w:p>
          <w:p w14:paraId="18EC91A3" w14:textId="77777777" w:rsidR="003137BE" w:rsidRPr="003137BE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137BE">
              <w:rPr>
                <w:rFonts w:ascii="Times New Roman" w:hAnsi="Times New Roman" w:cs="Times New Roman"/>
                <w:lang w:val="es-CL"/>
              </w:rPr>
              <w:t>            -           Nombre de archivo incompleto. Debe ser " TASAS DE INTERÉS DIARIAS OPERACIONES GARANTIZADAS POR EL FONDO GARANTIAS ESPECIALES (FOGAES)"</w:t>
            </w:r>
          </w:p>
          <w:p w14:paraId="2680C47E" w14:textId="7230AA77" w:rsidR="003137BE" w:rsidRPr="003137BE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3137BE" w:rsidRPr="00230F5A" w14:paraId="38B70AFE" w14:textId="34FEEE1D" w:rsidTr="000506C0">
        <w:tc>
          <w:tcPr>
            <w:tcW w:w="1256" w:type="dxa"/>
          </w:tcPr>
          <w:p w14:paraId="23AEB014" w14:textId="5799241D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137BE" w:rsidRPr="00230F5A" w14:paraId="4B606B6E" w14:textId="62885254" w:rsidTr="000506C0">
        <w:tc>
          <w:tcPr>
            <w:tcW w:w="1256" w:type="dxa"/>
          </w:tcPr>
          <w:p w14:paraId="612D72B6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137BE" w:rsidRPr="00230F5A" w14:paraId="2EA7A1DB" w14:textId="6C6D457E" w:rsidTr="000506C0">
        <w:tc>
          <w:tcPr>
            <w:tcW w:w="1256" w:type="dxa"/>
          </w:tcPr>
          <w:p w14:paraId="4D062B49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137BE" w:rsidRPr="00230F5A" w14:paraId="4EBD62EB" w14:textId="7659FBA3" w:rsidTr="000506C0">
        <w:tc>
          <w:tcPr>
            <w:tcW w:w="1256" w:type="dxa"/>
          </w:tcPr>
          <w:p w14:paraId="6FF918B3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137BE" w:rsidRPr="00230F5A" w:rsidRDefault="003137BE" w:rsidP="003137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2E37486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12D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02509B1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F611FA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340BC7C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9B651C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9B651C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016F50E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</w:t>
            </w:r>
            <w:r w:rsidR="009B651C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C75B757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84233E">
        <w:rPr>
          <w:rFonts w:ascii="Times New Roman" w:hAnsi="Times New Roman" w:cs="Times New Roman"/>
        </w:rPr>
        <w:t>1</w:t>
      </w:r>
      <w:r w:rsidR="009B651C">
        <w:rPr>
          <w:rFonts w:ascii="Times New Roman" w:hAnsi="Times New Roman" w:cs="Times New Roman"/>
        </w:rPr>
        <w:t>28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4DC0B7B" w14:textId="77777777" w:rsidR="00AD6937" w:rsidRPr="001F20B6" w:rsidRDefault="00AD6937" w:rsidP="00AD6937">
      <w:pPr>
        <w:ind w:left="10" w:hanging="10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7579" w:type="dxa"/>
        <w:tblInd w:w="1674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586"/>
        <w:gridCol w:w="1438"/>
      </w:tblGrid>
      <w:tr w:rsidR="00AD6937" w:rsidRPr="00990C4A" w14:paraId="172E2CEF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359D" w14:textId="023E76E2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C743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RUT del deudor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3FA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R(</w:t>
            </w:r>
            <w:proofErr w:type="gramStart"/>
            <w:r w:rsidRPr="00990C4A">
              <w:rPr>
                <w:rFonts w:ascii="Arial" w:hAnsi="Arial" w:cs="Arial"/>
                <w:sz w:val="20"/>
                <w:szCs w:val="20"/>
              </w:rPr>
              <w:t>09)VX</w:t>
            </w:r>
            <w:proofErr w:type="gramEnd"/>
            <w:r w:rsidRPr="00990C4A">
              <w:rPr>
                <w:rFonts w:ascii="Arial" w:hAnsi="Arial" w:cs="Arial"/>
                <w:sz w:val="20"/>
                <w:szCs w:val="20"/>
              </w:rPr>
              <w:t>(01)</w:t>
            </w:r>
          </w:p>
        </w:tc>
      </w:tr>
      <w:tr w:rsidR="00AD6937" w:rsidRPr="00990C4A" w14:paraId="4599EA02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8DEF" w14:textId="43D9628C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041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Fecha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6A6E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0C4A">
              <w:rPr>
                <w:rFonts w:ascii="Arial" w:hAnsi="Arial" w:cs="Arial"/>
                <w:sz w:val="20"/>
                <w:szCs w:val="20"/>
              </w:rPr>
              <w:t>F(</w:t>
            </w:r>
            <w:proofErr w:type="gramEnd"/>
            <w:r w:rsidRPr="00990C4A">
              <w:rPr>
                <w:rFonts w:ascii="Arial" w:hAnsi="Arial" w:cs="Arial"/>
                <w:sz w:val="20"/>
                <w:szCs w:val="20"/>
              </w:rPr>
              <w:t>08)</w:t>
            </w:r>
          </w:p>
        </w:tc>
      </w:tr>
      <w:tr w:rsidR="00AD6937" w:rsidRPr="00990C4A" w14:paraId="3B8D66BA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25B8" w14:textId="05A66902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D943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BBDF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01EC35A2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CC35" w14:textId="5C17248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D08A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Número de identificación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1C51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0C4A">
              <w:rPr>
                <w:rFonts w:ascii="Arial" w:hAnsi="Arial" w:cs="Arial"/>
                <w:sz w:val="20"/>
                <w:szCs w:val="20"/>
              </w:rPr>
              <w:t>X(</w:t>
            </w:r>
            <w:proofErr w:type="gramEnd"/>
            <w:r w:rsidRPr="00990C4A">
              <w:rPr>
                <w:rFonts w:ascii="Arial" w:hAnsi="Arial" w:cs="Arial"/>
                <w:sz w:val="20"/>
                <w:szCs w:val="20"/>
              </w:rPr>
              <w:t>30)</w:t>
            </w:r>
          </w:p>
        </w:tc>
      </w:tr>
      <w:tr w:rsidR="00AD6937" w:rsidRPr="00990C4A" w14:paraId="2A59A365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3209" w14:textId="7EE12EB9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6739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Moneda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F264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0188711D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34F4" w14:textId="1FCA6DB0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579F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Monto pactado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4694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9(14)</w:t>
            </w:r>
          </w:p>
        </w:tc>
      </w:tr>
      <w:tr w:rsidR="00AD6937" w:rsidRPr="00990C4A" w14:paraId="44F30150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14BD" w14:textId="33DEC3CB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8123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Origen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DEEC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AD6937" w:rsidRPr="00990C4A" w14:paraId="3F52A3CC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4463" w14:textId="040A07D5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8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5A23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Plazo contractual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D832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AD6937" w:rsidRPr="00990C4A" w14:paraId="76902ACE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9456" w14:textId="0FDB3BFE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9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8F2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Tasa de interés anual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3BFD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9(03)V9(04)</w:t>
            </w:r>
          </w:p>
        </w:tc>
      </w:tr>
      <w:tr w:rsidR="00AD6937" w:rsidRPr="00990C4A" w14:paraId="69DFD055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F22" w14:textId="689928EE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4D36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tasa de interés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03D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77D5889A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CAC" w14:textId="56C4325D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6C9F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Destino del producto asociado a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FD4F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AD6937" w:rsidRPr="00990C4A" w14:paraId="72BF0CF7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7208" w14:textId="3FCCF5F3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12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80F1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Período de gracia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3D79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AD6937" w:rsidRPr="00990C4A" w14:paraId="19E3E5E8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60E9" w14:textId="35042ECA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13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83D2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persona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B31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55171C12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51E" w14:textId="7C83C81B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14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EB32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Tipo de empresa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6D9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3B38100B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530" w14:textId="66A0B402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15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BCCD" w14:textId="2590854B" w:rsidR="00AD6937" w:rsidRPr="00990C4A" w:rsidRDefault="000D6C9A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A96A" w14:textId="1C5DCCB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AD6937" w:rsidRPr="00990C4A" w14:paraId="37970F3E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39E1" w14:textId="3E26A8D6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16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5C4E" w14:textId="01F5934F" w:rsidR="00AD6937" w:rsidRPr="00990C4A" w:rsidRDefault="000D6C9A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>Plazo de vigencia de la garantía</w:t>
            </w:r>
            <w:r w:rsidR="00AD6937" w:rsidRPr="00990C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0802" w14:textId="0F671DF9" w:rsidR="00AD6937" w:rsidRPr="000D6C9A" w:rsidRDefault="000D6C9A" w:rsidP="00685E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>9(03)V9(02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AD6937" w:rsidRPr="00990C4A" w14:paraId="37CB1C66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812F" w14:textId="6C27FA19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17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C2BE" w14:textId="5BF0AFD1" w:rsidR="00AD6937" w:rsidRPr="00990C4A" w:rsidRDefault="000D6C9A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 xml:space="preserve">Monto garantizado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9E41" w14:textId="092AAB26" w:rsidR="00AD6937" w:rsidRPr="00990C4A" w:rsidRDefault="000D6C9A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>9(14)</w:t>
            </w:r>
          </w:p>
        </w:tc>
      </w:tr>
      <w:tr w:rsidR="00AD6937" w:rsidRPr="00990C4A" w14:paraId="530259CC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4768" w14:textId="54B2818C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05CC" w14:textId="296ECB6F" w:rsidR="00AD6937" w:rsidRPr="00990C4A" w:rsidRDefault="000D6C9A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 xml:space="preserve">Actividad económica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329C" w14:textId="5141B089" w:rsidR="00AD6937" w:rsidRPr="00990C4A" w:rsidRDefault="000D6C9A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>9(06)</w:t>
            </w:r>
          </w:p>
        </w:tc>
      </w:tr>
      <w:tr w:rsidR="00AD6937" w:rsidRPr="00990C4A" w14:paraId="41C0C4E2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B9C2" w14:textId="5F20CA6C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085D" w14:textId="10A5AC79" w:rsidR="00AD6937" w:rsidRPr="00990C4A" w:rsidRDefault="000D6C9A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 xml:space="preserve">Destino financiamiento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BD29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AD6937" w:rsidRPr="00990C4A" w14:paraId="5A0125B8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D6AA" w14:textId="08028706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F2F4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0C4A">
              <w:rPr>
                <w:rFonts w:ascii="Arial" w:hAnsi="Arial" w:cs="Arial"/>
                <w:sz w:val="20"/>
                <w:szCs w:val="20"/>
              </w:rPr>
              <w:t>Filler</w:t>
            </w:r>
            <w:proofErr w:type="spellEnd"/>
            <w:r w:rsidRPr="00990C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4126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0C4A">
              <w:rPr>
                <w:rFonts w:ascii="Arial" w:hAnsi="Arial" w:cs="Arial"/>
                <w:sz w:val="20"/>
                <w:szCs w:val="20"/>
              </w:rPr>
              <w:t>X(</w:t>
            </w:r>
            <w:proofErr w:type="gramEnd"/>
            <w:r w:rsidRPr="00990C4A">
              <w:rPr>
                <w:rFonts w:ascii="Arial" w:hAnsi="Arial" w:cs="Arial"/>
                <w:sz w:val="20"/>
                <w:szCs w:val="20"/>
              </w:rPr>
              <w:t>01)</w:t>
            </w:r>
          </w:p>
        </w:tc>
      </w:tr>
    </w:tbl>
    <w:p w14:paraId="1F3C9D6B" w14:textId="77777777" w:rsidR="00E71BB4" w:rsidRDefault="00E71BB4" w:rsidP="005E1016">
      <w:pPr>
        <w:pStyle w:val="Textoindependiente"/>
        <w:ind w:left="212"/>
      </w:pPr>
    </w:p>
    <w:p w14:paraId="3DCE10E5" w14:textId="7F9C2AD7" w:rsidR="005E1016" w:rsidRDefault="005E1016" w:rsidP="005E1016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</w:t>
      </w:r>
      <w:r w:rsidR="00AD6937">
        <w:t>28</w:t>
      </w:r>
      <w:r>
        <w:rPr>
          <w:spacing w:val="-1"/>
        </w:rPr>
        <w:t xml:space="preserve"> </w:t>
      </w:r>
      <w:r>
        <w:t>Bytes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BB38DB5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7647D6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BE70C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9CE197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58BAA96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F5FEC3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7C2F237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B8B" w:rsidRPr="00B537DA" w14:paraId="7C446DD6" w14:textId="77777777" w:rsidTr="00725859">
        <w:tc>
          <w:tcPr>
            <w:tcW w:w="595" w:type="dxa"/>
          </w:tcPr>
          <w:p w14:paraId="413E664E" w14:textId="77777777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43DFD13D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4DA18C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3B5A18" w14:textId="7C1F29BA" w:rsidR="00BD7047" w:rsidRPr="00230F5A" w:rsidRDefault="00BD7047" w:rsidP="00BD7047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 xml:space="preserve">Validaciones variables asociadas al documento </w:t>
      </w:r>
      <w:r w:rsidR="00EB73D3">
        <w:t>D62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DFC0337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D7047" w:rsidRPr="00B537DA" w14:paraId="74A62F5D" w14:textId="77777777" w:rsidTr="00DE07A0">
        <w:tc>
          <w:tcPr>
            <w:tcW w:w="595" w:type="dxa"/>
            <w:shd w:val="clear" w:color="auto" w:fill="auto"/>
          </w:tcPr>
          <w:p w14:paraId="59AD5151" w14:textId="77777777" w:rsidR="00BD7047" w:rsidRPr="00E81654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91563E5" w14:textId="77777777" w:rsidR="00BD7047" w:rsidRPr="00B537DA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547D0EE9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A49667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E88FD92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84E2EE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E4CD4B9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35883F1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B89819F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7921C117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36A0264A" w14:textId="7C538B38" w:rsidR="003B7635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48680AFB">
          <v:shape id="Text Box 10" o:spid="_x0000_s2066" type="#_x0000_t202" style="position:absolute;margin-left:21.25pt;margin-top:-53pt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C5E4168" w14:textId="77777777" w:rsidR="003B7635" w:rsidRDefault="003B7635" w:rsidP="003B7635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6700050D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CEAE80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20911C2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0FB0E39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A5D9D3C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6602CE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88663E9" w14:textId="77777777" w:rsidR="003B7635" w:rsidRDefault="003B7635" w:rsidP="003B7635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6B3E1FF" w14:textId="77777777" w:rsidR="003B7635" w:rsidRDefault="003B7635" w:rsidP="003B7635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DF1D35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144C8E7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56DC3722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93BFECC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AAC414" w14:textId="77777777" w:rsidR="003B7635" w:rsidRDefault="003B7635" w:rsidP="003B7635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4B3129A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817C535" w14:textId="77777777" w:rsidR="003B7635" w:rsidRDefault="003B7635" w:rsidP="003B7635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>4</w:t>
                  </w:r>
                  <w:proofErr w:type="gramEnd"/>
                  <w:r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02F55E6B" w14:textId="77777777" w:rsidR="003B7635" w:rsidRDefault="003B7635" w:rsidP="003B7635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A33F26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E66654" w14:textId="77777777" w:rsidR="003B7635" w:rsidRDefault="003B7635" w:rsidP="003B7635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2F0955D" w14:textId="77777777" w:rsidR="003B7635" w:rsidRDefault="003B7635" w:rsidP="003B7635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629EB30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D46EDC1" w14:textId="77777777" w:rsidR="003B7635" w:rsidRDefault="003B7635" w:rsidP="003B7635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251C10A2" w14:textId="77777777" w:rsidR="003B7635" w:rsidRDefault="003B7635" w:rsidP="003B7635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F667F60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07EA3685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6350AD1" w14:textId="24D3A531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A927C5A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3408A7CE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58F6047B" w:rsidR="0007400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C09128D" w14:textId="77777777" w:rsidR="00EB73D3" w:rsidRDefault="00EB73D3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3B7635" w:rsidRPr="00F45E53" w14:paraId="3C49826D" w14:textId="77777777" w:rsidTr="003B7635">
        <w:trPr>
          <w:trHeight w:val="268"/>
        </w:trPr>
        <w:tc>
          <w:tcPr>
            <w:tcW w:w="862" w:type="dxa"/>
          </w:tcPr>
          <w:p w14:paraId="4F186F2F" w14:textId="77777777" w:rsidR="003B7635" w:rsidRPr="00F45E53" w:rsidRDefault="003B7635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ITEM</w:t>
            </w:r>
          </w:p>
        </w:tc>
        <w:tc>
          <w:tcPr>
            <w:tcW w:w="425" w:type="dxa"/>
          </w:tcPr>
          <w:p w14:paraId="776E3A02" w14:textId="77777777" w:rsidR="003B7635" w:rsidRPr="00F45E53" w:rsidRDefault="003B7635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3B7635" w:rsidRPr="00F45E53" w:rsidRDefault="003B7635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3B7635" w:rsidRPr="00F45E53" w14:paraId="3218A4A9" w14:textId="77777777" w:rsidTr="003B7635">
        <w:trPr>
          <w:trHeight w:val="268"/>
        </w:trPr>
        <w:tc>
          <w:tcPr>
            <w:tcW w:w="862" w:type="dxa"/>
          </w:tcPr>
          <w:p w14:paraId="6B1D5128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3B7635" w:rsidRPr="00F45E53" w:rsidRDefault="003B7635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622814C1" w14:textId="77777777" w:rsidTr="003B7635">
        <w:trPr>
          <w:trHeight w:val="268"/>
        </w:trPr>
        <w:tc>
          <w:tcPr>
            <w:tcW w:w="862" w:type="dxa"/>
          </w:tcPr>
          <w:p w14:paraId="7671AEB9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290B81C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B7635" w:rsidRPr="00F45E53" w14:paraId="29ABD7A0" w14:textId="77777777" w:rsidTr="003B7635">
        <w:trPr>
          <w:trHeight w:val="268"/>
        </w:trPr>
        <w:tc>
          <w:tcPr>
            <w:tcW w:w="862" w:type="dxa"/>
          </w:tcPr>
          <w:p w14:paraId="36B1247A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4A41D4E9" w14:textId="77777777" w:rsidTr="003B7635">
        <w:trPr>
          <w:trHeight w:val="268"/>
        </w:trPr>
        <w:tc>
          <w:tcPr>
            <w:tcW w:w="862" w:type="dxa"/>
          </w:tcPr>
          <w:p w14:paraId="407BD317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306FA4E7" w14:textId="77777777" w:rsidTr="003B7635">
        <w:trPr>
          <w:trHeight w:val="268"/>
        </w:trPr>
        <w:tc>
          <w:tcPr>
            <w:tcW w:w="862" w:type="dxa"/>
          </w:tcPr>
          <w:p w14:paraId="0E8DBBC7" w14:textId="7F4D293D" w:rsidR="003B7635" w:rsidRPr="00F45E53" w:rsidRDefault="003B7635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3B7635" w:rsidRPr="00F45E53" w:rsidRDefault="003B7635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3B7635" w:rsidRPr="00F45E53" w:rsidRDefault="003B7635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E6C428F" w:rsidR="003B7635" w:rsidRPr="00BD7047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3B7635" w:rsidRPr="00F45E53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B7635" w:rsidRPr="00F45E53" w14:paraId="6C652519" w14:textId="77777777" w:rsidTr="003B7635">
        <w:trPr>
          <w:trHeight w:val="268"/>
        </w:trPr>
        <w:tc>
          <w:tcPr>
            <w:tcW w:w="862" w:type="dxa"/>
          </w:tcPr>
          <w:p w14:paraId="40B0DD1E" w14:textId="0529E6CB" w:rsidR="003B7635" w:rsidRPr="00F45E53" w:rsidRDefault="003B7635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3B7635" w:rsidRPr="00F45E53" w:rsidRDefault="003B7635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3B7635" w:rsidRPr="00F45E53" w:rsidRDefault="003B7635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3B7635" w:rsidRPr="00E97ECC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3B7635" w:rsidRPr="0012355E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12305761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3B7635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DFDC54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E5E193A" w14:textId="77777777" w:rsidR="00202F52" w:rsidRDefault="00202F52" w:rsidP="00202F52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12A480A2" w14:textId="77777777" w:rsidR="003B7635" w:rsidRDefault="003B7635" w:rsidP="003B763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3CD8A9" w14:textId="77777777" w:rsidR="003B7635" w:rsidRPr="00230F5A" w:rsidRDefault="003B7635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E84F4A" w14:paraId="3676ACCC" w14:textId="77777777" w:rsidTr="004118D8">
        <w:tc>
          <w:tcPr>
            <w:tcW w:w="1413" w:type="dxa"/>
          </w:tcPr>
          <w:p w14:paraId="7DDB3BFA" w14:textId="77777777" w:rsidR="00F32211" w:rsidRPr="00E84F4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E84F4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403AB0F4" w:rsidR="00F32211" w:rsidRPr="00E84F4A" w:rsidRDefault="00F15920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D6</w:t>
            </w:r>
            <w:r w:rsidR="00EB73D3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F611FA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6406B007" w:rsidR="00F32211" w:rsidRPr="00E84F4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="00F611FA"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XX: Código Institución origen de largo </w:t>
            </w:r>
            <w:r w:rsidR="00F611FA"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E84F4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E84F4A">
              <w:rPr>
                <w:rFonts w:ascii="Times New Roman" w:hAnsi="Times New Roman" w:cs="Times New Roman"/>
              </w:rPr>
              <w:t xml:space="preserve"> </w:t>
            </w: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E84F4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E84F4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E84F4A">
        <w:t>Archivo Carátula</w:t>
      </w:r>
      <w:bookmarkEnd w:id="22"/>
      <w:bookmarkEnd w:id="23"/>
      <w:r w:rsidRPr="00E84F4A">
        <w:fldChar w:fldCharType="begin"/>
      </w:r>
      <w:r w:rsidRPr="00E84F4A">
        <w:instrText xml:space="preserve"> XE "Archivo ”arátula" </w:instrText>
      </w:r>
      <w:r w:rsidRPr="00E84F4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E84F4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E84F4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6F9BD87A" w:rsidR="00F32211" w:rsidRPr="00E84F4A" w:rsidRDefault="00F15920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D6</w:t>
            </w:r>
            <w:r w:rsidR="00EB73D3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F611FA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E84F4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AD980EE" w:rsidR="00F32211" w:rsidRPr="00E84F4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="00F611FA"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XX: Código Institución origen de largo </w:t>
            </w:r>
            <w:r w:rsidR="00F611FA"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4F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lastRenderedPageBreak/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8BA4AE8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86778" w:rsidRPr="00F45E53" w14:paraId="11B65347" w14:textId="77777777" w:rsidTr="001E7B96">
        <w:trPr>
          <w:trHeight w:val="268"/>
        </w:trPr>
        <w:tc>
          <w:tcPr>
            <w:tcW w:w="862" w:type="dxa"/>
          </w:tcPr>
          <w:p w14:paraId="77B032DD" w14:textId="731BBAC9" w:rsidR="00A86778" w:rsidRPr="00F45E53" w:rsidRDefault="00F15920" w:rsidP="00A867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3D9C3C46" w14:textId="77777777" w:rsidR="00A86778" w:rsidRPr="00F45E53" w:rsidRDefault="00A86778" w:rsidP="00A867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D4CA733" w:rsidR="00A86778" w:rsidRPr="00F45E53" w:rsidRDefault="00A86778" w:rsidP="00A867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1A37154D" w:rsidR="00A86778" w:rsidRPr="000506C0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E8A67C9" w14:textId="61BB1709" w:rsidR="00A86778" w:rsidRPr="00F45E53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C60F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6C045" w14:textId="77777777" w:rsidR="00DD2211" w:rsidRDefault="00DD2211" w:rsidP="00F10206">
      <w:pPr>
        <w:spacing w:after="0" w:line="240" w:lineRule="auto"/>
      </w:pPr>
      <w:r>
        <w:separator/>
      </w:r>
    </w:p>
  </w:endnote>
  <w:endnote w:type="continuationSeparator" w:id="0">
    <w:p w14:paraId="279470F3" w14:textId="77777777" w:rsidR="00DD2211" w:rsidRDefault="00DD221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DE676" w14:textId="77777777" w:rsidR="00DD2211" w:rsidRDefault="00DD2211" w:rsidP="00F10206">
      <w:pPr>
        <w:spacing w:after="0" w:line="240" w:lineRule="auto"/>
      </w:pPr>
      <w:r>
        <w:separator/>
      </w:r>
    </w:p>
  </w:footnote>
  <w:footnote w:type="continuationSeparator" w:id="0">
    <w:p w14:paraId="742C2422" w14:textId="77777777" w:rsidR="00DD2211" w:rsidRDefault="00DD221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182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844FF"/>
    <w:rsid w:val="00095C24"/>
    <w:rsid w:val="000A5DA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6C9A"/>
    <w:rsid w:val="000D7A49"/>
    <w:rsid w:val="000E39B9"/>
    <w:rsid w:val="000E3B8B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B2A58"/>
    <w:rsid w:val="001C0052"/>
    <w:rsid w:val="001C1FCA"/>
    <w:rsid w:val="001C7F53"/>
    <w:rsid w:val="001D2934"/>
    <w:rsid w:val="001D4DBB"/>
    <w:rsid w:val="001E0F92"/>
    <w:rsid w:val="001E7B96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6707C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37BE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20D1"/>
    <w:rsid w:val="00396887"/>
    <w:rsid w:val="003A508D"/>
    <w:rsid w:val="003B2354"/>
    <w:rsid w:val="003B2729"/>
    <w:rsid w:val="003B5E2B"/>
    <w:rsid w:val="003B7635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425B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986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FEB"/>
    <w:rsid w:val="00597FD4"/>
    <w:rsid w:val="005A0E6B"/>
    <w:rsid w:val="005B5D60"/>
    <w:rsid w:val="005B65DC"/>
    <w:rsid w:val="005C5769"/>
    <w:rsid w:val="005E10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710"/>
    <w:rsid w:val="00660BB5"/>
    <w:rsid w:val="00660D41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C1B0A"/>
    <w:rsid w:val="006C5FF1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53BE6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4DA1"/>
    <w:rsid w:val="007E5A3C"/>
    <w:rsid w:val="008014F3"/>
    <w:rsid w:val="00801B0F"/>
    <w:rsid w:val="0080267F"/>
    <w:rsid w:val="00802B3C"/>
    <w:rsid w:val="0080430D"/>
    <w:rsid w:val="00807E7D"/>
    <w:rsid w:val="00830BF4"/>
    <w:rsid w:val="00834D6C"/>
    <w:rsid w:val="008363A4"/>
    <w:rsid w:val="008412D6"/>
    <w:rsid w:val="0084233E"/>
    <w:rsid w:val="0084328F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A17BE"/>
    <w:rsid w:val="008B2624"/>
    <w:rsid w:val="008B2B0B"/>
    <w:rsid w:val="008B5146"/>
    <w:rsid w:val="008C0D4C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B57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2E0A"/>
    <w:rsid w:val="009B651C"/>
    <w:rsid w:val="009C0AC5"/>
    <w:rsid w:val="009E5777"/>
    <w:rsid w:val="009E57F9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4A55"/>
    <w:rsid w:val="00A45E6E"/>
    <w:rsid w:val="00A55743"/>
    <w:rsid w:val="00A64CF0"/>
    <w:rsid w:val="00A673C0"/>
    <w:rsid w:val="00A70A3A"/>
    <w:rsid w:val="00A73491"/>
    <w:rsid w:val="00A829A4"/>
    <w:rsid w:val="00A86778"/>
    <w:rsid w:val="00A8686E"/>
    <w:rsid w:val="00A93B33"/>
    <w:rsid w:val="00AA6E30"/>
    <w:rsid w:val="00AB6B68"/>
    <w:rsid w:val="00AC0E9C"/>
    <w:rsid w:val="00AC3753"/>
    <w:rsid w:val="00AC40AA"/>
    <w:rsid w:val="00AC7243"/>
    <w:rsid w:val="00AD0B4A"/>
    <w:rsid w:val="00AD1F4D"/>
    <w:rsid w:val="00AD6937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664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047"/>
    <w:rsid w:val="00BE5A21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0D80"/>
    <w:rsid w:val="00D23639"/>
    <w:rsid w:val="00D257DA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34A0"/>
    <w:rsid w:val="00D84280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03A2"/>
    <w:rsid w:val="00DC1D90"/>
    <w:rsid w:val="00DC3021"/>
    <w:rsid w:val="00DC42E7"/>
    <w:rsid w:val="00DD2211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1BB4"/>
    <w:rsid w:val="00E747B9"/>
    <w:rsid w:val="00E7495F"/>
    <w:rsid w:val="00E74C7D"/>
    <w:rsid w:val="00E7546B"/>
    <w:rsid w:val="00E814DF"/>
    <w:rsid w:val="00E81654"/>
    <w:rsid w:val="00E84F4A"/>
    <w:rsid w:val="00E862A3"/>
    <w:rsid w:val="00E9786A"/>
    <w:rsid w:val="00E97ECC"/>
    <w:rsid w:val="00EB42EB"/>
    <w:rsid w:val="00EB6BF5"/>
    <w:rsid w:val="00EB73D3"/>
    <w:rsid w:val="00EC1139"/>
    <w:rsid w:val="00EC5056"/>
    <w:rsid w:val="00ED4238"/>
    <w:rsid w:val="00EE5443"/>
    <w:rsid w:val="00F10206"/>
    <w:rsid w:val="00F11750"/>
    <w:rsid w:val="00F15920"/>
    <w:rsid w:val="00F2032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1FA"/>
    <w:rsid w:val="00F613A3"/>
    <w:rsid w:val="00F61BA1"/>
    <w:rsid w:val="00F6683B"/>
    <w:rsid w:val="00F741CD"/>
    <w:rsid w:val="00F81EAE"/>
    <w:rsid w:val="00F82FAC"/>
    <w:rsid w:val="00F91149"/>
    <w:rsid w:val="00F9148C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D6937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10</Pages>
  <Words>1182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61</cp:revision>
  <dcterms:created xsi:type="dcterms:W3CDTF">2024-03-06T13:25:00Z</dcterms:created>
  <dcterms:modified xsi:type="dcterms:W3CDTF">2024-09-09T14:33:00Z</dcterms:modified>
</cp:coreProperties>
</file>