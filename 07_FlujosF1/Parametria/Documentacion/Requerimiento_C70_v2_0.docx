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7E62DB9E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012182">
        <w:rPr>
          <w:rFonts w:ascii="Times New Roman" w:hAnsi="Times New Roman" w:cs="Times New Roman"/>
          <w:b/>
          <w:sz w:val="72"/>
          <w:szCs w:val="72"/>
        </w:rPr>
        <w:t>C70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012182">
        <w:rPr>
          <w:rFonts w:ascii="Times New Roman" w:hAnsi="Times New Roman" w:cs="Times New Roman"/>
          <w:b/>
          <w:sz w:val="72"/>
          <w:szCs w:val="72"/>
        </w:rPr>
        <w:t>578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067BC4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012182" w:rsidRPr="00012182">
        <w:rPr>
          <w:rFonts w:ascii="Times New Roman" w:hAnsi="Times New Roman" w:cs="Times New Roman"/>
          <w:b/>
          <w:sz w:val="72"/>
          <w:szCs w:val="72"/>
        </w:rPr>
        <w:t xml:space="preserve">OPE. ASOCIADAS A LOS PROGRAMAS DEL FOGAES 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6B5143" w14:textId="00C46283" w:rsidR="00382B3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436" w:history="1">
            <w:r w:rsidR="00382B34" w:rsidRPr="00D14E86">
              <w:rPr>
                <w:rStyle w:val="Hipervnculo"/>
                <w:noProof/>
              </w:rPr>
              <w:t>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estructuras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9193C59" w14:textId="3FB5F6E2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7" w:history="1">
            <w:r w:rsidR="00382B34" w:rsidRPr="00D14E86">
              <w:rPr>
                <w:rStyle w:val="Hipervnculo"/>
                <w:bCs/>
                <w:noProof/>
              </w:rPr>
              <w:t>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bCs/>
                <w:noProof/>
              </w:rPr>
              <w:t xml:space="preserve">Archivo de datos del emisor  </w:t>
            </w:r>
            <w:r w:rsidR="00382B34" w:rsidRPr="00D14E86">
              <w:rPr>
                <w:rStyle w:val="Hipervnculo"/>
                <w:noProof/>
              </w:rPr>
              <w:t>Manual Sistema de Información Bancos - Sistema Contable (cmfchile.cl)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82D0756" w14:textId="3FAB937A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8" w:history="1">
            <w:r w:rsidR="00382B34" w:rsidRPr="00D14E86">
              <w:rPr>
                <w:rStyle w:val="Hipervnculo"/>
                <w:noProof/>
              </w:rPr>
              <w:t>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Validaciones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27F4263" w14:textId="68DBFAE5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9" w:history="1">
            <w:r w:rsidR="00382B34" w:rsidRPr="00D14E86">
              <w:rPr>
                <w:rStyle w:val="Hipervnculo"/>
                <w:noProof/>
              </w:rPr>
              <w:t>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722A921" w14:textId="1F072E0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0" w:history="1">
            <w:r w:rsidR="00382B34" w:rsidRPr="00D14E86">
              <w:rPr>
                <w:rStyle w:val="Hipervnculo"/>
                <w:noProof/>
              </w:rPr>
              <w:t>3.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Construyendo la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7BF36AB" w14:textId="0A4DA04D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1" w:history="1">
            <w:r w:rsidR="00382B34" w:rsidRPr="00D14E86">
              <w:rPr>
                <w:rStyle w:val="Hipervnculo"/>
                <w:noProof/>
              </w:rPr>
              <w:t>3.1.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Formato de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_Toc166663441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DA13C9A" w14:textId="03290796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2" w:history="1">
            <w:r w:rsidR="00382B34" w:rsidRPr="00D14E86">
              <w:rPr>
                <w:rStyle w:val="Hipervnculo"/>
                <w:bCs/>
                <w:noProof/>
              </w:rPr>
              <w:t>4.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nombres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_Toc166663442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D9EAACD" w14:textId="70C86FA6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3" w:history="1">
            <w:r w:rsidR="00382B34" w:rsidRPr="00D14E86">
              <w:rPr>
                <w:rStyle w:val="Hipervnculo"/>
                <w:noProof/>
              </w:rPr>
              <w:t>4.1.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salida a destino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_Toc166663443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B0B3F8E" w14:textId="27279B51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4" w:history="1">
            <w:r w:rsidR="00382B34" w:rsidRPr="00D14E86">
              <w:rPr>
                <w:rStyle w:val="Hipervnculo"/>
                <w:noProof/>
              </w:rPr>
              <w:t>4.1.1.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_Toc166663444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992168F" w14:textId="49D06A80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5" w:history="1">
            <w:r w:rsidR="00382B34" w:rsidRPr="00D14E86">
              <w:rPr>
                <w:rStyle w:val="Hipervnculo"/>
                <w:noProof/>
              </w:rPr>
              <w:t>4.1.2.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Carátula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_Toc166663445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4783C0C" w14:textId="2A825264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6" w:history="1">
            <w:r w:rsidR="00382B34" w:rsidRPr="00D14E86">
              <w:rPr>
                <w:rStyle w:val="Hipervnculo"/>
                <w:noProof/>
              </w:rPr>
              <w:t>4.2.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correlativo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73A478DD" w14:textId="5CEBC596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7" w:history="1">
            <w:r w:rsidR="00382B34" w:rsidRPr="00D14E86">
              <w:rPr>
                <w:rStyle w:val="Hipervnculo"/>
                <w:noProof/>
              </w:rPr>
              <w:t>4.2.1.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07BDB4B1" w14:textId="5667C06C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8" w:history="1">
            <w:r w:rsidR="00382B34" w:rsidRPr="00D14E86">
              <w:rPr>
                <w:rStyle w:val="Hipervnculo"/>
                <w:noProof/>
              </w:rPr>
              <w:t>4.2.2.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Entrada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3C9AE44" w14:textId="07A4ECBE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9" w:history="1">
            <w:r w:rsidR="00382B34" w:rsidRPr="00D14E86">
              <w:rPr>
                <w:rStyle w:val="Hipervnculo"/>
                <w:noProof/>
              </w:rPr>
              <w:t>5.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Definir Notificación hacia el Front.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9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B2F1084" w14:textId="03ABB2E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50" w:history="1">
            <w:r w:rsidR="00382B34" w:rsidRPr="00D14E86">
              <w:rPr>
                <w:rStyle w:val="Hipervnculo"/>
                <w:noProof/>
              </w:rPr>
              <w:t>6.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Datos sensibles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_Toc166663450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10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B95E1CD" w14:textId="1799591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5C50EF65" w:rsidR="00DA6AAC" w:rsidRPr="00230F5A" w:rsidRDefault="0001218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C70</w:t>
            </w:r>
          </w:p>
        </w:tc>
        <w:tc>
          <w:tcPr>
            <w:tcW w:w="1342" w:type="dxa"/>
          </w:tcPr>
          <w:p w14:paraId="22F848E4" w14:textId="6D36416F" w:rsidR="00DA6AAC" w:rsidRPr="00230F5A" w:rsidRDefault="0001218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A82998" w:rsidRPr="00230F5A" w14:paraId="5339FC0E" w14:textId="7AB2D237" w:rsidTr="000506C0">
        <w:tc>
          <w:tcPr>
            <w:tcW w:w="1256" w:type="dxa"/>
          </w:tcPr>
          <w:p w14:paraId="3DF7E2D2" w14:textId="0DF9C2B1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C70</w:t>
            </w:r>
          </w:p>
        </w:tc>
        <w:tc>
          <w:tcPr>
            <w:tcW w:w="1342" w:type="dxa"/>
          </w:tcPr>
          <w:p w14:paraId="69C55B7E" w14:textId="3AADCC43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5D7AF1A" w14:textId="77777777" w:rsidR="00A82998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E65629F" w14:textId="77777777" w:rsidR="00A82998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2853000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6D5F211D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48FF4658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Revisión</w:t>
            </w:r>
          </w:p>
        </w:tc>
      </w:tr>
      <w:tr w:rsidR="00A82998" w:rsidRPr="00230F5A" w14:paraId="251EA50D" w14:textId="22DD7FE9" w:rsidTr="000506C0">
        <w:tc>
          <w:tcPr>
            <w:tcW w:w="1256" w:type="dxa"/>
          </w:tcPr>
          <w:p w14:paraId="7287933A" w14:textId="2774A3A0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82998" w:rsidRPr="00230F5A" w14:paraId="38B70AFE" w14:textId="34FEEE1D" w:rsidTr="000506C0">
        <w:tc>
          <w:tcPr>
            <w:tcW w:w="1256" w:type="dxa"/>
          </w:tcPr>
          <w:p w14:paraId="23AEB014" w14:textId="5799241D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82998" w:rsidRPr="00230F5A" w14:paraId="4B606B6E" w14:textId="62885254" w:rsidTr="000506C0">
        <w:tc>
          <w:tcPr>
            <w:tcW w:w="1256" w:type="dxa"/>
          </w:tcPr>
          <w:p w14:paraId="612D72B6" w14:textId="77777777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82998" w:rsidRPr="00230F5A" w14:paraId="2EA7A1DB" w14:textId="6C6D457E" w:rsidTr="000506C0">
        <w:tc>
          <w:tcPr>
            <w:tcW w:w="1256" w:type="dxa"/>
          </w:tcPr>
          <w:p w14:paraId="4D062B49" w14:textId="77777777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82998" w:rsidRPr="00230F5A" w14:paraId="4EBD62EB" w14:textId="7659FBA3" w:rsidTr="000506C0">
        <w:tc>
          <w:tcPr>
            <w:tcW w:w="1256" w:type="dxa"/>
          </w:tcPr>
          <w:p w14:paraId="6FF918B3" w14:textId="77777777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A82998" w:rsidRPr="00230F5A" w:rsidRDefault="00A82998" w:rsidP="00A8299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66343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66343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2E374864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12D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53270574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A82998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25ED27E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C64DA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6502975C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1</w:t>
            </w:r>
            <w:r w:rsidR="008412D6">
              <w:rPr>
                <w:rFonts w:ascii="Times New Roman" w:hAnsi="Times New Roman" w:cs="Times New Roman"/>
              </w:rPr>
              <w:t>51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26BC703D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84233E">
        <w:rPr>
          <w:rFonts w:ascii="Times New Roman" w:hAnsi="Times New Roman" w:cs="Times New Roman"/>
        </w:rPr>
        <w:t>1</w:t>
      </w:r>
      <w:r w:rsidR="008412D6">
        <w:rPr>
          <w:rFonts w:ascii="Times New Roman" w:hAnsi="Times New Roman" w:cs="Times New Roman"/>
        </w:rPr>
        <w:t>64</w:t>
      </w:r>
      <w:r w:rsidR="00C64DAA">
        <w:rPr>
          <w:rFonts w:ascii="Times New Roman" w:hAnsi="Times New Roman" w:cs="Times New Roman"/>
        </w:rPr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DC7C396" w14:textId="77777777" w:rsidR="00E71BB4" w:rsidRDefault="00E71BB4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D480EB9" w14:textId="4FC71185" w:rsidR="00E71BB4" w:rsidRPr="00E71BB4" w:rsidRDefault="00E71BB4" w:rsidP="00E71BB4">
      <w:pPr>
        <w:pStyle w:val="TableParagraph"/>
        <w:spacing w:line="248" w:lineRule="exact"/>
        <w:ind w:left="110"/>
        <w:rPr>
          <w:rFonts w:ascii="Times New Roman" w:hAnsi="Times New Roman" w:cs="Times New Roman"/>
          <w:lang w:val="es-CL"/>
        </w:rPr>
      </w:pPr>
      <w:r w:rsidRPr="00E71BB4">
        <w:rPr>
          <w:rFonts w:ascii="Times New Roman" w:hAnsi="Times New Roman" w:cs="Times New Roman"/>
          <w:lang w:val="es-CL"/>
        </w:rPr>
        <w:t>Código: Tipo de registro</w:t>
      </w:r>
    </w:p>
    <w:p w14:paraId="0069B45D" w14:textId="77777777" w:rsidR="00E71BB4" w:rsidRPr="00E71BB4" w:rsidRDefault="00E71BB4" w:rsidP="00E71BB4">
      <w:pPr>
        <w:pStyle w:val="TableParagraph"/>
        <w:spacing w:line="248" w:lineRule="exact"/>
        <w:ind w:left="110"/>
        <w:rPr>
          <w:rFonts w:ascii="Times New Roman" w:hAnsi="Times New Roman" w:cs="Times New Roman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252"/>
      </w:tblGrid>
      <w:tr w:rsidR="00E71BB4" w:rsidRPr="00E71BB4" w14:paraId="17C3199F" w14:textId="77777777" w:rsidTr="00E71BB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0FA6" w14:textId="77777777" w:rsidR="00E71BB4" w:rsidRPr="00E71BB4" w:rsidRDefault="00E71BB4" w:rsidP="00E71BB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n-US"/>
              </w:rPr>
            </w:pPr>
            <w:r w:rsidRPr="00E71BB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5888" w14:textId="77777777" w:rsidR="00E71BB4" w:rsidRPr="00F20320" w:rsidRDefault="00E71BB4" w:rsidP="00E71BB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F20320">
              <w:rPr>
                <w:rFonts w:ascii="Times New Roman" w:hAnsi="Times New Roman" w:cs="Times New Roman"/>
                <w:lang w:val="es-CL"/>
              </w:rPr>
              <w:t>FOGAES - Créditos asociados a la cartera comercial</w:t>
            </w:r>
          </w:p>
        </w:tc>
      </w:tr>
      <w:tr w:rsidR="00E71BB4" w:rsidRPr="00E71BB4" w14:paraId="16004E7D" w14:textId="77777777" w:rsidTr="00E71BB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B5CA" w14:textId="77777777" w:rsidR="00E71BB4" w:rsidRPr="00E71BB4" w:rsidRDefault="00E71BB4" w:rsidP="00E71BB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n-US"/>
              </w:rPr>
            </w:pPr>
            <w:r w:rsidRPr="00E71BB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D5BB" w14:textId="77777777" w:rsidR="00E71BB4" w:rsidRPr="00F20320" w:rsidRDefault="00E71BB4" w:rsidP="00E71BB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F20320">
              <w:rPr>
                <w:rFonts w:ascii="Times New Roman" w:hAnsi="Times New Roman" w:cs="Times New Roman"/>
                <w:lang w:val="es-CL"/>
              </w:rPr>
              <w:t>FOGAES - Créditos asociados a la cartera hipotecaria para la vivienda</w:t>
            </w:r>
          </w:p>
        </w:tc>
      </w:tr>
    </w:tbl>
    <w:p w14:paraId="46B3F233" w14:textId="77777777" w:rsidR="00A82998" w:rsidRDefault="00A82998" w:rsidP="00E71BB4">
      <w:pPr>
        <w:pStyle w:val="TableParagraph"/>
        <w:spacing w:line="248" w:lineRule="exact"/>
        <w:ind w:left="110"/>
        <w:rPr>
          <w:rFonts w:ascii="Times New Roman" w:hAnsi="Times New Roman" w:cs="Times New Roman"/>
          <w:lang w:val="es-CL"/>
        </w:rPr>
      </w:pPr>
    </w:p>
    <w:p w14:paraId="24CFC5F0" w14:textId="1EC24115" w:rsidR="00E71BB4" w:rsidRPr="00F20320" w:rsidRDefault="00A82998" w:rsidP="00E71BB4">
      <w:pPr>
        <w:pStyle w:val="TableParagraph"/>
        <w:spacing w:line="248" w:lineRule="exact"/>
        <w:ind w:left="110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Código 1</w:t>
      </w:r>
      <w:r w:rsidR="00E71BB4" w:rsidRPr="00F20320">
        <w:rPr>
          <w:rFonts w:ascii="Times New Roman" w:hAnsi="Times New Roman" w:cs="Times New Roman"/>
          <w:lang w:val="es-CL"/>
        </w:rPr>
        <w:t xml:space="preserve"> </w:t>
      </w:r>
    </w:p>
    <w:tbl>
      <w:tblPr>
        <w:tblW w:w="8521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5386"/>
        <w:gridCol w:w="1701"/>
      </w:tblGrid>
      <w:tr w:rsidR="00E71BB4" w:rsidRPr="00E71BB4" w14:paraId="75428F0B" w14:textId="77777777" w:rsidTr="00E71BB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FD25C" w14:textId="33170CDD" w:rsidR="00E71BB4" w:rsidRPr="00E71BB4" w:rsidRDefault="00E71BB4" w:rsidP="00E71BB4">
            <w:pPr>
              <w:pStyle w:val="Textoindependiente"/>
              <w:ind w:left="212"/>
            </w:pPr>
            <w:r>
              <w:t>Campo 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5FC8D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Tipo de registro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65AB4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9(01)</w:t>
            </w:r>
          </w:p>
        </w:tc>
      </w:tr>
      <w:tr w:rsidR="00E71BB4" w:rsidRPr="00E71BB4" w14:paraId="3EB27018" w14:textId="77777777" w:rsidTr="00E71BB4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6892B" w14:textId="125CC129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8E6F2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RUT del deudor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0D82F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R(</w:t>
            </w:r>
            <w:proofErr w:type="gramStart"/>
            <w:r w:rsidRPr="00E71BB4">
              <w:t>09)VX</w:t>
            </w:r>
            <w:proofErr w:type="gramEnd"/>
            <w:r w:rsidRPr="00E71BB4">
              <w:t>(01)</w:t>
            </w:r>
          </w:p>
        </w:tc>
      </w:tr>
      <w:tr w:rsidR="00E71BB4" w:rsidRPr="00E71BB4" w14:paraId="366BAE33" w14:textId="77777777" w:rsidTr="00E71BB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2D92" w14:textId="4927EB79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8269C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Número interno de identificación de la operación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E1014" w14:textId="77777777" w:rsidR="00E71BB4" w:rsidRPr="00E71BB4" w:rsidRDefault="00E71BB4" w:rsidP="00E71BB4">
            <w:pPr>
              <w:pStyle w:val="Textoindependiente"/>
              <w:ind w:left="212"/>
            </w:pPr>
            <w:proofErr w:type="gramStart"/>
            <w:r w:rsidRPr="00E71BB4">
              <w:t>X(</w:t>
            </w:r>
            <w:proofErr w:type="gramEnd"/>
            <w:r w:rsidRPr="00E71BB4">
              <w:t>30)</w:t>
            </w:r>
          </w:p>
        </w:tc>
      </w:tr>
      <w:tr w:rsidR="00E71BB4" w:rsidRPr="00E71BB4" w14:paraId="5ADC6FD5" w14:textId="77777777" w:rsidTr="00E71BB4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6B9AF" w14:textId="1B815B2C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E62A4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Tipo de empresa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AEEEB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9(03)</w:t>
            </w:r>
          </w:p>
        </w:tc>
      </w:tr>
      <w:tr w:rsidR="00E71BB4" w:rsidRPr="00E71BB4" w14:paraId="067EF0A9" w14:textId="77777777" w:rsidTr="00E71BB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B1CA3" w14:textId="4C937522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664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Actividad Económica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E5064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9(06)</w:t>
            </w:r>
          </w:p>
        </w:tc>
      </w:tr>
      <w:tr w:rsidR="00E71BB4" w:rsidRPr="00E71BB4" w14:paraId="7F5F4C76" w14:textId="77777777" w:rsidTr="00E71BB4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33F30" w14:textId="50018480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BEC53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Tipo de activo o crédito contingente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62ED4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9(02)</w:t>
            </w:r>
          </w:p>
        </w:tc>
      </w:tr>
      <w:tr w:rsidR="00E71BB4" w:rsidRPr="00E71BB4" w14:paraId="7F5B4CF1" w14:textId="77777777" w:rsidTr="00E71BB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535B8" w14:textId="6544F299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7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A8839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Destino del financiamiento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8A4EA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9(02)</w:t>
            </w:r>
          </w:p>
        </w:tc>
      </w:tr>
      <w:tr w:rsidR="00E71BB4" w:rsidRPr="00E71BB4" w14:paraId="4B42C0FA" w14:textId="77777777" w:rsidTr="00E71BB4">
        <w:trPr>
          <w:trHeight w:val="268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3B2A2" w14:textId="211BB818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8DF12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Monto original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296DE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9(14)</w:t>
            </w:r>
          </w:p>
        </w:tc>
      </w:tr>
      <w:tr w:rsidR="00E71BB4" w:rsidRPr="00E71BB4" w14:paraId="075EB0DC" w14:textId="77777777" w:rsidTr="00E71BB4">
        <w:trPr>
          <w:trHeight w:val="269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21A40" w14:textId="3F722266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5E484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Monto de la cuota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C5892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9(14)</w:t>
            </w:r>
          </w:p>
        </w:tc>
      </w:tr>
      <w:tr w:rsidR="00E71BB4" w:rsidRPr="00E71BB4" w14:paraId="7046286C" w14:textId="77777777" w:rsidTr="00E71BB4">
        <w:trPr>
          <w:trHeight w:val="268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396E7" w14:textId="189E66F1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0F17C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Fecha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D0C86" w14:textId="77777777" w:rsidR="00E71BB4" w:rsidRPr="00E71BB4" w:rsidRDefault="00E71BB4" w:rsidP="00E71BB4">
            <w:pPr>
              <w:pStyle w:val="Textoindependiente"/>
              <w:ind w:left="212"/>
            </w:pPr>
            <w:proofErr w:type="gramStart"/>
            <w:r w:rsidRPr="00E71BB4">
              <w:t>F(</w:t>
            </w:r>
            <w:proofErr w:type="gramEnd"/>
            <w:r w:rsidRPr="00E71BB4">
              <w:t>08)</w:t>
            </w:r>
          </w:p>
        </w:tc>
      </w:tr>
      <w:tr w:rsidR="00E71BB4" w:rsidRPr="00E71BB4" w14:paraId="433A4947" w14:textId="77777777" w:rsidTr="00E71BB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9BCD5" w14:textId="0FDFF4C2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E0C20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Fecha del primer vencimiento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3EBCF" w14:textId="77777777" w:rsidR="00E71BB4" w:rsidRPr="00E71BB4" w:rsidRDefault="00E71BB4" w:rsidP="00E71BB4">
            <w:pPr>
              <w:pStyle w:val="Textoindependiente"/>
              <w:ind w:left="212"/>
            </w:pPr>
            <w:proofErr w:type="gramStart"/>
            <w:r w:rsidRPr="00E71BB4">
              <w:t>F(</w:t>
            </w:r>
            <w:proofErr w:type="gramEnd"/>
            <w:r w:rsidRPr="00E71BB4">
              <w:t>08)</w:t>
            </w:r>
          </w:p>
        </w:tc>
      </w:tr>
      <w:tr w:rsidR="00E71BB4" w:rsidRPr="00E71BB4" w14:paraId="0A552C37" w14:textId="77777777" w:rsidTr="00E71BB4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3E8" w14:textId="1DBD7BB6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4B053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Fecha del último vencimiento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D4036" w14:textId="77777777" w:rsidR="00E71BB4" w:rsidRPr="00E71BB4" w:rsidRDefault="00E71BB4" w:rsidP="00E71BB4">
            <w:pPr>
              <w:pStyle w:val="Textoindependiente"/>
              <w:ind w:left="212"/>
            </w:pPr>
            <w:proofErr w:type="gramStart"/>
            <w:r w:rsidRPr="00E71BB4">
              <w:t>F(</w:t>
            </w:r>
            <w:proofErr w:type="gramEnd"/>
            <w:r w:rsidRPr="00E71BB4">
              <w:t>08)</w:t>
            </w:r>
          </w:p>
        </w:tc>
      </w:tr>
      <w:tr w:rsidR="00E71BB4" w:rsidRPr="00E71BB4" w14:paraId="67ECE9D9" w14:textId="77777777" w:rsidTr="00E71BB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DF03C" w14:textId="093FC8AA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5CE64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Plazo del crédito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ACB1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9(03)</w:t>
            </w:r>
          </w:p>
        </w:tc>
      </w:tr>
      <w:tr w:rsidR="00E71BB4" w:rsidRPr="00E71BB4" w14:paraId="7F591904" w14:textId="77777777" w:rsidTr="00E71BB4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42B3D" w14:textId="6F01E989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B6AE0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Monto de colocaciones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FD131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9(14)</w:t>
            </w:r>
          </w:p>
        </w:tc>
      </w:tr>
      <w:tr w:rsidR="00E71BB4" w:rsidRPr="00E71BB4" w14:paraId="77119FCD" w14:textId="77777777" w:rsidTr="00E71BB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1B4F4" w14:textId="37692D6C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7A9EA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Monto de provisión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E5577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9(14)</w:t>
            </w:r>
          </w:p>
        </w:tc>
      </w:tr>
      <w:tr w:rsidR="00E71BB4" w:rsidRPr="00E71BB4" w14:paraId="036870DA" w14:textId="77777777" w:rsidTr="00E71BB4">
        <w:trPr>
          <w:trHeight w:val="268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C7920" w14:textId="59005D6D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FB1FF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Valor de la garantía estatal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C305F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9(14)</w:t>
            </w:r>
          </w:p>
        </w:tc>
      </w:tr>
      <w:tr w:rsidR="00E71BB4" w:rsidRPr="00E71BB4" w14:paraId="70A6C145" w14:textId="77777777" w:rsidTr="00E71BB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E017C" w14:textId="7E0D0C97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17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BC4EC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Días de morosidad de la operación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E412A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9(04)</w:t>
            </w:r>
          </w:p>
        </w:tc>
      </w:tr>
      <w:tr w:rsidR="00E71BB4" w:rsidRPr="00E71BB4" w14:paraId="7D8DFD16" w14:textId="77777777" w:rsidTr="00E71BB4">
        <w:trPr>
          <w:trHeight w:val="267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6C2D" w14:textId="55A8EF92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FDAC7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Tipo de programa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8FBBA" w14:textId="77777777" w:rsidR="00E71BB4" w:rsidRPr="00E71BB4" w:rsidRDefault="00E71BB4" w:rsidP="00E71BB4">
            <w:pPr>
              <w:pStyle w:val="Textoindependiente"/>
              <w:ind w:left="212"/>
            </w:pPr>
            <w:r w:rsidRPr="00E71BB4">
              <w:t>9(01)</w:t>
            </w:r>
          </w:p>
        </w:tc>
      </w:tr>
      <w:tr w:rsidR="00E71BB4" w:rsidRPr="00E71BB4" w14:paraId="5546510B" w14:textId="77777777" w:rsidTr="00E71BB4">
        <w:trPr>
          <w:trHeight w:val="270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3321F" w14:textId="4CFB9179" w:rsidR="00E71BB4" w:rsidRPr="00E71BB4" w:rsidRDefault="00E71BB4" w:rsidP="00E71BB4">
            <w:pPr>
              <w:pStyle w:val="Textoindependiente"/>
              <w:ind w:left="212"/>
            </w:pPr>
            <w:r>
              <w:t xml:space="preserve">Campo </w:t>
            </w:r>
            <w:r w:rsidRPr="00E71BB4">
              <w:t>19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B64B" w14:textId="77777777" w:rsidR="00E71BB4" w:rsidRPr="00E71BB4" w:rsidRDefault="00E71BB4" w:rsidP="00E71BB4">
            <w:pPr>
              <w:pStyle w:val="Textoindependiente"/>
              <w:ind w:left="212"/>
            </w:pPr>
            <w:proofErr w:type="spellStart"/>
            <w:r w:rsidRPr="00E71BB4">
              <w:t>Filler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C055B" w14:textId="77777777" w:rsidR="00E71BB4" w:rsidRPr="00E71BB4" w:rsidRDefault="00E71BB4" w:rsidP="00E71BB4">
            <w:pPr>
              <w:pStyle w:val="Textoindependiente"/>
              <w:ind w:left="212"/>
            </w:pPr>
            <w:proofErr w:type="gramStart"/>
            <w:r w:rsidRPr="00E71BB4">
              <w:t>X(</w:t>
            </w:r>
            <w:proofErr w:type="gramEnd"/>
            <w:r w:rsidRPr="00E71BB4">
              <w:t>08)</w:t>
            </w:r>
          </w:p>
        </w:tc>
      </w:tr>
    </w:tbl>
    <w:p w14:paraId="5E34C6F8" w14:textId="77777777" w:rsidR="00E71BB4" w:rsidRPr="00E71BB4" w:rsidRDefault="00E71BB4" w:rsidP="00E71BB4">
      <w:pPr>
        <w:pStyle w:val="Textoindependiente"/>
        <w:ind w:left="212"/>
        <w:rPr>
          <w:bCs/>
          <w:lang w:val="es-CL"/>
        </w:rPr>
      </w:pPr>
    </w:p>
    <w:p w14:paraId="1F3C9D6B" w14:textId="77777777" w:rsidR="00E71BB4" w:rsidRDefault="00E71BB4" w:rsidP="005E1016">
      <w:pPr>
        <w:pStyle w:val="Textoindependiente"/>
        <w:ind w:left="212"/>
      </w:pPr>
    </w:p>
    <w:p w14:paraId="3DCE10E5" w14:textId="0B78D909" w:rsidR="005E1016" w:rsidRDefault="005E1016" w:rsidP="005E1016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1</w:t>
      </w:r>
      <w:r w:rsidR="00E71BB4">
        <w:t>64</w:t>
      </w:r>
      <w:r>
        <w:rPr>
          <w:spacing w:val="-1"/>
        </w:rPr>
        <w:t xml:space="preserve"> </w:t>
      </w:r>
      <w:r>
        <w:t>Bytes</w:t>
      </w:r>
    </w:p>
    <w:p w14:paraId="65938F1C" w14:textId="77777777" w:rsidR="005E1016" w:rsidRDefault="005E1016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79CE197E" w14:textId="260D9363" w:rsidR="00735FF8" w:rsidRPr="00A82998" w:rsidRDefault="00A82998" w:rsidP="00A82998">
      <w:pPr>
        <w:pStyle w:val="Textoindependiente"/>
        <w:ind w:left="212"/>
      </w:pPr>
      <w:proofErr w:type="spellStart"/>
      <w:r w:rsidRPr="00A82998">
        <w:rPr>
          <w:rFonts w:ascii="Times New Roman" w:hAnsi="Times New Roman" w:cs="Times New Roman"/>
          <w:iCs/>
        </w:rPr>
        <w:t>Codigo</w:t>
      </w:r>
      <w:proofErr w:type="spellEnd"/>
      <w:r w:rsidRPr="00A82998">
        <w:rPr>
          <w:rFonts w:ascii="Times New Roman" w:hAnsi="Times New Roman" w:cs="Times New Roman"/>
          <w:iCs/>
        </w:rPr>
        <w:t xml:space="preserve"> 2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5812"/>
        <w:gridCol w:w="1418"/>
      </w:tblGrid>
      <w:tr w:rsidR="00A82998" w:rsidRPr="00A82998" w14:paraId="2DC45487" w14:textId="77777777" w:rsidTr="00A82998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B9526" w14:textId="69A2D270" w:rsidR="00A82998" w:rsidRPr="00A82998" w:rsidRDefault="00A82998" w:rsidP="00A82998">
            <w:pPr>
              <w:pStyle w:val="Textoindependiente"/>
              <w:ind w:left="212"/>
            </w:pPr>
            <w:bookmarkStart w:id="2" w:name="_Hlk144815493"/>
            <w:r>
              <w:t xml:space="preserve">Campo </w:t>
            </w:r>
            <w:r w:rsidRPr="00A82998">
              <w:t>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C479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Tipo de registro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1E90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9(01)</w:t>
            </w:r>
          </w:p>
        </w:tc>
      </w:tr>
      <w:tr w:rsidR="00A82998" w:rsidRPr="00A82998" w14:paraId="5CFCE862" w14:textId="77777777" w:rsidTr="00A82998">
        <w:trPr>
          <w:trHeight w:val="2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B8D31" w14:textId="0CBED4C4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47BF2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RUT del deudor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3E960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R(</w:t>
            </w:r>
            <w:proofErr w:type="gramStart"/>
            <w:r w:rsidRPr="00A82998">
              <w:t>09)VX</w:t>
            </w:r>
            <w:proofErr w:type="gramEnd"/>
            <w:r w:rsidRPr="00A82998">
              <w:t>(01)</w:t>
            </w:r>
          </w:p>
        </w:tc>
      </w:tr>
      <w:tr w:rsidR="00A82998" w:rsidRPr="00A82998" w14:paraId="51E9D5AE" w14:textId="77777777" w:rsidTr="00A82998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CFA4" w14:textId="010F504C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9B0D3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Número interno de identificación de la operación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17E5E" w14:textId="77777777" w:rsidR="00A82998" w:rsidRPr="00A82998" w:rsidRDefault="00A82998" w:rsidP="00A82998">
            <w:pPr>
              <w:pStyle w:val="Textoindependiente"/>
              <w:ind w:left="212"/>
            </w:pPr>
            <w:proofErr w:type="gramStart"/>
            <w:r w:rsidRPr="00A82998">
              <w:t>X(</w:t>
            </w:r>
            <w:proofErr w:type="gramEnd"/>
            <w:r w:rsidRPr="00A82998">
              <w:t>30)</w:t>
            </w:r>
          </w:p>
        </w:tc>
      </w:tr>
      <w:tr w:rsidR="00A82998" w:rsidRPr="00A82998" w14:paraId="78D72ABC" w14:textId="77777777" w:rsidTr="00A82998">
        <w:trPr>
          <w:trHeight w:val="2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6608" w14:textId="21DEFCD1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1F103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Tipo de activo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7CB18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9(02)</w:t>
            </w:r>
          </w:p>
        </w:tc>
      </w:tr>
      <w:tr w:rsidR="00A82998" w:rsidRPr="00A82998" w14:paraId="517108A0" w14:textId="77777777" w:rsidTr="00A82998">
        <w:trPr>
          <w:trHeight w:val="26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7863" w14:textId="0295A184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A652D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Monto total del pie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48E3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9(14)</w:t>
            </w:r>
          </w:p>
        </w:tc>
      </w:tr>
      <w:tr w:rsidR="00A82998" w:rsidRPr="00A82998" w14:paraId="255DEAD1" w14:textId="77777777" w:rsidTr="00A82998">
        <w:trPr>
          <w:trHeight w:val="2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4CBFF" w14:textId="4161F249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6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2E8BA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Monto original del crédito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70168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9(14)</w:t>
            </w:r>
          </w:p>
        </w:tc>
      </w:tr>
      <w:tr w:rsidR="00A82998" w:rsidRPr="00A82998" w14:paraId="2067FF9F" w14:textId="77777777" w:rsidTr="00A82998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2D78" w14:textId="6598B03D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B0A64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Monto de la cuota del crédito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A8835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9(14)</w:t>
            </w:r>
          </w:p>
        </w:tc>
      </w:tr>
      <w:tr w:rsidR="00A82998" w:rsidRPr="00A82998" w14:paraId="0689C514" w14:textId="77777777" w:rsidTr="00A82998">
        <w:trPr>
          <w:trHeight w:val="26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2A3D" w14:textId="2DADFD36" w:rsidR="00A82998" w:rsidRPr="00A82998" w:rsidRDefault="00A82998" w:rsidP="00A82998">
            <w:pPr>
              <w:pStyle w:val="Textoindependiente"/>
              <w:ind w:left="212"/>
            </w:pPr>
            <w:r>
              <w:lastRenderedPageBreak/>
              <w:t>Campo</w:t>
            </w:r>
            <w:r w:rsidRPr="00A82998">
              <w:t xml:space="preserve"> </w:t>
            </w:r>
            <w:r w:rsidRPr="00A82998">
              <w:t>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F4355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Fecha del crédito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6FBE1" w14:textId="77777777" w:rsidR="00A82998" w:rsidRPr="00A82998" w:rsidRDefault="00A82998" w:rsidP="00A82998">
            <w:pPr>
              <w:pStyle w:val="Textoindependiente"/>
              <w:ind w:left="212"/>
            </w:pPr>
            <w:proofErr w:type="gramStart"/>
            <w:r w:rsidRPr="00A82998">
              <w:t>F(</w:t>
            </w:r>
            <w:proofErr w:type="gramEnd"/>
            <w:r w:rsidRPr="00A82998">
              <w:t>08)</w:t>
            </w:r>
          </w:p>
        </w:tc>
      </w:tr>
      <w:tr w:rsidR="00A82998" w:rsidRPr="00A82998" w14:paraId="2D7B6D8A" w14:textId="77777777" w:rsidTr="00A82998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A37AD" w14:textId="06D7CD6C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9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D685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Fecha del primer vencimiento del crédito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6ABC" w14:textId="77777777" w:rsidR="00A82998" w:rsidRPr="00A82998" w:rsidRDefault="00A82998" w:rsidP="00A82998">
            <w:pPr>
              <w:pStyle w:val="Textoindependiente"/>
              <w:ind w:left="212"/>
            </w:pPr>
            <w:proofErr w:type="gramStart"/>
            <w:r w:rsidRPr="00A82998">
              <w:t>F(</w:t>
            </w:r>
            <w:proofErr w:type="gramEnd"/>
            <w:r w:rsidRPr="00A82998">
              <w:t>08)</w:t>
            </w:r>
          </w:p>
        </w:tc>
      </w:tr>
      <w:bookmarkEnd w:id="2"/>
    </w:tbl>
    <w:p w14:paraId="7326064B" w14:textId="77777777" w:rsidR="00A82998" w:rsidRPr="00A82998" w:rsidRDefault="00A82998" w:rsidP="00A82998">
      <w:pPr>
        <w:pStyle w:val="Textoindependiente"/>
        <w:ind w:left="212"/>
      </w:pPr>
    </w:p>
    <w:tbl>
      <w:tblPr>
        <w:tblpPr w:leftFromText="141" w:rightFromText="141" w:vertAnchor="text" w:horzAnchor="margin" w:tblpY="-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5807"/>
        <w:gridCol w:w="1418"/>
      </w:tblGrid>
      <w:tr w:rsidR="00A82998" w:rsidRPr="00A82998" w14:paraId="123ABD68" w14:textId="77777777" w:rsidTr="00A82998">
        <w:trPr>
          <w:trHeight w:val="268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C702C" w14:textId="67A0649A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1</w:t>
            </w:r>
            <w:r>
              <w:t>0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80475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Fecha del último vencimiento del crédito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FA006" w14:textId="77777777" w:rsidR="00A82998" w:rsidRPr="00A82998" w:rsidRDefault="00A82998" w:rsidP="00A82998">
            <w:pPr>
              <w:pStyle w:val="Textoindependiente"/>
              <w:ind w:left="212"/>
            </w:pPr>
            <w:proofErr w:type="gramStart"/>
            <w:r w:rsidRPr="00A82998">
              <w:t>F(</w:t>
            </w:r>
            <w:proofErr w:type="gramEnd"/>
            <w:r w:rsidRPr="00A82998">
              <w:t>08)</w:t>
            </w:r>
          </w:p>
        </w:tc>
      </w:tr>
      <w:tr w:rsidR="00A82998" w:rsidRPr="00A82998" w14:paraId="2BEC774C" w14:textId="77777777" w:rsidTr="00A82998">
        <w:trPr>
          <w:trHeight w:val="27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1043D" w14:textId="0F405904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11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C809C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Plazo del crédito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EC29A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9(03)</w:t>
            </w:r>
          </w:p>
        </w:tc>
      </w:tr>
      <w:tr w:rsidR="00A82998" w:rsidRPr="00A82998" w14:paraId="2BC50E2E" w14:textId="77777777" w:rsidTr="00A82998">
        <w:trPr>
          <w:trHeight w:val="267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960EC" w14:textId="32A3A59A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12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80E0E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Límite de la garantía estatal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02481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9(03)V9(1)</w:t>
            </w:r>
          </w:p>
        </w:tc>
      </w:tr>
      <w:tr w:rsidR="00A82998" w:rsidRPr="00A82998" w14:paraId="244871FD" w14:textId="77777777" w:rsidTr="00A82998">
        <w:trPr>
          <w:trHeight w:val="27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DBFB8" w14:textId="4B14D2CC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13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0DAD9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Valor de la garantía estatal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8AFA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9(14)</w:t>
            </w:r>
          </w:p>
        </w:tc>
      </w:tr>
      <w:tr w:rsidR="00A82998" w:rsidRPr="00A82998" w14:paraId="2B94575A" w14:textId="77777777" w:rsidTr="00A82998">
        <w:trPr>
          <w:trHeight w:val="267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9B03C" w14:textId="78E7AB61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14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9F8D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Monto de colocaciones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7AF13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9(14)</w:t>
            </w:r>
          </w:p>
        </w:tc>
      </w:tr>
      <w:tr w:rsidR="00A82998" w:rsidRPr="00A82998" w14:paraId="5F74C4C0" w14:textId="77777777" w:rsidTr="00A82998">
        <w:trPr>
          <w:trHeight w:val="27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7DD73" w14:textId="6AA6AF2F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15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78919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Monto de provisión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37BE4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9(14)</w:t>
            </w:r>
          </w:p>
        </w:tc>
      </w:tr>
      <w:tr w:rsidR="00A82998" w:rsidRPr="00A82998" w14:paraId="3D049A6F" w14:textId="77777777" w:rsidTr="00A82998">
        <w:trPr>
          <w:trHeight w:val="267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DB4F" w14:textId="179B7D29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16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62C36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Días de morosidad de la operación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AC42B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9(04)</w:t>
            </w:r>
          </w:p>
        </w:tc>
      </w:tr>
      <w:tr w:rsidR="00A82998" w:rsidRPr="00A82998" w14:paraId="4C3A94BE" w14:textId="77777777" w:rsidTr="00A82998">
        <w:trPr>
          <w:trHeight w:val="27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574FB" w14:textId="431D54A1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17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5A72A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Situación de la operación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AB1FA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9(01)</w:t>
            </w:r>
          </w:p>
        </w:tc>
      </w:tr>
      <w:tr w:rsidR="00A82998" w:rsidRPr="00A82998" w14:paraId="3E7FA780" w14:textId="77777777" w:rsidTr="00A82998">
        <w:trPr>
          <w:trHeight w:val="267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91D74" w14:textId="574469F2" w:rsidR="00A82998" w:rsidRPr="00A82998" w:rsidRDefault="00A82998" w:rsidP="00A82998">
            <w:pPr>
              <w:pStyle w:val="Textoindependiente"/>
              <w:ind w:left="212"/>
            </w:pPr>
            <w:r>
              <w:t>Campo</w:t>
            </w:r>
            <w:r w:rsidRPr="00A82998">
              <w:t xml:space="preserve"> </w:t>
            </w:r>
            <w:r w:rsidRPr="00A82998">
              <w:t>18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BE294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Tipo de programa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00FEB" w14:textId="77777777" w:rsidR="00A82998" w:rsidRPr="00A82998" w:rsidRDefault="00A82998" w:rsidP="00A82998">
            <w:pPr>
              <w:pStyle w:val="Textoindependiente"/>
              <w:ind w:left="212"/>
            </w:pPr>
            <w:r w:rsidRPr="00A82998">
              <w:t>9(01)</w:t>
            </w:r>
          </w:p>
        </w:tc>
      </w:tr>
    </w:tbl>
    <w:p w14:paraId="2263DA05" w14:textId="77777777" w:rsidR="00A82998" w:rsidRPr="00A82998" w:rsidRDefault="00A82998" w:rsidP="00357A35">
      <w:pPr>
        <w:tabs>
          <w:tab w:val="left" w:pos="1349"/>
        </w:tabs>
        <w:ind w:left="212"/>
        <w:rPr>
          <w:rFonts w:ascii="Times New Roman" w:hAnsi="Times New Roman" w:cs="Times New Roman"/>
          <w:iCs/>
          <w:sz w:val="20"/>
        </w:rPr>
      </w:pPr>
    </w:p>
    <w:p w14:paraId="158BAA96" w14:textId="77777777" w:rsidR="00735FF8" w:rsidRPr="00A8299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Cs/>
          <w:sz w:val="20"/>
        </w:rPr>
      </w:pPr>
    </w:p>
    <w:p w14:paraId="6F5FEC38" w14:textId="77777777" w:rsidR="00735FF8" w:rsidRPr="00A8299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Cs/>
          <w:sz w:val="20"/>
        </w:rPr>
      </w:pPr>
    </w:p>
    <w:p w14:paraId="27C2F237" w14:textId="77777777" w:rsidR="00735FF8" w:rsidRPr="00A8299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Cs/>
          <w:sz w:val="20"/>
        </w:rPr>
      </w:pPr>
    </w:p>
    <w:p w14:paraId="3900F64E" w14:textId="77777777" w:rsidR="00735FF8" w:rsidRPr="00A8299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Cs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3" w:name="_Toc160527582"/>
      <w:bookmarkStart w:id="4" w:name="_Toc166663438"/>
      <w:r w:rsidRPr="00A82998">
        <w:rPr>
          <w:rFonts w:cs="Times New Roman"/>
          <w:iCs/>
        </w:rPr>
        <w:t>Validaciones</w:t>
      </w:r>
      <w:bookmarkEnd w:id="3"/>
      <w:bookmarkEnd w:id="4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5" w:name="_Toc160527583"/>
      <w:bookmarkStart w:id="6" w:name="_Toc166663439"/>
      <w:r w:rsidRPr="00230F5A">
        <w:t>Archivo de datos</w:t>
      </w:r>
      <w:bookmarkEnd w:id="5"/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E3B8B" w:rsidRPr="00B537DA" w14:paraId="7C446DD6" w14:textId="77777777" w:rsidTr="00725859">
        <w:tc>
          <w:tcPr>
            <w:tcW w:w="595" w:type="dxa"/>
          </w:tcPr>
          <w:p w14:paraId="413E664E" w14:textId="77777777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1E794CE" w14:textId="43DFD13D" w:rsidR="000E3B8B" w:rsidRDefault="000E3B8B" w:rsidP="000E3B8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7"/>
    </w:tbl>
    <w:p w14:paraId="6F158266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4DA18C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3B5A18" w14:textId="4CE0285B" w:rsidR="00BD7047" w:rsidRPr="00230F5A" w:rsidRDefault="00BD7047" w:rsidP="00A82998">
      <w:pPr>
        <w:pStyle w:val="Ttulo2"/>
        <w:numPr>
          <w:ilvl w:val="2"/>
          <w:numId w:val="7"/>
        </w:numPr>
        <w:ind w:left="1276" w:hanging="709"/>
        <w:rPr>
          <w:sz w:val="32"/>
          <w:szCs w:val="32"/>
        </w:rPr>
      </w:pPr>
      <w:r>
        <w:t xml:space="preserve">Validaciones variables asociadas al documento </w:t>
      </w:r>
      <w:r w:rsidR="00E71BB4">
        <w:t>C70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DFC0337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D7047" w:rsidRPr="00B537DA" w14:paraId="74A62F5D" w14:textId="77777777" w:rsidTr="00DE07A0">
        <w:tc>
          <w:tcPr>
            <w:tcW w:w="595" w:type="dxa"/>
            <w:shd w:val="clear" w:color="auto" w:fill="auto"/>
          </w:tcPr>
          <w:p w14:paraId="59AD5151" w14:textId="77777777" w:rsidR="00BD7047" w:rsidRPr="00E81654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91563E5" w14:textId="77777777" w:rsidR="00BD7047" w:rsidRPr="00B537DA" w:rsidRDefault="00BD7047" w:rsidP="00DE07A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60D41" w14:paraId="6DB8C13D" w14:textId="77777777" w:rsidTr="00660D41">
        <w:tc>
          <w:tcPr>
            <w:tcW w:w="595" w:type="dxa"/>
          </w:tcPr>
          <w:p w14:paraId="64F62A63" w14:textId="77777777" w:rsidR="00660D41" w:rsidRDefault="00660D41" w:rsidP="00685E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52C514B8" w14:textId="776872D4" w:rsidR="00660D41" w:rsidRDefault="00660D41" w:rsidP="00685E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1 tenga los valores esperados 1 o 2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</w:tbl>
    <w:p w14:paraId="547D0EE9" w14:textId="77777777" w:rsidR="00BD7047" w:rsidRDefault="00BD7047" w:rsidP="00BD704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2BE9DBF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0A49667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E88FD92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84E2EE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0527584"/>
      <w:bookmarkStart w:id="9" w:name="_Toc166663440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8"/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0527585"/>
      <w:bookmarkStart w:id="11" w:name="_Toc166663441"/>
      <w:r w:rsidRPr="003F5278">
        <w:t>Formato de carátula de salida</w:t>
      </w:r>
      <w:bookmarkEnd w:id="10"/>
      <w:bookmarkEnd w:id="11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5F667F60" w14:textId="02B809DF" w:rsidR="00735FF8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48680AFB">
          <v:shape id="Text Box 10" o:spid="_x0000_s2067" type="#_x0000_t202" style="position:absolute;margin-left:21.25pt;margin-top:-6.9pt;width:488.65pt;height:37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3DA26995" w14:textId="77777777" w:rsidR="002143EB" w:rsidRDefault="002143EB" w:rsidP="002143EB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AB94D0D" w14:textId="77777777" w:rsidR="002143EB" w:rsidRDefault="002143EB" w:rsidP="002143EB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1CDAFFB" w14:textId="77777777" w:rsidR="002143EB" w:rsidRDefault="002143EB" w:rsidP="002143EB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5AE51C3B" w14:textId="77777777" w:rsidR="002143EB" w:rsidRDefault="002143EB" w:rsidP="002143EB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278DA6D" w14:textId="77777777" w:rsidR="002143EB" w:rsidRDefault="002143EB" w:rsidP="002143EB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11605D05" w14:textId="77777777" w:rsidR="002143EB" w:rsidRDefault="002143EB" w:rsidP="002143EB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8DD3EFE" w14:textId="77777777" w:rsidR="002143EB" w:rsidRDefault="002143EB" w:rsidP="002143EB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1AC65644" w14:textId="77777777" w:rsidR="002143EB" w:rsidRDefault="002143EB" w:rsidP="002143EB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45E826D3" w14:textId="77777777" w:rsidR="002143EB" w:rsidRDefault="002143EB" w:rsidP="002143EB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7626485D" w14:textId="77777777" w:rsidR="002143EB" w:rsidRDefault="002143EB" w:rsidP="002143E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35B2FE37" w14:textId="77777777" w:rsidR="002143EB" w:rsidRDefault="002143EB" w:rsidP="002143EB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3.</w:t>
                  </w:r>
                </w:p>
                <w:p w14:paraId="2ECF4325" w14:textId="77777777" w:rsidR="002143EB" w:rsidRDefault="002143EB" w:rsidP="002143EB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604FC100" w14:textId="77777777" w:rsidR="002143EB" w:rsidRDefault="002143EB" w:rsidP="002143E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EABFFAE" w14:textId="77777777" w:rsidR="002143EB" w:rsidRDefault="002143EB" w:rsidP="002143EB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3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577C9884" w14:textId="77777777" w:rsidR="002143EB" w:rsidRDefault="002143EB" w:rsidP="002143E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1F3E5C7" w14:textId="77777777" w:rsidR="002143EB" w:rsidRDefault="002143EB" w:rsidP="002143EB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>4</w:t>
                  </w:r>
                  <w:proofErr w:type="gramEnd"/>
                  <w:r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3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64C2FDB9" w14:textId="77777777" w:rsidR="002143EB" w:rsidRDefault="002143EB" w:rsidP="002143EB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278C9AC5" w14:textId="77777777" w:rsidR="002143EB" w:rsidRDefault="002143EB" w:rsidP="002143E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81A3502" w14:textId="77777777" w:rsidR="002143EB" w:rsidRDefault="002143EB" w:rsidP="002143EB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0706579" w14:textId="77777777" w:rsidR="002143EB" w:rsidRDefault="002143EB" w:rsidP="002143EB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72F17AF7" w14:textId="77777777" w:rsidR="002143EB" w:rsidRDefault="002143EB" w:rsidP="002143EB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50755C9" w14:textId="77777777" w:rsidR="002143EB" w:rsidRDefault="002143EB" w:rsidP="002143EB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2"/>
                  <w:proofErr w:type="gramEnd"/>
                </w:p>
                <w:p w14:paraId="7572CF5E" w14:textId="77777777" w:rsidR="002143EB" w:rsidRDefault="002143EB" w:rsidP="002143EB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2BC796A6" w14:textId="77777777" w:rsidR="002143EB" w:rsidRDefault="002143EB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102233" w:rsidRPr="00F45E53" w14:paraId="3C49826D" w14:textId="77777777" w:rsidTr="00102233">
        <w:trPr>
          <w:trHeight w:val="268"/>
        </w:trPr>
        <w:tc>
          <w:tcPr>
            <w:tcW w:w="862" w:type="dxa"/>
          </w:tcPr>
          <w:p w14:paraId="4F186F2F" w14:textId="77777777" w:rsidR="00102233" w:rsidRPr="00F45E53" w:rsidRDefault="00102233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102233" w:rsidRPr="00F45E53" w:rsidRDefault="00102233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102233" w:rsidRPr="00F45E53" w:rsidRDefault="00102233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102233" w:rsidRPr="00F45E53" w:rsidRDefault="00102233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102233" w:rsidRPr="00F45E53" w:rsidRDefault="00102233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102233" w:rsidRPr="00F45E53" w14:paraId="3218A4A9" w14:textId="77777777" w:rsidTr="00102233">
        <w:trPr>
          <w:trHeight w:val="268"/>
        </w:trPr>
        <w:tc>
          <w:tcPr>
            <w:tcW w:w="862" w:type="dxa"/>
          </w:tcPr>
          <w:p w14:paraId="6B1D5128" w14:textId="77777777" w:rsidR="00102233" w:rsidRPr="00F45E53" w:rsidRDefault="0010223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102233" w:rsidRPr="00F45E53" w:rsidRDefault="0010223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102233" w:rsidRPr="00F45E53" w:rsidRDefault="00102233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102233" w:rsidRPr="00F45E53" w:rsidRDefault="0010223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102233" w:rsidRPr="00F45E53" w:rsidRDefault="0010223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02233" w:rsidRPr="00F45E53" w14:paraId="622814C1" w14:textId="77777777" w:rsidTr="00102233">
        <w:trPr>
          <w:trHeight w:val="268"/>
        </w:trPr>
        <w:tc>
          <w:tcPr>
            <w:tcW w:w="862" w:type="dxa"/>
          </w:tcPr>
          <w:p w14:paraId="7671AEB9" w14:textId="77777777" w:rsidR="00102233" w:rsidRPr="00F45E53" w:rsidRDefault="0010223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102233" w:rsidRPr="00F45E53" w:rsidRDefault="0010223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77777777" w:rsidR="00102233" w:rsidRPr="00F45E53" w:rsidRDefault="0010223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6B325F8F" w14:textId="77777777" w:rsidR="00102233" w:rsidRPr="00F45E53" w:rsidRDefault="0010223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102233" w:rsidRPr="00F45E53" w:rsidRDefault="0010223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02233" w:rsidRPr="00F45E53" w14:paraId="29ABD7A0" w14:textId="77777777" w:rsidTr="00102233">
        <w:trPr>
          <w:trHeight w:val="268"/>
        </w:trPr>
        <w:tc>
          <w:tcPr>
            <w:tcW w:w="862" w:type="dxa"/>
          </w:tcPr>
          <w:p w14:paraId="36B1247A" w14:textId="77777777" w:rsidR="00102233" w:rsidRPr="00F45E53" w:rsidRDefault="0010223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102233" w:rsidRPr="00F45E53" w:rsidRDefault="0010223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102233" w:rsidRPr="00F45E53" w:rsidRDefault="0010223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102233" w:rsidRPr="00F45E53" w:rsidRDefault="0010223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102233" w:rsidRPr="00F45E53" w:rsidRDefault="0010223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02233" w:rsidRPr="00F45E53" w14:paraId="4A41D4E9" w14:textId="77777777" w:rsidTr="00102233">
        <w:trPr>
          <w:trHeight w:val="268"/>
        </w:trPr>
        <w:tc>
          <w:tcPr>
            <w:tcW w:w="862" w:type="dxa"/>
          </w:tcPr>
          <w:p w14:paraId="407BD317" w14:textId="77777777" w:rsidR="00102233" w:rsidRPr="00F45E53" w:rsidRDefault="00102233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102233" w:rsidRPr="00F45E53" w:rsidRDefault="00102233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102233" w:rsidRPr="00F45E53" w:rsidRDefault="00102233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102233" w:rsidRPr="00F45E53" w:rsidRDefault="0010223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102233" w:rsidRPr="00F45E53" w:rsidRDefault="00102233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02233" w:rsidRPr="00F45E53" w14:paraId="306FA4E7" w14:textId="77777777" w:rsidTr="00102233">
        <w:trPr>
          <w:trHeight w:val="268"/>
        </w:trPr>
        <w:tc>
          <w:tcPr>
            <w:tcW w:w="862" w:type="dxa"/>
          </w:tcPr>
          <w:p w14:paraId="0E8DBBC7" w14:textId="7F4D293D" w:rsidR="00102233" w:rsidRPr="00F45E53" w:rsidRDefault="00102233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102233" w:rsidRPr="00F45E53" w:rsidRDefault="00102233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102233" w:rsidRPr="00F45E53" w:rsidRDefault="00102233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E6C428F" w:rsidR="00102233" w:rsidRPr="00BD7047" w:rsidRDefault="00102233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F1C09C0" w14:textId="7F9AB3DE" w:rsidR="00102233" w:rsidRPr="00F45E53" w:rsidRDefault="00102233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02233" w:rsidRPr="00F45E53" w14:paraId="69A338AE" w14:textId="77777777" w:rsidTr="00102233">
        <w:trPr>
          <w:trHeight w:val="268"/>
        </w:trPr>
        <w:tc>
          <w:tcPr>
            <w:tcW w:w="862" w:type="dxa"/>
          </w:tcPr>
          <w:p w14:paraId="60628F2D" w14:textId="4E3409F6" w:rsidR="00102233" w:rsidRPr="00F45E53" w:rsidRDefault="00102233" w:rsidP="005E10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102233" w:rsidRPr="00F45E53" w:rsidRDefault="00102233" w:rsidP="005E10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3D2388C1" w:rsidR="00102233" w:rsidRPr="00F45E53" w:rsidRDefault="00102233" w:rsidP="005E10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78B088E5" w:rsidR="00102233" w:rsidRPr="00BD7047" w:rsidRDefault="00102233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C03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102233" w:rsidRPr="00F45E53" w:rsidRDefault="00102233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02233" w:rsidRPr="00F45E53" w14:paraId="7AE00EB8" w14:textId="77777777" w:rsidTr="00102233">
        <w:trPr>
          <w:trHeight w:val="268"/>
        </w:trPr>
        <w:tc>
          <w:tcPr>
            <w:tcW w:w="862" w:type="dxa"/>
          </w:tcPr>
          <w:p w14:paraId="70AC5B8A" w14:textId="3D6F057F" w:rsidR="00102233" w:rsidRPr="00F45E53" w:rsidRDefault="00102233" w:rsidP="005E10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102233" w:rsidRPr="00F45E53" w:rsidRDefault="00102233" w:rsidP="005E10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5014D8EF" w:rsidR="00102233" w:rsidRPr="00F45E53" w:rsidRDefault="00102233" w:rsidP="005E10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ALJ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6DCBCCE8" w:rsidR="00102233" w:rsidRPr="00BD7047" w:rsidRDefault="00102233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C03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CON EL CODIGO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  <w:r w:rsidRPr="00DC03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EN EL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102233" w:rsidRPr="00F45E53" w:rsidRDefault="00102233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02233" w:rsidRPr="00F45E53" w14:paraId="6C652519" w14:textId="77777777" w:rsidTr="00102233">
        <w:trPr>
          <w:trHeight w:val="268"/>
        </w:trPr>
        <w:tc>
          <w:tcPr>
            <w:tcW w:w="862" w:type="dxa"/>
          </w:tcPr>
          <w:p w14:paraId="40B0DD1E" w14:textId="2352897F" w:rsidR="00102233" w:rsidRPr="00F45E53" w:rsidRDefault="00102233" w:rsidP="005E10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102233" w:rsidRPr="00F45E53" w:rsidRDefault="00102233" w:rsidP="005E10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F2A2F" w14:textId="43DABA89" w:rsidR="00102233" w:rsidRPr="00F45E53" w:rsidRDefault="00102233" w:rsidP="005E10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1DB2" w14:textId="3932FC73" w:rsidR="00102233" w:rsidRPr="00E97ECC" w:rsidRDefault="00102233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304F28F2" w:rsidR="00102233" w:rsidRPr="0012355E" w:rsidRDefault="00102233" w:rsidP="005E10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15723888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2143EB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E359F8B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B468AD4" w14:textId="77777777" w:rsidR="00102233" w:rsidRDefault="00102233" w:rsidP="0010223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3A4D9A0" w14:textId="4B885F6A" w:rsidR="00102233" w:rsidRDefault="00102233" w:rsidP="0010223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B61F4C" w14:textId="158E2C2C" w:rsidR="00102233" w:rsidRDefault="00102233" w:rsidP="0010223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663442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663443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663444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A82998" w14:paraId="3676ACCC" w14:textId="77777777" w:rsidTr="004118D8">
        <w:tc>
          <w:tcPr>
            <w:tcW w:w="1413" w:type="dxa"/>
          </w:tcPr>
          <w:p w14:paraId="7DDB3BFA" w14:textId="77777777" w:rsidR="00F32211" w:rsidRPr="00A8299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8299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720F7BE7" w:rsidR="00F32211" w:rsidRPr="00A82998" w:rsidRDefault="00D834A0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2998"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="00F32211" w:rsidRPr="00A82998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A82998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A82998" w:rsidRPr="00A8299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8299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62F9C5E2" w:rsidR="00F32211" w:rsidRPr="00A8299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A82998"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A82998"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A8299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82998">
              <w:rPr>
                <w:rFonts w:ascii="Times New Roman" w:hAnsi="Times New Roman" w:cs="Times New Roman"/>
              </w:rPr>
              <w:t xml:space="preserve"> </w:t>
            </w:r>
            <w:r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A82998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A82998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663445"/>
      <w:r w:rsidRPr="00A82998">
        <w:t>Archivo Carátula</w:t>
      </w:r>
      <w:bookmarkEnd w:id="23"/>
      <w:bookmarkEnd w:id="24"/>
      <w:r w:rsidRPr="00A82998">
        <w:fldChar w:fldCharType="begin"/>
      </w:r>
      <w:r w:rsidRPr="00A82998">
        <w:instrText xml:space="preserve"> XE "Archivo ”arátula" </w:instrText>
      </w:r>
      <w:r w:rsidRPr="00A82998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A8299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A8299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23296245" w:rsidR="00F32211" w:rsidRPr="00A82998" w:rsidRDefault="00D834A0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2998">
              <w:rPr>
                <w:rFonts w:ascii="Times New Roman" w:hAnsi="Times New Roman" w:cs="Times New Roman"/>
                <w:b/>
                <w:bCs/>
                <w:color w:val="FF0000"/>
              </w:rPr>
              <w:t>C70</w:t>
            </w:r>
            <w:r w:rsidR="00F32211" w:rsidRPr="00A82998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A82998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A82998" w:rsidRPr="00A8299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8299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A8299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0C5CD4D8" w:rsidR="00F32211" w:rsidRPr="00A8299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A82998"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A82998"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829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663446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663447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lastRenderedPageBreak/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663448"/>
      <w:r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1E7B96" w:rsidRPr="00F45E53" w14:paraId="34B595B1" w14:textId="77777777" w:rsidTr="001E7B96">
        <w:trPr>
          <w:trHeight w:val="268"/>
        </w:trPr>
        <w:tc>
          <w:tcPr>
            <w:tcW w:w="862" w:type="dxa"/>
          </w:tcPr>
          <w:p w14:paraId="591B5C65" w14:textId="77777777" w:rsidR="001E7B96" w:rsidRPr="00F45E53" w:rsidRDefault="001E7B96" w:rsidP="001E7B96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1E7B96" w:rsidRPr="00F45E53" w:rsidRDefault="001E7B96" w:rsidP="001E7B96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1E7B96" w:rsidRPr="00F45E53" w:rsidRDefault="001E7B96" w:rsidP="001E7B9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6A2415D9" w14:textId="245AD1A4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1E7B96" w:rsidRPr="00F45E53" w14:paraId="5D951038" w14:textId="77777777" w:rsidTr="001E7B96">
        <w:trPr>
          <w:trHeight w:val="268"/>
        </w:trPr>
        <w:tc>
          <w:tcPr>
            <w:tcW w:w="862" w:type="dxa"/>
          </w:tcPr>
          <w:p w14:paraId="353C772D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1E7B96" w:rsidRPr="00F45E53" w:rsidRDefault="001E7B96" w:rsidP="001E7B9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60F45B66" w14:textId="4B293DDE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E7B96" w:rsidRPr="00F45E53" w14:paraId="6F1D936B" w14:textId="77777777" w:rsidTr="001E7B96">
        <w:trPr>
          <w:trHeight w:val="268"/>
        </w:trPr>
        <w:tc>
          <w:tcPr>
            <w:tcW w:w="862" w:type="dxa"/>
          </w:tcPr>
          <w:p w14:paraId="3A9C0A96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DA90DED" w14:textId="08375DD2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7E828B7E" w14:textId="77777777" w:rsidTr="001E7B96">
        <w:trPr>
          <w:trHeight w:val="268"/>
        </w:trPr>
        <w:tc>
          <w:tcPr>
            <w:tcW w:w="862" w:type="dxa"/>
          </w:tcPr>
          <w:p w14:paraId="5CAD6BF3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614FD01D" w14:textId="4F16F18B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29EBC434" w14:textId="77777777" w:rsidTr="001E7B96">
        <w:trPr>
          <w:trHeight w:val="268"/>
        </w:trPr>
        <w:tc>
          <w:tcPr>
            <w:tcW w:w="862" w:type="dxa"/>
          </w:tcPr>
          <w:p w14:paraId="712E6578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793D9C" w14:textId="3E3D3A70" w:rsidR="001E7B96" w:rsidRPr="000506C0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1E7B96" w:rsidRPr="00F45E53" w14:paraId="03C55575" w14:textId="77777777" w:rsidTr="001E7B96">
        <w:trPr>
          <w:trHeight w:val="268"/>
        </w:trPr>
        <w:tc>
          <w:tcPr>
            <w:tcW w:w="862" w:type="dxa"/>
          </w:tcPr>
          <w:p w14:paraId="54D2D25C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3C4C3C48" w:rsidR="001E7B96" w:rsidRP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E7B9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registros de detalle en el archivo</w:t>
            </w:r>
          </w:p>
        </w:tc>
        <w:tc>
          <w:tcPr>
            <w:tcW w:w="851" w:type="dxa"/>
          </w:tcPr>
          <w:p w14:paraId="10E4120A" w14:textId="4DF7A577" w:rsid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86778" w:rsidRPr="00F45E53" w14:paraId="449A74F0" w14:textId="77777777" w:rsidTr="001E7B96">
        <w:trPr>
          <w:trHeight w:val="268"/>
        </w:trPr>
        <w:tc>
          <w:tcPr>
            <w:tcW w:w="862" w:type="dxa"/>
          </w:tcPr>
          <w:p w14:paraId="446C1F3A" w14:textId="77777777" w:rsidR="00A86778" w:rsidRPr="00F45E53" w:rsidRDefault="00A86778" w:rsidP="00A8677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A86778" w:rsidRPr="00F45E53" w:rsidRDefault="00A86778" w:rsidP="00A8677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1F194B0E" w:rsidR="00A86778" w:rsidRPr="00F45E53" w:rsidRDefault="00A86778" w:rsidP="00A8677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ALI</w:t>
            </w:r>
          </w:p>
        </w:tc>
        <w:tc>
          <w:tcPr>
            <w:tcW w:w="6095" w:type="dxa"/>
          </w:tcPr>
          <w:p w14:paraId="67FA48B0" w14:textId="311ED84B" w:rsidR="00A86778" w:rsidRPr="00B8004D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C03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851" w:type="dxa"/>
          </w:tcPr>
          <w:p w14:paraId="20A5A4A0" w14:textId="3093AAB6" w:rsidR="00A86778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86778" w:rsidRPr="00F45E53" w14:paraId="457D6C4A" w14:textId="77777777" w:rsidTr="001E7B96">
        <w:trPr>
          <w:trHeight w:val="268"/>
        </w:trPr>
        <w:tc>
          <w:tcPr>
            <w:tcW w:w="862" w:type="dxa"/>
          </w:tcPr>
          <w:p w14:paraId="7484FA91" w14:textId="77777777" w:rsidR="00A86778" w:rsidRPr="00F45E53" w:rsidRDefault="00A86778" w:rsidP="00A8677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A86778" w:rsidRPr="00F45E53" w:rsidRDefault="00A86778" w:rsidP="00A8677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058269D0" w:rsidR="00A86778" w:rsidRPr="00F45E53" w:rsidRDefault="00A86778" w:rsidP="00A8677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ALJ</w:t>
            </w:r>
          </w:p>
        </w:tc>
        <w:tc>
          <w:tcPr>
            <w:tcW w:w="6095" w:type="dxa"/>
          </w:tcPr>
          <w:p w14:paraId="76546BB7" w14:textId="70B3D1C6" w:rsidR="00A86778" w:rsidRPr="000506C0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C03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CON EL CODIGO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  <w:r w:rsidRPr="00DC03A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EN EL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</w:p>
        </w:tc>
        <w:tc>
          <w:tcPr>
            <w:tcW w:w="851" w:type="dxa"/>
          </w:tcPr>
          <w:p w14:paraId="349C3C35" w14:textId="255E5C84" w:rsidR="00A86778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86778" w:rsidRPr="00F45E53" w14:paraId="11B65347" w14:textId="77777777" w:rsidTr="001E7B96">
        <w:trPr>
          <w:trHeight w:val="268"/>
        </w:trPr>
        <w:tc>
          <w:tcPr>
            <w:tcW w:w="862" w:type="dxa"/>
          </w:tcPr>
          <w:p w14:paraId="77B032DD" w14:textId="546A1FEF" w:rsidR="00A86778" w:rsidRPr="00F45E53" w:rsidRDefault="00F20320" w:rsidP="00A8677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A86778" w:rsidRPr="00F45E53" w:rsidRDefault="00A86778" w:rsidP="00A8677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0D4CA733" w:rsidR="00A86778" w:rsidRPr="00F45E53" w:rsidRDefault="00A86778" w:rsidP="00A8677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1A37154D" w:rsidR="00A86778" w:rsidRPr="000506C0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E8A67C9" w14:textId="61BB1709" w:rsidR="00A86778" w:rsidRPr="00F45E53" w:rsidRDefault="00A86778" w:rsidP="00A867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66344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lastRenderedPageBreak/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66345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C60F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1D0C6" w14:textId="77777777" w:rsidR="006E1F50" w:rsidRDefault="006E1F50" w:rsidP="00F10206">
      <w:pPr>
        <w:spacing w:after="0" w:line="240" w:lineRule="auto"/>
      </w:pPr>
      <w:r>
        <w:separator/>
      </w:r>
    </w:p>
  </w:endnote>
  <w:endnote w:type="continuationSeparator" w:id="0">
    <w:p w14:paraId="214E4813" w14:textId="77777777" w:rsidR="006E1F50" w:rsidRDefault="006E1F5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5C9EA" w14:textId="77777777" w:rsidR="006E1F50" w:rsidRDefault="006E1F50" w:rsidP="00F10206">
      <w:pPr>
        <w:spacing w:after="0" w:line="240" w:lineRule="auto"/>
      </w:pPr>
      <w:r>
        <w:separator/>
      </w:r>
    </w:p>
  </w:footnote>
  <w:footnote w:type="continuationSeparator" w:id="0">
    <w:p w14:paraId="7CA1E818" w14:textId="77777777" w:rsidR="006E1F50" w:rsidRDefault="006E1F5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182"/>
    <w:rsid w:val="00012742"/>
    <w:rsid w:val="000159D4"/>
    <w:rsid w:val="00021EEB"/>
    <w:rsid w:val="0002549C"/>
    <w:rsid w:val="00026595"/>
    <w:rsid w:val="000276C2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67BC4"/>
    <w:rsid w:val="000701D0"/>
    <w:rsid w:val="00074008"/>
    <w:rsid w:val="000844FF"/>
    <w:rsid w:val="00095C24"/>
    <w:rsid w:val="000B1A73"/>
    <w:rsid w:val="000B75EE"/>
    <w:rsid w:val="000C5641"/>
    <w:rsid w:val="000C5DF3"/>
    <w:rsid w:val="000C60FA"/>
    <w:rsid w:val="000C7ACD"/>
    <w:rsid w:val="000C7B11"/>
    <w:rsid w:val="000C7D4A"/>
    <w:rsid w:val="000D683B"/>
    <w:rsid w:val="000D7A49"/>
    <w:rsid w:val="000E39B9"/>
    <w:rsid w:val="000E3B8B"/>
    <w:rsid w:val="000E468A"/>
    <w:rsid w:val="000F00FF"/>
    <w:rsid w:val="000F012A"/>
    <w:rsid w:val="000F1060"/>
    <w:rsid w:val="000F398E"/>
    <w:rsid w:val="000F73E7"/>
    <w:rsid w:val="00102233"/>
    <w:rsid w:val="00103045"/>
    <w:rsid w:val="001040C4"/>
    <w:rsid w:val="001078B4"/>
    <w:rsid w:val="00113C0C"/>
    <w:rsid w:val="00114B9C"/>
    <w:rsid w:val="001156C3"/>
    <w:rsid w:val="00115D17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B96"/>
    <w:rsid w:val="001E7E45"/>
    <w:rsid w:val="00202F52"/>
    <w:rsid w:val="0020586B"/>
    <w:rsid w:val="002119AD"/>
    <w:rsid w:val="00212731"/>
    <w:rsid w:val="002143EB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2B34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425B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4986"/>
    <w:rsid w:val="00510095"/>
    <w:rsid w:val="00513350"/>
    <w:rsid w:val="00515650"/>
    <w:rsid w:val="005210EF"/>
    <w:rsid w:val="00522424"/>
    <w:rsid w:val="00523465"/>
    <w:rsid w:val="00536F81"/>
    <w:rsid w:val="00562E48"/>
    <w:rsid w:val="00570E48"/>
    <w:rsid w:val="00575FEB"/>
    <w:rsid w:val="00597FD4"/>
    <w:rsid w:val="005B5D60"/>
    <w:rsid w:val="005B65DC"/>
    <w:rsid w:val="005C5769"/>
    <w:rsid w:val="005E1016"/>
    <w:rsid w:val="005F31EB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0710"/>
    <w:rsid w:val="00660D41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E1F50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5FF8"/>
    <w:rsid w:val="00736753"/>
    <w:rsid w:val="00736D3A"/>
    <w:rsid w:val="00740324"/>
    <w:rsid w:val="00740C70"/>
    <w:rsid w:val="00742ED4"/>
    <w:rsid w:val="0074630E"/>
    <w:rsid w:val="00750CE4"/>
    <w:rsid w:val="00751AC3"/>
    <w:rsid w:val="00753BE6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12D6"/>
    <w:rsid w:val="0084233E"/>
    <w:rsid w:val="0084328F"/>
    <w:rsid w:val="00857076"/>
    <w:rsid w:val="008640F8"/>
    <w:rsid w:val="00865882"/>
    <w:rsid w:val="008661A8"/>
    <w:rsid w:val="00866873"/>
    <w:rsid w:val="0088031E"/>
    <w:rsid w:val="0088085C"/>
    <w:rsid w:val="00891C53"/>
    <w:rsid w:val="008932A1"/>
    <w:rsid w:val="008944EC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B57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2E0A"/>
    <w:rsid w:val="009C0AC5"/>
    <w:rsid w:val="009E5777"/>
    <w:rsid w:val="009E57F9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4A55"/>
    <w:rsid w:val="00A45E6E"/>
    <w:rsid w:val="00A55743"/>
    <w:rsid w:val="00A64CF0"/>
    <w:rsid w:val="00A673C0"/>
    <w:rsid w:val="00A70A3A"/>
    <w:rsid w:val="00A73491"/>
    <w:rsid w:val="00A82998"/>
    <w:rsid w:val="00A829A4"/>
    <w:rsid w:val="00A86778"/>
    <w:rsid w:val="00A8686E"/>
    <w:rsid w:val="00A93B33"/>
    <w:rsid w:val="00AA6E30"/>
    <w:rsid w:val="00AB6B68"/>
    <w:rsid w:val="00AC0E9C"/>
    <w:rsid w:val="00AC3753"/>
    <w:rsid w:val="00AC40AA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664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047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64DAA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10D80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34A0"/>
    <w:rsid w:val="00D84280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03A2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1BB4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F10206"/>
    <w:rsid w:val="00F11750"/>
    <w:rsid w:val="00F2032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48C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9</Pages>
  <Words>1345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52</cp:revision>
  <dcterms:created xsi:type="dcterms:W3CDTF">2024-03-06T13:25:00Z</dcterms:created>
  <dcterms:modified xsi:type="dcterms:W3CDTF">2024-08-05T19:33:00Z</dcterms:modified>
</cp:coreProperties>
</file>