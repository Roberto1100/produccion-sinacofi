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A816E54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5A0E6B">
        <w:rPr>
          <w:rFonts w:ascii="Times New Roman" w:hAnsi="Times New Roman" w:cs="Times New Roman"/>
          <w:b/>
          <w:sz w:val="72"/>
          <w:szCs w:val="72"/>
        </w:rPr>
        <w:t>D61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5A0E6B">
        <w:rPr>
          <w:rFonts w:ascii="Times New Roman" w:hAnsi="Times New Roman" w:cs="Times New Roman"/>
          <w:b/>
          <w:sz w:val="72"/>
          <w:szCs w:val="72"/>
        </w:rPr>
        <w:t>749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F372D3" w:rsidRPr="00F372D3">
        <w:rPr>
          <w:rFonts w:ascii="Times New Roman" w:hAnsi="Times New Roman" w:cs="Times New Roman"/>
          <w:lang w:val="es-CL"/>
        </w:rPr>
        <w:t xml:space="preserve"> </w:t>
      </w:r>
      <w:r w:rsidR="00F372D3" w:rsidRPr="00F372D3">
        <w:rPr>
          <w:rFonts w:ascii="Times New Roman" w:hAnsi="Times New Roman" w:cs="Times New Roman"/>
          <w:b/>
          <w:sz w:val="72"/>
          <w:szCs w:val="72"/>
        </w:rPr>
        <w:t>TASAS DE INTERÉS DIARIAS OPERACIONES GARANTIZADAS POR EL PROGRAMA FOGAPE CHILE APOYA</w:t>
      </w:r>
      <w:r w:rsidR="00012182" w:rsidRPr="00012182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54263BB4" w:rsidR="00DA6AAC" w:rsidRPr="00230F5A" w:rsidRDefault="005A0E6B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D61</w:t>
            </w:r>
          </w:p>
        </w:tc>
        <w:tc>
          <w:tcPr>
            <w:tcW w:w="1342" w:type="dxa"/>
          </w:tcPr>
          <w:p w14:paraId="22F848E4" w14:textId="6D36416F" w:rsidR="00DA6AAC" w:rsidRPr="00230F5A" w:rsidRDefault="0001218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70BEF" w:rsidRPr="00230F5A" w14:paraId="5339FC0E" w14:textId="7AB2D237" w:rsidTr="000506C0">
        <w:tc>
          <w:tcPr>
            <w:tcW w:w="1256" w:type="dxa"/>
          </w:tcPr>
          <w:p w14:paraId="3DF7E2D2" w14:textId="080C1893" w:rsidR="00D70BEF" w:rsidRPr="00230F5A" w:rsidRDefault="00D70BEF" w:rsidP="00D70B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D61</w:t>
            </w:r>
          </w:p>
        </w:tc>
        <w:tc>
          <w:tcPr>
            <w:tcW w:w="1342" w:type="dxa"/>
          </w:tcPr>
          <w:p w14:paraId="69C55B7E" w14:textId="6407747B" w:rsidR="00D70BEF" w:rsidRPr="00230F5A" w:rsidRDefault="00D70BEF" w:rsidP="00D70B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46B613F" w14:textId="77777777" w:rsidR="00D70BEF" w:rsidRDefault="00D70BEF" w:rsidP="00D70B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667E9A3B" w14:textId="77777777" w:rsidR="00D70BEF" w:rsidRDefault="00D70BEF" w:rsidP="00D70B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1EFBC4D" w:rsidR="00D70BEF" w:rsidRPr="00230F5A" w:rsidRDefault="00D70BEF" w:rsidP="00D70B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35C80782" w:rsidR="00D70BEF" w:rsidRPr="00230F5A" w:rsidRDefault="00D70BEF" w:rsidP="00D70B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01670D0" w:rsidR="00D70BEF" w:rsidRPr="00230F5A" w:rsidRDefault="00D70BEF" w:rsidP="00D70B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F372D3" w:rsidRPr="00230F5A" w14:paraId="251EA50D" w14:textId="22DD7FE9" w:rsidTr="000506C0">
        <w:tc>
          <w:tcPr>
            <w:tcW w:w="1256" w:type="dxa"/>
          </w:tcPr>
          <w:p w14:paraId="7287933A" w14:textId="0A25A864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D61</w:t>
            </w:r>
          </w:p>
        </w:tc>
        <w:tc>
          <w:tcPr>
            <w:tcW w:w="1342" w:type="dxa"/>
          </w:tcPr>
          <w:p w14:paraId="562818B9" w14:textId="29FE7903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E260FDB" w14:textId="77777777" w:rsidR="00F372D3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53B330B" w14:textId="77777777" w:rsidR="00F372D3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1B21ED36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04897A81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B55FEC3" w14:textId="77777777" w:rsidR="00F372D3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1B1B01C9" w14:textId="77777777" w:rsidR="00F372D3" w:rsidRPr="00F372D3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F372D3">
              <w:rPr>
                <w:rFonts w:ascii="Times New Roman" w:hAnsi="Times New Roman" w:cs="Times New Roman"/>
                <w:lang w:val="es-CL"/>
              </w:rPr>
              <w:t>D61</w:t>
            </w:r>
          </w:p>
          <w:p w14:paraId="2680C47E" w14:textId="1F01A2DA" w:rsidR="00F372D3" w:rsidRPr="00F372D3" w:rsidRDefault="00F372D3" w:rsidP="004B40AB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F372D3">
              <w:rPr>
                <w:rFonts w:ascii="Times New Roman" w:hAnsi="Times New Roman" w:cs="Times New Roman"/>
                <w:lang w:val="es-CL"/>
              </w:rPr>
              <w:t>            -           Nombre de archivo incompleto. Debe ser "TASAS DE INTERÉS DIARIAS OPERACIONES GARANTIZADAS POR EL PROGRAMA FOGAPE CHILE APOYA"</w:t>
            </w:r>
          </w:p>
        </w:tc>
      </w:tr>
      <w:tr w:rsidR="00F372D3" w:rsidRPr="00230F5A" w14:paraId="38B70AFE" w14:textId="34FEEE1D" w:rsidTr="000506C0">
        <w:tc>
          <w:tcPr>
            <w:tcW w:w="1256" w:type="dxa"/>
          </w:tcPr>
          <w:p w14:paraId="23AEB014" w14:textId="5799241D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372D3" w:rsidRPr="00230F5A" w14:paraId="4B606B6E" w14:textId="62885254" w:rsidTr="000506C0">
        <w:tc>
          <w:tcPr>
            <w:tcW w:w="1256" w:type="dxa"/>
          </w:tcPr>
          <w:p w14:paraId="612D72B6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372D3" w:rsidRPr="00230F5A" w14:paraId="2EA7A1DB" w14:textId="6C6D457E" w:rsidTr="000506C0">
        <w:tc>
          <w:tcPr>
            <w:tcW w:w="1256" w:type="dxa"/>
          </w:tcPr>
          <w:p w14:paraId="4D062B49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F372D3" w:rsidRPr="00230F5A" w14:paraId="4EBD62EB" w14:textId="7659FBA3" w:rsidTr="000506C0">
        <w:tc>
          <w:tcPr>
            <w:tcW w:w="1256" w:type="dxa"/>
          </w:tcPr>
          <w:p w14:paraId="6FF918B3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F372D3" w:rsidRPr="00230F5A" w:rsidRDefault="00F372D3" w:rsidP="00F372D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2E37486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12D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28FD15F0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D70BEF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340BC7C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9B651C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9B651C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1016F50E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</w:t>
            </w:r>
            <w:r w:rsidR="009B651C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4C75B757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84233E">
        <w:rPr>
          <w:rFonts w:ascii="Times New Roman" w:hAnsi="Times New Roman" w:cs="Times New Roman"/>
        </w:rPr>
        <w:t>1</w:t>
      </w:r>
      <w:r w:rsidR="009B651C">
        <w:rPr>
          <w:rFonts w:ascii="Times New Roman" w:hAnsi="Times New Roman" w:cs="Times New Roman"/>
        </w:rPr>
        <w:t>28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4DC0B7B" w14:textId="77777777" w:rsidR="00AD6937" w:rsidRPr="001F20B6" w:rsidRDefault="00AD6937" w:rsidP="00AD6937">
      <w:pPr>
        <w:ind w:left="10" w:hanging="10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W w:w="7579" w:type="dxa"/>
        <w:tblInd w:w="1674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4586"/>
        <w:gridCol w:w="1438"/>
      </w:tblGrid>
      <w:tr w:rsidR="00AD6937" w:rsidRPr="00990C4A" w14:paraId="172E2CEF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359D" w14:textId="023E76E2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C743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RUT del deudor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3FAB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R(09)VX(01)</w:t>
            </w:r>
          </w:p>
        </w:tc>
      </w:tr>
      <w:tr w:rsidR="00AD6937" w:rsidRPr="00990C4A" w14:paraId="4599EA02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8DEF" w14:textId="43D9628C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041B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Fecha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6A6E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F(08)</w:t>
            </w:r>
          </w:p>
        </w:tc>
      </w:tr>
      <w:tr w:rsidR="00AD6937" w:rsidRPr="00990C4A" w14:paraId="3B8D66BA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25B8" w14:textId="05A66902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D943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BBDF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AD6937" w:rsidRPr="00990C4A" w14:paraId="01EC35A2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CC35" w14:textId="5C17248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D08A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Número de identificación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1C51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X(30)</w:t>
            </w:r>
          </w:p>
        </w:tc>
      </w:tr>
      <w:tr w:rsidR="00AD6937" w:rsidRPr="00990C4A" w14:paraId="2A59A365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3209" w14:textId="7EE12EB9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6739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Moneda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F264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AD6937" w:rsidRPr="00990C4A" w14:paraId="0188711D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34F4" w14:textId="1FCA6DB0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579F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Monto pactado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4694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9(14)</w:t>
            </w:r>
          </w:p>
        </w:tc>
      </w:tr>
      <w:tr w:rsidR="00AD6937" w:rsidRPr="00990C4A" w14:paraId="44F30150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14BD" w14:textId="33DEC3CB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8123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Origen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DEEC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AD6937" w:rsidRPr="00990C4A" w14:paraId="3F52A3CC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4463" w14:textId="040A07D5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8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5A23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Plazo contractual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D832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9(03)V9(02)</w:t>
            </w:r>
          </w:p>
        </w:tc>
      </w:tr>
      <w:tr w:rsidR="00AD6937" w:rsidRPr="00990C4A" w14:paraId="76902ACE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9456" w14:textId="0FDB3BFE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9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8F2B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Tasa de interés anual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3BFD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9(03)V9(04)</w:t>
            </w:r>
          </w:p>
        </w:tc>
      </w:tr>
      <w:tr w:rsidR="00AD6937" w:rsidRPr="00990C4A" w14:paraId="69DFD055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0F22" w14:textId="689928EE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4D36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tasa de interés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03DB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AD6937" w:rsidRPr="00990C4A" w14:paraId="77D5889A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CAC" w14:textId="56C4325D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11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6C9F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Destino del producto asociado a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FD4F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AD6937" w:rsidRPr="00990C4A" w14:paraId="72BF0CF7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7208" w14:textId="3FCCF5F3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12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80F1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Período de gracia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3D79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9(03)V9(02)</w:t>
            </w:r>
          </w:p>
        </w:tc>
      </w:tr>
      <w:tr w:rsidR="00AD6937" w:rsidRPr="00990C4A" w14:paraId="19E3E5E8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60E9" w14:textId="35042ECA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13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83D2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persona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B31B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AD6937" w:rsidRPr="00990C4A" w14:paraId="55171C12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51E" w14:textId="7C83C81B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14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EB32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Tipo de empresa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6D9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AD6937" w:rsidRPr="00990C4A" w14:paraId="3B38100B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C530" w14:textId="66A0B402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15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5BCCD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Plazo de vigencia de la garantía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A96A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9(03)V9(02)</w:t>
            </w:r>
          </w:p>
        </w:tc>
      </w:tr>
      <w:tr w:rsidR="00AD6937" w:rsidRPr="00990C4A" w14:paraId="37970F3E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39E1" w14:textId="3E26A8D6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16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5C4E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Monto garantizado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0802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9(14)</w:t>
            </w:r>
          </w:p>
        </w:tc>
      </w:tr>
      <w:tr w:rsidR="00AD6937" w:rsidRPr="00990C4A" w14:paraId="37CB1C66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812F" w14:textId="6C27FA19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17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C2BE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Actividad Económica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9E41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9(06)</w:t>
            </w:r>
          </w:p>
        </w:tc>
      </w:tr>
      <w:tr w:rsidR="00AD6937" w:rsidRPr="00990C4A" w14:paraId="530259CC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4768" w14:textId="54B2818C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05CC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Destino financiamiento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329C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AD6937" w:rsidRPr="00990C4A" w14:paraId="41C0C4E2" w14:textId="77777777" w:rsidTr="00AD6937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B9C2" w14:textId="5F20CA6C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085D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Colateral o leasing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BD29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AD6937" w:rsidRPr="00990C4A" w14:paraId="5A0125B8" w14:textId="77777777" w:rsidTr="00AD6937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D6AA" w14:textId="08028706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F2F4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Filler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4126" w14:textId="77777777" w:rsidR="00AD6937" w:rsidRPr="00990C4A" w:rsidRDefault="00AD6937" w:rsidP="00685E33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X(01)</w:t>
            </w:r>
          </w:p>
        </w:tc>
      </w:tr>
    </w:tbl>
    <w:p w14:paraId="1F3C9D6B" w14:textId="77777777" w:rsidR="00E71BB4" w:rsidRDefault="00E71BB4" w:rsidP="005E1016">
      <w:pPr>
        <w:pStyle w:val="Textoindependiente"/>
        <w:ind w:left="212"/>
      </w:pPr>
    </w:p>
    <w:p w14:paraId="3DCE10E5" w14:textId="7F9C2AD7" w:rsidR="005E1016" w:rsidRDefault="005E1016" w:rsidP="005E1016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</w:t>
      </w:r>
      <w:r w:rsidR="00AD6937">
        <w:t>28</w:t>
      </w:r>
      <w:r>
        <w:rPr>
          <w:spacing w:val="-1"/>
        </w:rPr>
        <w:t xml:space="preserve"> </w:t>
      </w:r>
      <w:r>
        <w:t>Bytes</w:t>
      </w:r>
    </w:p>
    <w:p w14:paraId="65938F1C" w14:textId="77777777" w:rsidR="005E1016" w:rsidRDefault="005E101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BB38DB5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7647D6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BE70CB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9CE197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58BAA96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F5FEC38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7C2F237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E3B8B" w:rsidRPr="00B537DA" w14:paraId="7C446DD6" w14:textId="77777777" w:rsidTr="00725859">
        <w:tc>
          <w:tcPr>
            <w:tcW w:w="595" w:type="dxa"/>
          </w:tcPr>
          <w:p w14:paraId="413E664E" w14:textId="77777777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43DFD13D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4DA18C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DFC0337" w14:textId="5FC9097E" w:rsidR="00BD7047" w:rsidRDefault="00BD7047" w:rsidP="008E2275">
      <w:pPr>
        <w:pStyle w:val="Ttulo2"/>
        <w:numPr>
          <w:ilvl w:val="2"/>
          <w:numId w:val="7"/>
        </w:numPr>
        <w:ind w:left="2610" w:hanging="360"/>
      </w:pPr>
      <w:r>
        <w:t xml:space="preserve">Validaciones variables asociadas al documento </w:t>
      </w:r>
      <w:r w:rsidR="008D60C8">
        <w:t>D61</w:t>
      </w:r>
    </w:p>
    <w:p w14:paraId="02F2F853" w14:textId="77777777" w:rsidR="008D60C8" w:rsidRPr="008D60C8" w:rsidRDefault="008D60C8" w:rsidP="008D60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D7047" w:rsidRPr="00B537DA" w14:paraId="74A62F5D" w14:textId="77777777" w:rsidTr="00DE07A0">
        <w:tc>
          <w:tcPr>
            <w:tcW w:w="595" w:type="dxa"/>
            <w:shd w:val="clear" w:color="auto" w:fill="auto"/>
          </w:tcPr>
          <w:p w14:paraId="59AD5151" w14:textId="77777777" w:rsidR="00BD7047" w:rsidRPr="00E81654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91563E5" w14:textId="77777777" w:rsidR="00BD7047" w:rsidRPr="00B537DA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547D0EE9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0A49667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E88FD92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84E2EE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E4CD4B9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35883F1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B89819F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7921C117" w14:textId="77777777" w:rsidR="003B7635" w:rsidRDefault="003B7635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36A0264A" w14:textId="7C538B38" w:rsidR="003B7635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48680AFB">
          <v:shape id="Text Box 10" o:spid="_x0000_s2066" type="#_x0000_t202" style="position:absolute;margin-left:21.25pt;margin-top:-53pt;width:488.65pt;height:4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C5E4168" w14:textId="77777777" w:rsidR="003B7635" w:rsidRDefault="003B7635" w:rsidP="003B7635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6700050D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6CEAE80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20911C2" w14:textId="77777777" w:rsidR="003B7635" w:rsidRDefault="003B7635" w:rsidP="003B7635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0FB0E39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6A5D9D3C" w14:textId="77777777" w:rsidR="003B7635" w:rsidRDefault="003B7635" w:rsidP="003B7635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6602CE" w14:textId="77777777" w:rsidR="003B7635" w:rsidRDefault="003B7635" w:rsidP="003B7635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88663E9" w14:textId="77777777" w:rsidR="003B7635" w:rsidRDefault="003B7635" w:rsidP="003B7635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56B3E1FF" w14:textId="77777777" w:rsidR="003B7635" w:rsidRDefault="003B7635" w:rsidP="003B7635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DF1D35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144C8E7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56DC3722" w14:textId="77777777" w:rsidR="003B7635" w:rsidRDefault="003B7635" w:rsidP="003B7635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93BFECC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AAC414" w14:textId="77777777" w:rsidR="003B7635" w:rsidRDefault="003B7635" w:rsidP="003B7635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4B3129A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817C535" w14:textId="77777777" w:rsidR="003B7635" w:rsidRDefault="003B7635" w:rsidP="003B7635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02F55E6B" w14:textId="77777777" w:rsidR="003B7635" w:rsidRDefault="003B7635" w:rsidP="003B7635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A33F262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E66654" w14:textId="77777777" w:rsidR="003B7635" w:rsidRDefault="003B7635" w:rsidP="003B7635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2F0955D" w14:textId="77777777" w:rsidR="003B7635" w:rsidRDefault="003B7635" w:rsidP="003B7635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629EB307" w14:textId="77777777" w:rsidR="003B7635" w:rsidRDefault="003B7635" w:rsidP="003B7635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D46EDC1" w14:textId="77777777" w:rsidR="003B7635" w:rsidRDefault="003B7635" w:rsidP="003B7635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  <w:p w14:paraId="251C10A2" w14:textId="77777777" w:rsidR="003B7635" w:rsidRDefault="003B7635" w:rsidP="003B7635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F667F60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07EA3685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6350AD1" w14:textId="24D3A531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6A927C5A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3408A7CE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58F6047B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3B7635" w:rsidRPr="00F45E53" w14:paraId="3C49826D" w14:textId="77777777" w:rsidTr="003B7635">
        <w:trPr>
          <w:trHeight w:val="268"/>
        </w:trPr>
        <w:tc>
          <w:tcPr>
            <w:tcW w:w="862" w:type="dxa"/>
          </w:tcPr>
          <w:p w14:paraId="4F186F2F" w14:textId="77777777" w:rsidR="003B7635" w:rsidRPr="00F45E53" w:rsidRDefault="003B7635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3B7635" w:rsidRPr="00F45E53" w:rsidRDefault="003B7635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3B7635" w:rsidRPr="00F45E53" w:rsidRDefault="003B7635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3B7635" w:rsidRPr="00F45E53" w:rsidRDefault="003B763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3B7635" w:rsidRPr="00F45E53" w14:paraId="3218A4A9" w14:textId="77777777" w:rsidTr="003B7635">
        <w:trPr>
          <w:trHeight w:val="268"/>
        </w:trPr>
        <w:tc>
          <w:tcPr>
            <w:tcW w:w="862" w:type="dxa"/>
          </w:tcPr>
          <w:p w14:paraId="6B1D5128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1</w:t>
            </w:r>
          </w:p>
        </w:tc>
        <w:tc>
          <w:tcPr>
            <w:tcW w:w="425" w:type="dxa"/>
          </w:tcPr>
          <w:p w14:paraId="5EBF694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3B7635" w:rsidRPr="00F45E53" w:rsidRDefault="003B7635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622814C1" w14:textId="77777777" w:rsidTr="003B7635">
        <w:trPr>
          <w:trHeight w:val="268"/>
        </w:trPr>
        <w:tc>
          <w:tcPr>
            <w:tcW w:w="862" w:type="dxa"/>
          </w:tcPr>
          <w:p w14:paraId="7671AEB9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103F5C3A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B7635" w:rsidRPr="00F45E53" w14:paraId="29ABD7A0" w14:textId="77777777" w:rsidTr="003B7635">
        <w:trPr>
          <w:trHeight w:val="268"/>
        </w:trPr>
        <w:tc>
          <w:tcPr>
            <w:tcW w:w="862" w:type="dxa"/>
          </w:tcPr>
          <w:p w14:paraId="36B1247A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4A41D4E9" w14:textId="77777777" w:rsidTr="003B7635">
        <w:trPr>
          <w:trHeight w:val="268"/>
        </w:trPr>
        <w:tc>
          <w:tcPr>
            <w:tcW w:w="862" w:type="dxa"/>
          </w:tcPr>
          <w:p w14:paraId="407BD317" w14:textId="77777777" w:rsidR="003B7635" w:rsidRPr="00F45E53" w:rsidRDefault="003B763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3B7635" w:rsidRPr="00F45E53" w:rsidRDefault="003B763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3B7635" w:rsidRPr="00F45E53" w:rsidRDefault="003B763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3B7635" w:rsidRPr="00F45E53" w:rsidRDefault="003B763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B7635" w:rsidRPr="00F45E53" w14:paraId="306FA4E7" w14:textId="77777777" w:rsidTr="003B7635">
        <w:trPr>
          <w:trHeight w:val="268"/>
        </w:trPr>
        <w:tc>
          <w:tcPr>
            <w:tcW w:w="862" w:type="dxa"/>
          </w:tcPr>
          <w:p w14:paraId="0E8DBBC7" w14:textId="7F4D293D" w:rsidR="003B7635" w:rsidRPr="00F45E53" w:rsidRDefault="003B7635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3B7635" w:rsidRPr="00F45E53" w:rsidRDefault="003B7635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3B7635" w:rsidRPr="00F45E53" w:rsidRDefault="003B7635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E6C428F" w:rsidR="003B7635" w:rsidRPr="00BD7047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3B7635" w:rsidRPr="00F45E53" w:rsidRDefault="003B7635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3B7635" w:rsidRPr="00F45E53" w14:paraId="6C652519" w14:textId="77777777" w:rsidTr="003B7635">
        <w:trPr>
          <w:trHeight w:val="268"/>
        </w:trPr>
        <w:tc>
          <w:tcPr>
            <w:tcW w:w="862" w:type="dxa"/>
          </w:tcPr>
          <w:p w14:paraId="40B0DD1E" w14:textId="0529E6CB" w:rsidR="003B7635" w:rsidRPr="00F45E53" w:rsidRDefault="003B7635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3B7635" w:rsidRPr="00F45E53" w:rsidRDefault="003B7635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3B7635" w:rsidRPr="00F45E53" w:rsidRDefault="003B7635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3B7635" w:rsidRPr="00E97ECC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3B7635" w:rsidRPr="0012355E" w:rsidRDefault="003B7635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12305761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3B7635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DFDC54A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E5E193A" w14:textId="77777777" w:rsidR="00202F52" w:rsidRDefault="00202F52" w:rsidP="00202F52">
      <w:pP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</w:pPr>
    </w:p>
    <w:p w14:paraId="12A480A2" w14:textId="77777777" w:rsidR="003B7635" w:rsidRDefault="003B7635" w:rsidP="003B763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13CD8A9" w14:textId="77777777" w:rsidR="003B7635" w:rsidRPr="00230F5A" w:rsidRDefault="003B7635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0D4727" w14:paraId="3676ACCC" w14:textId="77777777" w:rsidTr="004118D8">
        <w:tc>
          <w:tcPr>
            <w:tcW w:w="1413" w:type="dxa"/>
          </w:tcPr>
          <w:p w14:paraId="7DDB3BFA" w14:textId="77777777" w:rsidR="00F32211" w:rsidRPr="000D4727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0D4727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3916D140" w:rsidR="00F32211" w:rsidRPr="000D4727" w:rsidRDefault="00F15920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D4727"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F32211" w:rsidRPr="000D4727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D70BEF" w:rsidRPr="000D4727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552CE65D" w:rsidR="00F32211" w:rsidRPr="000D4727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D70BEF"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D70BEF"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0D4727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0D4727">
              <w:rPr>
                <w:rFonts w:ascii="Times New Roman" w:hAnsi="Times New Roman" w:cs="Times New Roman"/>
              </w:rPr>
              <w:t xml:space="preserve"> </w:t>
            </w:r>
            <w:r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0D4727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0D4727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0D4727">
        <w:t>Archivo Carátula</w:t>
      </w:r>
      <w:bookmarkEnd w:id="22"/>
      <w:bookmarkEnd w:id="23"/>
      <w:r w:rsidRPr="000D4727">
        <w:fldChar w:fldCharType="begin"/>
      </w:r>
      <w:r w:rsidRPr="000D4727">
        <w:instrText xml:space="preserve"> XE "Archivo ”arátula" </w:instrText>
      </w:r>
      <w:r w:rsidRPr="000D4727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0D4727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0D4727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368E4F88" w:rsidR="00F32211" w:rsidRPr="000D4727" w:rsidRDefault="00F15920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D4727"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F32211" w:rsidRPr="000D4727">
              <w:rPr>
                <w:rFonts w:ascii="Times New Roman" w:hAnsi="Times New Roman" w:cs="Times New Roman"/>
                <w:b/>
                <w:bCs/>
                <w:color w:val="FF0000"/>
              </w:rPr>
              <w:t>####c.XXX</w:t>
            </w:r>
            <w:r w:rsidR="00D70BEF" w:rsidRPr="000D4727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0D472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70181BD3" w:rsidR="00F32211" w:rsidRPr="000D4727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D70BEF"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D70BEF"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D47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lastRenderedPageBreak/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1E7B96" w:rsidRPr="00F45E53" w14:paraId="34B595B1" w14:textId="77777777" w:rsidTr="001E7B96">
        <w:trPr>
          <w:trHeight w:val="268"/>
        </w:trPr>
        <w:tc>
          <w:tcPr>
            <w:tcW w:w="862" w:type="dxa"/>
          </w:tcPr>
          <w:p w14:paraId="591B5C65" w14:textId="77777777" w:rsidR="001E7B96" w:rsidRPr="00F45E53" w:rsidRDefault="001E7B96" w:rsidP="001E7B9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1E7B96" w:rsidRPr="00F45E53" w:rsidRDefault="001E7B96" w:rsidP="001E7B9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1E7B96" w:rsidRPr="00F45E53" w:rsidRDefault="001E7B96" w:rsidP="001E7B9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6A2415D9" w14:textId="245AD1A4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1E7B96" w:rsidRPr="00F45E53" w14:paraId="5D951038" w14:textId="77777777" w:rsidTr="001E7B96">
        <w:trPr>
          <w:trHeight w:val="268"/>
        </w:trPr>
        <w:tc>
          <w:tcPr>
            <w:tcW w:w="862" w:type="dxa"/>
          </w:tcPr>
          <w:p w14:paraId="353C772D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1E7B96" w:rsidRPr="00F45E53" w:rsidRDefault="001E7B96" w:rsidP="001E7B9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0F45B66" w14:textId="4B293DDE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1E7B96" w:rsidRPr="00F45E53" w14:paraId="6F1D936B" w14:textId="77777777" w:rsidTr="001E7B96">
        <w:trPr>
          <w:trHeight w:val="268"/>
        </w:trPr>
        <w:tc>
          <w:tcPr>
            <w:tcW w:w="862" w:type="dxa"/>
          </w:tcPr>
          <w:p w14:paraId="3A9C0A96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8BA4AE8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A90DED" w14:textId="08375DD2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7E828B7E" w14:textId="77777777" w:rsidTr="001E7B96">
        <w:trPr>
          <w:trHeight w:val="268"/>
        </w:trPr>
        <w:tc>
          <w:tcPr>
            <w:tcW w:w="862" w:type="dxa"/>
          </w:tcPr>
          <w:p w14:paraId="5CAD6BF3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14FD01D" w14:textId="4F16F18B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29EBC434" w14:textId="77777777" w:rsidTr="001E7B96">
        <w:trPr>
          <w:trHeight w:val="268"/>
        </w:trPr>
        <w:tc>
          <w:tcPr>
            <w:tcW w:w="862" w:type="dxa"/>
          </w:tcPr>
          <w:p w14:paraId="712E6578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793D9C" w14:textId="3E3D3A70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1E7B96" w:rsidRPr="00F45E53" w14:paraId="03C55575" w14:textId="77777777" w:rsidTr="001E7B96">
        <w:trPr>
          <w:trHeight w:val="268"/>
        </w:trPr>
        <w:tc>
          <w:tcPr>
            <w:tcW w:w="862" w:type="dxa"/>
          </w:tcPr>
          <w:p w14:paraId="54D2D25C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3C4C3C48" w:rsidR="001E7B96" w:rsidRP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E7B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 de detalle en el archivo</w:t>
            </w:r>
          </w:p>
        </w:tc>
        <w:tc>
          <w:tcPr>
            <w:tcW w:w="851" w:type="dxa"/>
          </w:tcPr>
          <w:p w14:paraId="10E4120A" w14:textId="4DF7A577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A86778" w:rsidRPr="00F45E53" w14:paraId="11B65347" w14:textId="77777777" w:rsidTr="001E7B96">
        <w:trPr>
          <w:trHeight w:val="268"/>
        </w:trPr>
        <w:tc>
          <w:tcPr>
            <w:tcW w:w="862" w:type="dxa"/>
          </w:tcPr>
          <w:p w14:paraId="77B032DD" w14:textId="731BBAC9" w:rsidR="00A86778" w:rsidRPr="00F45E53" w:rsidRDefault="00F15920" w:rsidP="00A8677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3D9C3C46" w14:textId="77777777" w:rsidR="00A86778" w:rsidRPr="00F45E53" w:rsidRDefault="00A86778" w:rsidP="00A8677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0D4CA733" w:rsidR="00A86778" w:rsidRPr="00F45E53" w:rsidRDefault="00A86778" w:rsidP="00A8677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1A37154D" w:rsidR="00A86778" w:rsidRPr="000506C0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7E8A67C9" w14:textId="61BB1709" w:rsidR="00A86778" w:rsidRPr="00F45E53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C60F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569CA" w14:textId="77777777" w:rsidR="00835F20" w:rsidRDefault="00835F20" w:rsidP="00F10206">
      <w:pPr>
        <w:spacing w:after="0" w:line="240" w:lineRule="auto"/>
      </w:pPr>
      <w:r>
        <w:separator/>
      </w:r>
    </w:p>
  </w:endnote>
  <w:endnote w:type="continuationSeparator" w:id="0">
    <w:p w14:paraId="6DE45B4D" w14:textId="77777777" w:rsidR="00835F20" w:rsidRDefault="00835F2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CAC79" w14:textId="77777777" w:rsidR="00835F20" w:rsidRDefault="00835F20" w:rsidP="00F10206">
      <w:pPr>
        <w:spacing w:after="0" w:line="240" w:lineRule="auto"/>
      </w:pPr>
      <w:r>
        <w:separator/>
      </w:r>
    </w:p>
  </w:footnote>
  <w:footnote w:type="continuationSeparator" w:id="0">
    <w:p w14:paraId="771C0EAF" w14:textId="77777777" w:rsidR="00835F20" w:rsidRDefault="00835F2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182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844FF"/>
    <w:rsid w:val="00095C24"/>
    <w:rsid w:val="000B1A73"/>
    <w:rsid w:val="000B75EE"/>
    <w:rsid w:val="000C5641"/>
    <w:rsid w:val="000C5DF3"/>
    <w:rsid w:val="000C60FA"/>
    <w:rsid w:val="000C7ACD"/>
    <w:rsid w:val="000C7B11"/>
    <w:rsid w:val="000C7D4A"/>
    <w:rsid w:val="000D4727"/>
    <w:rsid w:val="000D683B"/>
    <w:rsid w:val="000D7A49"/>
    <w:rsid w:val="000E39B9"/>
    <w:rsid w:val="000E3B8B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B2A58"/>
    <w:rsid w:val="001C0052"/>
    <w:rsid w:val="001C1FCA"/>
    <w:rsid w:val="001C7F53"/>
    <w:rsid w:val="001D2934"/>
    <w:rsid w:val="001D4DBB"/>
    <w:rsid w:val="001E0F92"/>
    <w:rsid w:val="001E7B96"/>
    <w:rsid w:val="001E7E45"/>
    <w:rsid w:val="00202F52"/>
    <w:rsid w:val="0020586B"/>
    <w:rsid w:val="002119AD"/>
    <w:rsid w:val="00212731"/>
    <w:rsid w:val="002268EC"/>
    <w:rsid w:val="002308E7"/>
    <w:rsid w:val="00230F5A"/>
    <w:rsid w:val="002358C5"/>
    <w:rsid w:val="002430D4"/>
    <w:rsid w:val="00254B9F"/>
    <w:rsid w:val="00255E64"/>
    <w:rsid w:val="00264C16"/>
    <w:rsid w:val="00266AD3"/>
    <w:rsid w:val="0026707C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05E8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2B34"/>
    <w:rsid w:val="00386793"/>
    <w:rsid w:val="003920D1"/>
    <w:rsid w:val="003A508D"/>
    <w:rsid w:val="003B2354"/>
    <w:rsid w:val="003B2729"/>
    <w:rsid w:val="003B5E2B"/>
    <w:rsid w:val="003B7635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425B"/>
    <w:rsid w:val="00465EE6"/>
    <w:rsid w:val="00477EA2"/>
    <w:rsid w:val="004839DA"/>
    <w:rsid w:val="004A1260"/>
    <w:rsid w:val="004A44F4"/>
    <w:rsid w:val="004A6793"/>
    <w:rsid w:val="004B23C2"/>
    <w:rsid w:val="004B40AB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986"/>
    <w:rsid w:val="00510095"/>
    <w:rsid w:val="00513350"/>
    <w:rsid w:val="00515650"/>
    <w:rsid w:val="005210EF"/>
    <w:rsid w:val="00522424"/>
    <w:rsid w:val="00523465"/>
    <w:rsid w:val="00536F81"/>
    <w:rsid w:val="00562E48"/>
    <w:rsid w:val="00570E48"/>
    <w:rsid w:val="00575FEB"/>
    <w:rsid w:val="00597FD4"/>
    <w:rsid w:val="005A0E6B"/>
    <w:rsid w:val="005B5D60"/>
    <w:rsid w:val="005B65DC"/>
    <w:rsid w:val="005C5769"/>
    <w:rsid w:val="005E1016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0710"/>
    <w:rsid w:val="00660D41"/>
    <w:rsid w:val="00661AC6"/>
    <w:rsid w:val="00666E1A"/>
    <w:rsid w:val="0067254A"/>
    <w:rsid w:val="006743A1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C1B0A"/>
    <w:rsid w:val="006C5FF1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53BE6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4DA1"/>
    <w:rsid w:val="007E5A3C"/>
    <w:rsid w:val="008014F3"/>
    <w:rsid w:val="00801B0F"/>
    <w:rsid w:val="0080267F"/>
    <w:rsid w:val="00802B3C"/>
    <w:rsid w:val="0080430D"/>
    <w:rsid w:val="0080617F"/>
    <w:rsid w:val="00830BF4"/>
    <w:rsid w:val="00834D6C"/>
    <w:rsid w:val="00835F20"/>
    <w:rsid w:val="008363A4"/>
    <w:rsid w:val="008412D6"/>
    <w:rsid w:val="0084233E"/>
    <w:rsid w:val="0084328F"/>
    <w:rsid w:val="00857076"/>
    <w:rsid w:val="008640F8"/>
    <w:rsid w:val="00865882"/>
    <w:rsid w:val="008661A8"/>
    <w:rsid w:val="00866873"/>
    <w:rsid w:val="0088031E"/>
    <w:rsid w:val="0088085C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0C8"/>
    <w:rsid w:val="008D67FD"/>
    <w:rsid w:val="008D6FFE"/>
    <w:rsid w:val="008E4978"/>
    <w:rsid w:val="008E4FBF"/>
    <w:rsid w:val="008E6834"/>
    <w:rsid w:val="009144B1"/>
    <w:rsid w:val="00920B57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2E0A"/>
    <w:rsid w:val="009B651C"/>
    <w:rsid w:val="009C0AC5"/>
    <w:rsid w:val="009E5777"/>
    <w:rsid w:val="009E57F9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4A55"/>
    <w:rsid w:val="00A45E6E"/>
    <w:rsid w:val="00A55743"/>
    <w:rsid w:val="00A64CF0"/>
    <w:rsid w:val="00A673C0"/>
    <w:rsid w:val="00A70A3A"/>
    <w:rsid w:val="00A73491"/>
    <w:rsid w:val="00A829A4"/>
    <w:rsid w:val="00A86778"/>
    <w:rsid w:val="00A8686E"/>
    <w:rsid w:val="00A93B33"/>
    <w:rsid w:val="00AA6E30"/>
    <w:rsid w:val="00AB6B68"/>
    <w:rsid w:val="00AC0E9C"/>
    <w:rsid w:val="00AC3753"/>
    <w:rsid w:val="00AC40AA"/>
    <w:rsid w:val="00AC7243"/>
    <w:rsid w:val="00AD0B4A"/>
    <w:rsid w:val="00AD1F4D"/>
    <w:rsid w:val="00AD6937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664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047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64DAA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10D80"/>
    <w:rsid w:val="00D23639"/>
    <w:rsid w:val="00D3155F"/>
    <w:rsid w:val="00D31E6D"/>
    <w:rsid w:val="00D35EF3"/>
    <w:rsid w:val="00D41FAB"/>
    <w:rsid w:val="00D4790F"/>
    <w:rsid w:val="00D50645"/>
    <w:rsid w:val="00D5246E"/>
    <w:rsid w:val="00D70BEF"/>
    <w:rsid w:val="00D71044"/>
    <w:rsid w:val="00D734FF"/>
    <w:rsid w:val="00D75878"/>
    <w:rsid w:val="00D834A0"/>
    <w:rsid w:val="00D84280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03A2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1BB4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2373"/>
    <w:rsid w:val="00EB42EB"/>
    <w:rsid w:val="00EC1139"/>
    <w:rsid w:val="00EC5056"/>
    <w:rsid w:val="00ED4238"/>
    <w:rsid w:val="00EE5443"/>
    <w:rsid w:val="00F10206"/>
    <w:rsid w:val="00F11750"/>
    <w:rsid w:val="00F15920"/>
    <w:rsid w:val="00F20320"/>
    <w:rsid w:val="00F22445"/>
    <w:rsid w:val="00F305AC"/>
    <w:rsid w:val="00F32211"/>
    <w:rsid w:val="00F34170"/>
    <w:rsid w:val="00F35EE4"/>
    <w:rsid w:val="00F372D3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48C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D6937"/>
    <w:pPr>
      <w:spacing w:after="0" w:line="240" w:lineRule="auto"/>
    </w:pPr>
    <w:rPr>
      <w:rFonts w:eastAsiaTheme="minorEastAsia"/>
      <w:kern w:val="0"/>
      <w:lang w:val="es-CL"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10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59</cp:revision>
  <dcterms:created xsi:type="dcterms:W3CDTF">2024-03-06T13:25:00Z</dcterms:created>
  <dcterms:modified xsi:type="dcterms:W3CDTF">2024-09-09T14:18:00Z</dcterms:modified>
</cp:coreProperties>
</file>