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2F085207" w14:textId="77777777" w:rsidR="00665C4D" w:rsidRPr="00230F5A" w:rsidRDefault="00665C4D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745F40B8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DD59B7">
        <w:rPr>
          <w:rFonts w:ascii="Times New Roman" w:hAnsi="Times New Roman" w:cs="Times New Roman"/>
          <w:b/>
          <w:sz w:val="72"/>
          <w:szCs w:val="72"/>
        </w:rPr>
        <w:t>P72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DD59B7">
        <w:rPr>
          <w:rFonts w:ascii="Times New Roman" w:hAnsi="Times New Roman" w:cs="Times New Roman"/>
          <w:b/>
          <w:sz w:val="72"/>
          <w:szCs w:val="72"/>
        </w:rPr>
        <w:t>841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6D594B" w:rsidRPr="006D594B">
        <w:t xml:space="preserve"> </w:t>
      </w:r>
      <w:r w:rsidR="00665C4D" w:rsidRPr="00665C4D">
        <w:rPr>
          <w:rFonts w:ascii="Times New Roman" w:hAnsi="Times New Roman" w:cs="Times New Roman"/>
          <w:b/>
          <w:sz w:val="72"/>
          <w:szCs w:val="72"/>
        </w:rPr>
        <w:t>CUENTAS CON PROVISIÓN DE FONDOS Y TARJETAS ASOCIADAS.</w:t>
      </w:r>
      <w:r w:rsidR="00012182" w:rsidRPr="00012182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A5CC99D" w14:textId="77777777" w:rsidR="00665C4D" w:rsidRDefault="00665C4D" w:rsidP="00C4642F">
      <w:pPr>
        <w:rPr>
          <w:rFonts w:ascii="Times New Roman" w:hAnsi="Times New Roman" w:cs="Times New Roman"/>
        </w:rPr>
      </w:pPr>
    </w:p>
    <w:p w14:paraId="14D91719" w14:textId="77777777" w:rsidR="00665C4D" w:rsidRDefault="00665C4D" w:rsidP="00C4642F">
      <w:pPr>
        <w:rPr>
          <w:rFonts w:ascii="Times New Roman" w:hAnsi="Times New Roman" w:cs="Times New Roman"/>
        </w:rPr>
      </w:pPr>
    </w:p>
    <w:p w14:paraId="30C0B481" w14:textId="44AF5192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6B5143" w14:textId="00C46283" w:rsidR="00382B3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3436" w:history="1">
            <w:r w:rsidR="00382B34" w:rsidRPr="00D14E86">
              <w:rPr>
                <w:rStyle w:val="Hipervnculo"/>
                <w:noProof/>
              </w:rPr>
              <w:t>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estructuras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9193C59" w14:textId="3FB5F6E2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7" w:history="1">
            <w:r w:rsidR="00382B34" w:rsidRPr="00D14E86">
              <w:rPr>
                <w:rStyle w:val="Hipervnculo"/>
                <w:bCs/>
                <w:noProof/>
              </w:rPr>
              <w:t>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bCs/>
                <w:noProof/>
              </w:rPr>
              <w:t xml:space="preserve">Archivo de datos del emisor  </w:t>
            </w:r>
            <w:r w:rsidR="00382B34" w:rsidRPr="00D14E86">
              <w:rPr>
                <w:rStyle w:val="Hipervnculo"/>
                <w:noProof/>
              </w:rPr>
              <w:t>Manual Sistema de Información Bancos - Sistema Contable (cmfchile.cl)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82D0756" w14:textId="3FAB937A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8" w:history="1">
            <w:r w:rsidR="00382B34" w:rsidRPr="00D14E86">
              <w:rPr>
                <w:rStyle w:val="Hipervnculo"/>
                <w:noProof/>
              </w:rPr>
              <w:t>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Validaciones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27F4263" w14:textId="68DBFAE5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9" w:history="1">
            <w:r w:rsidR="00382B34" w:rsidRPr="00D14E86">
              <w:rPr>
                <w:rStyle w:val="Hipervnculo"/>
                <w:noProof/>
              </w:rPr>
              <w:t>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722A921" w14:textId="1F072E0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0" w:history="1">
            <w:r w:rsidR="00382B34" w:rsidRPr="00D14E86">
              <w:rPr>
                <w:rStyle w:val="Hipervnculo"/>
                <w:noProof/>
              </w:rPr>
              <w:t>3.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Construyendo la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7BF36AB" w14:textId="0A4DA04D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1" w:history="1">
            <w:r w:rsidR="00382B34" w:rsidRPr="00D14E86">
              <w:rPr>
                <w:rStyle w:val="Hipervnculo"/>
                <w:noProof/>
              </w:rPr>
              <w:t>3.1.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Formato de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_Toc166663441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DA13C9A" w14:textId="03290796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2" w:history="1">
            <w:r w:rsidR="00382B34" w:rsidRPr="00D14E86">
              <w:rPr>
                <w:rStyle w:val="Hipervnculo"/>
                <w:bCs/>
                <w:noProof/>
              </w:rPr>
              <w:t>4.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nombres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_Toc166663442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D9EAACD" w14:textId="70C86FA6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3" w:history="1">
            <w:r w:rsidR="00382B34" w:rsidRPr="00D14E86">
              <w:rPr>
                <w:rStyle w:val="Hipervnculo"/>
                <w:noProof/>
              </w:rPr>
              <w:t>4.1.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salida a destino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_Toc166663443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B0B3F8E" w14:textId="27279B51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4" w:history="1">
            <w:r w:rsidR="00382B34" w:rsidRPr="00D14E86">
              <w:rPr>
                <w:rStyle w:val="Hipervnculo"/>
                <w:noProof/>
              </w:rPr>
              <w:t>4.1.1.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_Toc166663444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992168F" w14:textId="49D06A80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5" w:history="1">
            <w:r w:rsidR="00382B34" w:rsidRPr="00D14E86">
              <w:rPr>
                <w:rStyle w:val="Hipervnculo"/>
                <w:noProof/>
              </w:rPr>
              <w:t>4.1.2.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Carátula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_Toc166663445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4783C0C" w14:textId="2A825264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6" w:history="1">
            <w:r w:rsidR="00382B34" w:rsidRPr="00D14E86">
              <w:rPr>
                <w:rStyle w:val="Hipervnculo"/>
                <w:noProof/>
              </w:rPr>
              <w:t>4.2.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correlativo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73A478DD" w14:textId="5CEBC596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7" w:history="1">
            <w:r w:rsidR="00382B34" w:rsidRPr="00D14E86">
              <w:rPr>
                <w:rStyle w:val="Hipervnculo"/>
                <w:noProof/>
              </w:rPr>
              <w:t>4.2.1.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07BDB4B1" w14:textId="5667C06C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8" w:history="1">
            <w:r w:rsidR="00382B34" w:rsidRPr="00D14E86">
              <w:rPr>
                <w:rStyle w:val="Hipervnculo"/>
                <w:noProof/>
              </w:rPr>
              <w:t>4.2.2.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Entrada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3C9AE44" w14:textId="07A4ECBE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9" w:history="1">
            <w:r w:rsidR="00382B34" w:rsidRPr="00D14E86">
              <w:rPr>
                <w:rStyle w:val="Hipervnculo"/>
                <w:noProof/>
              </w:rPr>
              <w:t>5.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Definir Notificación hacia el Front.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9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B2F1084" w14:textId="03ABB2E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50" w:history="1">
            <w:r w:rsidR="00382B34" w:rsidRPr="00D14E86">
              <w:rPr>
                <w:rStyle w:val="Hipervnculo"/>
                <w:noProof/>
              </w:rPr>
              <w:t>6.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Datos sensibles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_Toc166663450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10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B95E1CD" w14:textId="17995912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7F9D43BD" w:rsidR="00DA6AAC" w:rsidRPr="00230F5A" w:rsidRDefault="00DD59B7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P72</w:t>
            </w:r>
          </w:p>
        </w:tc>
        <w:tc>
          <w:tcPr>
            <w:tcW w:w="1342" w:type="dxa"/>
          </w:tcPr>
          <w:p w14:paraId="22F848E4" w14:textId="58169FE6" w:rsidR="00DA6AAC" w:rsidRPr="00230F5A" w:rsidRDefault="00396887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012182">
              <w:rPr>
                <w:rFonts w:ascii="Times New Roman" w:hAnsi="Times New Roman" w:cs="Times New Roman"/>
              </w:rPr>
              <w:t>7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AE7519" w:rsidRPr="00230F5A" w14:paraId="5339FC0E" w14:textId="7AB2D237" w:rsidTr="000506C0">
        <w:tc>
          <w:tcPr>
            <w:tcW w:w="1256" w:type="dxa"/>
          </w:tcPr>
          <w:p w14:paraId="3DF7E2D2" w14:textId="04EF6015" w:rsidR="00AE7519" w:rsidRPr="00230F5A" w:rsidRDefault="00AE7519" w:rsidP="00AE75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P72</w:t>
            </w:r>
          </w:p>
        </w:tc>
        <w:tc>
          <w:tcPr>
            <w:tcW w:w="1342" w:type="dxa"/>
          </w:tcPr>
          <w:p w14:paraId="69C55B7E" w14:textId="61ED90F5" w:rsidR="00AE7519" w:rsidRPr="00230F5A" w:rsidRDefault="00AE7519" w:rsidP="00AE75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54B01EE" w14:textId="77777777" w:rsidR="00AE7519" w:rsidRDefault="00AE7519" w:rsidP="00AE75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2995C43B" w14:textId="77777777" w:rsidR="00AE7519" w:rsidRDefault="00AE7519" w:rsidP="00AE75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7195CAD2" w:rsidR="00AE7519" w:rsidRPr="00230F5A" w:rsidRDefault="00AE7519" w:rsidP="00AE75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10D733F3" w:rsidR="00AE7519" w:rsidRPr="00230F5A" w:rsidRDefault="00AE7519" w:rsidP="00AE75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10875528" w:rsidR="00AE7519" w:rsidRPr="00230F5A" w:rsidRDefault="00AE7519" w:rsidP="00AE75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665C4D" w:rsidRPr="00230F5A" w14:paraId="251EA50D" w14:textId="22DD7FE9" w:rsidTr="000506C0">
        <w:tc>
          <w:tcPr>
            <w:tcW w:w="1256" w:type="dxa"/>
          </w:tcPr>
          <w:p w14:paraId="7287933A" w14:textId="592AEB16" w:rsidR="00665C4D" w:rsidRPr="00230F5A" w:rsidRDefault="00665C4D" w:rsidP="00665C4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P72</w:t>
            </w:r>
          </w:p>
        </w:tc>
        <w:tc>
          <w:tcPr>
            <w:tcW w:w="1342" w:type="dxa"/>
          </w:tcPr>
          <w:p w14:paraId="562818B9" w14:textId="3142D003" w:rsidR="00665C4D" w:rsidRPr="00230F5A" w:rsidRDefault="00665C4D" w:rsidP="00665C4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CDC2F7F" w14:textId="77777777" w:rsidR="00665C4D" w:rsidRDefault="00665C4D" w:rsidP="00665C4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06170FCE" w14:textId="77777777" w:rsidR="00665C4D" w:rsidRDefault="00665C4D" w:rsidP="00665C4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3DC5FE32" w:rsidR="00665C4D" w:rsidRPr="00230F5A" w:rsidRDefault="00665C4D" w:rsidP="00665C4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1901EBC2" w:rsidR="00665C4D" w:rsidRPr="00230F5A" w:rsidRDefault="00665C4D" w:rsidP="00665C4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46AAF226" w14:textId="77777777" w:rsidR="00665C4D" w:rsidRDefault="00665C4D" w:rsidP="00665C4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9.9.24</w:t>
            </w:r>
          </w:p>
          <w:p w14:paraId="6B2CAF88" w14:textId="77777777" w:rsidR="00665C4D" w:rsidRPr="00665C4D" w:rsidRDefault="00665C4D" w:rsidP="00665C4D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665C4D">
              <w:rPr>
                <w:rFonts w:ascii="Times New Roman" w:hAnsi="Times New Roman" w:cs="Times New Roman"/>
                <w:lang w:val="es-CL"/>
              </w:rPr>
              <w:t>P72</w:t>
            </w:r>
          </w:p>
          <w:p w14:paraId="2C56D7FD" w14:textId="319208E3" w:rsidR="00665C4D" w:rsidRPr="00665C4D" w:rsidRDefault="00665C4D" w:rsidP="00665C4D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665C4D">
              <w:rPr>
                <w:rFonts w:ascii="Times New Roman" w:hAnsi="Times New Roman" w:cs="Times New Roman"/>
                <w:lang w:val="es-CL"/>
              </w:rPr>
              <w:t>            - Nombre de archivo incompleto. Debe ser "CUENTAS CON PROVISIÓN DE FONDOS Y TARJETAS ASOCIADAS."</w:t>
            </w:r>
          </w:p>
          <w:p w14:paraId="1AA8C7D3" w14:textId="4313BB09" w:rsidR="00665C4D" w:rsidRPr="00665C4D" w:rsidRDefault="00665C4D" w:rsidP="00665C4D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 xml:space="preserve">            </w:t>
            </w:r>
            <w:r w:rsidRPr="00665C4D">
              <w:rPr>
                <w:rFonts w:ascii="Times New Roman" w:hAnsi="Times New Roman" w:cs="Times New Roman"/>
                <w:lang w:val="es-CL"/>
              </w:rPr>
              <w:t>- Falta la especificación del tipo de registro 02</w:t>
            </w:r>
          </w:p>
          <w:p w14:paraId="714362A7" w14:textId="77777777" w:rsidR="00665C4D" w:rsidRPr="00665C4D" w:rsidRDefault="00665C4D" w:rsidP="00665C4D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  <w:p w14:paraId="2680C47E" w14:textId="4806993D" w:rsidR="00665C4D" w:rsidRPr="00230F5A" w:rsidRDefault="00665C4D" w:rsidP="00665C4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F47190" w:rsidRPr="00230F5A" w14:paraId="38B70AFE" w14:textId="34FEEE1D" w:rsidTr="000506C0">
        <w:tc>
          <w:tcPr>
            <w:tcW w:w="1256" w:type="dxa"/>
          </w:tcPr>
          <w:p w14:paraId="23AEB014" w14:textId="37094F28" w:rsidR="00F47190" w:rsidRPr="00230F5A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P72</w:t>
            </w:r>
          </w:p>
        </w:tc>
        <w:tc>
          <w:tcPr>
            <w:tcW w:w="1342" w:type="dxa"/>
          </w:tcPr>
          <w:p w14:paraId="7FA5A642" w14:textId="7948013A" w:rsidR="00F47190" w:rsidRPr="00230F5A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1D9A1E0" w14:textId="77777777" w:rsidR="00F47190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5523EF1B" w14:textId="77777777" w:rsidR="00F47190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5E98CBC1" w:rsidR="00F47190" w:rsidRPr="00230F5A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50EBE826" w14:textId="5862AEAA" w:rsidR="00F47190" w:rsidRPr="00230F5A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60D8F54" w14:textId="77777777" w:rsidR="00F47190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9.9.24</w:t>
            </w:r>
          </w:p>
          <w:p w14:paraId="5D0973D3" w14:textId="77777777" w:rsidR="00F47190" w:rsidRPr="00665C4D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 xml:space="preserve">            </w:t>
            </w:r>
            <w:r w:rsidRPr="00665C4D">
              <w:rPr>
                <w:rFonts w:ascii="Times New Roman" w:hAnsi="Times New Roman" w:cs="Times New Roman"/>
                <w:lang w:val="es-CL"/>
              </w:rPr>
              <w:t>- Falta la especificación del tipo de registro 02</w:t>
            </w:r>
          </w:p>
          <w:p w14:paraId="4EAD57D8" w14:textId="77777777" w:rsidR="00F47190" w:rsidRPr="00665C4D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  <w:p w14:paraId="3301AE4B" w14:textId="02B86A20" w:rsidR="00F47190" w:rsidRPr="00230F5A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F47190" w:rsidRPr="00230F5A" w14:paraId="4B606B6E" w14:textId="62885254" w:rsidTr="000506C0">
        <w:tc>
          <w:tcPr>
            <w:tcW w:w="1256" w:type="dxa"/>
          </w:tcPr>
          <w:p w14:paraId="612D72B6" w14:textId="77777777" w:rsidR="00F47190" w:rsidRPr="00230F5A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F47190" w:rsidRPr="00230F5A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F47190" w:rsidRPr="00230F5A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F47190" w:rsidRPr="00230F5A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F47190" w:rsidRPr="00230F5A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F47190" w:rsidRPr="00230F5A" w14:paraId="2EA7A1DB" w14:textId="6C6D457E" w:rsidTr="000506C0">
        <w:tc>
          <w:tcPr>
            <w:tcW w:w="1256" w:type="dxa"/>
          </w:tcPr>
          <w:p w14:paraId="4D062B49" w14:textId="77777777" w:rsidR="00F47190" w:rsidRPr="00230F5A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F47190" w:rsidRPr="00230F5A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F47190" w:rsidRPr="00230F5A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F47190" w:rsidRPr="00230F5A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F47190" w:rsidRPr="00230F5A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F47190" w:rsidRPr="00230F5A" w14:paraId="4EBD62EB" w14:textId="7659FBA3" w:rsidTr="000506C0">
        <w:tc>
          <w:tcPr>
            <w:tcW w:w="1256" w:type="dxa"/>
          </w:tcPr>
          <w:p w14:paraId="6FF918B3" w14:textId="77777777" w:rsidR="00F47190" w:rsidRPr="00230F5A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F47190" w:rsidRPr="00230F5A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F47190" w:rsidRPr="00230F5A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F47190" w:rsidRPr="00230F5A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F47190" w:rsidRPr="00230F5A" w:rsidRDefault="00F47190" w:rsidP="00F4719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lastRenderedPageBreak/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663436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663437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2E374864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8412D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074659E4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AE7519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716BD00E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04464C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6D9AD1B9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04464C">
              <w:rPr>
                <w:rFonts w:ascii="Times New Roman" w:hAnsi="Times New Roman" w:cs="Times New Roman"/>
              </w:rPr>
              <w:t>181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05844B87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04464C">
        <w:rPr>
          <w:rFonts w:ascii="Times New Roman" w:hAnsi="Times New Roman" w:cs="Times New Roman"/>
        </w:rPr>
        <w:t>194</w:t>
      </w:r>
      <w:r w:rsidR="00C64DAA">
        <w:rPr>
          <w:rFonts w:ascii="Times New Roman" w:hAnsi="Times New Roman" w:cs="Times New Roman"/>
        </w:rPr>
        <w:t xml:space="preserve">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762AF2D1" w14:textId="20080E02" w:rsidR="001F4866" w:rsidRDefault="001F4866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Tipo de registro</w:t>
      </w:r>
    </w:p>
    <w:tbl>
      <w:tblPr>
        <w:tblStyle w:val="Tablaconcuadrcula"/>
        <w:tblW w:w="0" w:type="auto"/>
        <w:tblInd w:w="212" w:type="dxa"/>
        <w:tblLook w:val="04A0" w:firstRow="1" w:lastRow="0" w:firstColumn="1" w:lastColumn="0" w:noHBand="0" w:noVBand="1"/>
      </w:tblPr>
      <w:tblGrid>
        <w:gridCol w:w="605"/>
        <w:gridCol w:w="9037"/>
      </w:tblGrid>
      <w:tr w:rsidR="001F4866" w14:paraId="2B25103D" w14:textId="77777777" w:rsidTr="001F4866">
        <w:tc>
          <w:tcPr>
            <w:tcW w:w="605" w:type="dxa"/>
          </w:tcPr>
          <w:p w14:paraId="759AA040" w14:textId="6A33FB01" w:rsidR="001F4866" w:rsidRDefault="001F4866" w:rsidP="00357A35">
            <w:pPr>
              <w:tabs>
                <w:tab w:val="left" w:pos="1349"/>
              </w:tabs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01</w:t>
            </w:r>
          </w:p>
        </w:tc>
        <w:tc>
          <w:tcPr>
            <w:tcW w:w="9037" w:type="dxa"/>
          </w:tcPr>
          <w:p w14:paraId="4802B6A1" w14:textId="0D070DE7" w:rsidR="001F4866" w:rsidRDefault="001F4866" w:rsidP="00357A35">
            <w:pPr>
              <w:tabs>
                <w:tab w:val="left" w:pos="1349"/>
              </w:tabs>
              <w:rPr>
                <w:rFonts w:ascii="Times New Roman" w:hAnsi="Times New Roman" w:cs="Times New Roman"/>
                <w:i/>
                <w:sz w:val="20"/>
              </w:rPr>
            </w:pPr>
            <w:r w:rsidRPr="001F4866">
              <w:rPr>
                <w:rFonts w:ascii="Times New Roman" w:hAnsi="Times New Roman" w:cs="Times New Roman"/>
                <w:i/>
                <w:sz w:val="20"/>
              </w:rPr>
              <w:t>Detalle de cuentas, transacciones y saldo según canal de apertura de la cuenta con provisión de fondos, modalidad de contrato, formato, tipo de tarjeta y marcas.</w:t>
            </w:r>
          </w:p>
        </w:tc>
      </w:tr>
      <w:tr w:rsidR="001F4866" w14:paraId="41F27F58" w14:textId="77777777" w:rsidTr="001F4866">
        <w:tc>
          <w:tcPr>
            <w:tcW w:w="605" w:type="dxa"/>
          </w:tcPr>
          <w:p w14:paraId="47ECAE28" w14:textId="696A7BD4" w:rsidR="001F4866" w:rsidRDefault="001F4866" w:rsidP="00357A35">
            <w:pPr>
              <w:tabs>
                <w:tab w:val="left" w:pos="1349"/>
              </w:tabs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02</w:t>
            </w:r>
          </w:p>
        </w:tc>
        <w:tc>
          <w:tcPr>
            <w:tcW w:w="9037" w:type="dxa"/>
          </w:tcPr>
          <w:p w14:paraId="5DE1FEA2" w14:textId="7506AAA3" w:rsidR="001F4866" w:rsidRDefault="001F4866" w:rsidP="00357A35">
            <w:pPr>
              <w:tabs>
                <w:tab w:val="left" w:pos="1349"/>
              </w:tabs>
              <w:rPr>
                <w:rFonts w:ascii="Times New Roman" w:hAnsi="Times New Roman" w:cs="Times New Roman"/>
                <w:i/>
                <w:sz w:val="20"/>
              </w:rPr>
            </w:pPr>
            <w:r w:rsidRPr="001F4866">
              <w:rPr>
                <w:rFonts w:ascii="Times New Roman" w:hAnsi="Times New Roman" w:cs="Times New Roman"/>
                <w:i/>
                <w:sz w:val="20"/>
              </w:rPr>
              <w:t>Detalle de tipo de compras según canal de apertura de la cuenta con provisión de fondos, modalidad de contrato, tipo de tarjeta, marca y destino del uso de los fondos asociados</w:t>
            </w:r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</w:p>
        </w:tc>
      </w:tr>
    </w:tbl>
    <w:p w14:paraId="3BDAC736" w14:textId="77777777" w:rsidR="001F4866" w:rsidRDefault="001F4866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1F0A576" w14:textId="77777777" w:rsidR="006E028C" w:rsidRPr="006E028C" w:rsidRDefault="006E028C" w:rsidP="006E028C">
      <w:pPr>
        <w:pStyle w:val="Textoindependiente"/>
        <w:ind w:left="212"/>
        <w:rPr>
          <w:lang w:val="es-CL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5124"/>
        <w:gridCol w:w="1384"/>
      </w:tblGrid>
      <w:tr w:rsidR="00E733C8" w:rsidRPr="006E028C" w14:paraId="78402B96" w14:textId="77777777" w:rsidTr="00E733C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80842B6" w14:textId="751ECB31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F4055B" w14:textId="5ADD3E44" w:rsidR="00E733C8" w:rsidRPr="00E733C8" w:rsidRDefault="00E733C8" w:rsidP="00E733C8">
            <w:pPr>
              <w:pStyle w:val="Textoindependiente"/>
              <w:ind w:left="212"/>
              <w:rPr>
                <w:lang w:val="es-C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Tipo de registro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E383D" w14:textId="78110D11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9(02)</w:t>
            </w:r>
          </w:p>
        </w:tc>
      </w:tr>
      <w:tr w:rsidR="00E733C8" w:rsidRPr="006E028C" w14:paraId="47D859D9" w14:textId="77777777" w:rsidTr="00E733C8">
        <w:trPr>
          <w:trHeight w:val="2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0D518DF" w14:textId="39661475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2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7F4C3" w14:textId="74AA9662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Rut del titular de la CPF                    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E596D7" w14:textId="412F3DA9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R(09)VX(01)</w:t>
            </w:r>
          </w:p>
        </w:tc>
      </w:tr>
      <w:tr w:rsidR="00E733C8" w:rsidRPr="006E028C" w14:paraId="5FACC8DA" w14:textId="77777777" w:rsidTr="00E733C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1FBA5F5" w14:textId="4F60293F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3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A96D3" w14:textId="4F582C14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Rut del titular o adicional de la tarjeta              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8E8EF" w14:textId="4C5D593B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R(09)VX(01)</w:t>
            </w:r>
          </w:p>
        </w:tc>
      </w:tr>
      <w:tr w:rsidR="00E733C8" w:rsidRPr="006E028C" w14:paraId="79D37896" w14:textId="77777777" w:rsidTr="00E733C8">
        <w:trPr>
          <w:trHeight w:val="2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2A23D99" w14:textId="1C2B9782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4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1C75D" w14:textId="049FEC7C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Número de identificación de la CPF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9F7C8" w14:textId="3435084C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X(30)</w:t>
            </w:r>
          </w:p>
        </w:tc>
      </w:tr>
      <w:tr w:rsidR="00E733C8" w:rsidRPr="006E028C" w14:paraId="40549E53" w14:textId="77777777" w:rsidTr="00E733C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0C616E4" w14:textId="371B399E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5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9012C" w14:textId="06401622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Número de identificación de la tarjeta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EAE60" w14:textId="718C199B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X(30)</w:t>
            </w:r>
          </w:p>
        </w:tc>
      </w:tr>
      <w:tr w:rsidR="00E733C8" w:rsidRPr="006E028C" w14:paraId="0EC38810" w14:textId="77777777" w:rsidTr="00E733C8">
        <w:trPr>
          <w:trHeight w:val="2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94A9CF7" w14:textId="2A7E332C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6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455CC" w14:textId="639DDBF5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Estado de la CPF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C3114" w14:textId="26BF52E2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9(02)</w:t>
            </w:r>
          </w:p>
        </w:tc>
      </w:tr>
      <w:tr w:rsidR="00E733C8" w:rsidRPr="006E028C" w14:paraId="5CD26CC6" w14:textId="77777777" w:rsidTr="00E733C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E477F56" w14:textId="467DF17B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7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D08EB" w14:textId="3A0C3C64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Estado de la tarjeta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BF0D1" w14:textId="14DB8072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9(02)</w:t>
            </w:r>
          </w:p>
        </w:tc>
      </w:tr>
      <w:tr w:rsidR="00E733C8" w:rsidRPr="006E028C" w14:paraId="2CB4AEE2" w14:textId="77777777" w:rsidTr="00E733C8">
        <w:trPr>
          <w:trHeight w:val="26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FA3C2AC" w14:textId="68A5D4FF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8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FF2B0" w14:textId="0275A1DF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Canal de apertura de la CPF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E183D" w14:textId="43DB4ECF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9(02)</w:t>
            </w:r>
          </w:p>
        </w:tc>
      </w:tr>
      <w:tr w:rsidR="00E733C8" w:rsidRPr="006E028C" w14:paraId="1F66F8A5" w14:textId="77777777" w:rsidTr="00E733C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AA5DBF6" w14:textId="3CE92842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9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42743" w14:textId="75CF9DCF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Clase de titular de la CPF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30657" w14:textId="4F6B3A48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9(02)</w:t>
            </w:r>
          </w:p>
        </w:tc>
      </w:tr>
      <w:tr w:rsidR="00E733C8" w:rsidRPr="006E028C" w14:paraId="40C7F3A1" w14:textId="77777777" w:rsidTr="00E733C8">
        <w:trPr>
          <w:trHeight w:val="26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C5D9EE4" w14:textId="57BA3BD9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10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57F93" w14:textId="38E5F813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Tipo de tarjeta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BEFB5" w14:textId="5FA7C940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9(02)</w:t>
            </w:r>
          </w:p>
        </w:tc>
      </w:tr>
      <w:tr w:rsidR="00E733C8" w:rsidRPr="006E028C" w14:paraId="0319CE0B" w14:textId="77777777" w:rsidTr="00E733C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1DA5183" w14:textId="7CA2302B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11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5E941" w14:textId="696AD4A1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Titularidad de la tarjeta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23436" w14:textId="42E08812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9(02)</w:t>
            </w:r>
          </w:p>
        </w:tc>
      </w:tr>
      <w:tr w:rsidR="00E733C8" w:rsidRPr="006E028C" w14:paraId="1E1B0C90" w14:textId="77777777" w:rsidTr="00E733C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BB0A45" w14:textId="6DE50FCB" w:rsidR="00E733C8" w:rsidRDefault="00E733C8" w:rsidP="00E733C8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2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85B0F7" w14:textId="426C1BA0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Recargable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E2BA8A" w14:textId="3AD102FD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9(02)</w:t>
            </w:r>
          </w:p>
        </w:tc>
      </w:tr>
      <w:tr w:rsidR="00E733C8" w:rsidRPr="006E028C" w14:paraId="6F8BC207" w14:textId="77777777" w:rsidTr="00E733C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6D85E9" w14:textId="079BD2AA" w:rsidR="00E733C8" w:rsidRDefault="00E733C8" w:rsidP="00E733C8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3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73C99" w14:textId="486C9B9F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Formato de tarjeta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C8449" w14:textId="7F6C85B0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9(02)</w:t>
            </w:r>
          </w:p>
        </w:tc>
      </w:tr>
      <w:tr w:rsidR="00E733C8" w:rsidRPr="006E028C" w14:paraId="37915EC8" w14:textId="77777777" w:rsidTr="00E733C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F9F7AC1" w14:textId="7FED773B" w:rsidR="00E733C8" w:rsidRDefault="00E733C8" w:rsidP="00E733C8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4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533D4" w14:textId="099AFC14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Marca de la tarjeta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20D35" w14:textId="0151B2B8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9(02)</w:t>
            </w:r>
          </w:p>
        </w:tc>
      </w:tr>
      <w:tr w:rsidR="00E733C8" w:rsidRPr="006E028C" w14:paraId="7463D887" w14:textId="77777777" w:rsidTr="00E733C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EEDDECB" w14:textId="54040A78" w:rsidR="00E733C8" w:rsidRDefault="00E733C8" w:rsidP="00E733C8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5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8FE2A" w14:textId="19C55286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Modalidad de contrato de la tarjeta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8B8B18" w14:textId="3641E109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9(02)</w:t>
            </w:r>
          </w:p>
        </w:tc>
      </w:tr>
      <w:tr w:rsidR="00E733C8" w:rsidRPr="006E028C" w14:paraId="17A41034" w14:textId="77777777" w:rsidTr="00E733C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76B7D1" w14:textId="3A127722" w:rsidR="00E733C8" w:rsidRDefault="00E733C8" w:rsidP="00E733C8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6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6A1AC" w14:textId="41FBAE8E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Número de abonos en la CPF en el mes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507AC" w14:textId="1862E5D9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9(12)</w:t>
            </w:r>
          </w:p>
        </w:tc>
      </w:tr>
      <w:tr w:rsidR="00E733C8" w:rsidRPr="006E028C" w14:paraId="773986E1" w14:textId="77777777" w:rsidTr="00E733C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C0E4FA5" w14:textId="71712F83" w:rsidR="00E733C8" w:rsidRDefault="00E733C8" w:rsidP="00E733C8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7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21BA0" w14:textId="6F644930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Monto de abonos en la CPF en el mes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A82D1" w14:textId="25187107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9(14)</w:t>
            </w:r>
          </w:p>
        </w:tc>
      </w:tr>
      <w:tr w:rsidR="00E733C8" w:rsidRPr="006E028C" w14:paraId="6BEBB2D9" w14:textId="77777777" w:rsidTr="00E733C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4F868C9" w14:textId="1E389E77" w:rsidR="00E733C8" w:rsidRDefault="00E733C8" w:rsidP="00E733C8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8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8DB61" w14:textId="75589AD7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Número de transacciones (cargos) en la tarjeta en el mes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51BE3" w14:textId="35B4E00D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9(12)</w:t>
            </w:r>
          </w:p>
        </w:tc>
      </w:tr>
      <w:tr w:rsidR="00E733C8" w:rsidRPr="006E028C" w14:paraId="19B56EB0" w14:textId="77777777" w:rsidTr="00E733C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391170" w14:textId="7D240807" w:rsidR="00E733C8" w:rsidRDefault="00E733C8" w:rsidP="00E733C8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9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ED106" w14:textId="6339133A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Monto de transacciones (cargos) en la tarjeta en el mes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5BD22" w14:textId="770429A3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9(14)</w:t>
            </w:r>
          </w:p>
        </w:tc>
      </w:tr>
      <w:tr w:rsidR="00E733C8" w:rsidRPr="006E028C" w14:paraId="6474FFAB" w14:textId="77777777" w:rsidTr="00E733C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064054A" w14:textId="704F31AB" w:rsidR="00E733C8" w:rsidRDefault="00E733C8" w:rsidP="00E733C8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</w:t>
            </w:r>
            <w:r>
              <w:t>20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2BE04A" w14:textId="1FA39248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Número de transacciones (cargos) en la CPF sin pasar tarjeta en el mes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48731D" w14:textId="75BE4706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9(12)</w:t>
            </w:r>
          </w:p>
        </w:tc>
      </w:tr>
      <w:tr w:rsidR="00E733C8" w:rsidRPr="006E028C" w14:paraId="3CF310F1" w14:textId="77777777" w:rsidTr="00E733C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7811EAE" w14:textId="29315E31" w:rsidR="00E733C8" w:rsidRDefault="00E733C8" w:rsidP="00E733C8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</w:t>
            </w:r>
            <w:r>
              <w:t>2</w:t>
            </w:r>
            <w:r w:rsidRPr="006E028C">
              <w:t>1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2F811" w14:textId="612F9172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Monto de transacciones (cargos) en la CPF sin tarjeta en el mes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36B95" w14:textId="1FB7B847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9(14)</w:t>
            </w:r>
          </w:p>
        </w:tc>
      </w:tr>
      <w:tr w:rsidR="00E733C8" w:rsidRPr="006E028C" w14:paraId="674643CC" w14:textId="77777777" w:rsidTr="00E733C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DDB0E9" w14:textId="13C12B1E" w:rsidR="00E733C8" w:rsidRDefault="00E733C8" w:rsidP="00E733C8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</w:t>
            </w:r>
            <w:r>
              <w:t>22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8BFCB" w14:textId="78EBB294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Saldo disponible a fin de mes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2D730" w14:textId="66254273" w:rsidR="00E733C8" w:rsidRPr="006E028C" w:rsidRDefault="00E733C8" w:rsidP="00E733C8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9(14)</w:t>
            </w:r>
          </w:p>
        </w:tc>
      </w:tr>
    </w:tbl>
    <w:p w14:paraId="23ADD94A" w14:textId="77777777" w:rsidR="00183C66" w:rsidRDefault="00183C66" w:rsidP="005E1016">
      <w:pPr>
        <w:pStyle w:val="Textoindependiente"/>
        <w:ind w:left="212"/>
      </w:pPr>
    </w:p>
    <w:p w14:paraId="3DCE10E5" w14:textId="435BA8A6" w:rsidR="005E1016" w:rsidRDefault="005E1016" w:rsidP="005E1016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 w:rsidR="005B5481">
        <w:t>194 B</w:t>
      </w:r>
      <w:r>
        <w:t>ytes</w:t>
      </w:r>
    </w:p>
    <w:p w14:paraId="65938F1C" w14:textId="77777777" w:rsidR="005E1016" w:rsidRDefault="005E1016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BB38DB5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B16EBE9" w14:textId="77777777" w:rsidR="00F47190" w:rsidRPr="00D15E05" w:rsidRDefault="00F47190" w:rsidP="00F47190">
      <w:pPr>
        <w:tabs>
          <w:tab w:val="left" w:pos="1349"/>
        </w:tabs>
        <w:rPr>
          <w:rFonts w:ascii="Times New Roman"/>
          <w:i/>
          <w:sz w:val="20"/>
        </w:rPr>
      </w:pPr>
    </w:p>
    <w:p w14:paraId="49651EB0" w14:textId="77777777" w:rsidR="00F47190" w:rsidRPr="006E028C" w:rsidRDefault="00F47190" w:rsidP="00F47190">
      <w:pPr>
        <w:pStyle w:val="Textoindependiente"/>
        <w:ind w:left="212"/>
        <w:rPr>
          <w:lang w:val="es-CL"/>
        </w:rPr>
      </w:pPr>
      <w:r>
        <w:rPr>
          <w:lang w:val="es-CL"/>
        </w:rPr>
        <w:lastRenderedPageBreak/>
        <w:t>TR:2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5124"/>
        <w:gridCol w:w="1384"/>
      </w:tblGrid>
      <w:tr w:rsidR="00F47190" w:rsidRPr="006E028C" w14:paraId="62775351" w14:textId="77777777" w:rsidTr="008448F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75725FF" w14:textId="77777777" w:rsidR="00F47190" w:rsidRPr="006E028C" w:rsidRDefault="00F47190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97C3A" w14:textId="77777777" w:rsidR="00F47190" w:rsidRPr="00E733C8" w:rsidRDefault="00F47190" w:rsidP="008448F8">
            <w:pPr>
              <w:pStyle w:val="Textoindependiente"/>
              <w:ind w:left="212"/>
              <w:rPr>
                <w:lang w:val="es-CL"/>
              </w:rPr>
            </w:pPr>
            <w:r w:rsidRPr="00955F1B">
              <w:t>Tipo de registro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FC00D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F47190" w:rsidRPr="006E028C" w14:paraId="2F794259" w14:textId="77777777" w:rsidTr="008448F8">
        <w:trPr>
          <w:trHeight w:val="2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6C424CB" w14:textId="77777777" w:rsidR="00F47190" w:rsidRPr="006E028C" w:rsidRDefault="00F47190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2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43577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Tipo de transacción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41F7F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F47190" w:rsidRPr="006E028C" w14:paraId="55F22DA6" w14:textId="77777777" w:rsidTr="008448F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9F329DF" w14:textId="77777777" w:rsidR="00F47190" w:rsidRPr="006E028C" w:rsidRDefault="00F47190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3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2C2C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Canal de apertura de la CPF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D7DDC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F47190" w:rsidRPr="006E028C" w14:paraId="3AA78353" w14:textId="77777777" w:rsidTr="008448F8">
        <w:trPr>
          <w:trHeight w:val="2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6CE1325" w14:textId="77777777" w:rsidR="00F47190" w:rsidRPr="006E028C" w:rsidRDefault="00F47190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4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1441C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Clase de titular de la CPF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EE5ED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F47190" w:rsidRPr="006E028C" w14:paraId="40402A71" w14:textId="77777777" w:rsidTr="008448F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765D2E8" w14:textId="77777777" w:rsidR="00F47190" w:rsidRPr="006E028C" w:rsidRDefault="00F47190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5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8DA43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 xml:space="preserve">Tipo de tarjeta 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9F6DB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F47190" w:rsidRPr="006E028C" w14:paraId="333CC671" w14:textId="77777777" w:rsidTr="008448F8">
        <w:trPr>
          <w:trHeight w:val="2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8A906B1" w14:textId="77777777" w:rsidR="00F47190" w:rsidRPr="006E028C" w:rsidRDefault="00F47190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6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2A5BF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Titularidad de la tarjeta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D4429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F47190" w:rsidRPr="006E028C" w14:paraId="0589203B" w14:textId="77777777" w:rsidTr="008448F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D95A5F5" w14:textId="77777777" w:rsidR="00F47190" w:rsidRPr="006E028C" w:rsidRDefault="00F47190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7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C77BB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Recargable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9FE99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F47190" w:rsidRPr="006E028C" w14:paraId="4CD1E17D" w14:textId="77777777" w:rsidTr="008448F8">
        <w:trPr>
          <w:trHeight w:val="26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8A63971" w14:textId="77777777" w:rsidR="00F47190" w:rsidRPr="006E028C" w:rsidRDefault="00F47190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8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6A53B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Formato de tarjeta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D819A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F47190" w:rsidRPr="006E028C" w14:paraId="2E30A49A" w14:textId="77777777" w:rsidTr="008448F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AC44B82" w14:textId="77777777" w:rsidR="00F47190" w:rsidRPr="006E028C" w:rsidRDefault="00F47190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9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17E90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Marca de la tarjeta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126F7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F47190" w:rsidRPr="006E028C" w14:paraId="6DE9E193" w14:textId="77777777" w:rsidTr="008448F8">
        <w:trPr>
          <w:trHeight w:val="26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B277DBE" w14:textId="77777777" w:rsidR="00F47190" w:rsidRPr="006E028C" w:rsidRDefault="00F47190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10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F94AD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Modalidad de contrato de la tarjeta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78298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F47190" w:rsidRPr="006E028C" w14:paraId="73B2C9EF" w14:textId="77777777" w:rsidTr="008448F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07FB4DF" w14:textId="77777777" w:rsidR="00F47190" w:rsidRPr="006E028C" w:rsidRDefault="00F47190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11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A9B36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 xml:space="preserve">Tipo de operación  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315C68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F47190" w:rsidRPr="006E028C" w14:paraId="775CDD34" w14:textId="77777777" w:rsidTr="008448F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CF9D2F5" w14:textId="77777777" w:rsidR="00F47190" w:rsidRDefault="00F47190" w:rsidP="008448F8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2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1EC1AC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Número de transacciones en el mes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88D98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9(12)</w:t>
            </w:r>
          </w:p>
        </w:tc>
      </w:tr>
      <w:tr w:rsidR="00F47190" w:rsidRPr="006E028C" w14:paraId="36A1B371" w14:textId="77777777" w:rsidTr="008448F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09EFDB1" w14:textId="77777777" w:rsidR="00F47190" w:rsidRDefault="00F47190" w:rsidP="008448F8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3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7350F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Monto de transacciones en el mes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B5E69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9(14)</w:t>
            </w:r>
          </w:p>
        </w:tc>
      </w:tr>
      <w:tr w:rsidR="00F47190" w:rsidRPr="006E028C" w14:paraId="76E4233C" w14:textId="77777777" w:rsidTr="008448F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46DD2F6" w14:textId="77777777" w:rsidR="00F47190" w:rsidRDefault="00F47190" w:rsidP="008448F8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4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30A33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Filler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B107C" w14:textId="77777777" w:rsidR="00F47190" w:rsidRPr="006E028C" w:rsidRDefault="00F47190" w:rsidP="008448F8">
            <w:pPr>
              <w:pStyle w:val="Textoindependiente"/>
              <w:ind w:left="212"/>
            </w:pPr>
            <w:r w:rsidRPr="00955F1B">
              <w:t>9(146)</w:t>
            </w:r>
          </w:p>
        </w:tc>
      </w:tr>
    </w:tbl>
    <w:p w14:paraId="2928ABDC" w14:textId="77777777" w:rsidR="00F47190" w:rsidRDefault="00F47190" w:rsidP="00F47190">
      <w:pPr>
        <w:pStyle w:val="Textoindependiente"/>
        <w:ind w:left="212"/>
      </w:pPr>
    </w:p>
    <w:p w14:paraId="1855E287" w14:textId="77777777" w:rsidR="00F47190" w:rsidRDefault="00F47190" w:rsidP="00F47190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194 Bytes</w:t>
      </w:r>
    </w:p>
    <w:p w14:paraId="3AB71FBA" w14:textId="77777777" w:rsidR="00F47190" w:rsidRDefault="00F47190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7647D68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EBE70CB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9CE197E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58BAA96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F5FEC38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7C2F237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900F64E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663438"/>
      <w:r w:rsidRPr="00230F5A">
        <w:rPr>
          <w:rFonts w:cs="Times New Roman"/>
        </w:rPr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663439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A707593" w14:textId="77777777" w:rsidR="00AC40AA" w:rsidRPr="00B537DA" w:rsidRDefault="00AC40AA" w:rsidP="00AC40A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C40AA" w:rsidRPr="00B537DA" w14:paraId="077641C8" w14:textId="77777777" w:rsidTr="00725859">
        <w:tc>
          <w:tcPr>
            <w:tcW w:w="595" w:type="dxa"/>
          </w:tcPr>
          <w:p w14:paraId="575B6C3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95304F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0F37903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C40AA" w:rsidRPr="00B537DA" w14:paraId="578FD4D8" w14:textId="77777777" w:rsidTr="00725859">
        <w:tc>
          <w:tcPr>
            <w:tcW w:w="595" w:type="dxa"/>
          </w:tcPr>
          <w:p w14:paraId="5EC65964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6032F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40AA" w:rsidRPr="00B537DA" w14:paraId="5832510F" w14:textId="77777777" w:rsidTr="00725859">
        <w:tc>
          <w:tcPr>
            <w:tcW w:w="595" w:type="dxa"/>
          </w:tcPr>
          <w:p w14:paraId="7A754E7C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50EE40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18D0C2D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CEEDA0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C7ED15A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40AA" w:rsidRPr="00B537DA" w14:paraId="563792C0" w14:textId="77777777" w:rsidTr="00725859">
        <w:tc>
          <w:tcPr>
            <w:tcW w:w="595" w:type="dxa"/>
          </w:tcPr>
          <w:p w14:paraId="1D5C89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205D1A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44856D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AC40AA" w:rsidRPr="00B537DA" w14:paraId="76EFC7C6" w14:textId="77777777" w:rsidTr="00725859">
        <w:tc>
          <w:tcPr>
            <w:tcW w:w="595" w:type="dxa"/>
          </w:tcPr>
          <w:p w14:paraId="2D05C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18F0641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AC40AA" w:rsidRPr="00B537DA" w14:paraId="0FFB4D07" w14:textId="77777777" w:rsidTr="00725859">
        <w:tc>
          <w:tcPr>
            <w:tcW w:w="595" w:type="dxa"/>
          </w:tcPr>
          <w:p w14:paraId="67CFE0CD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CF00BA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C40AA" w:rsidRPr="00B537DA" w14:paraId="0D13ACBC" w14:textId="77777777" w:rsidTr="00725859">
        <w:tc>
          <w:tcPr>
            <w:tcW w:w="595" w:type="dxa"/>
          </w:tcPr>
          <w:p w14:paraId="36C6ACB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EDD5BB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165E77DF" w14:textId="77777777" w:rsidTr="00725859">
        <w:tc>
          <w:tcPr>
            <w:tcW w:w="595" w:type="dxa"/>
          </w:tcPr>
          <w:p w14:paraId="46D65F8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91B4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27C164A2" w14:textId="77777777" w:rsidTr="00725859">
        <w:tc>
          <w:tcPr>
            <w:tcW w:w="595" w:type="dxa"/>
          </w:tcPr>
          <w:p w14:paraId="4129609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B6BF5C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E3B8B" w:rsidRPr="00B537DA" w14:paraId="7C446DD6" w14:textId="77777777" w:rsidTr="00725859">
        <w:tc>
          <w:tcPr>
            <w:tcW w:w="595" w:type="dxa"/>
          </w:tcPr>
          <w:p w14:paraId="413E664E" w14:textId="77777777" w:rsidR="000E3B8B" w:rsidRDefault="000E3B8B" w:rsidP="000E3B8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V11</w:t>
            </w:r>
          </w:p>
        </w:tc>
        <w:tc>
          <w:tcPr>
            <w:tcW w:w="7932" w:type="dxa"/>
          </w:tcPr>
          <w:p w14:paraId="11E794CE" w14:textId="43DFD13D" w:rsidR="000E3B8B" w:rsidRDefault="000E3B8B" w:rsidP="000E3B8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6F158266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4DA18C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3B5A18" w14:textId="2DC20806" w:rsidR="00BD7047" w:rsidRPr="00230F5A" w:rsidRDefault="00BD7047" w:rsidP="00E20AAE">
      <w:pPr>
        <w:pStyle w:val="Ttulo2"/>
        <w:numPr>
          <w:ilvl w:val="2"/>
          <w:numId w:val="7"/>
        </w:numPr>
        <w:ind w:left="1985" w:hanging="626"/>
        <w:rPr>
          <w:sz w:val="32"/>
          <w:szCs w:val="32"/>
        </w:rPr>
      </w:pPr>
      <w:r>
        <w:t xml:space="preserve">Validaciones variables asociadas al documento </w:t>
      </w:r>
      <w:r w:rsidR="00B005D4">
        <w:t>P72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2DFC0337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BD7047" w:rsidRPr="00B537DA" w14:paraId="74A62F5D" w14:textId="77777777" w:rsidTr="00DE07A0">
        <w:tc>
          <w:tcPr>
            <w:tcW w:w="595" w:type="dxa"/>
            <w:shd w:val="clear" w:color="auto" w:fill="auto"/>
          </w:tcPr>
          <w:p w14:paraId="59AD5151" w14:textId="77777777" w:rsidR="00BD7047" w:rsidRPr="00E81654" w:rsidRDefault="00BD7047" w:rsidP="00DE07A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91563E5" w14:textId="77777777" w:rsidR="00BD7047" w:rsidRPr="00B537DA" w:rsidRDefault="00BD7047" w:rsidP="00DE07A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947E8" w:rsidRPr="00B537DA" w14:paraId="2045BAD8" w14:textId="77777777" w:rsidTr="00DE07A0">
        <w:tc>
          <w:tcPr>
            <w:tcW w:w="595" w:type="dxa"/>
            <w:shd w:val="clear" w:color="auto" w:fill="auto"/>
          </w:tcPr>
          <w:p w14:paraId="11C81D15" w14:textId="360E08DE" w:rsidR="005947E8" w:rsidRPr="00E24E62" w:rsidRDefault="005947E8" w:rsidP="00DE07A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45106028" w14:textId="40F26506" w:rsidR="005947E8" w:rsidRDefault="00FA2907" w:rsidP="00DE07A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1 tenga los valores esperados 01 o 02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 w:rsidRPr="00FA29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</w:p>
        </w:tc>
      </w:tr>
    </w:tbl>
    <w:p w14:paraId="547D0EE9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2BE9DBF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0A49667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E88FD92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C84E2EE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E4CD4B9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35883F1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663440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B89819F" w14:textId="77777777" w:rsidR="003B7635" w:rsidRDefault="003B7635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7921C117" w14:textId="77777777" w:rsidR="003B7635" w:rsidRDefault="003B7635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663441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36A0264A" w14:textId="7C538B38" w:rsidR="003B7635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48680AFB">
          <v:shape id="Text Box 10" o:spid="_x0000_s2066" type="#_x0000_t202" style="position:absolute;margin-left:21.25pt;margin-top:-53pt;width:488.65pt;height:4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1C5E4168" w14:textId="77777777" w:rsidR="003B7635" w:rsidRDefault="003B7635" w:rsidP="003B7635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6700050D" w14:textId="77777777" w:rsidR="003B7635" w:rsidRDefault="003B7635" w:rsidP="003B7635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6CEAE80" w14:textId="77777777" w:rsidR="003B7635" w:rsidRDefault="003B7635" w:rsidP="003B7635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20911C2" w14:textId="77777777" w:rsidR="003B7635" w:rsidRDefault="003B7635" w:rsidP="003B7635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0FB0E39" w14:textId="77777777" w:rsidR="003B7635" w:rsidRDefault="003B7635" w:rsidP="003B7635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6A5D9D3C" w14:textId="77777777" w:rsidR="003B7635" w:rsidRDefault="003B7635" w:rsidP="003B7635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6602CE" w14:textId="77777777" w:rsidR="003B7635" w:rsidRDefault="003B7635" w:rsidP="003B7635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88663E9" w14:textId="77777777" w:rsidR="003B7635" w:rsidRDefault="003B7635" w:rsidP="003B7635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56B3E1FF" w14:textId="77777777" w:rsidR="003B7635" w:rsidRDefault="003B7635" w:rsidP="003B7635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4DF1D352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5144C8E7" w14:textId="77777777" w:rsidR="003B7635" w:rsidRDefault="003B7635" w:rsidP="003B7635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 1 y el largo es 3.</w:t>
                  </w:r>
                </w:p>
                <w:p w14:paraId="56DC3722" w14:textId="77777777" w:rsidR="003B7635" w:rsidRDefault="003B7635" w:rsidP="003B7635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593BFECC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AAC414" w14:textId="77777777" w:rsidR="003B7635" w:rsidRDefault="003B7635" w:rsidP="003B7635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4B3129A7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817C535" w14:textId="77777777" w:rsidR="003B7635" w:rsidRDefault="003B7635" w:rsidP="003B7635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 </w:t>
                  </w:r>
                  <w:r>
                    <w:rPr>
                      <w:rFonts w:ascii="Arial MT" w:hAnsi="Arial MT"/>
                      <w:sz w:val="20"/>
                    </w:rPr>
                    <w:t xml:space="preserve">4 dígitos,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02F55E6B" w14:textId="77777777" w:rsidR="003B7635" w:rsidRDefault="003B7635" w:rsidP="003B7635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1A33F262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55E66654" w14:textId="77777777" w:rsidR="003B7635" w:rsidRDefault="003B7635" w:rsidP="003B7635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02F0955D" w14:textId="77777777" w:rsidR="003B7635" w:rsidRDefault="003B7635" w:rsidP="003B7635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629EB307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D46EDC1" w14:textId="77777777" w:rsidR="003B7635" w:rsidRDefault="003B7635" w:rsidP="003B7635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1"/>
                </w:p>
                <w:p w14:paraId="251C10A2" w14:textId="77777777" w:rsidR="003B7635" w:rsidRDefault="003B7635" w:rsidP="003B7635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5F667F60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7737A65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2058DC13" w14:textId="07EA3685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6350AD1" w14:textId="24D3A531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A927C5A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3408A7CE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58F6047B" w:rsidR="0007400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6C09128D" w14:textId="77777777" w:rsidR="00EB73D3" w:rsidRDefault="00EB73D3" w:rsidP="00E337AC">
      <w:pPr>
        <w:pStyle w:val="Textoindependiente"/>
        <w:ind w:left="360"/>
      </w:pP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3B7635" w:rsidRPr="00F45E53" w14:paraId="3C49826D" w14:textId="77777777" w:rsidTr="003B7635">
        <w:trPr>
          <w:trHeight w:val="268"/>
        </w:trPr>
        <w:tc>
          <w:tcPr>
            <w:tcW w:w="862" w:type="dxa"/>
          </w:tcPr>
          <w:p w14:paraId="4F186F2F" w14:textId="77777777" w:rsidR="003B7635" w:rsidRPr="00F45E53" w:rsidRDefault="003B7635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3B7635" w:rsidRPr="00F45E53" w:rsidRDefault="003B7635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3B7635" w:rsidRPr="00F45E53" w:rsidRDefault="003B7635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3B7635" w:rsidRPr="00F45E53" w:rsidRDefault="003B7635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313FA897" w14:textId="77777777" w:rsidR="003B7635" w:rsidRPr="00F45E53" w:rsidRDefault="003B7635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3B7635" w:rsidRPr="00F45E53" w14:paraId="3218A4A9" w14:textId="77777777" w:rsidTr="003B7635">
        <w:trPr>
          <w:trHeight w:val="268"/>
        </w:trPr>
        <w:tc>
          <w:tcPr>
            <w:tcW w:w="862" w:type="dxa"/>
          </w:tcPr>
          <w:p w14:paraId="6B1D5128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3B7635" w:rsidRPr="00F45E53" w:rsidRDefault="003B7635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B7635" w:rsidRPr="00F45E53" w14:paraId="622814C1" w14:textId="77777777" w:rsidTr="003B7635">
        <w:trPr>
          <w:trHeight w:val="268"/>
        </w:trPr>
        <w:tc>
          <w:tcPr>
            <w:tcW w:w="862" w:type="dxa"/>
          </w:tcPr>
          <w:p w14:paraId="7671AEB9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5290B81C" w:rsidR="003B7635" w:rsidRPr="00F45E53" w:rsidRDefault="003B763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B7635" w:rsidRPr="00F45E53" w14:paraId="29ABD7A0" w14:textId="77777777" w:rsidTr="003B7635">
        <w:trPr>
          <w:trHeight w:val="268"/>
        </w:trPr>
        <w:tc>
          <w:tcPr>
            <w:tcW w:w="862" w:type="dxa"/>
          </w:tcPr>
          <w:p w14:paraId="36B1247A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3B7635" w:rsidRPr="00F45E53" w:rsidRDefault="003B763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B7635" w:rsidRPr="00F45E53" w14:paraId="4A41D4E9" w14:textId="77777777" w:rsidTr="003B7635">
        <w:trPr>
          <w:trHeight w:val="268"/>
        </w:trPr>
        <w:tc>
          <w:tcPr>
            <w:tcW w:w="862" w:type="dxa"/>
          </w:tcPr>
          <w:p w14:paraId="407BD317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3B7635" w:rsidRPr="00F45E53" w:rsidRDefault="003B763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B7635" w:rsidRPr="00F45E53" w14:paraId="306FA4E7" w14:textId="77777777" w:rsidTr="003B7635">
        <w:trPr>
          <w:trHeight w:val="268"/>
        </w:trPr>
        <w:tc>
          <w:tcPr>
            <w:tcW w:w="862" w:type="dxa"/>
          </w:tcPr>
          <w:p w14:paraId="0E8DBBC7" w14:textId="7F4D293D" w:rsidR="003B7635" w:rsidRPr="00F45E53" w:rsidRDefault="003B7635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3B7635" w:rsidRPr="00F45E53" w:rsidRDefault="003B7635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E71DAB9" w:rsidR="003B7635" w:rsidRPr="00F45E53" w:rsidRDefault="003B7635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2E6C428F" w:rsidR="003B7635" w:rsidRPr="00BD7047" w:rsidRDefault="003B7635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850" w:type="dxa"/>
          </w:tcPr>
          <w:p w14:paraId="4F1C09C0" w14:textId="7F9AB3DE" w:rsidR="003B7635" w:rsidRPr="00F45E53" w:rsidRDefault="003B7635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F6084A" w:rsidRPr="00F45E53" w14:paraId="27D7C633" w14:textId="77777777" w:rsidTr="00CE23A7">
        <w:trPr>
          <w:trHeight w:val="268"/>
        </w:trPr>
        <w:tc>
          <w:tcPr>
            <w:tcW w:w="862" w:type="dxa"/>
          </w:tcPr>
          <w:p w14:paraId="0EB37ABD" w14:textId="1BDB5E5B" w:rsidR="00F6084A" w:rsidRDefault="00F6084A" w:rsidP="00CE23A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16785C2F" w14:textId="6E457085" w:rsidR="00F6084A" w:rsidRPr="00F6084A" w:rsidRDefault="00F6084A" w:rsidP="00F6084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608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754168" w14:textId="4C141973" w:rsidR="00F6084A" w:rsidRPr="00F6084A" w:rsidRDefault="00F6084A" w:rsidP="00F6084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608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IDC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48F75CB" w14:textId="77777777" w:rsidR="00F6084A" w:rsidRPr="00F6084A" w:rsidRDefault="00F6084A" w:rsidP="00F6084A">
            <w:pPr>
              <w:spacing w:before="18"/>
              <w:ind w:left="109"/>
              <w:rPr>
                <w:rFonts w:ascii="Times New Roman" w:eastAsia="Verdana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6084A">
              <w:rPr>
                <w:rFonts w:ascii="Times New Roman" w:eastAsia="Verdana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  <w:p w14:paraId="075AED74" w14:textId="77777777" w:rsidR="00F6084A" w:rsidRPr="00F6084A" w:rsidRDefault="00F6084A" w:rsidP="00F6084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</w:tcPr>
          <w:p w14:paraId="4654373C" w14:textId="67119B16" w:rsidR="00F6084A" w:rsidRPr="00F6084A" w:rsidRDefault="00F6084A" w:rsidP="00CE23A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F6084A" w:rsidRPr="00F45E53" w14:paraId="1C06CC7E" w14:textId="77777777" w:rsidTr="003B7635">
        <w:trPr>
          <w:trHeight w:val="268"/>
        </w:trPr>
        <w:tc>
          <w:tcPr>
            <w:tcW w:w="862" w:type="dxa"/>
          </w:tcPr>
          <w:p w14:paraId="29D1EF65" w14:textId="49BF9C01" w:rsidR="00F6084A" w:rsidRDefault="00F6084A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75D9B035" w14:textId="78FAA08A" w:rsidR="00F6084A" w:rsidRPr="00F6084A" w:rsidRDefault="00F6084A" w:rsidP="00F6084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608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B49DC23" w14:textId="1D5A0324" w:rsidR="00F6084A" w:rsidRPr="00F6084A" w:rsidRDefault="00F6084A" w:rsidP="00F6084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608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D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EB309BD" w14:textId="023E58B3" w:rsidR="00F6084A" w:rsidRPr="00F6084A" w:rsidRDefault="00F6084A" w:rsidP="00F6084A">
            <w:pPr>
              <w:spacing w:before="18"/>
              <w:ind w:left="109"/>
              <w:rPr>
                <w:rFonts w:ascii="Times New Roman" w:eastAsia="Verdana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6084A">
              <w:rPr>
                <w:rFonts w:ascii="Times New Roman" w:eastAsia="Verdana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CON CODIGO 02 EN EL PRIMER </w:t>
            </w:r>
            <w:r w:rsidRPr="00F6084A">
              <w:rPr>
                <w:rFonts w:ascii="Times New Roman" w:eastAsia="Verdana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lastRenderedPageBreak/>
              <w:t>CAMPO</w:t>
            </w:r>
          </w:p>
          <w:p w14:paraId="1B8F005C" w14:textId="77777777" w:rsidR="00F6084A" w:rsidRPr="00F6084A" w:rsidRDefault="00F6084A" w:rsidP="00F6084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</w:tcPr>
          <w:p w14:paraId="580D9480" w14:textId="29778C6F" w:rsidR="00F6084A" w:rsidRPr="00F6084A" w:rsidRDefault="00F6084A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ES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Sí</w:t>
            </w:r>
          </w:p>
        </w:tc>
      </w:tr>
      <w:tr w:rsidR="003B7635" w:rsidRPr="00F45E53" w14:paraId="6C652519" w14:textId="77777777" w:rsidTr="003B7635">
        <w:trPr>
          <w:trHeight w:val="268"/>
        </w:trPr>
        <w:tc>
          <w:tcPr>
            <w:tcW w:w="862" w:type="dxa"/>
          </w:tcPr>
          <w:p w14:paraId="40B0DD1E" w14:textId="1EDB3385" w:rsidR="003B7635" w:rsidRPr="00F45E53" w:rsidRDefault="00F6084A" w:rsidP="005E10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C1FAF26" w14:textId="701BCFBE" w:rsidR="003B7635" w:rsidRPr="00F45E53" w:rsidRDefault="003B7635" w:rsidP="005E10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F2A2F" w14:textId="43DABA89" w:rsidR="003B7635" w:rsidRPr="00F45E53" w:rsidRDefault="003B7635" w:rsidP="005E10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1DB2" w14:textId="3932FC73" w:rsidR="003B7635" w:rsidRPr="00E97ECC" w:rsidRDefault="003B7635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24A2096" w14:textId="304F28F2" w:rsidR="003B7635" w:rsidRPr="0012355E" w:rsidRDefault="003B7635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12305761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3B7635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2FE564D4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F6084A"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D359B0D" w14:textId="77777777" w:rsidR="003C2BB7" w:rsidRPr="00F45E53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E5E193A" w14:textId="77777777" w:rsidR="00202F52" w:rsidRDefault="00202F52" w:rsidP="00202F52">
      <w:pP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</w:pPr>
    </w:p>
    <w:p w14:paraId="12A480A2" w14:textId="77777777" w:rsidR="003B7635" w:rsidRDefault="003B7635" w:rsidP="003B763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19444A9" w14:textId="202EF5A3" w:rsidR="00F6084A" w:rsidRDefault="00F6084A" w:rsidP="00F6084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01AB8B3" w14:textId="39B6B046" w:rsidR="00F6084A" w:rsidRDefault="00F6084A" w:rsidP="00F6084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13CD8A9" w14:textId="77777777" w:rsidR="003B7635" w:rsidRPr="00230F5A" w:rsidRDefault="003B7635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663442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6" w:name="_Toc160527587"/>
      <w:bookmarkStart w:id="17" w:name="_Toc166663443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9" w:name="_Toc160527588"/>
      <w:bookmarkStart w:id="20" w:name="_Toc166663444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1E04A6" w14:paraId="3676ACCC" w14:textId="77777777" w:rsidTr="004118D8">
        <w:tc>
          <w:tcPr>
            <w:tcW w:w="1413" w:type="dxa"/>
          </w:tcPr>
          <w:p w14:paraId="7DDB3BFA" w14:textId="77777777" w:rsidR="00F32211" w:rsidRPr="001E04A6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E04A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1E04A6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E04A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1F3B765D" w:rsidR="00F32211" w:rsidRPr="001E04A6" w:rsidRDefault="00F6084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E04A6">
              <w:rPr>
                <w:rFonts w:ascii="Times New Roman" w:hAnsi="Times New Roman" w:cs="Times New Roman"/>
                <w:b/>
                <w:bCs/>
                <w:color w:val="FF0000"/>
              </w:rPr>
              <w:t>P72</w:t>
            </w:r>
            <w:r w:rsidR="00F32211" w:rsidRPr="001E04A6">
              <w:rPr>
                <w:rFonts w:ascii="Times New Roman" w:hAnsi="Times New Roman" w:cs="Times New Roman"/>
                <w:b/>
                <w:bCs/>
                <w:color w:val="FF0000"/>
              </w:rPr>
              <w:t>####a.X</w:t>
            </w:r>
            <w:r w:rsidR="001E04A6" w:rsidRPr="001E04A6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1E04A6">
              <w:rPr>
                <w:rFonts w:ascii="Times New Roman" w:hAnsi="Times New Roman" w:cs="Times New Roman"/>
                <w:b/>
                <w:bCs/>
                <w:color w:val="FF0000"/>
              </w:rPr>
              <w:t>XX</w:t>
            </w:r>
            <w:r w:rsidR="00F32211" w:rsidRPr="001E04A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2A1621F7" w:rsidR="00F32211" w:rsidRPr="001E04A6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E04A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1E04A6" w:rsidRPr="001E04A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1E04A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1E04A6" w:rsidRPr="001E04A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1E04A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1E04A6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E04A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1E04A6">
              <w:rPr>
                <w:rFonts w:ascii="Times New Roman" w:hAnsi="Times New Roman" w:cs="Times New Roman"/>
              </w:rPr>
              <w:t xml:space="preserve"> </w:t>
            </w:r>
            <w:r w:rsidRPr="001E04A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1E04A6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1E04A6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2" w:name="_Toc160527589"/>
      <w:bookmarkStart w:id="23" w:name="_Toc166663445"/>
      <w:r w:rsidRPr="001E04A6">
        <w:t>Archivo Carátula</w:t>
      </w:r>
      <w:bookmarkEnd w:id="22"/>
      <w:bookmarkEnd w:id="23"/>
      <w:r w:rsidRPr="001E04A6">
        <w:fldChar w:fldCharType="begin"/>
      </w:r>
      <w:r w:rsidRPr="001E04A6">
        <w:instrText xml:space="preserve"> XE "Archivo ”arátula" </w:instrText>
      </w:r>
      <w:r w:rsidRPr="001E04A6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1E04A6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E04A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1E04A6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E04A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2E21CA9C" w:rsidR="00F32211" w:rsidRPr="001E04A6" w:rsidRDefault="00F6084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E04A6">
              <w:rPr>
                <w:rFonts w:ascii="Times New Roman" w:hAnsi="Times New Roman" w:cs="Times New Roman"/>
                <w:b/>
                <w:bCs/>
                <w:color w:val="FF0000"/>
              </w:rPr>
              <w:t>P72</w:t>
            </w:r>
            <w:r w:rsidR="00F32211" w:rsidRPr="001E04A6">
              <w:rPr>
                <w:rFonts w:ascii="Times New Roman" w:hAnsi="Times New Roman" w:cs="Times New Roman"/>
                <w:b/>
                <w:bCs/>
                <w:color w:val="FF0000"/>
              </w:rPr>
              <w:t>####c.XX</w:t>
            </w:r>
            <w:r w:rsidR="001E04A6" w:rsidRPr="001E04A6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1E04A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 </w:t>
            </w:r>
            <w:r w:rsidR="00F32211" w:rsidRPr="001E04A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6F6FD543" w:rsidR="00F32211" w:rsidRPr="001E04A6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E04A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1E04A6" w:rsidRPr="001E04A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1E04A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1E04A6" w:rsidRPr="001E04A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E04A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5" w:name="_Toc160527590"/>
      <w:bookmarkStart w:id="26" w:name="_Toc166663446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7" w:name="_Toc160527591"/>
      <w:bookmarkStart w:id="28" w:name="_Toc166663447"/>
      <w:r>
        <w:lastRenderedPageBreak/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9" w:name="_Toc160527592"/>
      <w:bookmarkStart w:id="30" w:name="_Toc166663448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1E7B96" w:rsidRPr="00F45E53" w14:paraId="34B595B1" w14:textId="77777777" w:rsidTr="001E7B96">
        <w:trPr>
          <w:trHeight w:val="268"/>
        </w:trPr>
        <w:tc>
          <w:tcPr>
            <w:tcW w:w="862" w:type="dxa"/>
          </w:tcPr>
          <w:p w14:paraId="591B5C65" w14:textId="77777777" w:rsidR="001E7B96" w:rsidRPr="00F45E53" w:rsidRDefault="001E7B96" w:rsidP="001E7B96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1E7B96" w:rsidRPr="00F45E53" w:rsidRDefault="001E7B96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1E7B96" w:rsidRPr="00F45E53" w:rsidRDefault="001E7B96" w:rsidP="001E7B96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1E7B96" w:rsidRPr="00F45E53" w:rsidRDefault="001E7B96" w:rsidP="001E7B96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6A2415D9" w14:textId="245AD1A4" w:rsidR="001E7B96" w:rsidRPr="00F45E53" w:rsidRDefault="001E7B96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1E7B96" w:rsidRPr="00F45E53" w14:paraId="5D951038" w14:textId="77777777" w:rsidTr="001E7B96">
        <w:trPr>
          <w:trHeight w:val="268"/>
        </w:trPr>
        <w:tc>
          <w:tcPr>
            <w:tcW w:w="862" w:type="dxa"/>
          </w:tcPr>
          <w:p w14:paraId="353C772D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1E7B96" w:rsidRPr="00F45E53" w:rsidRDefault="001E7B96" w:rsidP="001E7B9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60F45B66" w14:textId="4B293DDE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1E7B96" w:rsidRPr="00F45E53" w14:paraId="6F1D936B" w14:textId="77777777" w:rsidTr="001E7B96">
        <w:trPr>
          <w:trHeight w:val="268"/>
        </w:trPr>
        <w:tc>
          <w:tcPr>
            <w:tcW w:w="862" w:type="dxa"/>
          </w:tcPr>
          <w:p w14:paraId="3A9C0A96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8BA4AE8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DA90DED" w14:textId="08375DD2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E7B96" w:rsidRPr="00F45E53" w14:paraId="7E828B7E" w14:textId="77777777" w:rsidTr="001E7B96">
        <w:trPr>
          <w:trHeight w:val="268"/>
        </w:trPr>
        <w:tc>
          <w:tcPr>
            <w:tcW w:w="862" w:type="dxa"/>
          </w:tcPr>
          <w:p w14:paraId="5CAD6BF3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614FD01D" w14:textId="4F16F18B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E7B96" w:rsidRPr="00F45E53" w14:paraId="29EBC434" w14:textId="77777777" w:rsidTr="001E7B96">
        <w:trPr>
          <w:trHeight w:val="268"/>
        </w:trPr>
        <w:tc>
          <w:tcPr>
            <w:tcW w:w="862" w:type="dxa"/>
          </w:tcPr>
          <w:p w14:paraId="712E6578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793D9C" w14:textId="3E3D3A70" w:rsidR="001E7B96" w:rsidRPr="000506C0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1E7B96" w:rsidRPr="00F45E53" w14:paraId="03C55575" w14:textId="77777777" w:rsidTr="001E7B96">
        <w:trPr>
          <w:trHeight w:val="268"/>
        </w:trPr>
        <w:tc>
          <w:tcPr>
            <w:tcW w:w="862" w:type="dxa"/>
          </w:tcPr>
          <w:p w14:paraId="54D2D25C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3C4C3C48" w:rsidR="001E7B96" w:rsidRP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E7B9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registros de detalle en el archivo</w:t>
            </w:r>
          </w:p>
        </w:tc>
        <w:tc>
          <w:tcPr>
            <w:tcW w:w="851" w:type="dxa"/>
          </w:tcPr>
          <w:p w14:paraId="10E4120A" w14:textId="4DF7A577" w:rsid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82015E" w:rsidRPr="00F45E53" w14:paraId="2A631FA1" w14:textId="77777777" w:rsidTr="001E7B96">
        <w:trPr>
          <w:trHeight w:val="268"/>
        </w:trPr>
        <w:tc>
          <w:tcPr>
            <w:tcW w:w="862" w:type="dxa"/>
          </w:tcPr>
          <w:p w14:paraId="36CD5577" w14:textId="087E9F4A" w:rsidR="0082015E" w:rsidRDefault="0082015E" w:rsidP="008201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7E549396" w14:textId="7CB17EF8" w:rsidR="0082015E" w:rsidRPr="00F45E53" w:rsidRDefault="0082015E" w:rsidP="0082015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608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:</w:t>
            </w:r>
          </w:p>
        </w:tc>
        <w:tc>
          <w:tcPr>
            <w:tcW w:w="1134" w:type="dxa"/>
          </w:tcPr>
          <w:p w14:paraId="0DAEEE23" w14:textId="4060ECED" w:rsidR="0082015E" w:rsidRDefault="0082015E" w:rsidP="008201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608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IDC</w:t>
            </w:r>
          </w:p>
        </w:tc>
        <w:tc>
          <w:tcPr>
            <w:tcW w:w="6095" w:type="dxa"/>
          </w:tcPr>
          <w:p w14:paraId="616E0B40" w14:textId="77777777" w:rsidR="0082015E" w:rsidRPr="00F6084A" w:rsidRDefault="0082015E" w:rsidP="0082015E">
            <w:pPr>
              <w:spacing w:before="18"/>
              <w:ind w:left="109"/>
              <w:rPr>
                <w:rFonts w:ascii="Times New Roman" w:eastAsia="Verdana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6084A">
              <w:rPr>
                <w:rFonts w:ascii="Times New Roman" w:eastAsia="Verdana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  <w:p w14:paraId="0AF265F2" w14:textId="77777777" w:rsidR="0082015E" w:rsidRPr="001E7B96" w:rsidRDefault="0082015E" w:rsidP="008201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</w:tcPr>
          <w:p w14:paraId="103DB55B" w14:textId="22737269" w:rsidR="0082015E" w:rsidRPr="0082015E" w:rsidRDefault="0082015E" w:rsidP="008201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82015E" w:rsidRPr="00F45E53" w14:paraId="69B1657A" w14:textId="77777777" w:rsidTr="001E7B96">
        <w:trPr>
          <w:trHeight w:val="268"/>
        </w:trPr>
        <w:tc>
          <w:tcPr>
            <w:tcW w:w="862" w:type="dxa"/>
          </w:tcPr>
          <w:p w14:paraId="79B15D39" w14:textId="55B27735" w:rsidR="0082015E" w:rsidRDefault="0082015E" w:rsidP="008201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45258DB" w14:textId="3A9407BE" w:rsidR="0082015E" w:rsidRPr="00F45E53" w:rsidRDefault="0082015E" w:rsidP="0082015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608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:</w:t>
            </w:r>
          </w:p>
        </w:tc>
        <w:tc>
          <w:tcPr>
            <w:tcW w:w="1134" w:type="dxa"/>
          </w:tcPr>
          <w:p w14:paraId="06279ADC" w14:textId="5BF9D58B" w:rsidR="0082015E" w:rsidRDefault="0082015E" w:rsidP="008201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608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D</w:t>
            </w:r>
          </w:p>
        </w:tc>
        <w:tc>
          <w:tcPr>
            <w:tcW w:w="6095" w:type="dxa"/>
          </w:tcPr>
          <w:p w14:paraId="1A822751" w14:textId="77777777" w:rsidR="0082015E" w:rsidRPr="00F6084A" w:rsidRDefault="0082015E" w:rsidP="0082015E">
            <w:pPr>
              <w:spacing w:before="18"/>
              <w:ind w:left="109"/>
              <w:rPr>
                <w:rFonts w:ascii="Times New Roman" w:eastAsia="Verdana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6084A">
              <w:rPr>
                <w:rFonts w:ascii="Times New Roman" w:eastAsia="Verdana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  <w:p w14:paraId="386CA078" w14:textId="77777777" w:rsidR="0082015E" w:rsidRPr="001E7B96" w:rsidRDefault="0082015E" w:rsidP="008201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</w:tcPr>
          <w:p w14:paraId="3A54FE6D" w14:textId="41F8F92A" w:rsidR="0082015E" w:rsidRPr="0082015E" w:rsidRDefault="0082015E" w:rsidP="008201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82015E" w:rsidRPr="00F45E53" w14:paraId="11B65347" w14:textId="77777777" w:rsidTr="001E7B96">
        <w:trPr>
          <w:trHeight w:val="268"/>
        </w:trPr>
        <w:tc>
          <w:tcPr>
            <w:tcW w:w="862" w:type="dxa"/>
          </w:tcPr>
          <w:p w14:paraId="77B032DD" w14:textId="2D4EF1AF" w:rsidR="0082015E" w:rsidRPr="00F45E53" w:rsidRDefault="0082015E" w:rsidP="008201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3D9C3C46" w14:textId="77777777" w:rsidR="0082015E" w:rsidRPr="00F45E53" w:rsidRDefault="0082015E" w:rsidP="0082015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0D4CA733" w:rsidR="0082015E" w:rsidRPr="00F45E53" w:rsidRDefault="0082015E" w:rsidP="008201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244C3CFE" w14:textId="1A37154D" w:rsidR="0082015E" w:rsidRPr="000506C0" w:rsidRDefault="0082015E" w:rsidP="008201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7E8A67C9" w14:textId="61BB1709" w:rsidR="0082015E" w:rsidRPr="00F45E53" w:rsidRDefault="0082015E" w:rsidP="008201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4"/>
      <w:bookmarkStart w:id="33" w:name="_Toc166663449"/>
      <w:r w:rsidRPr="00230F5A">
        <w:rPr>
          <w:rFonts w:cs="Times New Roman"/>
        </w:rPr>
        <w:lastRenderedPageBreak/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4" w:name="_Toc160527595"/>
      <w:bookmarkStart w:id="35" w:name="_Toc16666345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6EEB8E90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4D2D79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C60FA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03478" w14:textId="77777777" w:rsidR="00FA0553" w:rsidRDefault="00FA0553" w:rsidP="00F10206">
      <w:pPr>
        <w:spacing w:after="0" w:line="240" w:lineRule="auto"/>
      </w:pPr>
      <w:r>
        <w:separator/>
      </w:r>
    </w:p>
  </w:endnote>
  <w:endnote w:type="continuationSeparator" w:id="0">
    <w:p w14:paraId="509930B3" w14:textId="77777777" w:rsidR="00FA0553" w:rsidRDefault="00FA0553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B855C" w14:textId="77777777" w:rsidR="00FA0553" w:rsidRDefault="00FA0553" w:rsidP="00F10206">
      <w:pPr>
        <w:spacing w:after="0" w:line="240" w:lineRule="auto"/>
      </w:pPr>
      <w:r>
        <w:separator/>
      </w:r>
    </w:p>
  </w:footnote>
  <w:footnote w:type="continuationSeparator" w:id="0">
    <w:p w14:paraId="630658A3" w14:textId="77777777" w:rsidR="00FA0553" w:rsidRDefault="00FA0553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4001C4A"/>
    <w:multiLevelType w:val="hybridMultilevel"/>
    <w:tmpl w:val="15B28AB2"/>
    <w:lvl w:ilvl="0" w:tplc="4508D6C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574E3DE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53A8E67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4218E77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AC94435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E1AE45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42981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6310BBB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063207B0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2"/>
  </w:num>
  <w:num w:numId="49" w16cid:durableId="88965749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182"/>
    <w:rsid w:val="00012742"/>
    <w:rsid w:val="000159D4"/>
    <w:rsid w:val="00021EEB"/>
    <w:rsid w:val="0002549C"/>
    <w:rsid w:val="00026595"/>
    <w:rsid w:val="00032746"/>
    <w:rsid w:val="00035F9D"/>
    <w:rsid w:val="0004464C"/>
    <w:rsid w:val="000465DB"/>
    <w:rsid w:val="000506C0"/>
    <w:rsid w:val="00051F19"/>
    <w:rsid w:val="00055995"/>
    <w:rsid w:val="00056880"/>
    <w:rsid w:val="00062196"/>
    <w:rsid w:val="0006551A"/>
    <w:rsid w:val="00067BC4"/>
    <w:rsid w:val="000701D0"/>
    <w:rsid w:val="00074008"/>
    <w:rsid w:val="000844FF"/>
    <w:rsid w:val="00095C24"/>
    <w:rsid w:val="000A5DA4"/>
    <w:rsid w:val="000B1A73"/>
    <w:rsid w:val="000B75EE"/>
    <w:rsid w:val="000C5641"/>
    <w:rsid w:val="000C5DF3"/>
    <w:rsid w:val="000C60FA"/>
    <w:rsid w:val="000C7ACD"/>
    <w:rsid w:val="000C7B11"/>
    <w:rsid w:val="000C7D4A"/>
    <w:rsid w:val="000D683B"/>
    <w:rsid w:val="000D6C9A"/>
    <w:rsid w:val="000D7A49"/>
    <w:rsid w:val="000E39B9"/>
    <w:rsid w:val="000E3B8B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4B9C"/>
    <w:rsid w:val="001156C3"/>
    <w:rsid w:val="00115D17"/>
    <w:rsid w:val="001169CF"/>
    <w:rsid w:val="0011703E"/>
    <w:rsid w:val="0012149F"/>
    <w:rsid w:val="0012355E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7584"/>
    <w:rsid w:val="00167CE2"/>
    <w:rsid w:val="00182D60"/>
    <w:rsid w:val="00182DC4"/>
    <w:rsid w:val="00183C66"/>
    <w:rsid w:val="00184622"/>
    <w:rsid w:val="00186CB0"/>
    <w:rsid w:val="001912BC"/>
    <w:rsid w:val="00191E60"/>
    <w:rsid w:val="0019366D"/>
    <w:rsid w:val="001943F6"/>
    <w:rsid w:val="001A2A39"/>
    <w:rsid w:val="001A5519"/>
    <w:rsid w:val="001B2A58"/>
    <w:rsid w:val="001C0052"/>
    <w:rsid w:val="001C1FCA"/>
    <w:rsid w:val="001C7F53"/>
    <w:rsid w:val="001D2934"/>
    <w:rsid w:val="001D4DBB"/>
    <w:rsid w:val="001E04A6"/>
    <w:rsid w:val="001E0F92"/>
    <w:rsid w:val="001E7B96"/>
    <w:rsid w:val="001E7E45"/>
    <w:rsid w:val="001F4866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382D"/>
    <w:rsid w:val="002F7BDD"/>
    <w:rsid w:val="0030191E"/>
    <w:rsid w:val="00310CD7"/>
    <w:rsid w:val="00312989"/>
    <w:rsid w:val="00317C42"/>
    <w:rsid w:val="00321233"/>
    <w:rsid w:val="00325F65"/>
    <w:rsid w:val="00326945"/>
    <w:rsid w:val="00327B5A"/>
    <w:rsid w:val="00327D02"/>
    <w:rsid w:val="003301DD"/>
    <w:rsid w:val="00335CA5"/>
    <w:rsid w:val="00340E64"/>
    <w:rsid w:val="0034206F"/>
    <w:rsid w:val="00346716"/>
    <w:rsid w:val="00353FCC"/>
    <w:rsid w:val="00356D09"/>
    <w:rsid w:val="00356F35"/>
    <w:rsid w:val="00357A35"/>
    <w:rsid w:val="00360252"/>
    <w:rsid w:val="00382B34"/>
    <w:rsid w:val="00386793"/>
    <w:rsid w:val="003920D1"/>
    <w:rsid w:val="00396887"/>
    <w:rsid w:val="003A24AF"/>
    <w:rsid w:val="003A508D"/>
    <w:rsid w:val="003B2354"/>
    <w:rsid w:val="003B2729"/>
    <w:rsid w:val="003B5E2B"/>
    <w:rsid w:val="003B7635"/>
    <w:rsid w:val="003C048C"/>
    <w:rsid w:val="003C2BB7"/>
    <w:rsid w:val="003C483F"/>
    <w:rsid w:val="003C62D7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425B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4986"/>
    <w:rsid w:val="00510095"/>
    <w:rsid w:val="00513350"/>
    <w:rsid w:val="00515650"/>
    <w:rsid w:val="005210EF"/>
    <w:rsid w:val="00522424"/>
    <w:rsid w:val="00523465"/>
    <w:rsid w:val="00536F81"/>
    <w:rsid w:val="00562E48"/>
    <w:rsid w:val="00570E48"/>
    <w:rsid w:val="00575FEB"/>
    <w:rsid w:val="005947E8"/>
    <w:rsid w:val="00597FD4"/>
    <w:rsid w:val="005A0E6B"/>
    <w:rsid w:val="005B5481"/>
    <w:rsid w:val="005B5D60"/>
    <w:rsid w:val="005B65DC"/>
    <w:rsid w:val="005C5769"/>
    <w:rsid w:val="005E1016"/>
    <w:rsid w:val="005E22B1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0710"/>
    <w:rsid w:val="00660BB5"/>
    <w:rsid w:val="00660D41"/>
    <w:rsid w:val="00661AC6"/>
    <w:rsid w:val="00665C4D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C1B0A"/>
    <w:rsid w:val="006C5FF1"/>
    <w:rsid w:val="006D2868"/>
    <w:rsid w:val="006D45CE"/>
    <w:rsid w:val="006D594B"/>
    <w:rsid w:val="006E028C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5FF8"/>
    <w:rsid w:val="00736753"/>
    <w:rsid w:val="00736D3A"/>
    <w:rsid w:val="00740324"/>
    <w:rsid w:val="00740C70"/>
    <w:rsid w:val="00742ED4"/>
    <w:rsid w:val="0074630E"/>
    <w:rsid w:val="00750CE4"/>
    <w:rsid w:val="00751AC3"/>
    <w:rsid w:val="00753BE6"/>
    <w:rsid w:val="00785F5D"/>
    <w:rsid w:val="00787AE9"/>
    <w:rsid w:val="007A1B85"/>
    <w:rsid w:val="007B56DB"/>
    <w:rsid w:val="007B6066"/>
    <w:rsid w:val="007C18B3"/>
    <w:rsid w:val="007C2A8E"/>
    <w:rsid w:val="007D03A4"/>
    <w:rsid w:val="007D05A5"/>
    <w:rsid w:val="007D140C"/>
    <w:rsid w:val="007D77A9"/>
    <w:rsid w:val="007E38CF"/>
    <w:rsid w:val="007E4DA1"/>
    <w:rsid w:val="007E5A3C"/>
    <w:rsid w:val="008014F3"/>
    <w:rsid w:val="00801B0F"/>
    <w:rsid w:val="0080267F"/>
    <w:rsid w:val="00802B3C"/>
    <w:rsid w:val="0080430D"/>
    <w:rsid w:val="0082015E"/>
    <w:rsid w:val="00825DCF"/>
    <w:rsid w:val="00830BF4"/>
    <w:rsid w:val="00834D6C"/>
    <w:rsid w:val="008363A4"/>
    <w:rsid w:val="008412D6"/>
    <w:rsid w:val="0084233E"/>
    <w:rsid w:val="0084328F"/>
    <w:rsid w:val="00857076"/>
    <w:rsid w:val="008640F8"/>
    <w:rsid w:val="0086413B"/>
    <w:rsid w:val="00865882"/>
    <w:rsid w:val="008661A8"/>
    <w:rsid w:val="00866873"/>
    <w:rsid w:val="0088031E"/>
    <w:rsid w:val="0088085C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B57"/>
    <w:rsid w:val="00920D2A"/>
    <w:rsid w:val="009248DE"/>
    <w:rsid w:val="009258AA"/>
    <w:rsid w:val="0092705B"/>
    <w:rsid w:val="00930A0D"/>
    <w:rsid w:val="009427D8"/>
    <w:rsid w:val="00942906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1AB"/>
    <w:rsid w:val="009A28CD"/>
    <w:rsid w:val="009A2A10"/>
    <w:rsid w:val="009A52D0"/>
    <w:rsid w:val="009A6FF8"/>
    <w:rsid w:val="009B2E0A"/>
    <w:rsid w:val="009B651C"/>
    <w:rsid w:val="009C0AC5"/>
    <w:rsid w:val="009C1AF4"/>
    <w:rsid w:val="009E5777"/>
    <w:rsid w:val="009E57F9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4A55"/>
    <w:rsid w:val="00A45E6E"/>
    <w:rsid w:val="00A55743"/>
    <w:rsid w:val="00A64CF0"/>
    <w:rsid w:val="00A673C0"/>
    <w:rsid w:val="00A70A3A"/>
    <w:rsid w:val="00A73491"/>
    <w:rsid w:val="00A829A4"/>
    <w:rsid w:val="00A86778"/>
    <w:rsid w:val="00A8686E"/>
    <w:rsid w:val="00A93B33"/>
    <w:rsid w:val="00AA6E30"/>
    <w:rsid w:val="00AB6B68"/>
    <w:rsid w:val="00AC0DD8"/>
    <w:rsid w:val="00AC3753"/>
    <w:rsid w:val="00AC40AA"/>
    <w:rsid w:val="00AC7243"/>
    <w:rsid w:val="00AD0B4A"/>
    <w:rsid w:val="00AD1F4D"/>
    <w:rsid w:val="00AD6937"/>
    <w:rsid w:val="00AE096D"/>
    <w:rsid w:val="00AE4F71"/>
    <w:rsid w:val="00AE7519"/>
    <w:rsid w:val="00AF1750"/>
    <w:rsid w:val="00AF1CC6"/>
    <w:rsid w:val="00AF48EE"/>
    <w:rsid w:val="00AF7114"/>
    <w:rsid w:val="00B005D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0D7"/>
    <w:rsid w:val="00B46EC9"/>
    <w:rsid w:val="00B46F4F"/>
    <w:rsid w:val="00B46F58"/>
    <w:rsid w:val="00B52400"/>
    <w:rsid w:val="00B5385D"/>
    <w:rsid w:val="00B53939"/>
    <w:rsid w:val="00B5664C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A69F8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7047"/>
    <w:rsid w:val="00BF210F"/>
    <w:rsid w:val="00BF2760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1FEF"/>
    <w:rsid w:val="00C527DD"/>
    <w:rsid w:val="00C54C6F"/>
    <w:rsid w:val="00C55E68"/>
    <w:rsid w:val="00C64DAA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E30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10D80"/>
    <w:rsid w:val="00D23639"/>
    <w:rsid w:val="00D257DA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834A0"/>
    <w:rsid w:val="00D84280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03A2"/>
    <w:rsid w:val="00DC1D90"/>
    <w:rsid w:val="00DC3021"/>
    <w:rsid w:val="00DC42E7"/>
    <w:rsid w:val="00DD29FD"/>
    <w:rsid w:val="00DD59B7"/>
    <w:rsid w:val="00DE2FBA"/>
    <w:rsid w:val="00DE6FAE"/>
    <w:rsid w:val="00DF1300"/>
    <w:rsid w:val="00DF3233"/>
    <w:rsid w:val="00E04B2E"/>
    <w:rsid w:val="00E13AB2"/>
    <w:rsid w:val="00E173FD"/>
    <w:rsid w:val="00E20AAE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1BB4"/>
    <w:rsid w:val="00E733C8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B6BF5"/>
    <w:rsid w:val="00EB73D3"/>
    <w:rsid w:val="00EC1139"/>
    <w:rsid w:val="00EC5056"/>
    <w:rsid w:val="00ED4238"/>
    <w:rsid w:val="00EE5443"/>
    <w:rsid w:val="00F10206"/>
    <w:rsid w:val="00F11750"/>
    <w:rsid w:val="00F15920"/>
    <w:rsid w:val="00F20320"/>
    <w:rsid w:val="00F22445"/>
    <w:rsid w:val="00F305AC"/>
    <w:rsid w:val="00F32211"/>
    <w:rsid w:val="00F34170"/>
    <w:rsid w:val="00F35EE4"/>
    <w:rsid w:val="00F47190"/>
    <w:rsid w:val="00F51EF6"/>
    <w:rsid w:val="00F537D3"/>
    <w:rsid w:val="00F53BE2"/>
    <w:rsid w:val="00F55583"/>
    <w:rsid w:val="00F6084A"/>
    <w:rsid w:val="00F613A3"/>
    <w:rsid w:val="00F61BA1"/>
    <w:rsid w:val="00F6683B"/>
    <w:rsid w:val="00F741CD"/>
    <w:rsid w:val="00F81EAE"/>
    <w:rsid w:val="00F82FAC"/>
    <w:rsid w:val="00F91149"/>
    <w:rsid w:val="00F9148C"/>
    <w:rsid w:val="00F91655"/>
    <w:rsid w:val="00F95832"/>
    <w:rsid w:val="00FA0553"/>
    <w:rsid w:val="00FA265D"/>
    <w:rsid w:val="00FA2907"/>
    <w:rsid w:val="00FA7CB9"/>
    <w:rsid w:val="00FB402C"/>
    <w:rsid w:val="00FB66B4"/>
    <w:rsid w:val="00FC4B36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AD6937"/>
    <w:pPr>
      <w:spacing w:after="0" w:line="240" w:lineRule="auto"/>
    </w:pPr>
    <w:rPr>
      <w:rFonts w:eastAsiaTheme="minorEastAsia"/>
      <w:kern w:val="0"/>
      <w:lang w:val="es-CL"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11</Pages>
  <Words>1471</Words>
  <Characters>8093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85</cp:revision>
  <dcterms:created xsi:type="dcterms:W3CDTF">2024-03-06T13:25:00Z</dcterms:created>
  <dcterms:modified xsi:type="dcterms:W3CDTF">2024-09-26T21:00:00Z</dcterms:modified>
</cp:coreProperties>
</file>