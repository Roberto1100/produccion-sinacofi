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02CA1AD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A09F0">
        <w:rPr>
          <w:rFonts w:ascii="Times New Roman" w:hAnsi="Times New Roman" w:cs="Times New Roman"/>
          <w:b/>
          <w:sz w:val="72"/>
          <w:szCs w:val="72"/>
        </w:rPr>
        <w:t>T01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A09F0">
        <w:rPr>
          <w:rFonts w:ascii="Times New Roman" w:hAnsi="Times New Roman" w:cs="Times New Roman"/>
          <w:b/>
          <w:sz w:val="72"/>
          <w:szCs w:val="72"/>
        </w:rPr>
        <w:t>849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A09F0" w:rsidRPr="00DA09F0">
        <w:t xml:space="preserve"> </w:t>
      </w:r>
      <w:r w:rsidR="00A81DAB" w:rsidRPr="003C1403">
        <w:rPr>
          <w:rFonts w:ascii="Times New Roman" w:hAnsi="Times New Roman" w:cs="Times New Roman"/>
          <w:b/>
          <w:sz w:val="72"/>
          <w:szCs w:val="72"/>
        </w:rPr>
        <w:t xml:space="preserve">Operaciones de crédito de dinero de personas naturales cursadas en el periodo por montos iguales o superiores a 50 UF restituidas en cuotas periódicas, asociadas al artículo 28 de la Ley </w:t>
      </w:r>
      <w:proofErr w:type="spellStart"/>
      <w:r w:rsidR="00A81DAB" w:rsidRPr="003C1403">
        <w:rPr>
          <w:rFonts w:ascii="Times New Roman" w:hAnsi="Times New Roman" w:cs="Times New Roman"/>
          <w:b/>
          <w:sz w:val="72"/>
          <w:szCs w:val="72"/>
        </w:rPr>
        <w:t>N°</w:t>
      </w:r>
      <w:proofErr w:type="spellEnd"/>
      <w:r w:rsidR="00A81DAB" w:rsidRPr="003C1403">
        <w:rPr>
          <w:rFonts w:ascii="Times New Roman" w:hAnsi="Times New Roman" w:cs="Times New Roman"/>
          <w:b/>
          <w:sz w:val="72"/>
          <w:szCs w:val="72"/>
        </w:rPr>
        <w:t xml:space="preserve"> 14.908.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1598ACA9" w14:textId="51690923" w:rsidR="00C4642F" w:rsidRPr="00230F5A" w:rsidRDefault="00000000" w:rsidP="00A81DAB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next-textbox:#Cuadro de texto 5;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61D0ABE" w:rsidR="00DA6AAC" w:rsidRPr="00230F5A" w:rsidRDefault="00DA09F0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342" w:type="dxa"/>
          </w:tcPr>
          <w:p w14:paraId="22F848E4" w14:textId="58169FE6" w:rsidR="00DA6AAC" w:rsidRPr="00230F5A" w:rsidRDefault="0039688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012182"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60F5C" w:rsidRPr="00230F5A" w14:paraId="5339FC0E" w14:textId="7AB2D237" w:rsidTr="000506C0">
        <w:tc>
          <w:tcPr>
            <w:tcW w:w="1256" w:type="dxa"/>
          </w:tcPr>
          <w:p w14:paraId="3DF7E2D2" w14:textId="544EE6CB" w:rsidR="00E60F5C" w:rsidRPr="00230F5A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342" w:type="dxa"/>
          </w:tcPr>
          <w:p w14:paraId="69C55B7E" w14:textId="22BDF01F" w:rsidR="00E60F5C" w:rsidRPr="00230F5A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5A58773" w14:textId="77777777" w:rsidR="00E60F5C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A4A3AB0" w14:textId="77777777" w:rsidR="00E60F5C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CBA7224" w:rsidR="00E60F5C" w:rsidRPr="00230F5A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96697D4" w:rsidR="00E60F5C" w:rsidRPr="00230F5A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5147159" w:rsidR="00E60F5C" w:rsidRPr="00230F5A" w:rsidRDefault="00E60F5C" w:rsidP="00E60F5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3C1403" w:rsidRPr="00230F5A" w14:paraId="251EA50D" w14:textId="22DD7FE9" w:rsidTr="000506C0">
        <w:tc>
          <w:tcPr>
            <w:tcW w:w="1256" w:type="dxa"/>
          </w:tcPr>
          <w:p w14:paraId="7287933A" w14:textId="510C7763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342" w:type="dxa"/>
          </w:tcPr>
          <w:p w14:paraId="562818B9" w14:textId="3037472B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0880A9F" w14:textId="77777777" w:rsidR="003C1403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E0C39F2" w14:textId="77777777" w:rsidR="003C1403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6617DDFE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2707A66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E6B7A4D" w14:textId="77777777" w:rsidR="003C1403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3EEE468C" w14:textId="77777777" w:rsidR="003C1403" w:rsidRPr="003C1403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C1403">
              <w:rPr>
                <w:rFonts w:ascii="Times New Roman" w:hAnsi="Times New Roman" w:cs="Times New Roman"/>
                <w:lang w:val="es-CL"/>
              </w:rPr>
              <w:t>T01</w:t>
            </w:r>
          </w:p>
          <w:p w14:paraId="56153A3B" w14:textId="77777777" w:rsidR="003C1403" w:rsidRPr="003C1403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3C1403">
              <w:rPr>
                <w:rFonts w:ascii="Times New Roman" w:hAnsi="Times New Roman" w:cs="Times New Roman"/>
                <w:lang w:val="es-CL"/>
              </w:rPr>
              <w:t xml:space="preserve">            -           Nombre de archivo incompleto. Debe ser "Operaciones de crédito de dinero de personas naturales cursadas en el periodo por montos iguales o superiores a 50 UF restituidas en cuotas periódicas, asociadas al artículo 28 de la Ley </w:t>
            </w:r>
            <w:proofErr w:type="spellStart"/>
            <w:r w:rsidRPr="003C1403">
              <w:rPr>
                <w:rFonts w:ascii="Times New Roman" w:hAnsi="Times New Roman" w:cs="Times New Roman"/>
                <w:lang w:val="es-CL"/>
              </w:rPr>
              <w:t>N°</w:t>
            </w:r>
            <w:proofErr w:type="spellEnd"/>
            <w:r w:rsidRPr="003C1403">
              <w:rPr>
                <w:rFonts w:ascii="Times New Roman" w:hAnsi="Times New Roman" w:cs="Times New Roman"/>
                <w:lang w:val="es-CL"/>
              </w:rPr>
              <w:t xml:space="preserve"> 14.908."</w:t>
            </w:r>
          </w:p>
          <w:p w14:paraId="2680C47E" w14:textId="7A101EED" w:rsidR="003C1403" w:rsidRPr="003C1403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3C1403" w:rsidRPr="00230F5A" w14:paraId="38B70AFE" w14:textId="34FEEE1D" w:rsidTr="000506C0">
        <w:tc>
          <w:tcPr>
            <w:tcW w:w="1256" w:type="dxa"/>
          </w:tcPr>
          <w:p w14:paraId="23AEB014" w14:textId="5799241D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C1403" w:rsidRPr="00230F5A" w14:paraId="4B606B6E" w14:textId="62885254" w:rsidTr="000506C0">
        <w:tc>
          <w:tcPr>
            <w:tcW w:w="1256" w:type="dxa"/>
          </w:tcPr>
          <w:p w14:paraId="612D72B6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C1403" w:rsidRPr="00230F5A" w14:paraId="2EA7A1DB" w14:textId="6C6D457E" w:rsidTr="000506C0">
        <w:tc>
          <w:tcPr>
            <w:tcW w:w="1256" w:type="dxa"/>
          </w:tcPr>
          <w:p w14:paraId="4D062B49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C1403" w:rsidRPr="00230F5A" w14:paraId="4EBD62EB" w14:textId="7659FBA3" w:rsidTr="000506C0">
        <w:tc>
          <w:tcPr>
            <w:tcW w:w="1256" w:type="dxa"/>
          </w:tcPr>
          <w:p w14:paraId="6FF918B3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C1403" w:rsidRPr="00230F5A" w:rsidRDefault="003C1403" w:rsidP="003C140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DA09F0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DA09F0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28A" w14:textId="51DEC98D" w:rsidR="00357A35" w:rsidRDefault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F694" w14:textId="1E1DEEF8" w:rsidR="00357A35" w:rsidRDefault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9(09)</w:t>
            </w:r>
          </w:p>
        </w:tc>
      </w:tr>
      <w:tr w:rsidR="00DA09F0" w14:paraId="7C07D41C" w14:textId="77777777" w:rsidTr="00DA09F0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5474" w14:textId="4ABFEB4E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A09F0">
              <w:rPr>
                <w:rFonts w:ascii="Times New Roman" w:hAnsi="Times New Roman" w:cs="Times New Roman"/>
                <w:lang w:val="es-ES"/>
              </w:rPr>
              <w:t>Dígito verificador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E3CC" w14:textId="09A13D64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DA09F0">
              <w:rPr>
                <w:rFonts w:ascii="Times New Roman" w:hAnsi="Times New Roman" w:cs="Times New Roman"/>
                <w:lang w:val="es-ES"/>
              </w:rPr>
              <w:t>X(</w:t>
            </w:r>
            <w:proofErr w:type="gramEnd"/>
            <w:r w:rsidRPr="00DA09F0">
              <w:rPr>
                <w:rFonts w:ascii="Times New Roman" w:hAnsi="Times New Roman" w:cs="Times New Roman"/>
                <w:lang w:val="es-ES"/>
              </w:rPr>
              <w:t>01)</w:t>
            </w:r>
          </w:p>
        </w:tc>
      </w:tr>
      <w:tr w:rsidR="00DA09F0" w14:paraId="7065C47E" w14:textId="77777777" w:rsidTr="00DA09F0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8A104A2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E60F5C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15502FE" w:rsidR="00DA09F0" w:rsidRPr="00A2471B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0F572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  <w:r w:rsidR="00F20178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DA09F0" w14:paraId="5C2AE43C" w14:textId="77777777" w:rsidTr="00DA09F0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5DE4" w14:textId="539726D9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FB9A" w14:textId="3489D722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B84" w14:textId="03E6B83F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D61E" w14:textId="472BBB28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0F572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DA09F0" w14:paraId="3609FD77" w14:textId="77777777" w:rsidTr="00DA09F0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E4B2" w14:textId="48F7782A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3317" w14:textId="270EFA63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DC8F" w14:textId="64F422DA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A09F0">
              <w:rPr>
                <w:rFonts w:ascii="Times New Roman" w:hAnsi="Times New Roman" w:cs="Times New Roman"/>
                <w:lang w:val="es-ES"/>
              </w:rPr>
              <w:t>Número de Registros informados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6AC" w14:textId="274A690F" w:rsidR="00DA09F0" w:rsidRDefault="00895ACE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9(07)</w:t>
            </w:r>
          </w:p>
        </w:tc>
      </w:tr>
      <w:tr w:rsidR="00DA09F0" w14:paraId="4D657821" w14:textId="77777777" w:rsidTr="00DA09F0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F6E5" w14:textId="503CC4AC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82E3" w14:textId="04A862F0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142F" w14:textId="46107F5E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2120" w14:textId="07D39CC6" w:rsidR="00DA09F0" w:rsidRDefault="00DA09F0" w:rsidP="00DA09F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895ACE">
              <w:rPr>
                <w:rFonts w:ascii="Times New Roman" w:hAnsi="Times New Roman" w:cs="Times New Roman"/>
              </w:rPr>
              <w:t>96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C75B75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</w:t>
      </w:r>
      <w:r w:rsidR="009B651C">
        <w:rPr>
          <w:rFonts w:ascii="Times New Roman" w:hAnsi="Times New Roman" w:cs="Times New Roman"/>
        </w:rPr>
        <w:t>28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4DC0B7B" w14:textId="77777777" w:rsidR="00AD6937" w:rsidRPr="001F20B6" w:rsidRDefault="00AD6937" w:rsidP="00AD6937">
      <w:pPr>
        <w:ind w:left="10" w:hanging="1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7579" w:type="dxa"/>
        <w:tblInd w:w="167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586"/>
        <w:gridCol w:w="1438"/>
      </w:tblGrid>
      <w:tr w:rsidR="00895ACE" w:rsidRPr="00990C4A" w14:paraId="172E2CEF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B1359D" w14:textId="023E76E2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2C743" w14:textId="5BE4BFE0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RUT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33FAB" w14:textId="68CC38B7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R(</w:t>
            </w:r>
            <w:proofErr w:type="gramStart"/>
            <w:r>
              <w:rPr>
                <w:rFonts w:ascii="Aptos Narrow" w:hAnsi="Aptos Narrow"/>
                <w:color w:val="000000"/>
              </w:rPr>
              <w:t>09)VX</w:t>
            </w:r>
            <w:proofErr w:type="gramEnd"/>
            <w:r>
              <w:rPr>
                <w:rFonts w:ascii="Aptos Narrow" w:hAnsi="Aptos Narrow"/>
                <w:color w:val="000000"/>
              </w:rPr>
              <w:t>(01)</w:t>
            </w:r>
          </w:p>
        </w:tc>
      </w:tr>
      <w:tr w:rsidR="00895ACE" w:rsidRPr="00990C4A" w14:paraId="4599EA02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7E8DEF" w14:textId="43D9628C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8041B" w14:textId="71A1CA2A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Número de identificación de la operación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26A6E" w14:textId="7DA8A9D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X(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</w:tr>
      <w:tr w:rsidR="00895ACE" w:rsidRPr="00990C4A" w14:paraId="3B8D66BA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B325B8" w14:textId="05A66902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AD943" w14:textId="66D5ACA2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Tipo de operación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DBBDF" w14:textId="4A892D8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895ACE" w:rsidRPr="00990C4A" w14:paraId="01EC35A2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AACC35" w14:textId="5C172487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8D08A" w14:textId="2E4CBAF7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Situación de reprogramación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51C51" w14:textId="0BA5186C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895ACE" w:rsidRPr="00990C4A" w14:paraId="2A59A365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D23209" w14:textId="7EE12EB9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66739" w14:textId="50AD4FB9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Fecha de la celebración de la operación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F264" w14:textId="57A6A26D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F(</w:t>
            </w:r>
            <w:proofErr w:type="gramEnd"/>
            <w:r>
              <w:rPr>
                <w:rFonts w:ascii="Aptos Narrow" w:hAnsi="Aptos Narrow"/>
                <w:color w:val="000000"/>
              </w:rPr>
              <w:t>08)</w:t>
            </w:r>
          </w:p>
        </w:tc>
      </w:tr>
      <w:tr w:rsidR="00895ACE" w:rsidRPr="00990C4A" w14:paraId="0188711D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DE34F4" w14:textId="1FCA6DB0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2579F" w14:textId="23D85CAD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Monto de la operación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84694" w14:textId="2EB21C78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9(14)</w:t>
            </w:r>
          </w:p>
        </w:tc>
      </w:tr>
      <w:tr w:rsidR="00895ACE" w:rsidRPr="00990C4A" w14:paraId="44F30150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6814BD" w14:textId="33DEC3C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08123" w14:textId="3E6824FA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 Inscripción vigente en el RNDPA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6DEEC" w14:textId="01FAFE84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895ACE" w:rsidRPr="00990C4A" w14:paraId="3F52A3CC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864463" w14:textId="040A07D5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A5A23" w14:textId="3C5F5347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Retención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0D832" w14:textId="1502B60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895ACE" w:rsidRPr="00990C4A" w14:paraId="76902ACE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629456" w14:textId="0FDB3BFE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18F2B" w14:textId="300A9712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Razones de no retención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E3BFD" w14:textId="240E7E4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895ACE" w:rsidRPr="00990C4A" w14:paraId="69DFD055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3C70F22" w14:textId="689928EE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D36" w14:textId="215263EF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Monto retenido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03DB" w14:textId="5B0FD9DD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9(14)</w:t>
            </w:r>
          </w:p>
        </w:tc>
      </w:tr>
      <w:tr w:rsidR="00895ACE" w:rsidRPr="00990C4A" w14:paraId="77D5889A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483CAC" w14:textId="56C4325D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C6C9F" w14:textId="70D08BD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Pago del monto retenido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FD4F" w14:textId="0A25CC3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895ACE" w:rsidRPr="00990C4A" w14:paraId="72BF0CF7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E67208" w14:textId="3FCCF5F3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180F1" w14:textId="0B924E11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Fecha del pago del monto retenido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C3D79" w14:textId="671897D9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F(</w:t>
            </w:r>
            <w:proofErr w:type="gramEnd"/>
            <w:r>
              <w:rPr>
                <w:rFonts w:ascii="Aptos Narrow" w:hAnsi="Aptos Narrow"/>
                <w:color w:val="000000"/>
              </w:rPr>
              <w:t>08)</w:t>
            </w:r>
          </w:p>
        </w:tc>
      </w:tr>
      <w:tr w:rsidR="00895ACE" w:rsidRPr="00990C4A" w14:paraId="19E3E5E8" w14:textId="77777777" w:rsidTr="00895ACE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6160E9" w14:textId="35042ECA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13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F83D2" w14:textId="06C99F3F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Número de cuenta de transferencia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0B31B" w14:textId="35864450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9(30)</w:t>
            </w:r>
          </w:p>
        </w:tc>
      </w:tr>
      <w:tr w:rsidR="00895ACE" w:rsidRPr="00990C4A" w14:paraId="55171C12" w14:textId="77777777" w:rsidTr="00895ACE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F7C51E" w14:textId="7C83C81B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1EB32" w14:textId="7FEEE8C8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Razones del no pago del monto retenido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8D6D9" w14:textId="7AF77ACA" w:rsidR="00895ACE" w:rsidRPr="00990C4A" w:rsidRDefault="00895ACE" w:rsidP="00895A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</w:tbl>
    <w:p w14:paraId="1F3C9D6B" w14:textId="77777777" w:rsidR="00E71BB4" w:rsidRDefault="00E71BB4" w:rsidP="005E1016">
      <w:pPr>
        <w:pStyle w:val="Textoindependiente"/>
        <w:ind w:left="212"/>
      </w:pPr>
    </w:p>
    <w:p w14:paraId="3DCE10E5" w14:textId="7F9C2AD7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</w:t>
      </w:r>
      <w:r w:rsidR="00AD6937">
        <w:t>28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66EDA1CC" w:rsidR="00BD7047" w:rsidRPr="00230F5A" w:rsidRDefault="00BD7047" w:rsidP="00BD7047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 xml:space="preserve">Validaciones variables asociadas al documento </w:t>
      </w:r>
      <w:r w:rsidR="00916E98">
        <w:t>T01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B8732C8" w14:textId="77777777" w:rsidR="00CF6510" w:rsidRDefault="00CF6510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621B64" w14:textId="77777777" w:rsidR="00CF6510" w:rsidRDefault="00CF6510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6381CED" w14:textId="77777777" w:rsidR="00CF6510" w:rsidRDefault="00CF6510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B89819F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921C117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A0264A" w14:textId="7C538B38" w:rsidR="003B7635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6" type="#_x0000_t202" style="position:absolute;margin-left:21.25pt;margin-top:-53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C5E4168" w14:textId="77777777" w:rsidR="003B7635" w:rsidRDefault="003B7635" w:rsidP="003B7635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6700050D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CEAE80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20911C2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0FB0E39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A5D9D3C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6602CE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88663E9" w14:textId="77777777" w:rsidR="003B7635" w:rsidRDefault="003B7635" w:rsidP="003B7635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B3E1FF" w14:textId="77777777" w:rsidR="003B7635" w:rsidRDefault="003B7635" w:rsidP="003B7635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DF1D35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44C8E7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56DC3722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93BFECC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AAC414" w14:textId="77777777" w:rsidR="003B7635" w:rsidRDefault="003B7635" w:rsidP="003B7635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B3129A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817C535" w14:textId="77777777" w:rsidR="003B7635" w:rsidRDefault="003B7635" w:rsidP="003B7635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proofErr w:type="gramEnd"/>
                  <w:r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2F55E6B" w14:textId="77777777" w:rsidR="003B7635" w:rsidRDefault="003B7635" w:rsidP="003B7635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33F26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E66654" w14:textId="77777777" w:rsidR="003B7635" w:rsidRDefault="003B7635" w:rsidP="003B7635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2F0955D" w14:textId="77777777" w:rsidR="003B7635" w:rsidRDefault="003B7635" w:rsidP="003B7635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29EB30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D46EDC1" w14:textId="77777777" w:rsidR="003B7635" w:rsidRDefault="003B7635" w:rsidP="003B7635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251C10A2" w14:textId="77777777" w:rsidR="003B7635" w:rsidRDefault="003B7635" w:rsidP="003B7635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07EA3685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A927C5A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3408A7CE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</w:p>
    <w:p w14:paraId="6C09128D" w14:textId="77777777" w:rsidR="00EB73D3" w:rsidRDefault="00EB73D3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B7635" w:rsidRPr="00F45E53" w14:paraId="3C49826D" w14:textId="77777777" w:rsidTr="003B7635">
        <w:trPr>
          <w:trHeight w:val="268"/>
        </w:trPr>
        <w:tc>
          <w:tcPr>
            <w:tcW w:w="862" w:type="dxa"/>
          </w:tcPr>
          <w:p w14:paraId="4F186F2F" w14:textId="77777777" w:rsidR="003B7635" w:rsidRPr="00F45E53" w:rsidRDefault="003B763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B7635" w:rsidRPr="00F45E53" w:rsidRDefault="003B763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B7635" w:rsidRPr="00F45E53" w:rsidRDefault="003B763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B7635" w:rsidRPr="00F45E53" w14:paraId="3218A4A9" w14:textId="77777777" w:rsidTr="003B7635">
        <w:trPr>
          <w:trHeight w:val="268"/>
        </w:trPr>
        <w:tc>
          <w:tcPr>
            <w:tcW w:w="862" w:type="dxa"/>
          </w:tcPr>
          <w:p w14:paraId="6B1D5128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B7635" w:rsidRPr="00F45E53" w:rsidRDefault="003B763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622814C1" w14:textId="77777777" w:rsidTr="003B7635">
        <w:trPr>
          <w:trHeight w:val="268"/>
        </w:trPr>
        <w:tc>
          <w:tcPr>
            <w:tcW w:w="862" w:type="dxa"/>
          </w:tcPr>
          <w:p w14:paraId="7671AEB9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290B81C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B7635" w:rsidRPr="00F45E53" w14:paraId="29ABD7A0" w14:textId="77777777" w:rsidTr="003B7635">
        <w:trPr>
          <w:trHeight w:val="268"/>
        </w:trPr>
        <w:tc>
          <w:tcPr>
            <w:tcW w:w="862" w:type="dxa"/>
          </w:tcPr>
          <w:p w14:paraId="36B1247A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4A41D4E9" w14:textId="77777777" w:rsidTr="003B7635">
        <w:trPr>
          <w:trHeight w:val="268"/>
        </w:trPr>
        <w:tc>
          <w:tcPr>
            <w:tcW w:w="862" w:type="dxa"/>
          </w:tcPr>
          <w:p w14:paraId="407BD317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306FA4E7" w14:textId="77777777" w:rsidTr="003B7635">
        <w:trPr>
          <w:trHeight w:val="268"/>
        </w:trPr>
        <w:tc>
          <w:tcPr>
            <w:tcW w:w="862" w:type="dxa"/>
          </w:tcPr>
          <w:p w14:paraId="0E8DBBC7" w14:textId="7F4D293D" w:rsidR="003B7635" w:rsidRPr="00F45E53" w:rsidRDefault="003B7635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B7635" w:rsidRPr="00F45E53" w:rsidRDefault="003B763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3B7635" w:rsidRPr="00F45E53" w:rsidRDefault="003B7635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3B7635" w:rsidRPr="00BD7047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3B7635" w:rsidRPr="00F45E53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B7635" w:rsidRPr="00F45E53" w14:paraId="6C652519" w14:textId="77777777" w:rsidTr="003B7635">
        <w:trPr>
          <w:trHeight w:val="268"/>
        </w:trPr>
        <w:tc>
          <w:tcPr>
            <w:tcW w:w="862" w:type="dxa"/>
          </w:tcPr>
          <w:p w14:paraId="40B0DD1E" w14:textId="0529E6CB" w:rsidR="003B7635" w:rsidRPr="00F45E53" w:rsidRDefault="003B763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3B7635" w:rsidRPr="00F45E53" w:rsidRDefault="003B7635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3B7635" w:rsidRPr="00F45E53" w:rsidRDefault="003B7635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3B7635" w:rsidRPr="00E97ECC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3B7635" w:rsidRPr="0012355E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2305761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3B7635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DFDC54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7777777" w:rsidR="00202F52" w:rsidRDefault="00202F52" w:rsidP="00202F52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12A480A2" w14:textId="77777777" w:rsidR="003B7635" w:rsidRDefault="003B7635" w:rsidP="003B763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3CD8A9" w14:textId="77777777" w:rsidR="003B7635" w:rsidRPr="00230F5A" w:rsidRDefault="003B7635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C722E" w14:paraId="3676ACCC" w14:textId="77777777" w:rsidTr="004118D8">
        <w:tc>
          <w:tcPr>
            <w:tcW w:w="1413" w:type="dxa"/>
          </w:tcPr>
          <w:p w14:paraId="7DDB3BFA" w14:textId="77777777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38F9C443" w:rsidR="00F32211" w:rsidRPr="00AC722E" w:rsidRDefault="00916E9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563BDE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5B96EC4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563BDE"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563BDE"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C722E">
              <w:rPr>
                <w:rFonts w:ascii="Times New Roman" w:hAnsi="Times New Roman" w:cs="Times New Roman"/>
              </w:rPr>
              <w:t xml:space="preserve"> </w:t>
            </w: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C722E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C722E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AC722E">
        <w:t>Archivo Carátula</w:t>
      </w:r>
      <w:bookmarkEnd w:id="22"/>
      <w:bookmarkEnd w:id="23"/>
      <w:r w:rsidRPr="00AC722E">
        <w:fldChar w:fldCharType="begin"/>
      </w:r>
      <w:r w:rsidRPr="00AC722E">
        <w:instrText xml:space="preserve"> XE "Archivo ”arátula" </w:instrText>
      </w:r>
      <w:r w:rsidRPr="00AC722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5DB10FF" w:rsidR="00F32211" w:rsidRPr="00AC722E" w:rsidRDefault="00916E9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563BDE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C722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FBD1D82" w:rsidR="00F32211" w:rsidRPr="00AC722E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563BDE"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563BDE"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C722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8BA4AE8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731BBAC9" w:rsidR="00A86778" w:rsidRPr="00F45E53" w:rsidRDefault="00F15920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D9C3C46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E8A67C9" w14:textId="61BB1709" w:rsidR="00A86778" w:rsidRPr="00F45E53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47F12" w14:textId="77777777" w:rsidR="0069421F" w:rsidRDefault="0069421F" w:rsidP="00F10206">
      <w:pPr>
        <w:spacing w:after="0" w:line="240" w:lineRule="auto"/>
      </w:pPr>
      <w:r>
        <w:separator/>
      </w:r>
    </w:p>
  </w:endnote>
  <w:endnote w:type="continuationSeparator" w:id="0">
    <w:p w14:paraId="749E59AD" w14:textId="77777777" w:rsidR="0069421F" w:rsidRDefault="0069421F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3ED16" w14:textId="77777777" w:rsidR="0069421F" w:rsidRDefault="0069421F" w:rsidP="00F10206">
      <w:pPr>
        <w:spacing w:after="0" w:line="240" w:lineRule="auto"/>
      </w:pPr>
      <w:r>
        <w:separator/>
      </w:r>
    </w:p>
  </w:footnote>
  <w:footnote w:type="continuationSeparator" w:id="0">
    <w:p w14:paraId="4BB6EF31" w14:textId="77777777" w:rsidR="0069421F" w:rsidRDefault="0069421F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A5DA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6C9A"/>
    <w:rsid w:val="000D7A49"/>
    <w:rsid w:val="000E39B9"/>
    <w:rsid w:val="000E3B8B"/>
    <w:rsid w:val="000E468A"/>
    <w:rsid w:val="000F00FF"/>
    <w:rsid w:val="000F012A"/>
    <w:rsid w:val="000F1060"/>
    <w:rsid w:val="000F398E"/>
    <w:rsid w:val="000F5726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2A58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96887"/>
    <w:rsid w:val="003A508D"/>
    <w:rsid w:val="003B2354"/>
    <w:rsid w:val="003B2729"/>
    <w:rsid w:val="003B5E2B"/>
    <w:rsid w:val="003B7635"/>
    <w:rsid w:val="003C048C"/>
    <w:rsid w:val="003C1403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63BDE"/>
    <w:rsid w:val="00570E48"/>
    <w:rsid w:val="00575FEB"/>
    <w:rsid w:val="00597FD4"/>
    <w:rsid w:val="005A0E6B"/>
    <w:rsid w:val="005B5D60"/>
    <w:rsid w:val="005B65DC"/>
    <w:rsid w:val="005C5769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BB5"/>
    <w:rsid w:val="00660D41"/>
    <w:rsid w:val="00661AC6"/>
    <w:rsid w:val="00666E1A"/>
    <w:rsid w:val="0067254A"/>
    <w:rsid w:val="006835D7"/>
    <w:rsid w:val="006852C5"/>
    <w:rsid w:val="0069421F"/>
    <w:rsid w:val="0069591F"/>
    <w:rsid w:val="006A0A36"/>
    <w:rsid w:val="006A19E5"/>
    <w:rsid w:val="006A36D6"/>
    <w:rsid w:val="006A5C5E"/>
    <w:rsid w:val="006B4D0F"/>
    <w:rsid w:val="006B70A9"/>
    <w:rsid w:val="006C1B0A"/>
    <w:rsid w:val="006C5FF1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24240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85F5D"/>
    <w:rsid w:val="00787AE9"/>
    <w:rsid w:val="007A169F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4DA1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12D6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95ACE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4FE3"/>
    <w:rsid w:val="008E6834"/>
    <w:rsid w:val="009144B1"/>
    <w:rsid w:val="00916E98"/>
    <w:rsid w:val="00920B57"/>
    <w:rsid w:val="00920D2A"/>
    <w:rsid w:val="009248DE"/>
    <w:rsid w:val="009258AA"/>
    <w:rsid w:val="00930A0D"/>
    <w:rsid w:val="009427D8"/>
    <w:rsid w:val="009437BA"/>
    <w:rsid w:val="00956F60"/>
    <w:rsid w:val="00957B2F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B651C"/>
    <w:rsid w:val="009C0AC5"/>
    <w:rsid w:val="009C2472"/>
    <w:rsid w:val="009E5777"/>
    <w:rsid w:val="009E57F9"/>
    <w:rsid w:val="009F2F7C"/>
    <w:rsid w:val="00A03641"/>
    <w:rsid w:val="00A06AD3"/>
    <w:rsid w:val="00A10C95"/>
    <w:rsid w:val="00A120BD"/>
    <w:rsid w:val="00A167D3"/>
    <w:rsid w:val="00A2471B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1DAB"/>
    <w:rsid w:val="00A829A4"/>
    <w:rsid w:val="00A86778"/>
    <w:rsid w:val="00A8686E"/>
    <w:rsid w:val="00A93B33"/>
    <w:rsid w:val="00AA6E30"/>
    <w:rsid w:val="00AB6B68"/>
    <w:rsid w:val="00AC0E9C"/>
    <w:rsid w:val="00AC3753"/>
    <w:rsid w:val="00AC40AA"/>
    <w:rsid w:val="00AC722E"/>
    <w:rsid w:val="00AC7243"/>
    <w:rsid w:val="00AD0B4A"/>
    <w:rsid w:val="00AD1F4D"/>
    <w:rsid w:val="00AD6937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1ABE"/>
    <w:rsid w:val="00B34DB0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10"/>
    <w:rsid w:val="00CF658F"/>
    <w:rsid w:val="00CF708A"/>
    <w:rsid w:val="00D04283"/>
    <w:rsid w:val="00D06F55"/>
    <w:rsid w:val="00D10D80"/>
    <w:rsid w:val="00D23639"/>
    <w:rsid w:val="00D257DA"/>
    <w:rsid w:val="00D304D2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34A0"/>
    <w:rsid w:val="00D84280"/>
    <w:rsid w:val="00D923F1"/>
    <w:rsid w:val="00D92C2E"/>
    <w:rsid w:val="00D97610"/>
    <w:rsid w:val="00DA09F0"/>
    <w:rsid w:val="00DA5A1D"/>
    <w:rsid w:val="00DA6AAC"/>
    <w:rsid w:val="00DB1EDF"/>
    <w:rsid w:val="00DB4117"/>
    <w:rsid w:val="00DB53EB"/>
    <w:rsid w:val="00DB7980"/>
    <w:rsid w:val="00DC03A2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2787E"/>
    <w:rsid w:val="00E337AC"/>
    <w:rsid w:val="00E33D1B"/>
    <w:rsid w:val="00E37BE6"/>
    <w:rsid w:val="00E40077"/>
    <w:rsid w:val="00E43229"/>
    <w:rsid w:val="00E547E8"/>
    <w:rsid w:val="00E56B9E"/>
    <w:rsid w:val="00E60B51"/>
    <w:rsid w:val="00E60F5C"/>
    <w:rsid w:val="00E63277"/>
    <w:rsid w:val="00E71BB4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B6BF5"/>
    <w:rsid w:val="00EB73D3"/>
    <w:rsid w:val="00EC1139"/>
    <w:rsid w:val="00EC5056"/>
    <w:rsid w:val="00ED4238"/>
    <w:rsid w:val="00EE5443"/>
    <w:rsid w:val="00F10206"/>
    <w:rsid w:val="00F11750"/>
    <w:rsid w:val="00F15920"/>
    <w:rsid w:val="00F20178"/>
    <w:rsid w:val="00F2032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1D1F"/>
    <w:rsid w:val="00F741CD"/>
    <w:rsid w:val="00F81EAE"/>
    <w:rsid w:val="00F82FAC"/>
    <w:rsid w:val="00F91149"/>
    <w:rsid w:val="00F9148C"/>
    <w:rsid w:val="00F91655"/>
    <w:rsid w:val="00F95832"/>
    <w:rsid w:val="00FA265D"/>
    <w:rsid w:val="00FA7CB9"/>
    <w:rsid w:val="00FB402C"/>
    <w:rsid w:val="00FC5AB6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D6937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10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69</cp:revision>
  <dcterms:created xsi:type="dcterms:W3CDTF">2024-03-06T13:25:00Z</dcterms:created>
  <dcterms:modified xsi:type="dcterms:W3CDTF">2024-09-09T15:46:00Z</dcterms:modified>
</cp:coreProperties>
</file>