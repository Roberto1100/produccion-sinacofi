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285C10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92705B">
        <w:rPr>
          <w:rFonts w:ascii="Times New Roman" w:hAnsi="Times New Roman" w:cs="Times New Roman"/>
          <w:b/>
          <w:sz w:val="72"/>
          <w:szCs w:val="72"/>
        </w:rPr>
        <w:t>E2</w:t>
      </w:r>
      <w:r w:rsidR="006D594B">
        <w:rPr>
          <w:rFonts w:ascii="Times New Roman" w:hAnsi="Times New Roman" w:cs="Times New Roman"/>
          <w:b/>
          <w:sz w:val="72"/>
          <w:szCs w:val="72"/>
        </w:rPr>
        <w:t>6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A0E6B">
        <w:rPr>
          <w:rFonts w:ascii="Times New Roman" w:hAnsi="Times New Roman" w:cs="Times New Roman"/>
          <w:b/>
          <w:sz w:val="72"/>
          <w:szCs w:val="72"/>
        </w:rPr>
        <w:t>7</w:t>
      </w:r>
      <w:r w:rsidR="006D594B">
        <w:rPr>
          <w:rFonts w:ascii="Times New Roman" w:hAnsi="Times New Roman" w:cs="Times New Roman"/>
          <w:b/>
          <w:sz w:val="72"/>
          <w:szCs w:val="72"/>
        </w:rPr>
        <w:t>09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6D594B" w:rsidRPr="006D594B">
        <w:t xml:space="preserve"> </w:t>
      </w:r>
      <w:r w:rsidR="001E137F" w:rsidRPr="001E137F">
        <w:rPr>
          <w:rFonts w:ascii="Times New Roman" w:hAnsi="Times New Roman" w:cs="Times New Roman"/>
          <w:b/>
          <w:sz w:val="72"/>
          <w:szCs w:val="72"/>
        </w:rPr>
        <w:t>BALANCE DETALLADO DEL ESTADO DE LAS SOLICITUDES DE FINANCIAMIENTOS CON FONDO GARANTIA ESPECIALES (FOGAES)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E212D22" w:rsidR="00DA6AAC" w:rsidRPr="00230F5A" w:rsidRDefault="0092705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6D59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22F848E4" w14:textId="58169FE6" w:rsidR="00DA6AAC" w:rsidRPr="00230F5A" w:rsidRDefault="0039688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012182"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02253" w:rsidRPr="00230F5A" w14:paraId="5339FC0E" w14:textId="7AB2D237" w:rsidTr="000506C0">
        <w:tc>
          <w:tcPr>
            <w:tcW w:w="1256" w:type="dxa"/>
          </w:tcPr>
          <w:p w14:paraId="3DF7E2D2" w14:textId="53A97090" w:rsidR="00B02253" w:rsidRPr="00230F5A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E26</w:t>
            </w:r>
          </w:p>
        </w:tc>
        <w:tc>
          <w:tcPr>
            <w:tcW w:w="1342" w:type="dxa"/>
          </w:tcPr>
          <w:p w14:paraId="69C55B7E" w14:textId="5547F083" w:rsidR="00B02253" w:rsidRPr="00230F5A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AF7CBF5" w14:textId="77777777" w:rsidR="00B02253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3F586D37" w14:textId="77777777" w:rsidR="00B02253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E62B085" w:rsidR="00B02253" w:rsidRPr="00230F5A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9DD2C5F" w:rsidR="00B02253" w:rsidRPr="00230F5A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17151FF" w:rsidR="00B02253" w:rsidRPr="00230F5A" w:rsidRDefault="00B02253" w:rsidP="00B0225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E137F" w:rsidRPr="00230F5A" w14:paraId="251EA50D" w14:textId="22DD7FE9" w:rsidTr="000506C0">
        <w:tc>
          <w:tcPr>
            <w:tcW w:w="1256" w:type="dxa"/>
          </w:tcPr>
          <w:p w14:paraId="7287933A" w14:textId="0DE44BC4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E26</w:t>
            </w:r>
          </w:p>
        </w:tc>
        <w:tc>
          <w:tcPr>
            <w:tcW w:w="1342" w:type="dxa"/>
          </w:tcPr>
          <w:p w14:paraId="562818B9" w14:textId="2D3F88C0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30F36FC" w14:textId="77777777" w:rsid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9BD2DC0" w14:textId="77777777" w:rsid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990EE2D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0A1B0094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C93A3A4" w14:textId="77777777" w:rsid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1DC22F16" w14:textId="77777777" w:rsidR="001E137F" w:rsidRP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E137F">
              <w:rPr>
                <w:rFonts w:ascii="Times New Roman" w:hAnsi="Times New Roman" w:cs="Times New Roman"/>
                <w:lang w:val="es-CL"/>
              </w:rPr>
              <w:t>E26</w:t>
            </w:r>
          </w:p>
          <w:p w14:paraId="3D95129E" w14:textId="77777777" w:rsidR="001E137F" w:rsidRP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E137F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"BALANCE DETALLADO DEL ESTADO DE LAS SOLICITUDES DE FINANCIAMIENTOS CON FONDO GARANTIA ESPECIALES (FOGAES)"</w:t>
            </w:r>
          </w:p>
          <w:p w14:paraId="2680C47E" w14:textId="580C6E7E" w:rsidR="001E137F" w:rsidRPr="001E137F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1E137F" w:rsidRPr="00230F5A" w14:paraId="38B70AFE" w14:textId="34FEEE1D" w:rsidTr="000506C0">
        <w:tc>
          <w:tcPr>
            <w:tcW w:w="1256" w:type="dxa"/>
          </w:tcPr>
          <w:p w14:paraId="23AEB014" w14:textId="5799241D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137F" w:rsidRPr="00230F5A" w14:paraId="4B606B6E" w14:textId="62885254" w:rsidTr="000506C0">
        <w:tc>
          <w:tcPr>
            <w:tcW w:w="1256" w:type="dxa"/>
          </w:tcPr>
          <w:p w14:paraId="612D72B6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137F" w:rsidRPr="00230F5A" w14:paraId="2EA7A1DB" w14:textId="6C6D457E" w:rsidTr="000506C0">
        <w:tc>
          <w:tcPr>
            <w:tcW w:w="1256" w:type="dxa"/>
          </w:tcPr>
          <w:p w14:paraId="4D062B49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137F" w:rsidRPr="00230F5A" w14:paraId="4EBD62EB" w14:textId="7659FBA3" w:rsidTr="000506C0">
        <w:tc>
          <w:tcPr>
            <w:tcW w:w="1256" w:type="dxa"/>
          </w:tcPr>
          <w:p w14:paraId="6FF918B3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E137F" w:rsidRPr="00230F5A" w:rsidRDefault="001E137F" w:rsidP="001E137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BCE779D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B02253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340BC7C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9B651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9B651C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FF72FAC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3A24AF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EF562E1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183C66">
        <w:rPr>
          <w:rFonts w:ascii="Times New Roman" w:hAnsi="Times New Roman" w:cs="Times New Roman"/>
        </w:rPr>
        <w:t>6</w:t>
      </w:r>
      <w:r w:rsidR="003A24AF">
        <w:rPr>
          <w:rFonts w:ascii="Times New Roman" w:hAnsi="Times New Roman" w:cs="Times New Roman"/>
        </w:rPr>
        <w:t>6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01F0A576" w14:textId="77777777" w:rsidR="006E028C" w:rsidRPr="006E028C" w:rsidRDefault="006E028C" w:rsidP="006E028C">
      <w:pPr>
        <w:pStyle w:val="Textoindependiente"/>
        <w:ind w:left="212"/>
        <w:rPr>
          <w:lang w:val="es-CL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6E028C" w:rsidRPr="006E028C" w14:paraId="78402B96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842B6" w14:textId="751ECB31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4055B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RUT del solicitante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E383D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R(</w:t>
            </w:r>
            <w:proofErr w:type="gramStart"/>
            <w:r w:rsidRPr="006E028C">
              <w:t>09)VX</w:t>
            </w:r>
            <w:proofErr w:type="gramEnd"/>
            <w:r w:rsidRPr="006E028C">
              <w:t>(01)</w:t>
            </w:r>
          </w:p>
        </w:tc>
      </w:tr>
      <w:tr w:rsidR="006E028C" w:rsidRPr="006E028C" w14:paraId="47D859D9" w14:textId="77777777" w:rsidTr="006E028C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518DF" w14:textId="39661475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F4C3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Región de origen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596D7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6E028C" w:rsidRPr="006E028C" w14:paraId="5FACC8DA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BA5F5" w14:textId="4F60293F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96D3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Fecha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8E8EF" w14:textId="77777777" w:rsidR="006E028C" w:rsidRPr="006E028C" w:rsidRDefault="006E028C" w:rsidP="006E028C">
            <w:pPr>
              <w:pStyle w:val="Textoindependiente"/>
              <w:ind w:left="212"/>
            </w:pPr>
            <w:proofErr w:type="gramStart"/>
            <w:r w:rsidRPr="006E028C">
              <w:t>F(</w:t>
            </w:r>
            <w:proofErr w:type="gramEnd"/>
            <w:r w:rsidRPr="006E028C">
              <w:t>08)</w:t>
            </w:r>
          </w:p>
        </w:tc>
      </w:tr>
      <w:tr w:rsidR="006E028C" w:rsidRPr="006E028C" w14:paraId="79D37896" w14:textId="77777777" w:rsidTr="006E028C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23D99" w14:textId="1C2B9782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1C75D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Programa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9F7C8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6E028C" w:rsidRPr="006E028C" w14:paraId="40549E53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16E4" w14:textId="371B399E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9012C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Estado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EAE60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6E028C" w:rsidRPr="006E028C" w14:paraId="0EC38810" w14:textId="77777777" w:rsidTr="006E028C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9CF7" w14:textId="2A7E332C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455CC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Monto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3114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9(14)</w:t>
            </w:r>
          </w:p>
        </w:tc>
      </w:tr>
      <w:tr w:rsidR="006E028C" w:rsidRPr="006E028C" w14:paraId="5CD26CC6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77F56" w14:textId="467DF17B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8EB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Monto asociado al último estado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BF0D1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9(14)</w:t>
            </w:r>
          </w:p>
        </w:tc>
      </w:tr>
      <w:tr w:rsidR="006E028C" w:rsidRPr="006E028C" w14:paraId="2CB4AEE2" w14:textId="77777777" w:rsidTr="006E028C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3C2AC" w14:textId="68A5D4FF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F2B0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Tipo de persona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183D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9(03)</w:t>
            </w:r>
          </w:p>
        </w:tc>
      </w:tr>
      <w:tr w:rsidR="006E028C" w:rsidRPr="006E028C" w14:paraId="1F66F8A5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5DBF6" w14:textId="3CE92842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2743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Tipo de empresa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30657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9(03)</w:t>
            </w:r>
          </w:p>
        </w:tc>
      </w:tr>
      <w:tr w:rsidR="006E028C" w:rsidRPr="006E028C" w14:paraId="40C7F3A1" w14:textId="77777777" w:rsidTr="006E028C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D9EE4" w14:textId="57BA3BD9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7F93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Actividad Económica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BEFB5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9(06)</w:t>
            </w:r>
          </w:p>
        </w:tc>
      </w:tr>
      <w:tr w:rsidR="006E028C" w:rsidRPr="006E028C" w14:paraId="0319CE0B" w14:textId="77777777" w:rsidTr="006E028C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5183" w14:textId="7CA2302B" w:rsidR="006E028C" w:rsidRPr="006E028C" w:rsidRDefault="006E028C" w:rsidP="006E028C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5E941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Destino financiamiento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23436" w14:textId="77777777" w:rsidR="006E028C" w:rsidRPr="006E028C" w:rsidRDefault="006E028C" w:rsidP="006E028C">
            <w:pPr>
              <w:pStyle w:val="Textoindependiente"/>
              <w:ind w:left="212"/>
            </w:pPr>
            <w:r w:rsidRPr="006E028C">
              <w:t>9(02)</w:t>
            </w:r>
          </w:p>
        </w:tc>
      </w:tr>
    </w:tbl>
    <w:p w14:paraId="23ADD94A" w14:textId="77777777" w:rsidR="00183C66" w:rsidRDefault="00183C66" w:rsidP="005E1016">
      <w:pPr>
        <w:pStyle w:val="Textoindependiente"/>
        <w:ind w:left="212"/>
      </w:pPr>
    </w:p>
    <w:p w14:paraId="3DCE10E5" w14:textId="1DFAA784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 w:rsidR="00183C66">
        <w:t>6</w:t>
      </w:r>
      <w:r w:rsidR="006E028C">
        <w:t>6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12272999" w:rsidR="00BD7047" w:rsidRPr="00230F5A" w:rsidRDefault="00BD7047" w:rsidP="00BD7047">
      <w:pPr>
        <w:pStyle w:val="Ttulo2"/>
        <w:numPr>
          <w:ilvl w:val="2"/>
          <w:numId w:val="7"/>
        </w:numPr>
        <w:ind w:left="2610" w:hanging="360"/>
        <w:rPr>
          <w:sz w:val="32"/>
          <w:szCs w:val="32"/>
        </w:rPr>
      </w:pPr>
      <w:r>
        <w:t xml:space="preserve">Validaciones variables asociadas al documento </w:t>
      </w:r>
      <w:r w:rsidR="00335CA5">
        <w:t>E26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C09128D" w14:textId="77777777" w:rsidR="00EB73D3" w:rsidRDefault="00EB73D3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290B81C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0529E6CB" w:rsidR="003B7635" w:rsidRPr="00F45E53" w:rsidRDefault="003B763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DFDC54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7E3414" w14:paraId="3676ACCC" w14:textId="77777777" w:rsidTr="004118D8">
        <w:tc>
          <w:tcPr>
            <w:tcW w:w="1413" w:type="dxa"/>
          </w:tcPr>
          <w:p w14:paraId="7DDB3BFA" w14:textId="77777777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741BB22" w:rsidR="00F32211" w:rsidRPr="007E3414" w:rsidRDefault="00183C66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AC0DD8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a.X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D3E012E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7E3414">
              <w:rPr>
                <w:rFonts w:ascii="Times New Roman" w:hAnsi="Times New Roman" w:cs="Times New Roman"/>
              </w:rPr>
              <w:t xml:space="preserve"> </w:t>
            </w: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7E3414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7E3414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7E3414">
        <w:t>Archivo Carátula</w:t>
      </w:r>
      <w:bookmarkEnd w:id="22"/>
      <w:bookmarkEnd w:id="23"/>
      <w:r w:rsidRPr="007E3414">
        <w:fldChar w:fldCharType="begin"/>
      </w:r>
      <w:r w:rsidRPr="007E3414">
        <w:instrText xml:space="preserve"> XE "Archivo ”arátula" </w:instrText>
      </w:r>
      <w:r w:rsidRPr="007E341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EC00C6B" w:rsidR="00F32211" w:rsidRPr="007E3414" w:rsidRDefault="00183C66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E2</w:t>
            </w:r>
            <w:r w:rsidR="00AC0DD8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7E341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C73A465" w:rsidR="00F32211" w:rsidRPr="007E341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7E3414"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E341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lastRenderedPageBreak/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731BBAC9" w:rsidR="00A86778" w:rsidRPr="00F45E53" w:rsidRDefault="00F159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16E03" w14:textId="77777777" w:rsidR="00726865" w:rsidRDefault="00726865" w:rsidP="00F10206">
      <w:pPr>
        <w:spacing w:after="0" w:line="240" w:lineRule="auto"/>
      </w:pPr>
      <w:r>
        <w:separator/>
      </w:r>
    </w:p>
  </w:endnote>
  <w:endnote w:type="continuationSeparator" w:id="0">
    <w:p w14:paraId="42A50522" w14:textId="77777777" w:rsidR="00726865" w:rsidRDefault="0072686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9AFFA" w14:textId="77777777" w:rsidR="00726865" w:rsidRDefault="00726865" w:rsidP="00F10206">
      <w:pPr>
        <w:spacing w:after="0" w:line="240" w:lineRule="auto"/>
      </w:pPr>
      <w:r>
        <w:separator/>
      </w:r>
    </w:p>
  </w:footnote>
  <w:footnote w:type="continuationSeparator" w:id="0">
    <w:p w14:paraId="61041FA1" w14:textId="77777777" w:rsidR="00726865" w:rsidRDefault="0072686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A5DA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6C9A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3C66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F92"/>
    <w:rsid w:val="001E137F"/>
    <w:rsid w:val="001E7B96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35CA5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96887"/>
    <w:rsid w:val="003A24AF"/>
    <w:rsid w:val="003A508D"/>
    <w:rsid w:val="003B2354"/>
    <w:rsid w:val="003B2729"/>
    <w:rsid w:val="003B5E2B"/>
    <w:rsid w:val="003B7635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A0E6B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BB5"/>
    <w:rsid w:val="00660D41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D594B"/>
    <w:rsid w:val="006E028C"/>
    <w:rsid w:val="006F07F7"/>
    <w:rsid w:val="006F384B"/>
    <w:rsid w:val="006F53A6"/>
    <w:rsid w:val="006F65AF"/>
    <w:rsid w:val="0070260B"/>
    <w:rsid w:val="00706C67"/>
    <w:rsid w:val="0071053E"/>
    <w:rsid w:val="007147F8"/>
    <w:rsid w:val="00726865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77788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414"/>
    <w:rsid w:val="007E38CF"/>
    <w:rsid w:val="007E4DA1"/>
    <w:rsid w:val="007E5A3C"/>
    <w:rsid w:val="008014F3"/>
    <w:rsid w:val="00801B0F"/>
    <w:rsid w:val="0080267F"/>
    <w:rsid w:val="00802B3C"/>
    <w:rsid w:val="0080430D"/>
    <w:rsid w:val="00825FBB"/>
    <w:rsid w:val="00830BF4"/>
    <w:rsid w:val="00834D6C"/>
    <w:rsid w:val="008363A4"/>
    <w:rsid w:val="008412D6"/>
    <w:rsid w:val="0084233E"/>
    <w:rsid w:val="0084328F"/>
    <w:rsid w:val="00857076"/>
    <w:rsid w:val="008640F8"/>
    <w:rsid w:val="0086413B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2705B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B651C"/>
    <w:rsid w:val="009C0AC5"/>
    <w:rsid w:val="009D373A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A4"/>
    <w:rsid w:val="00A86778"/>
    <w:rsid w:val="00A8686E"/>
    <w:rsid w:val="00A93B33"/>
    <w:rsid w:val="00AA6E30"/>
    <w:rsid w:val="00AB6B68"/>
    <w:rsid w:val="00AC0DD8"/>
    <w:rsid w:val="00AC3753"/>
    <w:rsid w:val="00AC40AA"/>
    <w:rsid w:val="00AC7243"/>
    <w:rsid w:val="00AD0B4A"/>
    <w:rsid w:val="00AD1F4D"/>
    <w:rsid w:val="00AD6937"/>
    <w:rsid w:val="00AE096D"/>
    <w:rsid w:val="00AE4F71"/>
    <w:rsid w:val="00AF1750"/>
    <w:rsid w:val="00AF1CC6"/>
    <w:rsid w:val="00AF48EE"/>
    <w:rsid w:val="00AF7114"/>
    <w:rsid w:val="00B01B02"/>
    <w:rsid w:val="00B02253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2760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54C6F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30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257DA"/>
    <w:rsid w:val="00D3155F"/>
    <w:rsid w:val="00D31E6D"/>
    <w:rsid w:val="00D35EF3"/>
    <w:rsid w:val="00D41FAB"/>
    <w:rsid w:val="00D4790F"/>
    <w:rsid w:val="00D50645"/>
    <w:rsid w:val="00D5246E"/>
    <w:rsid w:val="00D55817"/>
    <w:rsid w:val="00D71044"/>
    <w:rsid w:val="00D734FF"/>
    <w:rsid w:val="00D75878"/>
    <w:rsid w:val="00D834A0"/>
    <w:rsid w:val="00D84280"/>
    <w:rsid w:val="00D923F1"/>
    <w:rsid w:val="00D92C2E"/>
    <w:rsid w:val="00D97610"/>
    <w:rsid w:val="00DA5A1D"/>
    <w:rsid w:val="00DA6AAC"/>
    <w:rsid w:val="00DB1EDF"/>
    <w:rsid w:val="00DB3571"/>
    <w:rsid w:val="00DB4117"/>
    <w:rsid w:val="00DB53EB"/>
    <w:rsid w:val="00DB7980"/>
    <w:rsid w:val="00DC03A2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3AB2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B6BF5"/>
    <w:rsid w:val="00EB73D3"/>
    <w:rsid w:val="00EC1139"/>
    <w:rsid w:val="00EC5056"/>
    <w:rsid w:val="00ED4238"/>
    <w:rsid w:val="00EE5443"/>
    <w:rsid w:val="00F10206"/>
    <w:rsid w:val="00F11750"/>
    <w:rsid w:val="00F15920"/>
    <w:rsid w:val="00F2032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10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68</cp:revision>
  <dcterms:created xsi:type="dcterms:W3CDTF">2024-03-06T13:25:00Z</dcterms:created>
  <dcterms:modified xsi:type="dcterms:W3CDTF">2024-09-09T14:59:00Z</dcterms:modified>
</cp:coreProperties>
</file>