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20F0E9B1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92705B">
        <w:rPr>
          <w:rFonts w:ascii="Times New Roman" w:hAnsi="Times New Roman" w:cs="Times New Roman"/>
          <w:b/>
          <w:sz w:val="72"/>
          <w:szCs w:val="72"/>
        </w:rPr>
        <w:t>E25</w:t>
      </w:r>
      <w:r w:rsidR="00E97ECC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5A0E6B">
        <w:rPr>
          <w:rFonts w:ascii="Times New Roman" w:hAnsi="Times New Roman" w:cs="Times New Roman"/>
          <w:b/>
          <w:sz w:val="72"/>
          <w:szCs w:val="72"/>
        </w:rPr>
        <w:t>7</w:t>
      </w:r>
      <w:r w:rsidR="0092705B">
        <w:rPr>
          <w:rFonts w:ascii="Times New Roman" w:hAnsi="Times New Roman" w:cs="Times New Roman"/>
          <w:b/>
          <w:sz w:val="72"/>
          <w:szCs w:val="72"/>
        </w:rPr>
        <w:t>50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 w:rsidR="00BD3B3B" w:rsidRPr="00BD3B3B">
        <w:rPr>
          <w:rFonts w:ascii="Times New Roman" w:hAnsi="Times New Roman" w:cs="Times New Roman"/>
          <w:lang w:val="es-CL"/>
        </w:rPr>
        <w:t xml:space="preserve"> </w:t>
      </w:r>
      <w:r w:rsidR="00BD3B3B" w:rsidRPr="00BD3B3B">
        <w:rPr>
          <w:rFonts w:ascii="Times New Roman" w:hAnsi="Times New Roman" w:cs="Times New Roman"/>
          <w:b/>
          <w:sz w:val="72"/>
          <w:szCs w:val="72"/>
        </w:rPr>
        <w:t>BALANCE DETALLADO DEL ESTADO DE LAS SOLICITUDES DE FINANCIAMIENTOS CON GARANTÍA FOGAPE CHILE APOYA</w:t>
      </w:r>
      <w:r w:rsidR="00012182" w:rsidRPr="00012182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D6B5143" w14:textId="00C46283" w:rsidR="00382B34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63436" w:history="1">
            <w:r w:rsidR="00382B34" w:rsidRPr="00D14E86">
              <w:rPr>
                <w:rStyle w:val="Hipervnculo"/>
                <w:noProof/>
              </w:rPr>
              <w:t>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Definición de estructuras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_Toc166663436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5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59193C59" w14:textId="3FB5F6E2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37" w:history="1">
            <w:r w:rsidR="00382B34" w:rsidRPr="00D14E86">
              <w:rPr>
                <w:rStyle w:val="Hipervnculo"/>
                <w:bCs/>
                <w:noProof/>
              </w:rPr>
              <w:t>1.1.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bCs/>
                <w:noProof/>
              </w:rPr>
              <w:t xml:space="preserve">Archivo de datos del emisor  </w:t>
            </w:r>
            <w:r w:rsidR="00382B34" w:rsidRPr="00D14E86">
              <w:rPr>
                <w:rStyle w:val="Hipervnculo"/>
                <w:noProof/>
              </w:rPr>
              <w:t>Manual Sistema de Información Bancos - Sistema Contable (cmfchile.cl)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_Toc166663437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5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382D0756" w14:textId="3FAB937A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38" w:history="1">
            <w:r w:rsidR="00382B34" w:rsidRPr="00D14E86">
              <w:rPr>
                <w:rStyle w:val="Hipervnculo"/>
                <w:noProof/>
              </w:rPr>
              <w:t>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Validaciones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_Toc166663438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327F4263" w14:textId="68DBFAE5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39" w:history="1">
            <w:r w:rsidR="00382B34" w:rsidRPr="00D14E86">
              <w:rPr>
                <w:rStyle w:val="Hipervnculo"/>
                <w:noProof/>
              </w:rPr>
              <w:t>2.1.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de datos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_Toc166663439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5722A921" w14:textId="1F072E0B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0" w:history="1">
            <w:r w:rsidR="00382B34" w:rsidRPr="00D14E86">
              <w:rPr>
                <w:rStyle w:val="Hipervnculo"/>
                <w:noProof/>
              </w:rPr>
              <w:t>3.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Construyendo la carátula de salida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_Toc166663440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67BF36AB" w14:textId="0A4DA04D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1" w:history="1">
            <w:r w:rsidR="00382B34" w:rsidRPr="00D14E86">
              <w:rPr>
                <w:rStyle w:val="Hipervnculo"/>
                <w:noProof/>
              </w:rPr>
              <w:t>3.1.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Formato de carátula de salida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_Toc166663441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2DA13C9A" w14:textId="03290796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2" w:history="1">
            <w:r w:rsidR="00382B34" w:rsidRPr="00D14E86">
              <w:rPr>
                <w:rStyle w:val="Hipervnculo"/>
                <w:bCs/>
                <w:noProof/>
              </w:rPr>
              <w:t>4.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Definición de nombres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_Toc166663442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1D9EAACD" w14:textId="70C86FA6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3" w:history="1">
            <w:r w:rsidR="00382B34" w:rsidRPr="00D14E86">
              <w:rPr>
                <w:rStyle w:val="Hipervnculo"/>
                <w:noProof/>
              </w:rPr>
              <w:t>4.1.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de salida a destino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_Toc166663443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6B0B3F8E" w14:textId="27279B51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4" w:history="1">
            <w:r w:rsidR="00382B34" w:rsidRPr="00D14E86">
              <w:rPr>
                <w:rStyle w:val="Hipervnculo"/>
                <w:noProof/>
              </w:rPr>
              <w:t>4.1.1.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de datos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_Toc166663444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2992168F" w14:textId="49D06A80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5" w:history="1">
            <w:r w:rsidR="00382B34" w:rsidRPr="00D14E86">
              <w:rPr>
                <w:rStyle w:val="Hipervnculo"/>
                <w:noProof/>
              </w:rPr>
              <w:t>4.1.2.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Carátula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_Toc166663445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64783C0C" w14:textId="2A825264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6" w:history="1">
            <w:r w:rsidR="00382B34" w:rsidRPr="00D14E86">
              <w:rPr>
                <w:rStyle w:val="Hipervnculo"/>
                <w:noProof/>
              </w:rPr>
              <w:t>4.2.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Definición de correlativo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_Toc166663446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73A478DD" w14:textId="5CEBC596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7" w:history="1">
            <w:r w:rsidR="00382B34" w:rsidRPr="00D14E86">
              <w:rPr>
                <w:rStyle w:val="Hipervnculo"/>
                <w:noProof/>
              </w:rPr>
              <w:t>4.2.1.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Salida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_Toc166663447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07BDB4B1" w14:textId="5667C06C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8" w:history="1">
            <w:r w:rsidR="00382B34" w:rsidRPr="00D14E86">
              <w:rPr>
                <w:rStyle w:val="Hipervnculo"/>
                <w:noProof/>
              </w:rPr>
              <w:t>4.2.2.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Entrada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_Toc166663448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13C9AE44" w14:textId="07A4ECBE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9" w:history="1">
            <w:r w:rsidR="00382B34" w:rsidRPr="00D14E86">
              <w:rPr>
                <w:rStyle w:val="Hipervnculo"/>
                <w:noProof/>
              </w:rPr>
              <w:t>5.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Definir Notificación hacia el Front.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_Toc166663449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9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3B2F1084" w14:textId="03ABB2EB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50" w:history="1">
            <w:r w:rsidR="00382B34" w:rsidRPr="00D14E86">
              <w:rPr>
                <w:rStyle w:val="Hipervnculo"/>
                <w:noProof/>
              </w:rPr>
              <w:t>6.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Datos sensibles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_Toc166663450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10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1B95E1CD" w14:textId="17995912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19655C10" w:rsidR="00DA6AAC" w:rsidRPr="00230F5A" w:rsidRDefault="0092705B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E25</w:t>
            </w:r>
          </w:p>
        </w:tc>
        <w:tc>
          <w:tcPr>
            <w:tcW w:w="1342" w:type="dxa"/>
          </w:tcPr>
          <w:p w14:paraId="22F848E4" w14:textId="58169FE6" w:rsidR="00DA6AAC" w:rsidRPr="00230F5A" w:rsidRDefault="00396887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DA6AAC" w:rsidRPr="00230F5A">
              <w:rPr>
                <w:rFonts w:ascii="Times New Roman" w:hAnsi="Times New Roman" w:cs="Times New Roman"/>
              </w:rPr>
              <w:t>-</w:t>
            </w:r>
            <w:r w:rsidR="00DA6AAC">
              <w:rPr>
                <w:rFonts w:ascii="Times New Roman" w:hAnsi="Times New Roman" w:cs="Times New Roman"/>
              </w:rPr>
              <w:t>0</w:t>
            </w:r>
            <w:r w:rsidR="00012182">
              <w:rPr>
                <w:rFonts w:ascii="Times New Roman" w:hAnsi="Times New Roman" w:cs="Times New Roman"/>
              </w:rPr>
              <w:t>7</w:t>
            </w:r>
            <w:r w:rsidR="00DA6AAC" w:rsidRPr="00230F5A">
              <w:rPr>
                <w:rFonts w:ascii="Times New Roman" w:hAnsi="Times New Roman" w:cs="Times New Roman"/>
              </w:rPr>
              <w:t>-202</w:t>
            </w:r>
            <w:r w:rsidR="00DA6AA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6240371E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AF37D9" w:rsidRPr="00230F5A" w14:paraId="5339FC0E" w14:textId="7AB2D237" w:rsidTr="000506C0">
        <w:tc>
          <w:tcPr>
            <w:tcW w:w="1256" w:type="dxa"/>
          </w:tcPr>
          <w:p w14:paraId="3DF7E2D2" w14:textId="72C09502" w:rsidR="00AF37D9" w:rsidRPr="00230F5A" w:rsidRDefault="00AF37D9" w:rsidP="00AF37D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E25</w:t>
            </w:r>
          </w:p>
        </w:tc>
        <w:tc>
          <w:tcPr>
            <w:tcW w:w="1342" w:type="dxa"/>
          </w:tcPr>
          <w:p w14:paraId="69C55B7E" w14:textId="538EBF34" w:rsidR="00AF37D9" w:rsidRPr="00230F5A" w:rsidRDefault="00AF37D9" w:rsidP="00AF37D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08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58722D01" w14:textId="77777777" w:rsidR="00AF37D9" w:rsidRDefault="00AF37D9" w:rsidP="00AF37D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2F3556BB" w14:textId="77777777" w:rsidR="00AF37D9" w:rsidRDefault="00AF37D9" w:rsidP="00AF37D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2C4D15D5" w:rsidR="00AF37D9" w:rsidRPr="00230F5A" w:rsidRDefault="00AF37D9" w:rsidP="00AF37D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4436A160" w14:textId="033F49C7" w:rsidR="00AF37D9" w:rsidRPr="00230F5A" w:rsidRDefault="00AF37D9" w:rsidP="00AF37D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38B503D0" w:rsidR="00AF37D9" w:rsidRPr="00230F5A" w:rsidRDefault="00AF37D9" w:rsidP="00AF37D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BD3B3B" w:rsidRPr="00230F5A" w14:paraId="251EA50D" w14:textId="22DD7FE9" w:rsidTr="000506C0">
        <w:tc>
          <w:tcPr>
            <w:tcW w:w="1256" w:type="dxa"/>
          </w:tcPr>
          <w:p w14:paraId="7287933A" w14:textId="3F8ABC34" w:rsidR="00BD3B3B" w:rsidRPr="00230F5A" w:rsidRDefault="00BD3B3B" w:rsidP="00BD3B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E25</w:t>
            </w:r>
          </w:p>
        </w:tc>
        <w:tc>
          <w:tcPr>
            <w:tcW w:w="1342" w:type="dxa"/>
          </w:tcPr>
          <w:p w14:paraId="562818B9" w14:textId="61A58420" w:rsidR="00BD3B3B" w:rsidRPr="00230F5A" w:rsidRDefault="00BD3B3B" w:rsidP="00BD3B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9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9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16CF96AD" w14:textId="77777777" w:rsidR="00BD3B3B" w:rsidRDefault="00BD3B3B" w:rsidP="00BD3B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34D428D0" w14:textId="77777777" w:rsidR="00BD3B3B" w:rsidRDefault="00BD3B3B" w:rsidP="00BD3B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B494666" w14:textId="4A2E95B8" w:rsidR="00BD3B3B" w:rsidRPr="00230F5A" w:rsidRDefault="00BD3B3B" w:rsidP="00BD3B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3E710F1" w14:textId="683D5E19" w:rsidR="00BD3B3B" w:rsidRPr="00230F5A" w:rsidRDefault="00BD3B3B" w:rsidP="00BD3B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119E2E65" w14:textId="77777777" w:rsidR="00BD3B3B" w:rsidRDefault="00BD3B3B" w:rsidP="00BD3B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9.9.24</w:t>
            </w:r>
          </w:p>
          <w:p w14:paraId="219F6DDF" w14:textId="77777777" w:rsidR="00BD3B3B" w:rsidRPr="00BD3B3B" w:rsidRDefault="00BD3B3B" w:rsidP="00BD3B3B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BD3B3B">
              <w:rPr>
                <w:rFonts w:ascii="Times New Roman" w:hAnsi="Times New Roman" w:cs="Times New Roman"/>
                <w:lang w:val="es-CL"/>
              </w:rPr>
              <w:t>E25</w:t>
            </w:r>
          </w:p>
          <w:p w14:paraId="7C46C38C" w14:textId="77777777" w:rsidR="00BD3B3B" w:rsidRPr="00BD3B3B" w:rsidRDefault="00BD3B3B" w:rsidP="00BD3B3B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BD3B3B">
              <w:rPr>
                <w:rFonts w:ascii="Times New Roman" w:hAnsi="Times New Roman" w:cs="Times New Roman"/>
                <w:lang w:val="es-CL"/>
              </w:rPr>
              <w:t>            -           Nombre de archivo incompleto. Debe ser "BALANCE DETALLADO DEL ESTADO DE LAS SOLICITUDES DE FINANCIAMIENTOS CON GARANTÍA FOGAPE CHILE APOYA"</w:t>
            </w:r>
          </w:p>
          <w:p w14:paraId="2680C47E" w14:textId="7E37DF42" w:rsidR="00BD3B3B" w:rsidRPr="00BD3B3B" w:rsidRDefault="00BD3B3B" w:rsidP="00BD3B3B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</w:p>
        </w:tc>
      </w:tr>
      <w:tr w:rsidR="00BD3B3B" w:rsidRPr="00230F5A" w14:paraId="38B70AFE" w14:textId="34FEEE1D" w:rsidTr="000506C0">
        <w:tc>
          <w:tcPr>
            <w:tcW w:w="1256" w:type="dxa"/>
          </w:tcPr>
          <w:p w14:paraId="23AEB014" w14:textId="5799241D" w:rsidR="00BD3B3B" w:rsidRPr="00230F5A" w:rsidRDefault="00BD3B3B" w:rsidP="00BD3B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BD3B3B" w:rsidRPr="00230F5A" w:rsidRDefault="00BD3B3B" w:rsidP="00BD3B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BD3B3B" w:rsidRPr="00230F5A" w:rsidRDefault="00BD3B3B" w:rsidP="00BD3B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BD3B3B" w:rsidRPr="00230F5A" w:rsidRDefault="00BD3B3B" w:rsidP="00BD3B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BD3B3B" w:rsidRPr="00230F5A" w:rsidRDefault="00BD3B3B" w:rsidP="00BD3B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BD3B3B" w:rsidRPr="00230F5A" w14:paraId="4B606B6E" w14:textId="62885254" w:rsidTr="000506C0">
        <w:tc>
          <w:tcPr>
            <w:tcW w:w="1256" w:type="dxa"/>
          </w:tcPr>
          <w:p w14:paraId="612D72B6" w14:textId="77777777" w:rsidR="00BD3B3B" w:rsidRPr="00230F5A" w:rsidRDefault="00BD3B3B" w:rsidP="00BD3B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BD3B3B" w:rsidRPr="00230F5A" w:rsidRDefault="00BD3B3B" w:rsidP="00BD3B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BD3B3B" w:rsidRPr="00230F5A" w:rsidRDefault="00BD3B3B" w:rsidP="00BD3B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BD3B3B" w:rsidRPr="00230F5A" w:rsidRDefault="00BD3B3B" w:rsidP="00BD3B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BD3B3B" w:rsidRPr="00230F5A" w:rsidRDefault="00BD3B3B" w:rsidP="00BD3B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BD3B3B" w:rsidRPr="00230F5A" w14:paraId="2EA7A1DB" w14:textId="6C6D457E" w:rsidTr="000506C0">
        <w:tc>
          <w:tcPr>
            <w:tcW w:w="1256" w:type="dxa"/>
          </w:tcPr>
          <w:p w14:paraId="4D062B49" w14:textId="77777777" w:rsidR="00BD3B3B" w:rsidRPr="00230F5A" w:rsidRDefault="00BD3B3B" w:rsidP="00BD3B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BD3B3B" w:rsidRPr="00230F5A" w:rsidRDefault="00BD3B3B" w:rsidP="00BD3B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BD3B3B" w:rsidRPr="00230F5A" w:rsidRDefault="00BD3B3B" w:rsidP="00BD3B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BD3B3B" w:rsidRPr="00230F5A" w:rsidRDefault="00BD3B3B" w:rsidP="00BD3B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BD3B3B" w:rsidRPr="00230F5A" w:rsidRDefault="00BD3B3B" w:rsidP="00BD3B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BD3B3B" w:rsidRPr="00230F5A" w14:paraId="4EBD62EB" w14:textId="7659FBA3" w:rsidTr="000506C0">
        <w:tc>
          <w:tcPr>
            <w:tcW w:w="1256" w:type="dxa"/>
          </w:tcPr>
          <w:p w14:paraId="6FF918B3" w14:textId="77777777" w:rsidR="00BD3B3B" w:rsidRPr="00230F5A" w:rsidRDefault="00BD3B3B" w:rsidP="00BD3B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BD3B3B" w:rsidRPr="00230F5A" w:rsidRDefault="00BD3B3B" w:rsidP="00BD3B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BD3B3B" w:rsidRPr="00230F5A" w:rsidRDefault="00BD3B3B" w:rsidP="00BD3B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BD3B3B" w:rsidRPr="00230F5A" w:rsidRDefault="00BD3B3B" w:rsidP="00BD3B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BD3B3B" w:rsidRPr="00230F5A" w:rsidRDefault="00BD3B3B" w:rsidP="00BD3B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lastRenderedPageBreak/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6663436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663437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2E374864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8412D6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68653624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r w:rsidR="00AF37D9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340BC7C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P(</w:t>
            </w:r>
            <w:proofErr w:type="gramEnd"/>
            <w:r>
              <w:rPr>
                <w:rFonts w:ascii="Times New Roman" w:hAnsi="Times New Roman" w:cs="Times New Roman"/>
              </w:rPr>
              <w:t>0</w:t>
            </w:r>
            <w:r w:rsidR="009B651C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)    AAAAMM</w:t>
            </w:r>
            <w:r w:rsidR="009B651C">
              <w:rPr>
                <w:rFonts w:ascii="Times New Roman" w:hAnsi="Times New Roman" w:cs="Times New Roman"/>
              </w:rPr>
              <w:t>DD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6DF9B872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 w:rsidR="00183C66">
              <w:rPr>
                <w:rFonts w:ascii="Times New Roman" w:hAnsi="Times New Roman" w:cs="Times New Roman"/>
              </w:rPr>
              <w:t>49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0572D4FD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183C66">
        <w:rPr>
          <w:rFonts w:ascii="Times New Roman" w:hAnsi="Times New Roman" w:cs="Times New Roman"/>
        </w:rPr>
        <w:t>64</w:t>
      </w:r>
      <w:r w:rsidR="00C64DAA">
        <w:rPr>
          <w:rFonts w:ascii="Times New Roman" w:hAnsi="Times New Roman" w:cs="Times New Roman"/>
        </w:rPr>
        <w:t xml:space="preserve"> Bytes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5F75B097" w14:textId="77777777" w:rsidR="00183C66" w:rsidRPr="00FC0126" w:rsidRDefault="00183C66" w:rsidP="00183C66">
      <w:pPr>
        <w:ind w:left="10" w:hanging="1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068" w:type="dxa"/>
        <w:tblInd w:w="1674" w:type="dxa"/>
        <w:tblCellMar>
          <w:top w:w="5" w:type="dxa"/>
          <w:left w:w="110" w:type="dxa"/>
          <w:right w:w="105" w:type="dxa"/>
        </w:tblCellMar>
        <w:tblLook w:val="04A0" w:firstRow="1" w:lastRow="0" w:firstColumn="1" w:lastColumn="0" w:noHBand="0" w:noVBand="1"/>
      </w:tblPr>
      <w:tblGrid>
        <w:gridCol w:w="1555"/>
        <w:gridCol w:w="5173"/>
        <w:gridCol w:w="1340"/>
      </w:tblGrid>
      <w:tr w:rsidR="00183C66" w:rsidRPr="00FC0126" w14:paraId="107AEBAE" w14:textId="77777777" w:rsidTr="00183C66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48059" w14:textId="0839B0A6" w:rsidR="00183C66" w:rsidRPr="00FC0126" w:rsidRDefault="00183C66" w:rsidP="00CE23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FC012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CBAF5" w14:textId="77777777" w:rsidR="00183C66" w:rsidRPr="00FC0126" w:rsidRDefault="00183C66" w:rsidP="00CE23A7">
            <w:pPr>
              <w:rPr>
                <w:rFonts w:ascii="Arial" w:hAnsi="Arial" w:cs="Arial"/>
                <w:sz w:val="20"/>
                <w:szCs w:val="20"/>
              </w:rPr>
            </w:pPr>
            <w:r w:rsidRPr="00FC0126">
              <w:rPr>
                <w:rFonts w:ascii="Arial" w:hAnsi="Arial" w:cs="Arial"/>
                <w:sz w:val="20"/>
                <w:szCs w:val="20"/>
              </w:rPr>
              <w:t xml:space="preserve">RUT del solicitante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D4709" w14:textId="77777777" w:rsidR="00183C66" w:rsidRPr="00FC0126" w:rsidRDefault="00183C66" w:rsidP="00CE23A7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FC0126">
              <w:rPr>
                <w:rFonts w:ascii="Arial" w:hAnsi="Arial" w:cs="Arial"/>
                <w:sz w:val="20"/>
                <w:szCs w:val="20"/>
              </w:rPr>
              <w:t>R(</w:t>
            </w:r>
            <w:proofErr w:type="gramStart"/>
            <w:r w:rsidRPr="00FC0126">
              <w:rPr>
                <w:rFonts w:ascii="Arial" w:hAnsi="Arial" w:cs="Arial"/>
                <w:sz w:val="20"/>
                <w:szCs w:val="20"/>
              </w:rPr>
              <w:t>09)VX</w:t>
            </w:r>
            <w:proofErr w:type="gramEnd"/>
            <w:r w:rsidRPr="00FC0126">
              <w:rPr>
                <w:rFonts w:ascii="Arial" w:hAnsi="Arial" w:cs="Arial"/>
                <w:sz w:val="20"/>
                <w:szCs w:val="20"/>
              </w:rPr>
              <w:t>(01)</w:t>
            </w:r>
          </w:p>
        </w:tc>
      </w:tr>
      <w:tr w:rsidR="00183C66" w:rsidRPr="00FC0126" w14:paraId="23EC12C9" w14:textId="77777777" w:rsidTr="00183C66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29A8" w14:textId="5F52F747" w:rsidR="00183C66" w:rsidRPr="00FC0126" w:rsidRDefault="00183C66" w:rsidP="00CE23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</w:t>
            </w:r>
            <w:r w:rsidRPr="00FC0126"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AFBC1" w14:textId="77777777" w:rsidR="00183C66" w:rsidRPr="00FC0126" w:rsidRDefault="00183C66" w:rsidP="00CE23A7">
            <w:pPr>
              <w:rPr>
                <w:rFonts w:ascii="Arial" w:hAnsi="Arial" w:cs="Arial"/>
                <w:sz w:val="20"/>
                <w:szCs w:val="20"/>
              </w:rPr>
            </w:pPr>
            <w:r w:rsidRPr="00FC0126">
              <w:rPr>
                <w:rFonts w:ascii="Arial" w:hAnsi="Arial" w:cs="Arial"/>
                <w:sz w:val="20"/>
                <w:szCs w:val="20"/>
              </w:rPr>
              <w:t xml:space="preserve">Región de origen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90044" w14:textId="77777777" w:rsidR="00183C66" w:rsidRPr="00FC0126" w:rsidRDefault="00183C66" w:rsidP="00CE23A7">
            <w:pPr>
              <w:ind w:right="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C0126">
              <w:rPr>
                <w:rFonts w:ascii="Arial" w:hAnsi="Arial" w:cs="Arial"/>
                <w:sz w:val="20"/>
                <w:szCs w:val="20"/>
              </w:rPr>
              <w:t>9(02)</w:t>
            </w:r>
          </w:p>
        </w:tc>
      </w:tr>
      <w:tr w:rsidR="00183C66" w:rsidRPr="00FC0126" w14:paraId="644361C4" w14:textId="77777777" w:rsidTr="00183C66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979F1" w14:textId="0CE55AE1" w:rsidR="00183C66" w:rsidRPr="00FC0126" w:rsidRDefault="00183C66" w:rsidP="00CE23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</w:t>
            </w:r>
            <w:r w:rsidRPr="00FC0126"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F2FC" w14:textId="77777777" w:rsidR="00183C66" w:rsidRPr="00FC0126" w:rsidRDefault="00183C66" w:rsidP="00CE23A7">
            <w:pPr>
              <w:rPr>
                <w:rFonts w:ascii="Arial" w:hAnsi="Arial" w:cs="Arial"/>
                <w:sz w:val="20"/>
                <w:szCs w:val="20"/>
              </w:rPr>
            </w:pPr>
            <w:r w:rsidRPr="00FC0126">
              <w:rPr>
                <w:rFonts w:ascii="Arial" w:hAnsi="Arial" w:cs="Arial"/>
                <w:sz w:val="20"/>
                <w:szCs w:val="20"/>
              </w:rPr>
              <w:t xml:space="preserve">Fecha de la solicitud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17E9F" w14:textId="77777777" w:rsidR="00183C66" w:rsidRPr="00FC0126" w:rsidRDefault="00183C66" w:rsidP="00CE23A7">
            <w:pPr>
              <w:ind w:right="1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C0126">
              <w:rPr>
                <w:rFonts w:ascii="Arial" w:hAnsi="Arial" w:cs="Arial"/>
                <w:sz w:val="20"/>
                <w:szCs w:val="20"/>
              </w:rPr>
              <w:t>F(</w:t>
            </w:r>
            <w:proofErr w:type="gramEnd"/>
            <w:r w:rsidRPr="00FC0126">
              <w:rPr>
                <w:rFonts w:ascii="Arial" w:hAnsi="Arial" w:cs="Arial"/>
                <w:sz w:val="20"/>
                <w:szCs w:val="20"/>
              </w:rPr>
              <w:t>08)</w:t>
            </w:r>
          </w:p>
        </w:tc>
      </w:tr>
      <w:tr w:rsidR="00183C66" w:rsidRPr="00FC0126" w14:paraId="25A06B9B" w14:textId="77777777" w:rsidTr="00183C66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8B67" w14:textId="55DC156C" w:rsidR="00183C66" w:rsidRPr="00FC0126" w:rsidRDefault="00183C66" w:rsidP="00CE23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</w:t>
            </w:r>
            <w:r w:rsidRPr="00FC0126"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290D0" w14:textId="77777777" w:rsidR="00183C66" w:rsidRPr="00FC0126" w:rsidRDefault="00183C66" w:rsidP="00CE23A7">
            <w:pPr>
              <w:rPr>
                <w:rFonts w:ascii="Arial" w:hAnsi="Arial" w:cs="Arial"/>
                <w:sz w:val="20"/>
                <w:szCs w:val="20"/>
              </w:rPr>
            </w:pPr>
            <w:r w:rsidRPr="00FC0126">
              <w:rPr>
                <w:rFonts w:ascii="Arial" w:hAnsi="Arial" w:cs="Arial"/>
                <w:sz w:val="20"/>
                <w:szCs w:val="20"/>
              </w:rPr>
              <w:t xml:space="preserve">Estado de la solicitud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A3D59" w14:textId="77777777" w:rsidR="00183C66" w:rsidRPr="00FC0126" w:rsidRDefault="00183C66" w:rsidP="00CE23A7">
            <w:pPr>
              <w:ind w:right="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C0126">
              <w:rPr>
                <w:rFonts w:ascii="Arial" w:hAnsi="Arial" w:cs="Arial"/>
                <w:sz w:val="20"/>
                <w:szCs w:val="20"/>
              </w:rPr>
              <w:t>9(02)</w:t>
            </w:r>
          </w:p>
        </w:tc>
      </w:tr>
      <w:tr w:rsidR="00183C66" w:rsidRPr="00FC0126" w14:paraId="19791499" w14:textId="77777777" w:rsidTr="00183C66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CDEEB" w14:textId="772EA619" w:rsidR="00183C66" w:rsidRPr="00FC0126" w:rsidRDefault="00183C66" w:rsidP="00CE23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</w:t>
            </w:r>
            <w:r w:rsidRPr="00FC0126">
              <w:rPr>
                <w:rFonts w:ascii="Arial" w:hAnsi="Arial" w:cs="Arial"/>
                <w:sz w:val="20"/>
                <w:szCs w:val="20"/>
              </w:rPr>
              <w:t xml:space="preserve"> 5</w:t>
            </w: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0AD66" w14:textId="77777777" w:rsidR="00183C66" w:rsidRPr="00FC0126" w:rsidRDefault="00183C66" w:rsidP="00CE23A7">
            <w:pPr>
              <w:rPr>
                <w:rFonts w:ascii="Arial" w:hAnsi="Arial" w:cs="Arial"/>
                <w:sz w:val="20"/>
                <w:szCs w:val="20"/>
              </w:rPr>
            </w:pPr>
            <w:r w:rsidRPr="00FC0126">
              <w:rPr>
                <w:rFonts w:ascii="Arial" w:hAnsi="Arial" w:cs="Arial"/>
                <w:sz w:val="20"/>
                <w:szCs w:val="20"/>
              </w:rPr>
              <w:t xml:space="preserve">Monto de la solicitud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D53C" w14:textId="77777777" w:rsidR="00183C66" w:rsidRPr="00FC0126" w:rsidRDefault="00183C66" w:rsidP="00CE23A7">
            <w:pPr>
              <w:ind w:right="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C0126">
              <w:rPr>
                <w:rFonts w:ascii="Arial" w:hAnsi="Arial" w:cs="Arial"/>
                <w:sz w:val="20"/>
                <w:szCs w:val="20"/>
              </w:rPr>
              <w:t>9(14)</w:t>
            </w:r>
          </w:p>
        </w:tc>
      </w:tr>
      <w:tr w:rsidR="00183C66" w:rsidRPr="00FC0126" w14:paraId="0AF78692" w14:textId="77777777" w:rsidTr="00183C66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7F518" w14:textId="53A7136D" w:rsidR="00183C66" w:rsidRPr="00FC0126" w:rsidRDefault="00183C66" w:rsidP="00CE23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</w:t>
            </w:r>
            <w:r w:rsidRPr="00FC0126">
              <w:rPr>
                <w:rFonts w:ascii="Arial" w:hAnsi="Arial" w:cs="Arial"/>
                <w:sz w:val="20"/>
                <w:szCs w:val="20"/>
              </w:rPr>
              <w:t xml:space="preserve"> 6</w:t>
            </w: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271F3" w14:textId="77777777" w:rsidR="00183C66" w:rsidRPr="00FC0126" w:rsidRDefault="00183C66" w:rsidP="00CE23A7">
            <w:pPr>
              <w:rPr>
                <w:rFonts w:ascii="Arial" w:hAnsi="Arial" w:cs="Arial"/>
                <w:sz w:val="20"/>
                <w:szCs w:val="20"/>
              </w:rPr>
            </w:pPr>
            <w:r w:rsidRPr="00FC0126">
              <w:rPr>
                <w:rFonts w:ascii="Arial" w:hAnsi="Arial" w:cs="Arial"/>
                <w:sz w:val="20"/>
                <w:szCs w:val="20"/>
              </w:rPr>
              <w:t xml:space="preserve">Monto asociado al último estado de la solicitud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A395E" w14:textId="77777777" w:rsidR="00183C66" w:rsidRPr="00FC0126" w:rsidRDefault="00183C66" w:rsidP="00CE23A7">
            <w:pPr>
              <w:ind w:right="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C0126">
              <w:rPr>
                <w:rFonts w:ascii="Arial" w:hAnsi="Arial" w:cs="Arial"/>
                <w:sz w:val="20"/>
                <w:szCs w:val="20"/>
              </w:rPr>
              <w:t>9(14)</w:t>
            </w:r>
          </w:p>
        </w:tc>
      </w:tr>
      <w:tr w:rsidR="00183C66" w:rsidRPr="00FC0126" w14:paraId="0AEE3C97" w14:textId="77777777" w:rsidTr="00183C66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24416" w14:textId="4BA130A9" w:rsidR="00183C66" w:rsidRPr="00FC0126" w:rsidRDefault="00183C66" w:rsidP="00CE23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</w:t>
            </w:r>
            <w:r w:rsidRPr="00FC0126">
              <w:rPr>
                <w:rFonts w:ascii="Arial" w:hAnsi="Arial" w:cs="Arial"/>
                <w:sz w:val="20"/>
                <w:szCs w:val="20"/>
              </w:rPr>
              <w:t xml:space="preserve"> 7</w:t>
            </w: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AF0E8" w14:textId="77777777" w:rsidR="00183C66" w:rsidRPr="00FC0126" w:rsidRDefault="00183C66" w:rsidP="00CE23A7">
            <w:pPr>
              <w:rPr>
                <w:rFonts w:ascii="Arial" w:hAnsi="Arial" w:cs="Arial"/>
                <w:sz w:val="20"/>
                <w:szCs w:val="20"/>
              </w:rPr>
            </w:pPr>
            <w:r w:rsidRPr="00FC0126">
              <w:rPr>
                <w:rFonts w:ascii="Arial" w:hAnsi="Arial" w:cs="Arial"/>
                <w:sz w:val="20"/>
                <w:szCs w:val="20"/>
              </w:rPr>
              <w:t xml:space="preserve">Tipo de persona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8EA38" w14:textId="77777777" w:rsidR="00183C66" w:rsidRPr="00FC0126" w:rsidRDefault="00183C66" w:rsidP="00CE23A7">
            <w:pPr>
              <w:ind w:right="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C0126">
              <w:rPr>
                <w:rFonts w:ascii="Arial" w:hAnsi="Arial" w:cs="Arial"/>
                <w:sz w:val="20"/>
                <w:szCs w:val="20"/>
              </w:rPr>
              <w:t>9(03)</w:t>
            </w:r>
          </w:p>
        </w:tc>
      </w:tr>
      <w:tr w:rsidR="00183C66" w:rsidRPr="00FC0126" w14:paraId="2FE41C4E" w14:textId="77777777" w:rsidTr="00183C66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722F3" w14:textId="01D4AB19" w:rsidR="00183C66" w:rsidRPr="00FC0126" w:rsidRDefault="00183C66" w:rsidP="00CE23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</w:t>
            </w:r>
            <w:r w:rsidRPr="00FC0126">
              <w:rPr>
                <w:rFonts w:ascii="Arial" w:hAnsi="Arial" w:cs="Arial"/>
                <w:sz w:val="20"/>
                <w:szCs w:val="20"/>
              </w:rPr>
              <w:t xml:space="preserve"> 8</w:t>
            </w: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4CA06" w14:textId="77777777" w:rsidR="00183C66" w:rsidRPr="00FC0126" w:rsidRDefault="00183C66" w:rsidP="00CE23A7">
            <w:pPr>
              <w:rPr>
                <w:rFonts w:ascii="Arial" w:hAnsi="Arial" w:cs="Arial"/>
                <w:sz w:val="20"/>
                <w:szCs w:val="20"/>
              </w:rPr>
            </w:pPr>
            <w:r w:rsidRPr="00FC0126">
              <w:rPr>
                <w:rFonts w:ascii="Arial" w:hAnsi="Arial" w:cs="Arial"/>
                <w:sz w:val="20"/>
                <w:szCs w:val="20"/>
              </w:rPr>
              <w:t xml:space="preserve">Tipo de empresa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2ADD" w14:textId="77777777" w:rsidR="00183C66" w:rsidRPr="00FC0126" w:rsidRDefault="00183C66" w:rsidP="00CE23A7">
            <w:pPr>
              <w:ind w:right="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C0126">
              <w:rPr>
                <w:rFonts w:ascii="Arial" w:hAnsi="Arial" w:cs="Arial"/>
                <w:sz w:val="20"/>
                <w:szCs w:val="20"/>
              </w:rPr>
              <w:t>9(03)</w:t>
            </w:r>
          </w:p>
        </w:tc>
      </w:tr>
      <w:tr w:rsidR="00183C66" w:rsidRPr="00FC0126" w14:paraId="12FBCE1E" w14:textId="77777777" w:rsidTr="00183C66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EA2C4" w14:textId="56B4A08B" w:rsidR="00183C66" w:rsidRPr="00FC0126" w:rsidRDefault="00183C66" w:rsidP="00CE23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</w:t>
            </w:r>
            <w:r w:rsidRPr="00FC0126">
              <w:rPr>
                <w:rFonts w:ascii="Arial" w:hAnsi="Arial" w:cs="Arial"/>
                <w:sz w:val="20"/>
                <w:szCs w:val="20"/>
              </w:rPr>
              <w:t xml:space="preserve"> 9</w:t>
            </w: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72F83" w14:textId="77777777" w:rsidR="00183C66" w:rsidRPr="00FC0126" w:rsidRDefault="00183C66" w:rsidP="00CE23A7">
            <w:pPr>
              <w:rPr>
                <w:rFonts w:ascii="Arial" w:hAnsi="Arial" w:cs="Arial"/>
                <w:sz w:val="20"/>
                <w:szCs w:val="20"/>
              </w:rPr>
            </w:pPr>
            <w:r w:rsidRPr="00FC0126">
              <w:rPr>
                <w:rFonts w:ascii="Arial" w:hAnsi="Arial" w:cs="Arial"/>
                <w:sz w:val="20"/>
                <w:szCs w:val="20"/>
              </w:rPr>
              <w:t>Actividad Económica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6AD86" w14:textId="77777777" w:rsidR="00183C66" w:rsidRPr="00FC0126" w:rsidRDefault="00183C66" w:rsidP="00CE23A7">
            <w:pPr>
              <w:ind w:right="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C0126">
              <w:rPr>
                <w:rFonts w:ascii="Arial" w:hAnsi="Arial" w:cs="Arial"/>
                <w:sz w:val="20"/>
                <w:szCs w:val="20"/>
              </w:rPr>
              <w:t>9(06)</w:t>
            </w:r>
          </w:p>
        </w:tc>
      </w:tr>
      <w:tr w:rsidR="00183C66" w:rsidRPr="00FC0126" w14:paraId="5F92BDC0" w14:textId="77777777" w:rsidTr="00183C66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EFF9B" w14:textId="6A7FD2C2" w:rsidR="00183C66" w:rsidRPr="00FC0126" w:rsidRDefault="00183C66" w:rsidP="00CE23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</w:t>
            </w:r>
            <w:r w:rsidRPr="00FC0126">
              <w:rPr>
                <w:rFonts w:ascii="Arial" w:hAnsi="Arial" w:cs="Arial"/>
                <w:sz w:val="20"/>
                <w:szCs w:val="20"/>
              </w:rPr>
              <w:t xml:space="preserve"> 10</w:t>
            </w: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0CBAD" w14:textId="77777777" w:rsidR="00183C66" w:rsidRPr="00FC0126" w:rsidRDefault="00183C66" w:rsidP="00CE23A7">
            <w:pPr>
              <w:rPr>
                <w:rFonts w:ascii="Arial" w:hAnsi="Arial" w:cs="Arial"/>
                <w:sz w:val="20"/>
                <w:szCs w:val="20"/>
              </w:rPr>
            </w:pPr>
            <w:r w:rsidRPr="00FC0126">
              <w:rPr>
                <w:rFonts w:ascii="Arial" w:hAnsi="Arial" w:cs="Arial"/>
                <w:sz w:val="20"/>
                <w:szCs w:val="20"/>
              </w:rPr>
              <w:t>Destino financiamiento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29B0B" w14:textId="77777777" w:rsidR="00183C66" w:rsidRPr="00FC0126" w:rsidRDefault="00183C66" w:rsidP="00CE23A7">
            <w:pPr>
              <w:ind w:right="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C0126">
              <w:rPr>
                <w:rFonts w:ascii="Arial" w:hAnsi="Arial" w:cs="Arial"/>
                <w:sz w:val="20"/>
                <w:szCs w:val="20"/>
              </w:rPr>
              <w:t>9(02)</w:t>
            </w:r>
          </w:p>
        </w:tc>
      </w:tr>
    </w:tbl>
    <w:p w14:paraId="23ADD94A" w14:textId="77777777" w:rsidR="00183C66" w:rsidRDefault="00183C66" w:rsidP="005E1016">
      <w:pPr>
        <w:pStyle w:val="Textoindependiente"/>
        <w:ind w:left="212"/>
      </w:pPr>
    </w:p>
    <w:p w14:paraId="3DCE10E5" w14:textId="383344AC" w:rsidR="005E1016" w:rsidRDefault="005E1016" w:rsidP="005E1016">
      <w:pPr>
        <w:pStyle w:val="Textoindependiente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 w:rsidR="00183C66">
        <w:t>64</w:t>
      </w:r>
      <w:r>
        <w:rPr>
          <w:spacing w:val="-1"/>
        </w:rPr>
        <w:t xml:space="preserve"> </w:t>
      </w:r>
      <w:r>
        <w:t>Bytes</w:t>
      </w:r>
    </w:p>
    <w:p w14:paraId="65938F1C" w14:textId="77777777" w:rsidR="005E1016" w:rsidRDefault="005E1016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BB38DB5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07647D68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5EBE70CB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79CE197E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58BAA96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6F5FEC38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27C2F237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900F64E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bookmarkStart w:id="3" w:name="_Toc166663438"/>
      <w:r w:rsidRPr="00230F5A">
        <w:rPr>
          <w:rFonts w:cs="Times New Roman"/>
        </w:rPr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663439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4A707593" w14:textId="77777777" w:rsidR="00AC40AA" w:rsidRPr="00B537DA" w:rsidRDefault="00AC40AA" w:rsidP="00AC40A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AC40AA" w:rsidRPr="00B537DA" w14:paraId="077641C8" w14:textId="77777777" w:rsidTr="00725859">
        <w:tc>
          <w:tcPr>
            <w:tcW w:w="595" w:type="dxa"/>
          </w:tcPr>
          <w:p w14:paraId="575B6C35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695304FE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30F37903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AC40AA" w:rsidRPr="00B537DA" w14:paraId="578FD4D8" w14:textId="77777777" w:rsidTr="00725859">
        <w:tc>
          <w:tcPr>
            <w:tcW w:w="595" w:type="dxa"/>
          </w:tcPr>
          <w:p w14:paraId="5EC65964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A6032F5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AC40AA" w:rsidRPr="00B537DA" w14:paraId="5832510F" w14:textId="77777777" w:rsidTr="00725859">
        <w:tc>
          <w:tcPr>
            <w:tcW w:w="595" w:type="dxa"/>
          </w:tcPr>
          <w:p w14:paraId="7A754E7C" w14:textId="77777777" w:rsidR="00AC40AA" w:rsidRPr="00E8165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50EE40" w14:textId="77777777" w:rsidR="00AC40AA" w:rsidRPr="00E81654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18D0C2D4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CEEDA0" w14:textId="77777777" w:rsidR="00AC40AA" w:rsidRPr="00DD1EE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6C7ED15A" w14:textId="77777777" w:rsidR="00AC40AA" w:rsidRPr="00DD1EE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AC40AA" w:rsidRPr="00B537DA" w14:paraId="563792C0" w14:textId="77777777" w:rsidTr="00725859">
        <w:tc>
          <w:tcPr>
            <w:tcW w:w="595" w:type="dxa"/>
          </w:tcPr>
          <w:p w14:paraId="1D5C89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V5</w:t>
            </w:r>
          </w:p>
        </w:tc>
        <w:tc>
          <w:tcPr>
            <w:tcW w:w="7932" w:type="dxa"/>
          </w:tcPr>
          <w:p w14:paraId="0205D1A5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344856D2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AC40AA" w:rsidRPr="00B537DA" w14:paraId="76EFC7C6" w14:textId="77777777" w:rsidTr="00725859">
        <w:tc>
          <w:tcPr>
            <w:tcW w:w="595" w:type="dxa"/>
          </w:tcPr>
          <w:p w14:paraId="2D05C6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518F0641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Error 84)</w:t>
            </w:r>
          </w:p>
        </w:tc>
      </w:tr>
      <w:tr w:rsidR="00AC40AA" w:rsidRPr="00B537DA" w14:paraId="0FFB4D07" w14:textId="77777777" w:rsidTr="00725859">
        <w:tc>
          <w:tcPr>
            <w:tcW w:w="595" w:type="dxa"/>
          </w:tcPr>
          <w:p w14:paraId="67CFE0CD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2CF00BA4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AC40AA" w:rsidRPr="00B537DA" w14:paraId="0D13ACBC" w14:textId="77777777" w:rsidTr="00725859">
        <w:tc>
          <w:tcPr>
            <w:tcW w:w="595" w:type="dxa"/>
          </w:tcPr>
          <w:p w14:paraId="36C6ACB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7EDD5BB2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0AA" w:rsidRPr="00B537DA" w14:paraId="165E77DF" w14:textId="77777777" w:rsidTr="00725859">
        <w:tc>
          <w:tcPr>
            <w:tcW w:w="595" w:type="dxa"/>
          </w:tcPr>
          <w:p w14:paraId="46D65F85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291B46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0AA" w:rsidRPr="00B537DA" w14:paraId="27C164A2" w14:textId="77777777" w:rsidTr="00725859">
        <w:tc>
          <w:tcPr>
            <w:tcW w:w="595" w:type="dxa"/>
          </w:tcPr>
          <w:p w14:paraId="4129609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B6BF5C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E3B8B" w:rsidRPr="00B537DA" w14:paraId="7C446DD6" w14:textId="77777777" w:rsidTr="00725859">
        <w:tc>
          <w:tcPr>
            <w:tcW w:w="595" w:type="dxa"/>
          </w:tcPr>
          <w:p w14:paraId="413E664E" w14:textId="77777777" w:rsidR="000E3B8B" w:rsidRDefault="000E3B8B" w:rsidP="000E3B8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11E794CE" w14:textId="43DFD13D" w:rsidR="000E3B8B" w:rsidRDefault="000E3B8B" w:rsidP="000E3B8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6"/>
    </w:tbl>
    <w:p w14:paraId="6F158266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D4DA18C" w14:textId="77777777" w:rsidR="00BD7047" w:rsidRDefault="00BD7047" w:rsidP="00BD7047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63B5A18" w14:textId="708D77E3" w:rsidR="00BD7047" w:rsidRPr="00230F5A" w:rsidRDefault="00BD7047" w:rsidP="00BD7047">
      <w:pPr>
        <w:pStyle w:val="Ttulo2"/>
        <w:numPr>
          <w:ilvl w:val="2"/>
          <w:numId w:val="7"/>
        </w:numPr>
        <w:ind w:left="2610" w:hanging="360"/>
        <w:rPr>
          <w:sz w:val="32"/>
          <w:szCs w:val="32"/>
        </w:rPr>
      </w:pPr>
      <w:r>
        <w:t xml:space="preserve">Validaciones variables asociadas al documento </w:t>
      </w:r>
      <w:r w:rsidR="005D76B5">
        <w:t>E25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2DFC0337" w14:textId="77777777" w:rsidR="00BD7047" w:rsidRDefault="00BD7047" w:rsidP="00BD7047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BD7047" w:rsidRPr="00B537DA" w14:paraId="74A62F5D" w14:textId="77777777" w:rsidTr="00DE07A0">
        <w:tc>
          <w:tcPr>
            <w:tcW w:w="595" w:type="dxa"/>
            <w:shd w:val="clear" w:color="auto" w:fill="auto"/>
          </w:tcPr>
          <w:p w14:paraId="59AD5151" w14:textId="77777777" w:rsidR="00BD7047" w:rsidRPr="00E81654" w:rsidRDefault="00BD7047" w:rsidP="00DE07A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691563E5" w14:textId="77777777" w:rsidR="00BD7047" w:rsidRPr="00B537DA" w:rsidRDefault="00BD7047" w:rsidP="00DE07A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547D0EE9" w14:textId="77777777" w:rsidR="00BD7047" w:rsidRDefault="00BD7047" w:rsidP="00BD7047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2BE9DBF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0A49667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E88FD92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C84E2EE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E4CD4B9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35883F1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7" w:name="_Toc160527584"/>
      <w:bookmarkStart w:id="8" w:name="_Toc166663440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4B89819F" w14:textId="77777777" w:rsidR="003B7635" w:rsidRDefault="003B7635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7921C117" w14:textId="77777777" w:rsidR="003B7635" w:rsidRDefault="003B7635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9" w:name="_Toc160527585"/>
      <w:bookmarkStart w:id="10" w:name="_Toc166663441"/>
      <w:r w:rsidRPr="003F5278"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36A0264A" w14:textId="7C538B38" w:rsidR="003B7635" w:rsidRDefault="00000000" w:rsidP="00E337AC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noProof/>
          <w:color w:val="4472C4" w:themeColor="accent1"/>
        </w:rPr>
        <w:lastRenderedPageBreak/>
        <w:pict w14:anchorId="48680AFB">
          <v:shape id="Text Box 10" o:spid="_x0000_s2066" type="#_x0000_t202" style="position:absolute;margin-left:21.25pt;margin-top:-53pt;width:488.65pt;height:41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1C5E4168" w14:textId="77777777" w:rsidR="003B7635" w:rsidRDefault="003B7635" w:rsidP="003B7635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6700050D" w14:textId="77777777" w:rsidR="003B7635" w:rsidRDefault="003B7635" w:rsidP="003B7635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06CEAE80" w14:textId="77777777" w:rsidR="003B7635" w:rsidRDefault="003B7635" w:rsidP="003B7635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20911C2" w14:textId="77777777" w:rsidR="003B7635" w:rsidRDefault="003B7635" w:rsidP="003B7635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70FB0E39" w14:textId="77777777" w:rsidR="003B7635" w:rsidRDefault="003B7635" w:rsidP="003B7635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6A5D9D3C" w14:textId="77777777" w:rsidR="003B7635" w:rsidRDefault="003B7635" w:rsidP="003B7635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46602CE" w14:textId="77777777" w:rsidR="003B7635" w:rsidRDefault="003B7635" w:rsidP="003B7635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88663E9" w14:textId="77777777" w:rsidR="003B7635" w:rsidRDefault="003B7635" w:rsidP="003B7635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56B3E1FF" w14:textId="77777777" w:rsidR="003B7635" w:rsidRDefault="003B7635" w:rsidP="003B7635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4DF1D352" w14:textId="77777777" w:rsidR="003B7635" w:rsidRDefault="003B7635" w:rsidP="003B7635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5144C8E7" w14:textId="77777777" w:rsidR="003B7635" w:rsidRDefault="003B7635" w:rsidP="003B7635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 1 y el largo es 3.</w:t>
                  </w:r>
                </w:p>
                <w:p w14:paraId="56DC3722" w14:textId="77777777" w:rsidR="003B7635" w:rsidRDefault="003B7635" w:rsidP="003B7635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593BFECC" w14:textId="77777777" w:rsidR="003B7635" w:rsidRDefault="003B7635" w:rsidP="003B7635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AAC414" w14:textId="77777777" w:rsidR="003B7635" w:rsidRDefault="003B7635" w:rsidP="003B7635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>
                    <w:rPr>
                      <w:rFonts w:ascii="Arial MT" w:hAnsi="Arial MT"/>
                      <w:sz w:val="20"/>
                    </w:rPr>
                    <w:t>Representa el campo m del mensaje carátula del tipo de archivo el cual tiene un largo de 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4B3129A7" w14:textId="77777777" w:rsidR="003B7635" w:rsidRDefault="003B7635" w:rsidP="003B7635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817C535" w14:textId="77777777" w:rsidR="003B7635" w:rsidRDefault="003B7635" w:rsidP="003B7635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 </w:t>
                  </w:r>
                  <w:r>
                    <w:rPr>
                      <w:rFonts w:ascii="Arial MT" w:hAnsi="Arial MT"/>
                      <w:sz w:val="20"/>
                    </w:rPr>
                    <w:t>4</w:t>
                  </w:r>
                  <w:proofErr w:type="gramEnd"/>
                  <w:r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12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02F55E6B" w14:textId="77777777" w:rsidR="003B7635" w:rsidRDefault="003B7635" w:rsidP="003B7635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1A33F262" w14:textId="77777777" w:rsidR="003B7635" w:rsidRDefault="003B7635" w:rsidP="003B7635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55E66654" w14:textId="77777777" w:rsidR="003B7635" w:rsidRDefault="003B7635" w:rsidP="003B7635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02F0955D" w14:textId="77777777" w:rsidR="003B7635" w:rsidRDefault="003B7635" w:rsidP="003B7635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629EB307" w14:textId="77777777" w:rsidR="003B7635" w:rsidRDefault="003B7635" w:rsidP="003B7635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7D46EDC1" w14:textId="77777777" w:rsidR="003B7635" w:rsidRDefault="003B7635" w:rsidP="003B7635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1"/>
                  <w:proofErr w:type="gramEnd"/>
                </w:p>
                <w:p w14:paraId="251C10A2" w14:textId="77777777" w:rsidR="003B7635" w:rsidRDefault="003B7635" w:rsidP="003B7635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5F667F60" w14:textId="77777777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67737A65" w14:textId="77777777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2058DC13" w14:textId="07EA3685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66350AD1" w14:textId="24D3A531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6A927C5A" w14:textId="77777777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3408A7CE" w14:textId="77777777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58F6047B" w:rsidR="00074008" w:rsidRDefault="00E337AC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6C09128D" w14:textId="77777777" w:rsidR="00EB73D3" w:rsidRDefault="00EB73D3" w:rsidP="00E337AC">
      <w:pPr>
        <w:pStyle w:val="Textoindependiente"/>
        <w:ind w:left="360"/>
      </w:pP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50"/>
      </w:tblGrid>
      <w:tr w:rsidR="003B7635" w:rsidRPr="00F45E53" w14:paraId="3C49826D" w14:textId="77777777" w:rsidTr="003B7635">
        <w:trPr>
          <w:trHeight w:val="268"/>
        </w:trPr>
        <w:tc>
          <w:tcPr>
            <w:tcW w:w="862" w:type="dxa"/>
          </w:tcPr>
          <w:p w14:paraId="4F186F2F" w14:textId="77777777" w:rsidR="003B7635" w:rsidRPr="00F45E53" w:rsidRDefault="003B7635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3B7635" w:rsidRPr="00F45E53" w:rsidRDefault="003B7635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3B7635" w:rsidRPr="00F45E53" w:rsidRDefault="003B7635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3B7635" w:rsidRPr="00F45E53" w:rsidRDefault="003B7635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0" w:type="dxa"/>
          </w:tcPr>
          <w:p w14:paraId="313FA897" w14:textId="77777777" w:rsidR="003B7635" w:rsidRPr="00F45E53" w:rsidRDefault="003B7635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3B7635" w:rsidRPr="00F45E53" w14:paraId="3218A4A9" w14:textId="77777777" w:rsidTr="003B7635">
        <w:trPr>
          <w:trHeight w:val="268"/>
        </w:trPr>
        <w:tc>
          <w:tcPr>
            <w:tcW w:w="862" w:type="dxa"/>
          </w:tcPr>
          <w:p w14:paraId="6B1D5128" w14:textId="77777777" w:rsidR="003B7635" w:rsidRPr="00F45E53" w:rsidRDefault="003B7635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3B7635" w:rsidRPr="00F45E53" w:rsidRDefault="003B7635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3B7635" w:rsidRPr="00F45E53" w:rsidRDefault="003B7635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B7635" w:rsidRPr="00F45E53" w14:paraId="622814C1" w14:textId="77777777" w:rsidTr="003B7635">
        <w:trPr>
          <w:trHeight w:val="268"/>
        </w:trPr>
        <w:tc>
          <w:tcPr>
            <w:tcW w:w="862" w:type="dxa"/>
          </w:tcPr>
          <w:p w14:paraId="7671AEB9" w14:textId="77777777" w:rsidR="003B7635" w:rsidRPr="00F45E53" w:rsidRDefault="003B7635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3B7635" w:rsidRPr="00F45E53" w:rsidRDefault="003B7635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5290B81C" w:rsidR="003B7635" w:rsidRPr="00F45E53" w:rsidRDefault="003B7635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237" w:type="dxa"/>
          </w:tcPr>
          <w:p w14:paraId="6B325F8F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3B7635" w:rsidRPr="00F45E53" w14:paraId="29ABD7A0" w14:textId="77777777" w:rsidTr="003B7635">
        <w:trPr>
          <w:trHeight w:val="268"/>
        </w:trPr>
        <w:tc>
          <w:tcPr>
            <w:tcW w:w="862" w:type="dxa"/>
          </w:tcPr>
          <w:p w14:paraId="36B1247A" w14:textId="77777777" w:rsidR="003B7635" w:rsidRPr="00F45E53" w:rsidRDefault="003B7635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3B7635" w:rsidRPr="00F45E53" w:rsidRDefault="003B7635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3B7635" w:rsidRPr="00F45E53" w:rsidRDefault="003B7635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B7635" w:rsidRPr="00F45E53" w14:paraId="4A41D4E9" w14:textId="77777777" w:rsidTr="003B7635">
        <w:trPr>
          <w:trHeight w:val="268"/>
        </w:trPr>
        <w:tc>
          <w:tcPr>
            <w:tcW w:w="862" w:type="dxa"/>
          </w:tcPr>
          <w:p w14:paraId="407BD317" w14:textId="77777777" w:rsidR="003B7635" w:rsidRPr="00F45E53" w:rsidRDefault="003B7635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3B7635" w:rsidRPr="00F45E53" w:rsidRDefault="003B7635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3B7635" w:rsidRPr="00F45E53" w:rsidRDefault="003B7635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B7635" w:rsidRPr="00F45E53" w14:paraId="306FA4E7" w14:textId="77777777" w:rsidTr="003B7635">
        <w:trPr>
          <w:trHeight w:val="268"/>
        </w:trPr>
        <w:tc>
          <w:tcPr>
            <w:tcW w:w="862" w:type="dxa"/>
          </w:tcPr>
          <w:p w14:paraId="0E8DBBC7" w14:textId="7F4D293D" w:rsidR="003B7635" w:rsidRPr="00F45E53" w:rsidRDefault="003B7635" w:rsidP="00435F7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3B7635" w:rsidRPr="00F45E53" w:rsidRDefault="003B7635" w:rsidP="00435F7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3E71DAB9" w:rsidR="003B7635" w:rsidRPr="00F45E53" w:rsidRDefault="003B7635" w:rsidP="00435F7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2E6C428F" w:rsidR="003B7635" w:rsidRPr="00BD7047" w:rsidRDefault="003B7635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D704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INFORMADOS,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antidad de líneas de detalle</w:t>
            </w:r>
          </w:p>
        </w:tc>
        <w:tc>
          <w:tcPr>
            <w:tcW w:w="850" w:type="dxa"/>
          </w:tcPr>
          <w:p w14:paraId="4F1C09C0" w14:textId="7F9AB3DE" w:rsidR="003B7635" w:rsidRPr="00F45E53" w:rsidRDefault="003B7635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3B7635" w:rsidRPr="00F45E53" w14:paraId="6C652519" w14:textId="77777777" w:rsidTr="003B7635">
        <w:trPr>
          <w:trHeight w:val="268"/>
        </w:trPr>
        <w:tc>
          <w:tcPr>
            <w:tcW w:w="862" w:type="dxa"/>
          </w:tcPr>
          <w:p w14:paraId="40B0DD1E" w14:textId="0529E6CB" w:rsidR="003B7635" w:rsidRPr="00F45E53" w:rsidRDefault="003B7635" w:rsidP="005E10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C1FAF26" w14:textId="701BCFBE" w:rsidR="003B7635" w:rsidRPr="00F45E53" w:rsidRDefault="003B7635" w:rsidP="005E101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F2A2F" w14:textId="43DABA89" w:rsidR="003B7635" w:rsidRPr="00F45E53" w:rsidRDefault="003B7635" w:rsidP="005E101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21DB2" w14:textId="3932FC73" w:rsidR="003B7635" w:rsidRPr="00E97ECC" w:rsidRDefault="003B7635" w:rsidP="005E10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24A2096" w14:textId="304F28F2" w:rsidR="003B7635" w:rsidRPr="0012355E" w:rsidRDefault="003B7635" w:rsidP="005E10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lastRenderedPageBreak/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12305761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3B7635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3DFDC54A" w:rsidR="00202F52" w:rsidRPr="00F45E53" w:rsidRDefault="00202F5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6D359B0D" w14:textId="77777777" w:rsidR="003C2BB7" w:rsidRPr="00F45E53" w:rsidRDefault="003C2BB7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3E5E193A" w14:textId="77777777" w:rsidR="00202F52" w:rsidRDefault="00202F52" w:rsidP="00202F52">
      <w:pP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</w:pPr>
    </w:p>
    <w:p w14:paraId="12A480A2" w14:textId="77777777" w:rsidR="003B7635" w:rsidRDefault="003B7635" w:rsidP="003B7635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13CD8A9" w14:textId="77777777" w:rsidR="003B7635" w:rsidRPr="00230F5A" w:rsidRDefault="003B7635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3" w:name="_Toc160527586"/>
      <w:bookmarkStart w:id="14" w:name="_Toc166663442"/>
      <w:r w:rsidRPr="00230F5A">
        <w:rPr>
          <w:rFonts w:cs="Times New Roman"/>
        </w:rPr>
        <w:t>Definición de nombres</w:t>
      </w:r>
      <w:bookmarkEnd w:id="13"/>
      <w:bookmarkEnd w:id="14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5" w:name="_Hlk150869745"/>
    </w:p>
    <w:bookmarkEnd w:id="15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6" w:name="_Toc160527587"/>
      <w:bookmarkStart w:id="17" w:name="_Toc166663443"/>
      <w:r w:rsidRPr="00A96CA0">
        <w:t>Archivo de salida a dest</w:t>
      </w:r>
      <w:ins w:id="18" w:author="Roberto Carrasco Venegas" w:date="2023-11-27T13:21:00Z">
        <w:r w:rsidRPr="00A96CA0">
          <w:t>i</w:t>
        </w:r>
      </w:ins>
      <w:r w:rsidRPr="00A96CA0">
        <w:t>no</w:t>
      </w:r>
      <w:bookmarkEnd w:id="16"/>
      <w:bookmarkEnd w:id="17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9" w:name="_Toc160527588"/>
      <w:bookmarkStart w:id="20" w:name="_Toc166663444"/>
      <w:r w:rsidRPr="00A96CA0">
        <w:t>Archivo de da</w:t>
      </w:r>
      <w:ins w:id="21" w:author="Roberto Carrasco Venegas" w:date="2023-11-27T13:24:00Z">
        <w:r w:rsidRPr="00A96CA0">
          <w:t>t</w:t>
        </w:r>
      </w:ins>
      <w:r w:rsidRPr="00A96CA0">
        <w:t>os</w:t>
      </w:r>
      <w:bookmarkEnd w:id="19"/>
      <w:bookmarkEnd w:id="20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765A5C" w14:paraId="3676ACCC" w14:textId="77777777" w:rsidTr="004118D8">
        <w:tc>
          <w:tcPr>
            <w:tcW w:w="1413" w:type="dxa"/>
          </w:tcPr>
          <w:p w14:paraId="7DDB3BFA" w14:textId="77777777" w:rsidR="00F32211" w:rsidRPr="00765A5C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65A5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765A5C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765A5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64642080" w:rsidR="00F32211" w:rsidRPr="00765A5C" w:rsidRDefault="00183C66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65A5C">
              <w:rPr>
                <w:rFonts w:ascii="Times New Roman" w:hAnsi="Times New Roman" w:cs="Times New Roman"/>
                <w:b/>
                <w:bCs/>
                <w:color w:val="FF0000"/>
              </w:rPr>
              <w:t>E25</w:t>
            </w:r>
            <w:r w:rsidR="00F32211" w:rsidRPr="00765A5C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765A5C">
              <w:rPr>
                <w:rFonts w:ascii="Times New Roman" w:hAnsi="Times New Roman" w:cs="Times New Roman"/>
                <w:b/>
                <w:bCs/>
                <w:color w:val="FF0000"/>
              </w:rPr>
              <w:t>a.XX</w:t>
            </w:r>
            <w:r w:rsidR="00765A5C" w:rsidRPr="00765A5C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765A5C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F32211" w:rsidRPr="00765A5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08AAABCB" w:rsidR="00F32211" w:rsidRPr="00765A5C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65A5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765A5C" w:rsidRPr="00765A5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765A5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765A5C" w:rsidRPr="00765A5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73CA644C" w14:textId="77777777" w:rsidR="00F32211" w:rsidRPr="00765A5C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65A5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765A5C">
              <w:rPr>
                <w:rFonts w:ascii="Times New Roman" w:hAnsi="Times New Roman" w:cs="Times New Roman"/>
              </w:rPr>
              <w:t xml:space="preserve"> </w:t>
            </w:r>
            <w:r w:rsidRPr="00765A5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765A5C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765A5C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2" w:name="_Toc160527589"/>
      <w:bookmarkStart w:id="23" w:name="_Toc166663445"/>
      <w:r w:rsidRPr="00765A5C">
        <w:t>Archivo Carátula</w:t>
      </w:r>
      <w:bookmarkEnd w:id="22"/>
      <w:bookmarkEnd w:id="23"/>
      <w:r w:rsidRPr="00765A5C">
        <w:fldChar w:fldCharType="begin"/>
      </w:r>
      <w:r w:rsidRPr="00765A5C">
        <w:instrText xml:space="preserve"> XE "Archivo ”arátula" </w:instrText>
      </w:r>
      <w:r w:rsidRPr="00765A5C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765A5C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65A5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765A5C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765A5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168D3156" w:rsidR="00F32211" w:rsidRPr="00765A5C" w:rsidRDefault="00183C66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65A5C">
              <w:rPr>
                <w:rFonts w:ascii="Times New Roman" w:hAnsi="Times New Roman" w:cs="Times New Roman"/>
                <w:b/>
                <w:bCs/>
                <w:color w:val="FF0000"/>
              </w:rPr>
              <w:t>E25</w:t>
            </w:r>
            <w:r w:rsidR="00F32211" w:rsidRPr="00765A5C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765A5C">
              <w:rPr>
                <w:rFonts w:ascii="Times New Roman" w:hAnsi="Times New Roman" w:cs="Times New Roman"/>
                <w:b/>
                <w:bCs/>
                <w:color w:val="FF0000"/>
              </w:rPr>
              <w:t>c.XX</w:t>
            </w:r>
            <w:r w:rsidR="00765A5C" w:rsidRPr="00765A5C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765A5C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F32211" w:rsidRPr="00765A5C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F32211" w:rsidRPr="00765A5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5D4117D6" w:rsidR="00F32211" w:rsidRPr="00765A5C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65A5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765A5C" w:rsidRPr="00765A5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765A5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765A5C" w:rsidRPr="00765A5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65A5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4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4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25" w:name="_Toc160527590"/>
      <w:bookmarkStart w:id="26" w:name="_Toc166663446"/>
      <w:r>
        <w:t>Definición de correlativo</w:t>
      </w:r>
      <w:bookmarkEnd w:id="25"/>
      <w:bookmarkEnd w:id="26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7" w:name="_Toc160527591"/>
      <w:bookmarkStart w:id="28" w:name="_Toc166663447"/>
      <w:r>
        <w:t>Salida</w:t>
      </w:r>
      <w:bookmarkEnd w:id="27"/>
      <w:bookmarkEnd w:id="2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9" w:name="_Toc160527592"/>
      <w:bookmarkStart w:id="30" w:name="_Toc166663448"/>
      <w:r>
        <w:lastRenderedPageBreak/>
        <w:t>Entrada</w:t>
      </w:r>
      <w:bookmarkEnd w:id="29"/>
      <w:bookmarkEnd w:id="30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1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1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1E7B96" w:rsidRPr="00F45E53" w14:paraId="34B595B1" w14:textId="77777777" w:rsidTr="001E7B96">
        <w:trPr>
          <w:trHeight w:val="268"/>
        </w:trPr>
        <w:tc>
          <w:tcPr>
            <w:tcW w:w="862" w:type="dxa"/>
          </w:tcPr>
          <w:p w14:paraId="591B5C65" w14:textId="77777777" w:rsidR="001E7B96" w:rsidRPr="00F45E53" w:rsidRDefault="001E7B96" w:rsidP="001E7B96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1E7B96" w:rsidRPr="00F45E53" w:rsidRDefault="001E7B96" w:rsidP="001E7B96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1E7B96" w:rsidRPr="00F45E53" w:rsidRDefault="001E7B96" w:rsidP="001E7B96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1E7B96" w:rsidRPr="00F45E53" w:rsidRDefault="001E7B96" w:rsidP="001E7B96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6A2415D9" w14:textId="245AD1A4" w:rsidR="001E7B96" w:rsidRPr="00F45E53" w:rsidRDefault="001E7B96" w:rsidP="001E7B96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1E7B96" w:rsidRPr="00F45E53" w14:paraId="5D951038" w14:textId="77777777" w:rsidTr="001E7B96">
        <w:trPr>
          <w:trHeight w:val="268"/>
        </w:trPr>
        <w:tc>
          <w:tcPr>
            <w:tcW w:w="862" w:type="dxa"/>
          </w:tcPr>
          <w:p w14:paraId="353C772D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1E7B96" w:rsidRPr="00F45E53" w:rsidRDefault="001E7B96" w:rsidP="001E7B96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60F45B66" w14:textId="4B293DDE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1E7B96" w:rsidRPr="00F45E53" w14:paraId="6F1D936B" w14:textId="77777777" w:rsidTr="001E7B96">
        <w:trPr>
          <w:trHeight w:val="268"/>
        </w:trPr>
        <w:tc>
          <w:tcPr>
            <w:tcW w:w="862" w:type="dxa"/>
          </w:tcPr>
          <w:p w14:paraId="3A9C0A96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78BA4AE8" w:rsidR="001E7B96" w:rsidRPr="00F45E53" w:rsidRDefault="001E7B96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0DA90DED" w14:textId="08375DD2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E7B96" w:rsidRPr="00F45E53" w14:paraId="7E828B7E" w14:textId="77777777" w:rsidTr="001E7B96">
        <w:trPr>
          <w:trHeight w:val="268"/>
        </w:trPr>
        <w:tc>
          <w:tcPr>
            <w:tcW w:w="862" w:type="dxa"/>
          </w:tcPr>
          <w:p w14:paraId="5CAD6BF3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1E7B96" w:rsidRPr="00F45E53" w:rsidRDefault="001E7B96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614FD01D" w14:textId="4F16F18B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E7B96" w:rsidRPr="00F45E53" w14:paraId="29EBC434" w14:textId="77777777" w:rsidTr="001E7B96">
        <w:trPr>
          <w:trHeight w:val="268"/>
        </w:trPr>
        <w:tc>
          <w:tcPr>
            <w:tcW w:w="862" w:type="dxa"/>
          </w:tcPr>
          <w:p w14:paraId="712E6578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1E7B96" w:rsidRPr="00F45E53" w:rsidRDefault="001E7B96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03793D9C" w14:textId="3E3D3A70" w:rsidR="001E7B96" w:rsidRPr="000506C0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1E7B96" w:rsidRPr="00F45E53" w14:paraId="03C55575" w14:textId="77777777" w:rsidTr="001E7B96">
        <w:trPr>
          <w:trHeight w:val="268"/>
        </w:trPr>
        <w:tc>
          <w:tcPr>
            <w:tcW w:w="862" w:type="dxa"/>
          </w:tcPr>
          <w:p w14:paraId="54D2D25C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6869DFE" w14:textId="77777777" w:rsidR="001E7B96" w:rsidRPr="00F45E53" w:rsidRDefault="001E7B96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3C4C3C48" w:rsidR="001E7B96" w:rsidRPr="001E7B96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E7B9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INFORMADOS,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antidad de registros de detalle en el archivo</w:t>
            </w:r>
          </w:p>
        </w:tc>
        <w:tc>
          <w:tcPr>
            <w:tcW w:w="851" w:type="dxa"/>
          </w:tcPr>
          <w:p w14:paraId="10E4120A" w14:textId="4DF7A577" w:rsidR="001E7B96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A86778" w:rsidRPr="00F45E53" w14:paraId="11B65347" w14:textId="77777777" w:rsidTr="001E7B96">
        <w:trPr>
          <w:trHeight w:val="268"/>
        </w:trPr>
        <w:tc>
          <w:tcPr>
            <w:tcW w:w="862" w:type="dxa"/>
          </w:tcPr>
          <w:p w14:paraId="77B032DD" w14:textId="731BBAC9" w:rsidR="00A86778" w:rsidRPr="00F45E53" w:rsidRDefault="00F15920" w:rsidP="00A8677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3D9C3C46" w14:textId="77777777" w:rsidR="00A86778" w:rsidRPr="00F45E53" w:rsidRDefault="00A86778" w:rsidP="00A8677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2DC12A2A" w14:textId="0D4CA733" w:rsidR="00A86778" w:rsidRPr="00F45E53" w:rsidRDefault="00A86778" w:rsidP="00A8677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244C3CFE" w14:textId="1A37154D" w:rsidR="00A86778" w:rsidRPr="000506C0" w:rsidRDefault="00A86778" w:rsidP="00A8677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7E8A67C9" w14:textId="61BB1709" w:rsidR="00A86778" w:rsidRPr="00F45E53" w:rsidRDefault="00A86778" w:rsidP="00A8677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Ingresar</w:t>
            </w:r>
            <w:proofErr w:type="spellEnd"/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2" w:name="_Toc160527594"/>
      <w:bookmarkStart w:id="33" w:name="_Toc166663449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2"/>
      <w:bookmarkEnd w:id="33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4" w:name="_Toc160527595"/>
      <w:bookmarkStart w:id="35" w:name="_Toc166663450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34"/>
      <w:bookmarkEnd w:id="35"/>
    </w:p>
    <w:p w14:paraId="3201D802" w14:textId="77777777" w:rsidR="001278BF" w:rsidRPr="009947CD" w:rsidRDefault="001278BF" w:rsidP="001278BF"/>
    <w:p w14:paraId="0BC88D56" w14:textId="6EEB8E90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4D2D79">
        <w:rPr>
          <w:rFonts w:ascii="Times New Roman" w:hAnsi="Times New Roman" w:cs="Times New Roman"/>
          <w:color w:val="4472C4" w:themeColor="accent1"/>
        </w:rPr>
        <w:t>Rut</w:t>
      </w:r>
    </w:p>
    <w:p w14:paraId="27E2D018" w14:textId="77777777" w:rsidR="001278BF" w:rsidRPr="009947CD" w:rsidRDefault="001278BF" w:rsidP="001278BF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0C60FA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E1EFC4" w14:textId="77777777" w:rsidR="00D87356" w:rsidRDefault="00D87356" w:rsidP="00F10206">
      <w:pPr>
        <w:spacing w:after="0" w:line="240" w:lineRule="auto"/>
      </w:pPr>
      <w:r>
        <w:separator/>
      </w:r>
    </w:p>
  </w:endnote>
  <w:endnote w:type="continuationSeparator" w:id="0">
    <w:p w14:paraId="61241F31" w14:textId="77777777" w:rsidR="00D87356" w:rsidRDefault="00D87356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FB1F7C" w14:textId="77777777" w:rsidR="00D87356" w:rsidRDefault="00D87356" w:rsidP="00F10206">
      <w:pPr>
        <w:spacing w:after="0" w:line="240" w:lineRule="auto"/>
      </w:pPr>
      <w:r>
        <w:separator/>
      </w:r>
    </w:p>
  </w:footnote>
  <w:footnote w:type="continuationSeparator" w:id="0">
    <w:p w14:paraId="52D1DEA0" w14:textId="77777777" w:rsidR="00D87356" w:rsidRDefault="00D87356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4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9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4001C4A"/>
    <w:multiLevelType w:val="hybridMultilevel"/>
    <w:tmpl w:val="15B28AB2"/>
    <w:lvl w:ilvl="0" w:tplc="4508D6C6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F574E3DE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53A8E672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4218E778">
      <w:numFmt w:val="bullet"/>
      <w:lvlText w:val="•"/>
      <w:lvlJc w:val="left"/>
      <w:pPr>
        <w:ind w:left="3548" w:hanging="360"/>
      </w:pPr>
      <w:rPr>
        <w:rFonts w:hint="default"/>
        <w:lang w:val="es-ES" w:eastAsia="en-US" w:bidi="ar-SA"/>
      </w:rPr>
    </w:lvl>
    <w:lvl w:ilvl="4" w:tplc="AC944354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5" w:tplc="3E1AE456">
      <w:numFmt w:val="bullet"/>
      <w:lvlText w:val="•"/>
      <w:lvlJc w:val="left"/>
      <w:pPr>
        <w:ind w:left="5368" w:hanging="360"/>
      </w:pPr>
      <w:rPr>
        <w:rFonts w:hint="default"/>
        <w:lang w:val="es-ES" w:eastAsia="en-US" w:bidi="ar-SA"/>
      </w:rPr>
    </w:lvl>
    <w:lvl w:ilvl="6" w:tplc="429816DC">
      <w:numFmt w:val="bullet"/>
      <w:lvlText w:val="•"/>
      <w:lvlJc w:val="left"/>
      <w:pPr>
        <w:ind w:left="6277" w:hanging="360"/>
      </w:pPr>
      <w:rPr>
        <w:rFonts w:hint="default"/>
        <w:lang w:val="es-ES" w:eastAsia="en-US" w:bidi="ar-SA"/>
      </w:rPr>
    </w:lvl>
    <w:lvl w:ilvl="7" w:tplc="6310BBB0">
      <w:numFmt w:val="bullet"/>
      <w:lvlText w:val="•"/>
      <w:lvlJc w:val="left"/>
      <w:pPr>
        <w:ind w:left="7187" w:hanging="360"/>
      </w:pPr>
      <w:rPr>
        <w:rFonts w:hint="default"/>
        <w:lang w:val="es-ES" w:eastAsia="en-US" w:bidi="ar-SA"/>
      </w:rPr>
    </w:lvl>
    <w:lvl w:ilvl="8" w:tplc="063207B0">
      <w:numFmt w:val="bullet"/>
      <w:lvlText w:val="•"/>
      <w:lvlJc w:val="left"/>
      <w:pPr>
        <w:ind w:left="8097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5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8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2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38"/>
  </w:num>
  <w:num w:numId="5" w16cid:durableId="940797627">
    <w:abstractNumId w:val="22"/>
  </w:num>
  <w:num w:numId="6" w16cid:durableId="1616906328">
    <w:abstractNumId w:val="16"/>
  </w:num>
  <w:num w:numId="7" w16cid:durableId="1162311848">
    <w:abstractNumId w:val="2"/>
  </w:num>
  <w:num w:numId="8" w16cid:durableId="512838416">
    <w:abstractNumId w:val="20"/>
  </w:num>
  <w:num w:numId="9" w16cid:durableId="1445224092">
    <w:abstractNumId w:val="10"/>
  </w:num>
  <w:num w:numId="10" w16cid:durableId="1234050603">
    <w:abstractNumId w:val="17"/>
  </w:num>
  <w:num w:numId="11" w16cid:durableId="1613248723">
    <w:abstractNumId w:val="31"/>
  </w:num>
  <w:num w:numId="12" w16cid:durableId="1838303578">
    <w:abstractNumId w:val="40"/>
  </w:num>
  <w:num w:numId="13" w16cid:durableId="256329085">
    <w:abstractNumId w:val="28"/>
  </w:num>
  <w:num w:numId="14" w16cid:durableId="1078750577">
    <w:abstractNumId w:val="33"/>
  </w:num>
  <w:num w:numId="15" w16cid:durableId="716322791">
    <w:abstractNumId w:val="41"/>
  </w:num>
  <w:num w:numId="16" w16cid:durableId="1397778044">
    <w:abstractNumId w:val="8"/>
  </w:num>
  <w:num w:numId="17" w16cid:durableId="114759016">
    <w:abstractNumId w:val="37"/>
  </w:num>
  <w:num w:numId="18" w16cid:durableId="1632982083">
    <w:abstractNumId w:val="1"/>
  </w:num>
  <w:num w:numId="19" w16cid:durableId="2139444563">
    <w:abstractNumId w:val="39"/>
  </w:num>
  <w:num w:numId="20" w16cid:durableId="861868466">
    <w:abstractNumId w:val="14"/>
  </w:num>
  <w:num w:numId="21" w16cid:durableId="33819615">
    <w:abstractNumId w:val="24"/>
  </w:num>
  <w:num w:numId="22" w16cid:durableId="1889493333">
    <w:abstractNumId w:val="21"/>
  </w:num>
  <w:num w:numId="23" w16cid:durableId="1698433104">
    <w:abstractNumId w:val="11"/>
  </w:num>
  <w:num w:numId="24" w16cid:durableId="1247611988">
    <w:abstractNumId w:val="30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8"/>
  </w:num>
  <w:num w:numId="28" w16cid:durableId="944000182">
    <w:abstractNumId w:val="18"/>
  </w:num>
  <w:num w:numId="29" w16cid:durableId="2036151710">
    <w:abstractNumId w:val="18"/>
  </w:num>
  <w:num w:numId="30" w16cid:durableId="670568134">
    <w:abstractNumId w:val="18"/>
  </w:num>
  <w:num w:numId="31" w16cid:durableId="376245171">
    <w:abstractNumId w:val="0"/>
  </w:num>
  <w:num w:numId="32" w16cid:durableId="714543622">
    <w:abstractNumId w:val="15"/>
  </w:num>
  <w:num w:numId="33" w16cid:durableId="1034618042">
    <w:abstractNumId w:val="18"/>
  </w:num>
  <w:num w:numId="34" w16cid:durableId="1834711967">
    <w:abstractNumId w:val="18"/>
  </w:num>
  <w:num w:numId="35" w16cid:durableId="1422097222">
    <w:abstractNumId w:val="18"/>
  </w:num>
  <w:num w:numId="36" w16cid:durableId="704990168">
    <w:abstractNumId w:val="35"/>
  </w:num>
  <w:num w:numId="37" w16cid:durableId="394620088">
    <w:abstractNumId w:val="23"/>
  </w:num>
  <w:num w:numId="38" w16cid:durableId="906377431">
    <w:abstractNumId w:val="26"/>
  </w:num>
  <w:num w:numId="39" w16cid:durableId="1902331227">
    <w:abstractNumId w:val="34"/>
  </w:num>
  <w:num w:numId="40" w16cid:durableId="1170755107">
    <w:abstractNumId w:val="27"/>
  </w:num>
  <w:num w:numId="41" w16cid:durableId="445120807">
    <w:abstractNumId w:val="13"/>
  </w:num>
  <w:num w:numId="42" w16cid:durableId="1041591278">
    <w:abstractNumId w:val="36"/>
  </w:num>
  <w:num w:numId="43" w16cid:durableId="1729959455">
    <w:abstractNumId w:val="25"/>
  </w:num>
  <w:num w:numId="44" w16cid:durableId="1159732035">
    <w:abstractNumId w:val="19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2"/>
  </w:num>
  <w:num w:numId="48" w16cid:durableId="1947762260">
    <w:abstractNumId w:val="32"/>
  </w:num>
  <w:num w:numId="49" w16cid:durableId="88965749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182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551A"/>
    <w:rsid w:val="00067BC4"/>
    <w:rsid w:val="000701D0"/>
    <w:rsid w:val="00074008"/>
    <w:rsid w:val="000844FF"/>
    <w:rsid w:val="00095C24"/>
    <w:rsid w:val="000A5DA4"/>
    <w:rsid w:val="000B1A73"/>
    <w:rsid w:val="000B75EE"/>
    <w:rsid w:val="000C5641"/>
    <w:rsid w:val="000C5DF3"/>
    <w:rsid w:val="000C60FA"/>
    <w:rsid w:val="000C7ACD"/>
    <w:rsid w:val="000C7B11"/>
    <w:rsid w:val="000C7D4A"/>
    <w:rsid w:val="000D683B"/>
    <w:rsid w:val="000D6C9A"/>
    <w:rsid w:val="000D7A49"/>
    <w:rsid w:val="000E39B9"/>
    <w:rsid w:val="000E3B8B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4B9C"/>
    <w:rsid w:val="001156C3"/>
    <w:rsid w:val="00115D17"/>
    <w:rsid w:val="001169CF"/>
    <w:rsid w:val="0011703E"/>
    <w:rsid w:val="0012149F"/>
    <w:rsid w:val="0012355E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578F2"/>
    <w:rsid w:val="00162832"/>
    <w:rsid w:val="00163D7A"/>
    <w:rsid w:val="001647BF"/>
    <w:rsid w:val="00167584"/>
    <w:rsid w:val="00167CE2"/>
    <w:rsid w:val="00182D60"/>
    <w:rsid w:val="00182DC4"/>
    <w:rsid w:val="00183C66"/>
    <w:rsid w:val="00184622"/>
    <w:rsid w:val="00186CB0"/>
    <w:rsid w:val="001912BC"/>
    <w:rsid w:val="00191E60"/>
    <w:rsid w:val="0019366D"/>
    <w:rsid w:val="001943F6"/>
    <w:rsid w:val="001A2A39"/>
    <w:rsid w:val="001A5519"/>
    <w:rsid w:val="001B2A58"/>
    <w:rsid w:val="001C0052"/>
    <w:rsid w:val="001C1FCA"/>
    <w:rsid w:val="001C7F53"/>
    <w:rsid w:val="001D2934"/>
    <w:rsid w:val="001D4DBB"/>
    <w:rsid w:val="001E0F92"/>
    <w:rsid w:val="001E7B96"/>
    <w:rsid w:val="001E7E45"/>
    <w:rsid w:val="00202F52"/>
    <w:rsid w:val="0020586B"/>
    <w:rsid w:val="002119AD"/>
    <w:rsid w:val="00212731"/>
    <w:rsid w:val="002308E7"/>
    <w:rsid w:val="00230F5A"/>
    <w:rsid w:val="002358C5"/>
    <w:rsid w:val="002430D4"/>
    <w:rsid w:val="00254B9F"/>
    <w:rsid w:val="00255E64"/>
    <w:rsid w:val="00264C16"/>
    <w:rsid w:val="00266AD3"/>
    <w:rsid w:val="0026707C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82B34"/>
    <w:rsid w:val="00386793"/>
    <w:rsid w:val="003920D1"/>
    <w:rsid w:val="00396887"/>
    <w:rsid w:val="003A508D"/>
    <w:rsid w:val="003B2354"/>
    <w:rsid w:val="003B2729"/>
    <w:rsid w:val="003B5E2B"/>
    <w:rsid w:val="003B7635"/>
    <w:rsid w:val="003C048C"/>
    <w:rsid w:val="003C2BB7"/>
    <w:rsid w:val="003C483F"/>
    <w:rsid w:val="003C62D7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1698"/>
    <w:rsid w:val="004341B5"/>
    <w:rsid w:val="00435F71"/>
    <w:rsid w:val="00443E8F"/>
    <w:rsid w:val="004453F6"/>
    <w:rsid w:val="00446EF8"/>
    <w:rsid w:val="00453AE1"/>
    <w:rsid w:val="0046425B"/>
    <w:rsid w:val="00465EE6"/>
    <w:rsid w:val="00477EA2"/>
    <w:rsid w:val="004839DA"/>
    <w:rsid w:val="004A1260"/>
    <w:rsid w:val="004A44F4"/>
    <w:rsid w:val="004A6793"/>
    <w:rsid w:val="004B23C2"/>
    <w:rsid w:val="004B7993"/>
    <w:rsid w:val="004C450B"/>
    <w:rsid w:val="004C75BD"/>
    <w:rsid w:val="004D0C43"/>
    <w:rsid w:val="004D2D79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04986"/>
    <w:rsid w:val="00510095"/>
    <w:rsid w:val="00513350"/>
    <w:rsid w:val="00515650"/>
    <w:rsid w:val="005210EF"/>
    <w:rsid w:val="00522424"/>
    <w:rsid w:val="00523465"/>
    <w:rsid w:val="00536F81"/>
    <w:rsid w:val="00562E48"/>
    <w:rsid w:val="00570E48"/>
    <w:rsid w:val="00575FEB"/>
    <w:rsid w:val="00597FD4"/>
    <w:rsid w:val="005A0E6B"/>
    <w:rsid w:val="005B5D60"/>
    <w:rsid w:val="005B65DC"/>
    <w:rsid w:val="005C5769"/>
    <w:rsid w:val="005D76B5"/>
    <w:rsid w:val="005E1016"/>
    <w:rsid w:val="00601454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0710"/>
    <w:rsid w:val="00660BB5"/>
    <w:rsid w:val="00660D41"/>
    <w:rsid w:val="00661AC6"/>
    <w:rsid w:val="00666E1A"/>
    <w:rsid w:val="0067254A"/>
    <w:rsid w:val="006835D7"/>
    <w:rsid w:val="006852C5"/>
    <w:rsid w:val="0069591F"/>
    <w:rsid w:val="006A0A36"/>
    <w:rsid w:val="006A19E5"/>
    <w:rsid w:val="006A36D6"/>
    <w:rsid w:val="006A5C5E"/>
    <w:rsid w:val="006B4D0F"/>
    <w:rsid w:val="006B70A9"/>
    <w:rsid w:val="006C1B0A"/>
    <w:rsid w:val="006C5FF1"/>
    <w:rsid w:val="006D2868"/>
    <w:rsid w:val="006D45CE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5FF8"/>
    <w:rsid w:val="00736753"/>
    <w:rsid w:val="00736D3A"/>
    <w:rsid w:val="00740324"/>
    <w:rsid w:val="00740C70"/>
    <w:rsid w:val="00742ED4"/>
    <w:rsid w:val="0074630E"/>
    <w:rsid w:val="00750CE4"/>
    <w:rsid w:val="00751AC3"/>
    <w:rsid w:val="00753BE6"/>
    <w:rsid w:val="00765A5C"/>
    <w:rsid w:val="00785F5D"/>
    <w:rsid w:val="00787AE9"/>
    <w:rsid w:val="007A1B85"/>
    <w:rsid w:val="007B56DB"/>
    <w:rsid w:val="007B6066"/>
    <w:rsid w:val="007C18B3"/>
    <w:rsid w:val="007C2A8E"/>
    <w:rsid w:val="007D03A4"/>
    <w:rsid w:val="007D140C"/>
    <w:rsid w:val="007D77A9"/>
    <w:rsid w:val="007E38CF"/>
    <w:rsid w:val="007E4DA1"/>
    <w:rsid w:val="007E5A3C"/>
    <w:rsid w:val="008014F3"/>
    <w:rsid w:val="00801B0F"/>
    <w:rsid w:val="0080267F"/>
    <w:rsid w:val="00802B3C"/>
    <w:rsid w:val="0080430D"/>
    <w:rsid w:val="00830BF4"/>
    <w:rsid w:val="00834D6C"/>
    <w:rsid w:val="008363A4"/>
    <w:rsid w:val="008412D6"/>
    <w:rsid w:val="0084233E"/>
    <w:rsid w:val="0084328F"/>
    <w:rsid w:val="00857076"/>
    <w:rsid w:val="008640F8"/>
    <w:rsid w:val="00865882"/>
    <w:rsid w:val="008661A8"/>
    <w:rsid w:val="00866873"/>
    <w:rsid w:val="0088031E"/>
    <w:rsid w:val="0088085C"/>
    <w:rsid w:val="00891C53"/>
    <w:rsid w:val="008932A1"/>
    <w:rsid w:val="008A17BE"/>
    <w:rsid w:val="008B2624"/>
    <w:rsid w:val="008B2B0B"/>
    <w:rsid w:val="008B5146"/>
    <w:rsid w:val="008C1F00"/>
    <w:rsid w:val="008C7428"/>
    <w:rsid w:val="008D247E"/>
    <w:rsid w:val="008D67FD"/>
    <w:rsid w:val="008D6FFE"/>
    <w:rsid w:val="008E4978"/>
    <w:rsid w:val="008E4FBF"/>
    <w:rsid w:val="008E6834"/>
    <w:rsid w:val="009144B1"/>
    <w:rsid w:val="00920B57"/>
    <w:rsid w:val="00920D2A"/>
    <w:rsid w:val="009248DE"/>
    <w:rsid w:val="009258AA"/>
    <w:rsid w:val="0092705B"/>
    <w:rsid w:val="00930A0D"/>
    <w:rsid w:val="009427D8"/>
    <w:rsid w:val="009437BA"/>
    <w:rsid w:val="00955720"/>
    <w:rsid w:val="00956F60"/>
    <w:rsid w:val="00960647"/>
    <w:rsid w:val="0097031A"/>
    <w:rsid w:val="009711E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B2E0A"/>
    <w:rsid w:val="009B651C"/>
    <w:rsid w:val="009C0AC5"/>
    <w:rsid w:val="009E5777"/>
    <w:rsid w:val="009E57F9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4A55"/>
    <w:rsid w:val="00A45E6E"/>
    <w:rsid w:val="00A55743"/>
    <w:rsid w:val="00A64CF0"/>
    <w:rsid w:val="00A673C0"/>
    <w:rsid w:val="00A70A3A"/>
    <w:rsid w:val="00A73491"/>
    <w:rsid w:val="00A829A4"/>
    <w:rsid w:val="00A86778"/>
    <w:rsid w:val="00A8686E"/>
    <w:rsid w:val="00A93B33"/>
    <w:rsid w:val="00AA6E30"/>
    <w:rsid w:val="00AB6B68"/>
    <w:rsid w:val="00AC3753"/>
    <w:rsid w:val="00AC40AA"/>
    <w:rsid w:val="00AC7243"/>
    <w:rsid w:val="00AD0B4A"/>
    <w:rsid w:val="00AD1F4D"/>
    <w:rsid w:val="00AD6937"/>
    <w:rsid w:val="00AE096D"/>
    <w:rsid w:val="00AE4F71"/>
    <w:rsid w:val="00AF1750"/>
    <w:rsid w:val="00AF1CC6"/>
    <w:rsid w:val="00AF37D9"/>
    <w:rsid w:val="00AF48EE"/>
    <w:rsid w:val="00AF7114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46EC9"/>
    <w:rsid w:val="00B46F4F"/>
    <w:rsid w:val="00B46F58"/>
    <w:rsid w:val="00B52400"/>
    <w:rsid w:val="00B53939"/>
    <w:rsid w:val="00B5664C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D3B3B"/>
    <w:rsid w:val="00BD7047"/>
    <w:rsid w:val="00BF210F"/>
    <w:rsid w:val="00BF7B27"/>
    <w:rsid w:val="00C036AC"/>
    <w:rsid w:val="00C145A9"/>
    <w:rsid w:val="00C15D58"/>
    <w:rsid w:val="00C22F7F"/>
    <w:rsid w:val="00C30BF9"/>
    <w:rsid w:val="00C327F1"/>
    <w:rsid w:val="00C34426"/>
    <w:rsid w:val="00C35004"/>
    <w:rsid w:val="00C35C77"/>
    <w:rsid w:val="00C36169"/>
    <w:rsid w:val="00C4642F"/>
    <w:rsid w:val="00C527DD"/>
    <w:rsid w:val="00C64DAA"/>
    <w:rsid w:val="00C71496"/>
    <w:rsid w:val="00C71E43"/>
    <w:rsid w:val="00C75830"/>
    <w:rsid w:val="00C804CA"/>
    <w:rsid w:val="00C967A1"/>
    <w:rsid w:val="00CA0AE4"/>
    <w:rsid w:val="00CB3011"/>
    <w:rsid w:val="00CB3359"/>
    <w:rsid w:val="00CB6FC1"/>
    <w:rsid w:val="00CC035F"/>
    <w:rsid w:val="00CE305F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06F55"/>
    <w:rsid w:val="00D10D80"/>
    <w:rsid w:val="00D23639"/>
    <w:rsid w:val="00D257DA"/>
    <w:rsid w:val="00D3155F"/>
    <w:rsid w:val="00D31E6D"/>
    <w:rsid w:val="00D35EF3"/>
    <w:rsid w:val="00D41FAB"/>
    <w:rsid w:val="00D4790F"/>
    <w:rsid w:val="00D50645"/>
    <w:rsid w:val="00D5246E"/>
    <w:rsid w:val="00D71044"/>
    <w:rsid w:val="00D734FF"/>
    <w:rsid w:val="00D75878"/>
    <w:rsid w:val="00D81B23"/>
    <w:rsid w:val="00D834A0"/>
    <w:rsid w:val="00D84280"/>
    <w:rsid w:val="00D87356"/>
    <w:rsid w:val="00D923F1"/>
    <w:rsid w:val="00D92C2E"/>
    <w:rsid w:val="00D97610"/>
    <w:rsid w:val="00DA5A1D"/>
    <w:rsid w:val="00DA6AAC"/>
    <w:rsid w:val="00DB1EDF"/>
    <w:rsid w:val="00DB4117"/>
    <w:rsid w:val="00DB53EB"/>
    <w:rsid w:val="00DB7980"/>
    <w:rsid w:val="00DC03A2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3AB2"/>
    <w:rsid w:val="00E173FD"/>
    <w:rsid w:val="00E2662F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1BB4"/>
    <w:rsid w:val="00E747B9"/>
    <w:rsid w:val="00E7495F"/>
    <w:rsid w:val="00E74C7D"/>
    <w:rsid w:val="00E7546B"/>
    <w:rsid w:val="00E814DF"/>
    <w:rsid w:val="00E81654"/>
    <w:rsid w:val="00E862A3"/>
    <w:rsid w:val="00E9786A"/>
    <w:rsid w:val="00E97ECC"/>
    <w:rsid w:val="00EB42EB"/>
    <w:rsid w:val="00EB6BF5"/>
    <w:rsid w:val="00EB73D3"/>
    <w:rsid w:val="00EC1139"/>
    <w:rsid w:val="00EC5056"/>
    <w:rsid w:val="00ED4238"/>
    <w:rsid w:val="00EE5443"/>
    <w:rsid w:val="00F10206"/>
    <w:rsid w:val="00F11750"/>
    <w:rsid w:val="00F15920"/>
    <w:rsid w:val="00F2032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48C"/>
    <w:rsid w:val="00F91655"/>
    <w:rsid w:val="00F95832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rsid w:val="00AD6937"/>
    <w:pPr>
      <w:spacing w:after="0" w:line="240" w:lineRule="auto"/>
    </w:pPr>
    <w:rPr>
      <w:rFonts w:eastAsiaTheme="minorEastAsia"/>
      <w:kern w:val="0"/>
      <w:lang w:val="es-CL" w:eastAsia="es-C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11</Pages>
  <Words>1120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64</cp:revision>
  <dcterms:created xsi:type="dcterms:W3CDTF">2024-03-06T13:25:00Z</dcterms:created>
  <dcterms:modified xsi:type="dcterms:W3CDTF">2024-09-09T14:41:00Z</dcterms:modified>
</cp:coreProperties>
</file>