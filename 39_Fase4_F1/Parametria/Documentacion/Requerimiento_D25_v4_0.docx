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464CB4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067BC4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5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67BC4">
        <w:rPr>
          <w:rFonts w:ascii="Times New Roman" w:hAnsi="Times New Roman" w:cs="Times New Roman"/>
          <w:b/>
          <w:sz w:val="72"/>
          <w:szCs w:val="72"/>
        </w:rPr>
        <w:t>770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C</w:t>
      </w:r>
      <w:r w:rsidR="00067BC4" w:rsidRPr="00067BC4">
        <w:rPr>
          <w:rFonts w:ascii="Times New Roman" w:hAnsi="Times New Roman" w:cs="Times New Roman"/>
          <w:b/>
          <w:sz w:val="72"/>
          <w:szCs w:val="72"/>
        </w:rPr>
        <w:t>REDITOS RELACIONADOS OTORGADOS POR FILIALES Y SUCURSALES EN EL EXTERIOR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F5E3A1B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64DA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5664C" w:rsidRPr="00230F5A" w14:paraId="5339FC0E" w14:textId="7AB2D237" w:rsidTr="000506C0">
        <w:tc>
          <w:tcPr>
            <w:tcW w:w="1256" w:type="dxa"/>
          </w:tcPr>
          <w:p w14:paraId="3DF7E2D2" w14:textId="1990B0B2" w:rsidR="00B5664C" w:rsidRPr="00230F5A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D25</w:t>
            </w:r>
          </w:p>
        </w:tc>
        <w:tc>
          <w:tcPr>
            <w:tcW w:w="1342" w:type="dxa"/>
          </w:tcPr>
          <w:p w14:paraId="69C55B7E" w14:textId="3268775C" w:rsidR="00B5664C" w:rsidRPr="00230F5A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67D777E" w14:textId="77777777" w:rsidR="00B5664C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65DDC3E" w14:textId="77777777" w:rsidR="00B5664C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D6E43B" w:rsidR="00B5664C" w:rsidRPr="00230F5A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39D471C" w:rsidR="00B5664C" w:rsidRPr="00230F5A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C8991EA" w:rsidR="00B5664C" w:rsidRPr="00230F5A" w:rsidRDefault="00B5664C" w:rsidP="00B566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844FEC" w:rsidRPr="00230F5A" w14:paraId="251EA50D" w14:textId="22DD7FE9" w:rsidTr="000506C0">
        <w:tc>
          <w:tcPr>
            <w:tcW w:w="1256" w:type="dxa"/>
          </w:tcPr>
          <w:p w14:paraId="7287933A" w14:textId="2E23DAAC" w:rsidR="00844FEC" w:rsidRPr="00230F5A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D25</w:t>
            </w:r>
          </w:p>
        </w:tc>
        <w:tc>
          <w:tcPr>
            <w:tcW w:w="1342" w:type="dxa"/>
          </w:tcPr>
          <w:p w14:paraId="562818B9" w14:textId="0F4F821D" w:rsidR="00844FEC" w:rsidRPr="00230F5A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B1C35C9" w14:textId="77777777" w:rsid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4481D76" w14:textId="77777777" w:rsid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6D9F0F9B" w:rsidR="00844FEC" w:rsidRPr="00230F5A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F8A45F6" w:rsidR="00844FEC" w:rsidRPr="00230F5A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B85CE89" w14:textId="77777777" w:rsid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21.08.24</w:t>
            </w:r>
          </w:p>
          <w:p w14:paraId="4BDD5FD4" w14:textId="77777777" w:rsid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44FEC">
              <w:rPr>
                <w:rFonts w:ascii="Times New Roman" w:hAnsi="Times New Roman" w:cs="Times New Roman"/>
                <w:lang w:val="es-CL"/>
              </w:rPr>
              <w:t> </w:t>
            </w:r>
          </w:p>
          <w:p w14:paraId="78F7F52E" w14:textId="77777777" w:rsid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49E8462C" w14:textId="06B215B8" w:rsidR="00844FEC" w:rsidRP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44FEC">
              <w:rPr>
                <w:rFonts w:ascii="Times New Roman" w:hAnsi="Times New Roman" w:cs="Times New Roman"/>
                <w:lang w:val="es-CL"/>
              </w:rPr>
              <w:t>Formato indicado dice F2 y debe ser F3 (Correlativo largo 2, contenido largo 19, decimales largo 2, extensión largo 3).</w:t>
            </w:r>
          </w:p>
          <w:p w14:paraId="6ED8EC69" w14:textId="77777777" w:rsidR="00844FEC" w:rsidRP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44FEC">
              <w:rPr>
                <w:rFonts w:ascii="Times New Roman" w:hAnsi="Times New Roman" w:cs="Times New Roman"/>
                <w:lang w:val="es-CL"/>
              </w:rPr>
              <w:t>            - Las estructuras del apartado de entrada y el de la sección 4 en los campos de caratula muestra campo 18A y debe ser solo 18.</w:t>
            </w:r>
          </w:p>
          <w:p w14:paraId="12F25D9A" w14:textId="77777777" w:rsidR="00844FEC" w:rsidRP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44FEC">
              <w:rPr>
                <w:rFonts w:ascii="Times New Roman" w:hAnsi="Times New Roman" w:cs="Times New Roman"/>
                <w:lang w:val="es-CL"/>
              </w:rPr>
              <w:t>            -  Faltan el campo CFK con descripción "TOTAL SALDOS AL DIA O CON MOROSIDAD" entre los campos PA1 y LSF este campo solo es de despliegue en el frontend.</w:t>
            </w:r>
          </w:p>
          <w:p w14:paraId="2680C47E" w14:textId="38C5E5AB" w:rsidR="00844FEC" w:rsidRPr="00844FEC" w:rsidRDefault="00844FEC" w:rsidP="00844F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8934C9" w:rsidRPr="00230F5A" w14:paraId="38B70AFE" w14:textId="34FEEE1D" w:rsidTr="000506C0">
        <w:tc>
          <w:tcPr>
            <w:tcW w:w="1256" w:type="dxa"/>
          </w:tcPr>
          <w:p w14:paraId="23AEB014" w14:textId="77CF3591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D25</w:t>
            </w:r>
          </w:p>
        </w:tc>
        <w:tc>
          <w:tcPr>
            <w:tcW w:w="1342" w:type="dxa"/>
          </w:tcPr>
          <w:p w14:paraId="7FA5A642" w14:textId="2340800D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30C1193" w14:textId="77777777" w:rsid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10B0E9D" w14:textId="77777777" w:rsid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503C918C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6DB86470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4F5F2B9" w14:textId="77777777" w:rsid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28.08.24</w:t>
            </w:r>
          </w:p>
          <w:p w14:paraId="6A9E8AC3" w14:textId="77777777" w:rsid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F7929D3" w14:textId="77777777" w:rsidR="008934C9" w:rsidRP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934C9">
              <w:rPr>
                <w:rFonts w:ascii="Times New Roman" w:hAnsi="Times New Roman" w:cs="Times New Roman"/>
                <w:lang w:val="es-CL"/>
              </w:rPr>
              <w:t>D25</w:t>
            </w:r>
          </w:p>
          <w:p w14:paraId="364645E4" w14:textId="77777777" w:rsidR="008934C9" w:rsidRP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934C9">
              <w:rPr>
                <w:rFonts w:ascii="Times New Roman" w:hAnsi="Times New Roman" w:cs="Times New Roman"/>
                <w:lang w:val="es-CL"/>
              </w:rPr>
              <w:t>            - La definición del formato de salida debe ser Formato F3, correlativos largo 2, dato largo 19, decimales largos 3.</w:t>
            </w:r>
          </w:p>
          <w:p w14:paraId="3301AE4B" w14:textId="21355762" w:rsidR="008934C9" w:rsidRPr="008934C9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8934C9" w:rsidRPr="00230F5A" w14:paraId="4B606B6E" w14:textId="62885254" w:rsidTr="000506C0">
        <w:tc>
          <w:tcPr>
            <w:tcW w:w="1256" w:type="dxa"/>
          </w:tcPr>
          <w:p w14:paraId="612D72B6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934C9" w:rsidRPr="00230F5A" w14:paraId="2EA7A1DB" w14:textId="6C6D457E" w:rsidTr="000506C0">
        <w:tc>
          <w:tcPr>
            <w:tcW w:w="1256" w:type="dxa"/>
          </w:tcPr>
          <w:p w14:paraId="4D062B49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934C9" w:rsidRPr="00230F5A" w14:paraId="4EBD62EB" w14:textId="7659FBA3" w:rsidTr="000506C0">
        <w:tc>
          <w:tcPr>
            <w:tcW w:w="1256" w:type="dxa"/>
          </w:tcPr>
          <w:p w14:paraId="6FF918B3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934C9" w:rsidRPr="00230F5A" w:rsidRDefault="008934C9" w:rsidP="008934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archivo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25ED27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C64DA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7BCA0D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</w:t>
            </w:r>
            <w:r w:rsidR="00B5664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5B0AEF3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C64DAA">
        <w:rPr>
          <w:rFonts w:ascii="Times New Roman" w:hAnsi="Times New Roman" w:cs="Times New Roman"/>
        </w:rPr>
        <w:t>22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1016" w14:paraId="6181FED8" w14:textId="77777777" w:rsidTr="00735FF8">
        <w:trPr>
          <w:trHeight w:val="268"/>
        </w:trPr>
        <w:tc>
          <w:tcPr>
            <w:tcW w:w="1414" w:type="dxa"/>
          </w:tcPr>
          <w:p w14:paraId="6053EC00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E91ACC5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9DC335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 del deudor</w:t>
            </w:r>
          </w:p>
        </w:tc>
        <w:tc>
          <w:tcPr>
            <w:tcW w:w="2549" w:type="dxa"/>
          </w:tcPr>
          <w:p w14:paraId="1056803B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5E1016" w14:paraId="2DD116C7" w14:textId="77777777" w:rsidTr="00735FF8">
        <w:trPr>
          <w:trHeight w:val="268"/>
        </w:trPr>
        <w:tc>
          <w:tcPr>
            <w:tcW w:w="1414" w:type="dxa"/>
          </w:tcPr>
          <w:p w14:paraId="531A9323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D8B8A6B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4A0982" w14:textId="77777777" w:rsidR="005E1016" w:rsidRP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5E1016">
              <w:rPr>
                <w:rFonts w:ascii="Calibri" w:hAnsi="Calibri"/>
                <w:lang w:val="es-CL"/>
              </w:rPr>
              <w:t>Nombre</w:t>
            </w:r>
            <w:r w:rsidRPr="005E1016">
              <w:rPr>
                <w:rFonts w:ascii="Calibri" w:hAnsi="Calibri"/>
                <w:spacing w:val="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o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razón</w:t>
            </w:r>
            <w:r w:rsidRPr="005E10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social</w:t>
            </w:r>
            <w:r w:rsidRPr="005E10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del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deudor</w:t>
            </w:r>
          </w:p>
        </w:tc>
        <w:tc>
          <w:tcPr>
            <w:tcW w:w="2549" w:type="dxa"/>
          </w:tcPr>
          <w:p w14:paraId="0C5B8384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X(50)</w:t>
            </w:r>
          </w:p>
        </w:tc>
      </w:tr>
      <w:tr w:rsidR="005E1016" w14:paraId="2D61F56A" w14:textId="77777777" w:rsidTr="00735FF8">
        <w:trPr>
          <w:trHeight w:val="268"/>
        </w:trPr>
        <w:tc>
          <w:tcPr>
            <w:tcW w:w="1414" w:type="dxa"/>
          </w:tcPr>
          <w:p w14:paraId="49639022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B9D38E7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9CB383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subsidiaria</w:t>
            </w:r>
          </w:p>
        </w:tc>
        <w:tc>
          <w:tcPr>
            <w:tcW w:w="2549" w:type="dxa"/>
          </w:tcPr>
          <w:p w14:paraId="7B9F67E7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5E1016" w14:paraId="10D74E2F" w14:textId="77777777" w:rsidTr="00735FF8">
        <w:trPr>
          <w:trHeight w:val="268"/>
        </w:trPr>
        <w:tc>
          <w:tcPr>
            <w:tcW w:w="1414" w:type="dxa"/>
          </w:tcPr>
          <w:p w14:paraId="2210BDF3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753CFF7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5E3BE0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País</w:t>
            </w:r>
          </w:p>
        </w:tc>
        <w:tc>
          <w:tcPr>
            <w:tcW w:w="2549" w:type="dxa"/>
          </w:tcPr>
          <w:p w14:paraId="6B2BF808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5E1016" w14:paraId="513DC517" w14:textId="77777777" w:rsidTr="00735FF8">
        <w:trPr>
          <w:trHeight w:val="268"/>
        </w:trPr>
        <w:tc>
          <w:tcPr>
            <w:tcW w:w="1414" w:type="dxa"/>
          </w:tcPr>
          <w:p w14:paraId="2EDF1D8B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07D2760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5C6B77" w14:textId="77777777" w:rsidR="005E1016" w:rsidRP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5E1016">
              <w:rPr>
                <w:rFonts w:ascii="Calibri" w:hAnsi="Calibri"/>
                <w:lang w:val="es-CL"/>
              </w:rPr>
              <w:t>Saldo al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día</w:t>
            </w:r>
            <w:r w:rsidRPr="005E10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o con</w:t>
            </w:r>
            <w:r w:rsidRPr="005E1016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morosidad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menor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a</w:t>
            </w:r>
            <w:r w:rsidRPr="005E10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90 días</w:t>
            </w:r>
          </w:p>
        </w:tc>
        <w:tc>
          <w:tcPr>
            <w:tcW w:w="2549" w:type="dxa"/>
          </w:tcPr>
          <w:p w14:paraId="209362B0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5E1016" w14:paraId="0515EE94" w14:textId="77777777" w:rsidTr="00735FF8">
        <w:trPr>
          <w:trHeight w:val="268"/>
        </w:trPr>
        <w:tc>
          <w:tcPr>
            <w:tcW w:w="1414" w:type="dxa"/>
          </w:tcPr>
          <w:p w14:paraId="49BEE450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B49AC8D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6D6EBF" w14:textId="77777777" w:rsidR="005E1016" w:rsidRP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5E1016">
              <w:rPr>
                <w:rFonts w:ascii="Calibri" w:hAnsi="Calibri"/>
                <w:lang w:val="es-CL"/>
              </w:rPr>
              <w:t>Saldo con</w:t>
            </w:r>
            <w:r w:rsidRPr="005E10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morosidad</w:t>
            </w:r>
            <w:r w:rsidRPr="005E10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de</w:t>
            </w:r>
            <w:r w:rsidRPr="005E10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90</w:t>
            </w:r>
            <w:r w:rsidRPr="005E10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días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o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más</w:t>
            </w:r>
          </w:p>
        </w:tc>
        <w:tc>
          <w:tcPr>
            <w:tcW w:w="2549" w:type="dxa"/>
          </w:tcPr>
          <w:p w14:paraId="453E60D7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5E1016" w14:paraId="5ADCE741" w14:textId="77777777" w:rsidTr="00735FF8">
        <w:trPr>
          <w:trHeight w:val="268"/>
        </w:trPr>
        <w:tc>
          <w:tcPr>
            <w:tcW w:w="1414" w:type="dxa"/>
          </w:tcPr>
          <w:p w14:paraId="356E4868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2DC90CD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ABEC34" w14:textId="77777777" w:rsidR="005E1016" w:rsidRP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5E1016">
              <w:rPr>
                <w:rFonts w:ascii="Calibri" w:hAnsi="Calibri"/>
                <w:lang w:val="es-CL"/>
              </w:rPr>
              <w:t>Saldo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créditos</w:t>
            </w:r>
            <w:r w:rsidRPr="005E1016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contingentes</w:t>
            </w:r>
            <w:r w:rsidRPr="005E10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distintos</w:t>
            </w:r>
            <w:r w:rsidRPr="005E10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a</w:t>
            </w:r>
            <w:r w:rsidRPr="005E10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5E1016">
              <w:rPr>
                <w:rFonts w:ascii="Calibri" w:hAnsi="Calibri"/>
                <w:lang w:val="es-CL"/>
              </w:rPr>
              <w:t>líneas</w:t>
            </w:r>
          </w:p>
        </w:tc>
        <w:tc>
          <w:tcPr>
            <w:tcW w:w="2549" w:type="dxa"/>
          </w:tcPr>
          <w:p w14:paraId="589157AA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5E1016" w14:paraId="08F597D2" w14:textId="77777777" w:rsidTr="00735FF8">
        <w:trPr>
          <w:trHeight w:val="268"/>
        </w:trPr>
        <w:tc>
          <w:tcPr>
            <w:tcW w:w="1414" w:type="dxa"/>
          </w:tcPr>
          <w:p w14:paraId="67A081ED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3A54EB9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C9B8B8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líneas de crédito</w:t>
            </w:r>
          </w:p>
        </w:tc>
        <w:tc>
          <w:tcPr>
            <w:tcW w:w="2549" w:type="dxa"/>
          </w:tcPr>
          <w:p w14:paraId="20C03673" w14:textId="77777777" w:rsidR="005E1016" w:rsidRDefault="005E1016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5E1016" w14:paraId="5FEC4FFD" w14:textId="77777777" w:rsidTr="00735FF8">
        <w:trPr>
          <w:trHeight w:val="270"/>
        </w:trPr>
        <w:tc>
          <w:tcPr>
            <w:tcW w:w="1414" w:type="dxa"/>
          </w:tcPr>
          <w:p w14:paraId="50CE160D" w14:textId="77777777" w:rsidR="005E1016" w:rsidRDefault="005E1016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D30C47F" w14:textId="77777777" w:rsidR="005E1016" w:rsidRDefault="005E1016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EEF276" w14:textId="77777777" w:rsidR="005E1016" w:rsidRDefault="005E1016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43D866CB" w14:textId="77777777" w:rsidR="005E1016" w:rsidRDefault="005E1016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07C57960" w14:textId="77777777" w:rsidR="005E1016" w:rsidRDefault="005E1016" w:rsidP="005E1016">
      <w:pPr>
        <w:pStyle w:val="Textoindependiente"/>
        <w:spacing w:before="2"/>
        <w:rPr>
          <w:rFonts w:ascii="Times New Roman"/>
          <w:i/>
          <w:sz w:val="21"/>
        </w:rPr>
      </w:pPr>
    </w:p>
    <w:p w14:paraId="3DCE10E5" w14:textId="77777777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122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ACC57F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E4C68AD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DEB7303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23A573D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333F9A4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1553580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4726D0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D0F43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E95920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1FE0ED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47E0EA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247367DE" w:rsidR="00BD7047" w:rsidRPr="00230F5A" w:rsidRDefault="00BD7047" w:rsidP="00BD7047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D25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D7047" w:rsidRPr="00B537DA" w14:paraId="1FA9E9DA" w14:textId="77777777" w:rsidTr="00DE07A0">
        <w:tc>
          <w:tcPr>
            <w:tcW w:w="595" w:type="dxa"/>
            <w:shd w:val="clear" w:color="auto" w:fill="auto"/>
          </w:tcPr>
          <w:p w14:paraId="2674078F" w14:textId="3DCBC604" w:rsidR="00BD7047" w:rsidRPr="00E24E62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C52CDB1" w14:textId="133D6106" w:rsidR="00BD7047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6,7 y 8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7D7B2B52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E372E1B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461234B5" w14:textId="7ADA4E6F" w:rsidR="00844FEC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5" type="#_x0000_t202" style="position:absolute;margin-left:-33.75pt;margin-top:-5.6pt;width:488.65pt;height:419.9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2C27F93A" w14:textId="77777777" w:rsidR="00844FEC" w:rsidRDefault="00844FEC" w:rsidP="00844FEC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90DF05" w14:textId="77777777" w:rsidR="00844FEC" w:rsidRDefault="00844FEC" w:rsidP="00844FEC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4C87818" w14:textId="77777777" w:rsidR="00844FEC" w:rsidRDefault="00844FEC" w:rsidP="00844FEC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9B3E9D0" w14:textId="77777777" w:rsidR="00844FEC" w:rsidRDefault="00844FEC" w:rsidP="00844FEC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61DBA23" w14:textId="77777777" w:rsidR="00844FEC" w:rsidRDefault="00844FEC" w:rsidP="00844FEC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7AA7EF" w14:textId="77777777" w:rsidR="00844FEC" w:rsidRDefault="00844FEC" w:rsidP="00844FEC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893FC8" w14:textId="77777777" w:rsidR="00844FEC" w:rsidRDefault="00844FEC" w:rsidP="00844FEC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0D60D232" w14:textId="77777777" w:rsidR="00844FEC" w:rsidRDefault="00844FEC" w:rsidP="00844FEC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6C8947" w14:textId="77777777" w:rsidR="00844FEC" w:rsidRDefault="00844FEC" w:rsidP="00844FEC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CDB3CB7" w14:textId="77777777" w:rsidR="00844FEC" w:rsidRDefault="00844FEC" w:rsidP="00844FEC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21B4FCBE" w14:textId="1E627634" w:rsidR="00844FEC" w:rsidRDefault="00844FEC" w:rsidP="00844FEC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1</w:t>
                  </w:r>
                  <w:r w:rsidRPr="0023684D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y</w:t>
                  </w:r>
                  <w:r w:rsidRPr="0023684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37E30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3750CAB5" w14:textId="77777777" w:rsidR="00844FEC" w:rsidRDefault="00844FEC" w:rsidP="00844FEC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17D58BF" w14:textId="77777777" w:rsidR="00844FEC" w:rsidRDefault="00844FEC" w:rsidP="00844FEC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0C26CCE" w14:textId="4ED19B8A" w:rsidR="00844FEC" w:rsidRDefault="00844FEC" w:rsidP="00844FEC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37E30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2DD4F760" w14:textId="77777777" w:rsidR="00844FEC" w:rsidRDefault="00844FEC" w:rsidP="00844FEC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E22DDDD" w14:textId="6E0FF80C" w:rsidR="00844FEC" w:rsidRDefault="00844FEC" w:rsidP="00844FEC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37E30">
                    <w:rPr>
                      <w:rFonts w:ascii="Arial MT" w:hAnsi="Arial MT"/>
                      <w:sz w:val="20"/>
                    </w:rPr>
                    <w:t>2</w:t>
                  </w:r>
                  <w:r w:rsidRPr="0023684D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 w:rsidR="00A37E30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AA645C4" w14:textId="77777777" w:rsidR="00844FEC" w:rsidRDefault="00844FEC" w:rsidP="00844FEC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7CF7247" w14:textId="77777777" w:rsidR="00844FEC" w:rsidRDefault="00844FEC" w:rsidP="00844FEC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5FF438" w14:textId="77777777" w:rsidR="00844FEC" w:rsidRDefault="00844FEC" w:rsidP="00844FEC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828EDCD" w14:textId="77777777" w:rsidR="00844FEC" w:rsidRDefault="00844FEC" w:rsidP="00844FEC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753782B3" w14:textId="77777777" w:rsidR="00844FEC" w:rsidRDefault="00844FEC" w:rsidP="00844FEC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D9DF3D4" w14:textId="77777777" w:rsidR="00844FEC" w:rsidRDefault="00844FEC" w:rsidP="00844FEC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5F9FEDF2" w14:textId="77777777" w:rsidR="00844FEC" w:rsidRDefault="00844FEC" w:rsidP="00844FEC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280EA4BD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30756B1C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0736FAC9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1C376692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404D3570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5FC52557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23DF7043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043F69B8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722D6649" w14:textId="77777777" w:rsidR="00844FEC" w:rsidRDefault="00844FE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D646B" w:rsidRPr="00F45E53" w14:paraId="3C49826D" w14:textId="77777777" w:rsidTr="00AD646B">
        <w:trPr>
          <w:trHeight w:val="268"/>
        </w:trPr>
        <w:tc>
          <w:tcPr>
            <w:tcW w:w="862" w:type="dxa"/>
          </w:tcPr>
          <w:p w14:paraId="4F186F2F" w14:textId="77777777" w:rsidR="00AD646B" w:rsidRPr="00F45E53" w:rsidRDefault="00AD646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D646B" w:rsidRPr="00F45E53" w:rsidRDefault="00AD646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D646B" w:rsidRPr="00F45E53" w:rsidRDefault="00AD646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D646B" w:rsidRPr="00F45E53" w:rsidRDefault="00AD646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AD646B" w:rsidRPr="00F45E53" w:rsidRDefault="00AD646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AD646B" w:rsidRPr="00F45E53" w14:paraId="3218A4A9" w14:textId="77777777" w:rsidTr="00AD646B">
        <w:trPr>
          <w:trHeight w:val="268"/>
        </w:trPr>
        <w:tc>
          <w:tcPr>
            <w:tcW w:w="862" w:type="dxa"/>
          </w:tcPr>
          <w:p w14:paraId="6B1D5128" w14:textId="77777777" w:rsidR="00AD646B" w:rsidRPr="00F45E53" w:rsidRDefault="00AD646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D646B" w:rsidRPr="00F45E53" w:rsidRDefault="00AD646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D646B" w:rsidRPr="00F45E53" w:rsidRDefault="00AD646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D646B" w:rsidRPr="00F45E53" w14:paraId="622814C1" w14:textId="77777777" w:rsidTr="00AD646B">
        <w:trPr>
          <w:trHeight w:val="268"/>
        </w:trPr>
        <w:tc>
          <w:tcPr>
            <w:tcW w:w="862" w:type="dxa"/>
          </w:tcPr>
          <w:p w14:paraId="7671AEB9" w14:textId="77777777" w:rsidR="00AD646B" w:rsidRPr="00F45E53" w:rsidRDefault="00AD646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D646B" w:rsidRPr="00F45E53" w:rsidRDefault="00AD646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0D1C736" w:rsidR="00AD646B" w:rsidRPr="00F45E53" w:rsidRDefault="00AD646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D646B" w:rsidRPr="00F45E53" w14:paraId="29ABD7A0" w14:textId="77777777" w:rsidTr="00AD646B">
        <w:trPr>
          <w:trHeight w:val="268"/>
        </w:trPr>
        <w:tc>
          <w:tcPr>
            <w:tcW w:w="862" w:type="dxa"/>
          </w:tcPr>
          <w:p w14:paraId="36B1247A" w14:textId="77777777" w:rsidR="00AD646B" w:rsidRPr="00F45E53" w:rsidRDefault="00AD646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D646B" w:rsidRPr="00F45E53" w:rsidRDefault="00AD646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D646B" w:rsidRPr="00F45E53" w:rsidRDefault="00AD646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D646B" w:rsidRPr="00F45E53" w14:paraId="4A41D4E9" w14:textId="77777777" w:rsidTr="00AD646B">
        <w:trPr>
          <w:trHeight w:val="268"/>
        </w:trPr>
        <w:tc>
          <w:tcPr>
            <w:tcW w:w="862" w:type="dxa"/>
          </w:tcPr>
          <w:p w14:paraId="407BD317" w14:textId="77777777" w:rsidR="00AD646B" w:rsidRPr="00F45E53" w:rsidRDefault="00AD646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D646B" w:rsidRPr="00F45E53" w:rsidRDefault="00AD646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D646B" w:rsidRPr="00F45E53" w:rsidRDefault="00AD646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D646B" w:rsidRPr="00F45E53" w:rsidRDefault="00AD646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D646B" w:rsidRPr="00F45E53" w14:paraId="306FA4E7" w14:textId="77777777" w:rsidTr="00AD646B">
        <w:trPr>
          <w:trHeight w:val="268"/>
        </w:trPr>
        <w:tc>
          <w:tcPr>
            <w:tcW w:w="862" w:type="dxa"/>
          </w:tcPr>
          <w:p w14:paraId="0E8DBBC7" w14:textId="7F4D293D" w:rsidR="00AD646B" w:rsidRPr="00F45E53" w:rsidRDefault="00AD646B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D646B" w:rsidRPr="00F45E53" w:rsidRDefault="00AD646B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AD646B" w:rsidRPr="00F45E53" w:rsidRDefault="00AD646B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AD646B" w:rsidRPr="00BD7047" w:rsidRDefault="00AD646B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AD646B" w:rsidRPr="00F45E53" w:rsidRDefault="00AD646B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62CD5" w:rsidRPr="00F45E53" w14:paraId="6DD4FE32" w14:textId="77777777" w:rsidTr="00AD646B">
        <w:trPr>
          <w:trHeight w:val="268"/>
        </w:trPr>
        <w:tc>
          <w:tcPr>
            <w:tcW w:w="862" w:type="dxa"/>
          </w:tcPr>
          <w:p w14:paraId="792454ED" w14:textId="77D3C4F4" w:rsidR="00262CD5" w:rsidRDefault="00E60A68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1DB1318" w14:textId="77777777" w:rsidR="00262CD5" w:rsidRPr="00F45E53" w:rsidRDefault="00262CD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783119" w14:textId="71FBA0AC" w:rsidR="00262CD5" w:rsidRDefault="00E60A68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0A6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CFK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005A76" w14:textId="33AEB620" w:rsidR="00262CD5" w:rsidRPr="00BD7047" w:rsidRDefault="00E60A68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0A6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TOTAL SALDOS AL DIA O CON MOROSIDAD</w:t>
            </w:r>
          </w:p>
        </w:tc>
        <w:tc>
          <w:tcPr>
            <w:tcW w:w="850" w:type="dxa"/>
          </w:tcPr>
          <w:p w14:paraId="3A9B2B32" w14:textId="208A61B9" w:rsidR="00262CD5" w:rsidRPr="00E60A68" w:rsidRDefault="00E60A68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AD646B" w:rsidRPr="00F45E53" w14:paraId="69A338AE" w14:textId="77777777" w:rsidTr="00AD646B">
        <w:trPr>
          <w:trHeight w:val="268"/>
        </w:trPr>
        <w:tc>
          <w:tcPr>
            <w:tcW w:w="862" w:type="dxa"/>
          </w:tcPr>
          <w:p w14:paraId="60628F2D" w14:textId="758CEF4F" w:rsidR="00AD646B" w:rsidRPr="00F45E53" w:rsidRDefault="00262CD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D646B" w:rsidRPr="00F45E53" w:rsidRDefault="00AD646B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4230DA11" w:rsidR="00AD646B" w:rsidRPr="00F45E53" w:rsidRDefault="00AD646B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1E73D6A6" w:rsidR="00AD646B" w:rsidRPr="00BD7047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MENOR A 90 A DIAS,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 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D646B" w:rsidRPr="00F45E53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D646B" w:rsidRPr="00F45E53" w14:paraId="7AE00EB8" w14:textId="77777777" w:rsidTr="00AD646B">
        <w:trPr>
          <w:trHeight w:val="268"/>
        </w:trPr>
        <w:tc>
          <w:tcPr>
            <w:tcW w:w="862" w:type="dxa"/>
          </w:tcPr>
          <w:p w14:paraId="70AC5B8A" w14:textId="4C10F4DE" w:rsidR="00AD646B" w:rsidRPr="00F45E53" w:rsidRDefault="00262CD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D646B" w:rsidRPr="00F45E53" w:rsidRDefault="00AD646B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6397897" w:rsidR="00AD646B" w:rsidRPr="00F45E53" w:rsidRDefault="00AD646B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6A798839" w:rsidR="00AD646B" w:rsidRPr="00BD7047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DEUDA AL DIA,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 7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D646B" w:rsidRPr="00F45E53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D646B" w:rsidRPr="00F45E53" w14:paraId="262E4105" w14:textId="77777777" w:rsidTr="00AD646B">
        <w:trPr>
          <w:trHeight w:val="268"/>
        </w:trPr>
        <w:tc>
          <w:tcPr>
            <w:tcW w:w="862" w:type="dxa"/>
          </w:tcPr>
          <w:p w14:paraId="1C7A2731" w14:textId="1F6B88B1" w:rsidR="00AD646B" w:rsidRDefault="00262CD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AD646B" w:rsidRPr="00F45E53" w:rsidRDefault="00AD646B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78955204" w:rsidR="00AD646B" w:rsidRPr="00F45E53" w:rsidRDefault="00AD646B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E1341" w14:textId="369DA403" w:rsidR="00AD646B" w:rsidRPr="00382B34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2B3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DE CREDITOS CONTINGENTES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8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2C29B811" w:rsidR="00AD646B" w:rsidRPr="005E1016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D646B" w:rsidRPr="00F45E53" w14:paraId="6C652519" w14:textId="77777777" w:rsidTr="00AD646B">
        <w:trPr>
          <w:trHeight w:val="268"/>
        </w:trPr>
        <w:tc>
          <w:tcPr>
            <w:tcW w:w="862" w:type="dxa"/>
          </w:tcPr>
          <w:p w14:paraId="40B0DD1E" w14:textId="71E71589" w:rsidR="00AD646B" w:rsidRPr="00F45E53" w:rsidRDefault="00262CD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AD646B" w:rsidRPr="00F45E53" w:rsidRDefault="00AD646B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AD646B" w:rsidRPr="00F45E53" w:rsidRDefault="00AD646B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AD646B" w:rsidRPr="00E97ECC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AD646B" w:rsidRPr="0012355E" w:rsidRDefault="00AD646B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F7BC7A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AD646B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DD62AAE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735FF8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  <w:r w:rsidR="00262CD5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08CC381E" w14:textId="77777777" w:rsidR="00AD646B" w:rsidRDefault="00AD646B" w:rsidP="00AD646B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D918F06" w14:textId="77777777" w:rsidR="00AD646B" w:rsidRDefault="00AD646B" w:rsidP="00AD646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4288E87" w14:textId="77777777" w:rsidR="00AD646B" w:rsidRDefault="00AD646B" w:rsidP="00AD646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F0B778" w14:textId="77777777" w:rsidR="00AD646B" w:rsidRDefault="00AD646B" w:rsidP="00AD646B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9B2E0A" w14:paraId="3676ACCC" w14:textId="77777777" w:rsidTr="004118D8">
        <w:tc>
          <w:tcPr>
            <w:tcW w:w="1413" w:type="dxa"/>
          </w:tcPr>
          <w:p w14:paraId="7DDB3BFA" w14:textId="77777777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3EFF7000" w:rsidR="00F32211" w:rsidRPr="009B2E0A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9B2E0A">
              <w:rPr>
                <w:rFonts w:ascii="Times New Roman" w:hAnsi="Times New Roman" w:cs="Times New Roman"/>
              </w:rPr>
              <w:t xml:space="preserve"> </w:t>
            </w: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9B2E0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9B2E0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9B2E0A">
        <w:t>Archivo Carátula</w:t>
      </w:r>
      <w:bookmarkEnd w:id="22"/>
      <w:bookmarkEnd w:id="23"/>
      <w:r w:rsidRPr="009B2E0A">
        <w:fldChar w:fldCharType="begin"/>
      </w:r>
      <w:r w:rsidRPr="009B2E0A">
        <w:instrText xml:space="preserve"> XE "Archivo ”arátula" </w:instrText>
      </w:r>
      <w:r w:rsidRPr="009B2E0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51B99F4" w:rsidR="00F32211" w:rsidRPr="009B2E0A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9B2E0A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9B2E0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9B2E0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2E0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66B1B4D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60A68" w:rsidRPr="00F45E53" w14:paraId="7FC776D9" w14:textId="77777777" w:rsidTr="001E7B96">
        <w:trPr>
          <w:trHeight w:val="268"/>
        </w:trPr>
        <w:tc>
          <w:tcPr>
            <w:tcW w:w="862" w:type="dxa"/>
          </w:tcPr>
          <w:p w14:paraId="240F4C9D" w14:textId="052CE81A" w:rsidR="00E60A68" w:rsidRDefault="00E60A68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79FAE3C5" w14:textId="77777777" w:rsidR="00E60A68" w:rsidRPr="00F45E53" w:rsidRDefault="00E60A68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900FA5F" w14:textId="3053428D" w:rsidR="00E60A68" w:rsidRDefault="00E60A68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0A6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CFK</w:t>
            </w:r>
          </w:p>
        </w:tc>
        <w:tc>
          <w:tcPr>
            <w:tcW w:w="6095" w:type="dxa"/>
          </w:tcPr>
          <w:p w14:paraId="2591E774" w14:textId="63005E7B" w:rsidR="00E60A68" w:rsidRPr="001E7B96" w:rsidRDefault="00E60A68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0A6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TOTAL SALDOS AL DIA O CON MOROSIDAD</w:t>
            </w:r>
          </w:p>
        </w:tc>
        <w:tc>
          <w:tcPr>
            <w:tcW w:w="851" w:type="dxa"/>
          </w:tcPr>
          <w:p w14:paraId="696917EB" w14:textId="77777777" w:rsidR="00E60A68" w:rsidRPr="00E60A68" w:rsidRDefault="00E60A68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E7B96" w:rsidRPr="00F45E53" w14:paraId="449A74F0" w14:textId="77777777" w:rsidTr="001E7B96">
        <w:trPr>
          <w:trHeight w:val="268"/>
        </w:trPr>
        <w:tc>
          <w:tcPr>
            <w:tcW w:w="862" w:type="dxa"/>
          </w:tcPr>
          <w:p w14:paraId="446C1F3A" w14:textId="3868375A" w:rsidR="001E7B96" w:rsidRPr="00F45E53" w:rsidRDefault="00E60A68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2F6D6FB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6D8203E3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CFL</w:t>
            </w:r>
          </w:p>
        </w:tc>
        <w:tc>
          <w:tcPr>
            <w:tcW w:w="6095" w:type="dxa"/>
          </w:tcPr>
          <w:p w14:paraId="67FA48B0" w14:textId="274421B8" w:rsidR="001E7B96" w:rsidRPr="00B8004D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MENOR A 90 A DIAS</w:t>
            </w:r>
          </w:p>
        </w:tc>
        <w:tc>
          <w:tcPr>
            <w:tcW w:w="851" w:type="dxa"/>
          </w:tcPr>
          <w:p w14:paraId="20A5A4A0" w14:textId="3093AAB6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E7B96" w:rsidRPr="00F45E53" w14:paraId="457D6C4A" w14:textId="77777777" w:rsidTr="001E7B96">
        <w:trPr>
          <w:trHeight w:val="268"/>
        </w:trPr>
        <w:tc>
          <w:tcPr>
            <w:tcW w:w="862" w:type="dxa"/>
          </w:tcPr>
          <w:p w14:paraId="7484FA91" w14:textId="1FF045ED" w:rsidR="001E7B96" w:rsidRPr="00F45E53" w:rsidRDefault="00E60A68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C8D95A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35973454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CFM</w:t>
            </w:r>
          </w:p>
        </w:tc>
        <w:tc>
          <w:tcPr>
            <w:tcW w:w="6095" w:type="dxa"/>
          </w:tcPr>
          <w:p w14:paraId="76546BB7" w14:textId="3ADA7B51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DEUDA AL DIA</w:t>
            </w:r>
          </w:p>
        </w:tc>
        <w:tc>
          <w:tcPr>
            <w:tcW w:w="851" w:type="dxa"/>
          </w:tcPr>
          <w:p w14:paraId="349C3C35" w14:textId="255E5C84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E7B96" w:rsidRPr="00F45E53" w14:paraId="57B6DB6A" w14:textId="77777777" w:rsidTr="001E7B96">
        <w:trPr>
          <w:trHeight w:val="268"/>
        </w:trPr>
        <w:tc>
          <w:tcPr>
            <w:tcW w:w="862" w:type="dxa"/>
          </w:tcPr>
          <w:p w14:paraId="3AFA4467" w14:textId="189E1C17" w:rsidR="001E7B96" w:rsidRDefault="00E60A68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2E1EE7E7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2B36381" w14:textId="6AB9B182" w:rsidR="001E7B96" w:rsidRPr="0012355E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E10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CFN</w:t>
            </w:r>
          </w:p>
        </w:tc>
        <w:tc>
          <w:tcPr>
            <w:tcW w:w="6095" w:type="dxa"/>
          </w:tcPr>
          <w:p w14:paraId="66FD3CDA" w14:textId="70DBB552" w:rsidR="001E7B96" w:rsidRPr="00C804CA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8428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DE CREDITOS CONTINGENTES</w:t>
            </w:r>
          </w:p>
        </w:tc>
        <w:tc>
          <w:tcPr>
            <w:tcW w:w="851" w:type="dxa"/>
          </w:tcPr>
          <w:p w14:paraId="7332DFD4" w14:textId="30100088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E7B96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0EBA4F3F" w:rsidR="001E7B96" w:rsidRPr="00F45E53" w:rsidRDefault="00E60A68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D9C3C46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7E8A67C9" w14:textId="61BB1709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1326E" w14:textId="77777777" w:rsidR="006051E3" w:rsidRDefault="006051E3" w:rsidP="00F10206">
      <w:pPr>
        <w:spacing w:after="0" w:line="240" w:lineRule="auto"/>
      </w:pPr>
      <w:r>
        <w:separator/>
      </w:r>
    </w:p>
  </w:endnote>
  <w:endnote w:type="continuationSeparator" w:id="0">
    <w:p w14:paraId="53D0EC41" w14:textId="77777777" w:rsidR="006051E3" w:rsidRDefault="006051E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D4B3E" w14:textId="77777777" w:rsidR="006051E3" w:rsidRDefault="006051E3" w:rsidP="00F10206">
      <w:pPr>
        <w:spacing w:after="0" w:line="240" w:lineRule="auto"/>
      </w:pPr>
      <w:r>
        <w:separator/>
      </w:r>
    </w:p>
  </w:footnote>
  <w:footnote w:type="continuationSeparator" w:id="0">
    <w:p w14:paraId="19A62552" w14:textId="77777777" w:rsidR="006051E3" w:rsidRDefault="006051E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2CD5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3576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2E9E"/>
    <w:rsid w:val="005B5D60"/>
    <w:rsid w:val="005B65DC"/>
    <w:rsid w:val="005C5769"/>
    <w:rsid w:val="005E1016"/>
    <w:rsid w:val="00601454"/>
    <w:rsid w:val="00601681"/>
    <w:rsid w:val="00603543"/>
    <w:rsid w:val="006051E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44FEC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934C9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7E30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D646B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D5A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3376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3B3A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4280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A68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1D27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11</Pages>
  <Words>1274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45</cp:revision>
  <dcterms:created xsi:type="dcterms:W3CDTF">2024-03-06T13:25:00Z</dcterms:created>
  <dcterms:modified xsi:type="dcterms:W3CDTF">2024-08-28T20:59:00Z</dcterms:modified>
</cp:coreProperties>
</file>