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0A24E60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51EC2">
        <w:rPr>
          <w:rFonts w:ascii="Times New Roman" w:hAnsi="Times New Roman" w:cs="Times New Roman"/>
          <w:b/>
          <w:sz w:val="72"/>
          <w:szCs w:val="72"/>
        </w:rPr>
        <w:t>D04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277D0" w:rsidRPr="00F277D0">
        <w:rPr>
          <w:rFonts w:ascii="Times New Roman" w:hAnsi="Times New Roman" w:cs="Times New Roman"/>
          <w:b/>
          <w:sz w:val="72"/>
          <w:szCs w:val="72"/>
        </w:rPr>
        <w:t>587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E51EC2" w:rsidRPr="00E51EC2">
        <w:rPr>
          <w:rFonts w:ascii="Times New Roman" w:hAnsi="Times New Roman" w:cs="Times New Roman"/>
          <w:b/>
          <w:sz w:val="72"/>
          <w:szCs w:val="72"/>
        </w:rPr>
        <w:t>Depósitos a plazo</w:t>
      </w:r>
      <w:r w:rsidR="00E51EC2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4F22E2D9" w:rsidR="00DA6AAC" w:rsidRPr="00230F5A" w:rsidRDefault="00E51EC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D04</w:t>
            </w:r>
          </w:p>
        </w:tc>
        <w:tc>
          <w:tcPr>
            <w:tcW w:w="1342" w:type="dxa"/>
          </w:tcPr>
          <w:p w14:paraId="22F848E4" w14:textId="376BB4D0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E51EC2"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712A8E5C" w:rsidR="00DA6AAC" w:rsidRPr="00230F5A" w:rsidRDefault="00E51EC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419D5" w:rsidRPr="00230F5A" w14:paraId="5339FC0E" w14:textId="7AB2D237" w:rsidTr="000506C0">
        <w:tc>
          <w:tcPr>
            <w:tcW w:w="1256" w:type="dxa"/>
          </w:tcPr>
          <w:p w14:paraId="3DF7E2D2" w14:textId="7BB263D7" w:rsidR="001419D5" w:rsidRPr="00230F5A" w:rsidRDefault="001419D5" w:rsidP="001419D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D04</w:t>
            </w:r>
          </w:p>
        </w:tc>
        <w:tc>
          <w:tcPr>
            <w:tcW w:w="1342" w:type="dxa"/>
          </w:tcPr>
          <w:p w14:paraId="69C55B7E" w14:textId="6807F1A0" w:rsidR="001419D5" w:rsidRPr="00230F5A" w:rsidRDefault="001419D5" w:rsidP="001419D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5C5F2516" w14:textId="77777777" w:rsidR="001419D5" w:rsidRDefault="001419D5" w:rsidP="001419D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491EB3FA" w14:textId="77777777" w:rsidR="001419D5" w:rsidRDefault="001419D5" w:rsidP="001419D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9EB68BE" w:rsidR="001419D5" w:rsidRPr="00230F5A" w:rsidRDefault="001419D5" w:rsidP="001419D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4C7A6DF5" w:rsidR="001419D5" w:rsidRPr="00230F5A" w:rsidRDefault="001419D5" w:rsidP="001419D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6B4F248" w:rsidR="001419D5" w:rsidRPr="00230F5A" w:rsidRDefault="001419D5" w:rsidP="001419D5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496844" w:rsidRPr="00230F5A" w14:paraId="251EA50D" w14:textId="22DD7FE9" w:rsidTr="000506C0">
        <w:tc>
          <w:tcPr>
            <w:tcW w:w="1256" w:type="dxa"/>
          </w:tcPr>
          <w:p w14:paraId="7287933A" w14:textId="2239EB95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D04</w:t>
            </w:r>
          </w:p>
        </w:tc>
        <w:tc>
          <w:tcPr>
            <w:tcW w:w="1342" w:type="dxa"/>
          </w:tcPr>
          <w:p w14:paraId="562818B9" w14:textId="717E4DAE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310A0C4" w14:textId="77777777" w:rsidR="00496844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4FF43440" w14:textId="77777777" w:rsidR="00496844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569A714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1E0C4DC0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7AE5345" w14:textId="60A69C3D" w:rsidR="003871B2" w:rsidRDefault="003871B2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21.08.2024</w:t>
            </w:r>
            <w:r w:rsidR="00496844" w:rsidRPr="00496844">
              <w:rPr>
                <w:rFonts w:ascii="Times New Roman" w:hAnsi="Times New Roman" w:cs="Times New Roman"/>
              </w:rPr>
              <w:t> </w:t>
            </w:r>
          </w:p>
          <w:p w14:paraId="2680C47E" w14:textId="01ABD245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496844">
              <w:rPr>
                <w:rFonts w:ascii="Times New Roman" w:hAnsi="Times New Roman" w:cs="Times New Roman"/>
              </w:rPr>
              <w:t>- Sección 4 campos de caratula muestra campo 18A y debe ser solo 18</w:t>
            </w:r>
          </w:p>
        </w:tc>
      </w:tr>
      <w:tr w:rsidR="00496844" w:rsidRPr="00230F5A" w14:paraId="38B70AFE" w14:textId="34FEEE1D" w:rsidTr="000506C0">
        <w:tc>
          <w:tcPr>
            <w:tcW w:w="1256" w:type="dxa"/>
          </w:tcPr>
          <w:p w14:paraId="23AEB014" w14:textId="5799241D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96844" w:rsidRPr="00230F5A" w14:paraId="4B606B6E" w14:textId="62885254" w:rsidTr="000506C0">
        <w:tc>
          <w:tcPr>
            <w:tcW w:w="1256" w:type="dxa"/>
          </w:tcPr>
          <w:p w14:paraId="612D72B6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96844" w:rsidRPr="00230F5A" w14:paraId="2EA7A1DB" w14:textId="6C6D457E" w:rsidTr="000506C0">
        <w:tc>
          <w:tcPr>
            <w:tcW w:w="1256" w:type="dxa"/>
          </w:tcPr>
          <w:p w14:paraId="4D062B49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96844" w:rsidRPr="00230F5A" w14:paraId="4EBD62EB" w14:textId="7659FBA3" w:rsidTr="000506C0">
        <w:tc>
          <w:tcPr>
            <w:tcW w:w="1256" w:type="dxa"/>
          </w:tcPr>
          <w:p w14:paraId="6FF918B3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96844" w:rsidRPr="00230F5A" w:rsidRDefault="00496844" w:rsidP="0049684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24F54EE0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E51EC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E04DDD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1419D5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3925B35F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E51EC2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53D0EE3F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E51EC2">
        <w:rPr>
          <w:rFonts w:ascii="Times New Roman" w:hAnsi="Times New Roman" w:cs="Times New Roman"/>
        </w:rPr>
        <w:t>214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6CDDAA36" w14:textId="77777777" w:rsidR="00E51EC2" w:rsidRDefault="00E51EC2" w:rsidP="00E51EC2">
      <w:pPr>
        <w:pStyle w:val="Prrafodelista"/>
        <w:numPr>
          <w:ilvl w:val="5"/>
          <w:numId w:val="49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0ED7C7B1" w14:textId="77777777" w:rsidR="00E51EC2" w:rsidRDefault="00E51EC2" w:rsidP="00E51EC2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E51EC2" w14:paraId="13D86C95" w14:textId="77777777" w:rsidTr="00E51EC2">
        <w:trPr>
          <w:trHeight w:val="244"/>
        </w:trPr>
        <w:tc>
          <w:tcPr>
            <w:tcW w:w="1414" w:type="dxa"/>
          </w:tcPr>
          <w:p w14:paraId="07147E56" w14:textId="77777777" w:rsidR="00E51EC2" w:rsidRDefault="00E51EC2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83F6316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C92585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depósito</w:t>
            </w:r>
          </w:p>
        </w:tc>
        <w:tc>
          <w:tcPr>
            <w:tcW w:w="2549" w:type="dxa"/>
          </w:tcPr>
          <w:p w14:paraId="29B15A0D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51EC2" w14:paraId="5E0290A9" w14:textId="77777777" w:rsidTr="00E51EC2">
        <w:trPr>
          <w:trHeight w:val="241"/>
        </w:trPr>
        <w:tc>
          <w:tcPr>
            <w:tcW w:w="1414" w:type="dxa"/>
          </w:tcPr>
          <w:p w14:paraId="70CA4B05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BACF62E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56D03D3" w14:textId="77777777" w:rsidR="00E51EC2" w:rsidRPr="001419D5" w:rsidRDefault="00E51EC2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419D5">
              <w:rPr>
                <w:sz w:val="20"/>
                <w:lang w:val="es-CL"/>
              </w:rPr>
              <w:t>Moneda</w:t>
            </w:r>
            <w:r w:rsidRPr="001419D5">
              <w:rPr>
                <w:spacing w:val="-1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y</w:t>
            </w:r>
            <w:r w:rsidRPr="001419D5">
              <w:rPr>
                <w:spacing w:val="-1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reajustabilidad</w:t>
            </w:r>
            <w:r w:rsidRPr="001419D5">
              <w:rPr>
                <w:spacing w:val="-3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</w:t>
            </w:r>
            <w:r w:rsidRPr="001419D5">
              <w:rPr>
                <w:spacing w:val="-4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depósito</w:t>
            </w:r>
          </w:p>
        </w:tc>
        <w:tc>
          <w:tcPr>
            <w:tcW w:w="2549" w:type="dxa"/>
          </w:tcPr>
          <w:p w14:paraId="52388992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51EC2" w14:paraId="20FE1F6D" w14:textId="77777777" w:rsidTr="00E51EC2">
        <w:trPr>
          <w:trHeight w:val="241"/>
        </w:trPr>
        <w:tc>
          <w:tcPr>
            <w:tcW w:w="1414" w:type="dxa"/>
          </w:tcPr>
          <w:p w14:paraId="23748F71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49AFB90B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5AB069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2549" w:type="dxa"/>
          </w:tcPr>
          <w:p w14:paraId="332EAF0C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E51EC2" w14:paraId="24F87568" w14:textId="77777777" w:rsidTr="00E51EC2">
        <w:trPr>
          <w:trHeight w:val="244"/>
        </w:trPr>
        <w:tc>
          <w:tcPr>
            <w:tcW w:w="1414" w:type="dxa"/>
          </w:tcPr>
          <w:p w14:paraId="500857B0" w14:textId="77777777" w:rsidR="00E51EC2" w:rsidRDefault="00E51EC2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B18D287" w14:textId="77777777" w:rsidR="00E51EC2" w:rsidRDefault="00E51EC2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2516BD9" w14:textId="77777777" w:rsidR="00E51EC2" w:rsidRPr="001419D5" w:rsidRDefault="00E51EC2" w:rsidP="00D47C67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1419D5">
              <w:rPr>
                <w:sz w:val="20"/>
                <w:lang w:val="es-CL"/>
              </w:rPr>
              <w:t>Nombre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o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razón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del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cliente</w:t>
            </w:r>
          </w:p>
        </w:tc>
        <w:tc>
          <w:tcPr>
            <w:tcW w:w="2549" w:type="dxa"/>
          </w:tcPr>
          <w:p w14:paraId="78A31F66" w14:textId="77777777" w:rsidR="00E51EC2" w:rsidRDefault="00E51EC2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E51EC2" w14:paraId="00BE3E62" w14:textId="77777777" w:rsidTr="00E51EC2">
        <w:trPr>
          <w:trHeight w:val="242"/>
        </w:trPr>
        <w:tc>
          <w:tcPr>
            <w:tcW w:w="1414" w:type="dxa"/>
          </w:tcPr>
          <w:p w14:paraId="6ABCD93E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9E6FDC8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A2CED3" w14:textId="77777777" w:rsidR="00E51EC2" w:rsidRPr="001419D5" w:rsidRDefault="00E51EC2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419D5">
              <w:rPr>
                <w:sz w:val="20"/>
                <w:lang w:val="es-CL"/>
              </w:rPr>
              <w:t>Número</w:t>
            </w:r>
            <w:r w:rsidRPr="001419D5">
              <w:rPr>
                <w:spacing w:val="-5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interno</w:t>
            </w:r>
            <w:r w:rsidRPr="001419D5">
              <w:rPr>
                <w:spacing w:val="-1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</w:t>
            </w:r>
            <w:r w:rsidRPr="001419D5">
              <w:rPr>
                <w:spacing w:val="-4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identificación</w:t>
            </w:r>
            <w:r w:rsidRPr="001419D5">
              <w:rPr>
                <w:spacing w:val="-3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del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depósito</w:t>
            </w:r>
          </w:p>
        </w:tc>
        <w:tc>
          <w:tcPr>
            <w:tcW w:w="2549" w:type="dxa"/>
          </w:tcPr>
          <w:p w14:paraId="49E56771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E51EC2" w14:paraId="1BA91445" w14:textId="77777777" w:rsidTr="00E51EC2">
        <w:trPr>
          <w:trHeight w:val="244"/>
        </w:trPr>
        <w:tc>
          <w:tcPr>
            <w:tcW w:w="1414" w:type="dxa"/>
          </w:tcPr>
          <w:p w14:paraId="1D6BF166" w14:textId="77777777" w:rsidR="00E51EC2" w:rsidRDefault="00E51EC2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51188795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51646F1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Comuna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origen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depósito</w:t>
            </w:r>
          </w:p>
        </w:tc>
        <w:tc>
          <w:tcPr>
            <w:tcW w:w="2549" w:type="dxa"/>
          </w:tcPr>
          <w:p w14:paraId="32AC6B9C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E51EC2" w14:paraId="75B87BD4" w14:textId="77777777" w:rsidTr="00E51EC2">
        <w:trPr>
          <w:trHeight w:val="242"/>
        </w:trPr>
        <w:tc>
          <w:tcPr>
            <w:tcW w:w="1414" w:type="dxa"/>
          </w:tcPr>
          <w:p w14:paraId="407B5151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55EB5762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08424F7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depósito</w:t>
            </w:r>
          </w:p>
        </w:tc>
        <w:tc>
          <w:tcPr>
            <w:tcW w:w="2549" w:type="dxa"/>
          </w:tcPr>
          <w:p w14:paraId="288AF3D2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1EC2" w14:paraId="4E401457" w14:textId="77777777" w:rsidTr="00E51EC2">
        <w:trPr>
          <w:trHeight w:val="244"/>
        </w:trPr>
        <w:tc>
          <w:tcPr>
            <w:tcW w:w="1414" w:type="dxa"/>
          </w:tcPr>
          <w:p w14:paraId="41736B3A" w14:textId="77777777" w:rsidR="00E51EC2" w:rsidRDefault="00E51EC2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03E5699D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1161D6" w14:textId="77777777" w:rsidR="00E51EC2" w:rsidRPr="001419D5" w:rsidRDefault="00E51EC2" w:rsidP="00D47C67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419D5">
              <w:rPr>
                <w:sz w:val="20"/>
                <w:lang w:val="es-CL"/>
              </w:rPr>
              <w:t>Fecha</w:t>
            </w:r>
            <w:r w:rsidRPr="001419D5">
              <w:rPr>
                <w:spacing w:val="-3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origen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del</w:t>
            </w:r>
            <w:r w:rsidRPr="001419D5">
              <w:rPr>
                <w:spacing w:val="-1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depósito</w:t>
            </w:r>
          </w:p>
        </w:tc>
        <w:tc>
          <w:tcPr>
            <w:tcW w:w="2549" w:type="dxa"/>
          </w:tcPr>
          <w:p w14:paraId="1CE31241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F(08)</w:t>
            </w:r>
          </w:p>
        </w:tc>
      </w:tr>
      <w:tr w:rsidR="00E51EC2" w14:paraId="1A3F40A4" w14:textId="77777777" w:rsidTr="00E51EC2">
        <w:trPr>
          <w:trHeight w:val="242"/>
        </w:trPr>
        <w:tc>
          <w:tcPr>
            <w:tcW w:w="1414" w:type="dxa"/>
          </w:tcPr>
          <w:p w14:paraId="0B592773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764B1215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01AF62" w14:textId="77777777" w:rsidR="00E51EC2" w:rsidRPr="001419D5" w:rsidRDefault="00E51EC2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419D5">
              <w:rPr>
                <w:sz w:val="20"/>
                <w:lang w:val="es-CL"/>
              </w:rPr>
              <w:t>Fecha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extinción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del</w:t>
            </w:r>
            <w:r w:rsidRPr="001419D5">
              <w:rPr>
                <w:spacing w:val="-1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depósito</w:t>
            </w:r>
          </w:p>
        </w:tc>
        <w:tc>
          <w:tcPr>
            <w:tcW w:w="2549" w:type="dxa"/>
          </w:tcPr>
          <w:p w14:paraId="10B210E8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E51EC2" w14:paraId="4C8D077E" w14:textId="77777777" w:rsidTr="00E51EC2">
        <w:trPr>
          <w:trHeight w:val="244"/>
        </w:trPr>
        <w:tc>
          <w:tcPr>
            <w:tcW w:w="1414" w:type="dxa"/>
          </w:tcPr>
          <w:p w14:paraId="079F9B70" w14:textId="77777777" w:rsidR="00E51EC2" w:rsidRDefault="00E51EC2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111AD296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D0D6F20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insoluto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depósito</w:t>
            </w:r>
          </w:p>
        </w:tc>
        <w:tc>
          <w:tcPr>
            <w:tcW w:w="2549" w:type="dxa"/>
          </w:tcPr>
          <w:p w14:paraId="176D0607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51EC2" w14:paraId="6ED6D7D2" w14:textId="77777777" w:rsidTr="00E51EC2">
        <w:trPr>
          <w:trHeight w:val="242"/>
        </w:trPr>
        <w:tc>
          <w:tcPr>
            <w:tcW w:w="1414" w:type="dxa"/>
          </w:tcPr>
          <w:p w14:paraId="59655B84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2074C2A1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5B4EA4" w14:textId="77777777" w:rsidR="00E51EC2" w:rsidRPr="001419D5" w:rsidRDefault="00E51EC2" w:rsidP="00D47C6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419D5">
              <w:rPr>
                <w:sz w:val="20"/>
                <w:lang w:val="es-CL"/>
              </w:rPr>
              <w:t>Tipo</w:t>
            </w:r>
            <w:r w:rsidRPr="001419D5">
              <w:rPr>
                <w:spacing w:val="-5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</w:t>
            </w:r>
            <w:r w:rsidRPr="001419D5">
              <w:rPr>
                <w:spacing w:val="-4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tasa de</w:t>
            </w:r>
            <w:r w:rsidRPr="001419D5">
              <w:rPr>
                <w:spacing w:val="-4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interés</w:t>
            </w:r>
            <w:r w:rsidRPr="001419D5">
              <w:rPr>
                <w:spacing w:val="-1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pactada</w:t>
            </w:r>
            <w:r w:rsidRPr="001419D5">
              <w:rPr>
                <w:spacing w:val="-3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en</w:t>
            </w:r>
            <w:r w:rsidRPr="001419D5">
              <w:rPr>
                <w:spacing w:val="-1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el</w:t>
            </w:r>
            <w:r w:rsidRPr="001419D5">
              <w:rPr>
                <w:spacing w:val="-2"/>
                <w:sz w:val="20"/>
                <w:lang w:val="es-CL"/>
              </w:rPr>
              <w:t xml:space="preserve"> </w:t>
            </w:r>
            <w:r w:rsidRPr="001419D5">
              <w:rPr>
                <w:sz w:val="20"/>
                <w:lang w:val="es-CL"/>
              </w:rPr>
              <w:t>depósito</w:t>
            </w:r>
          </w:p>
        </w:tc>
        <w:tc>
          <w:tcPr>
            <w:tcW w:w="2549" w:type="dxa"/>
          </w:tcPr>
          <w:p w14:paraId="5BE4AD3D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E51EC2" w14:paraId="01D6302F" w14:textId="77777777" w:rsidTr="00E51EC2">
        <w:trPr>
          <w:trHeight w:val="242"/>
        </w:trPr>
        <w:tc>
          <w:tcPr>
            <w:tcW w:w="1414" w:type="dxa"/>
          </w:tcPr>
          <w:p w14:paraId="43228B40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F44E8C0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1A1C0B4" w14:textId="77777777" w:rsidR="00E51EC2" w:rsidRPr="001419D5" w:rsidRDefault="00E51EC2" w:rsidP="00D47C67">
            <w:pPr>
              <w:pStyle w:val="TableParagraph"/>
              <w:spacing w:line="218" w:lineRule="exact"/>
              <w:rPr>
                <w:sz w:val="18"/>
                <w:lang w:val="es-CL"/>
              </w:rPr>
            </w:pPr>
            <w:r w:rsidRPr="001419D5">
              <w:rPr>
                <w:sz w:val="18"/>
                <w:lang w:val="es-CL"/>
              </w:rPr>
              <w:t>Tasa</w:t>
            </w:r>
            <w:r w:rsidRPr="001419D5">
              <w:rPr>
                <w:spacing w:val="-3"/>
                <w:sz w:val="18"/>
                <w:lang w:val="es-CL"/>
              </w:rPr>
              <w:t xml:space="preserve"> </w:t>
            </w:r>
            <w:r w:rsidRPr="001419D5">
              <w:rPr>
                <w:sz w:val="18"/>
                <w:lang w:val="es-CL"/>
              </w:rPr>
              <w:t>a</w:t>
            </w:r>
            <w:r w:rsidRPr="001419D5">
              <w:rPr>
                <w:spacing w:val="-1"/>
                <w:sz w:val="18"/>
                <w:lang w:val="es-CL"/>
              </w:rPr>
              <w:t xml:space="preserve"> </w:t>
            </w:r>
            <w:r w:rsidRPr="001419D5">
              <w:rPr>
                <w:sz w:val="18"/>
                <w:lang w:val="es-CL"/>
              </w:rPr>
              <w:t>la fecha</w:t>
            </w:r>
            <w:r w:rsidRPr="001419D5">
              <w:rPr>
                <w:spacing w:val="-2"/>
                <w:sz w:val="18"/>
                <w:lang w:val="es-CL"/>
              </w:rPr>
              <w:t xml:space="preserve"> </w:t>
            </w:r>
            <w:r w:rsidRPr="001419D5">
              <w:rPr>
                <w:sz w:val="18"/>
                <w:lang w:val="es-CL"/>
              </w:rPr>
              <w:t>de</w:t>
            </w:r>
            <w:r w:rsidRPr="001419D5">
              <w:rPr>
                <w:spacing w:val="-1"/>
                <w:sz w:val="18"/>
                <w:lang w:val="es-CL"/>
              </w:rPr>
              <w:t xml:space="preserve"> </w:t>
            </w:r>
            <w:r w:rsidRPr="001419D5">
              <w:rPr>
                <w:sz w:val="18"/>
                <w:lang w:val="es-CL"/>
              </w:rPr>
              <w:t>corte</w:t>
            </w:r>
          </w:p>
        </w:tc>
        <w:tc>
          <w:tcPr>
            <w:tcW w:w="2549" w:type="dxa"/>
          </w:tcPr>
          <w:p w14:paraId="256A80A6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9(03)V9(02)</w:t>
            </w:r>
          </w:p>
        </w:tc>
      </w:tr>
      <w:tr w:rsidR="00E51EC2" w14:paraId="6ED92F22" w14:textId="77777777" w:rsidTr="00E51EC2">
        <w:trPr>
          <w:trHeight w:val="244"/>
        </w:trPr>
        <w:tc>
          <w:tcPr>
            <w:tcW w:w="1414" w:type="dxa"/>
          </w:tcPr>
          <w:p w14:paraId="11032051" w14:textId="77777777" w:rsidR="00E51EC2" w:rsidRDefault="00E51EC2" w:rsidP="00D47C6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FFB8178" w14:textId="77777777" w:rsidR="00E51EC2" w:rsidRDefault="00E51EC2" w:rsidP="00D47C6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A2B25C" w14:textId="77777777" w:rsidR="00E51EC2" w:rsidRDefault="00E51EC2" w:rsidP="00D47C6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Intereses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devengados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pagados</w:t>
            </w:r>
          </w:p>
        </w:tc>
        <w:tc>
          <w:tcPr>
            <w:tcW w:w="2549" w:type="dxa"/>
          </w:tcPr>
          <w:p w14:paraId="32A13E20" w14:textId="77777777" w:rsidR="00E51EC2" w:rsidRDefault="00E51EC2" w:rsidP="00D47C67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51EC2" w14:paraId="1915B4CB" w14:textId="77777777" w:rsidTr="00E51EC2">
        <w:trPr>
          <w:trHeight w:val="241"/>
        </w:trPr>
        <w:tc>
          <w:tcPr>
            <w:tcW w:w="1414" w:type="dxa"/>
          </w:tcPr>
          <w:p w14:paraId="1CF21F91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0FB1CD07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31346BB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Reajustes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devengados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pagados</w:t>
            </w:r>
          </w:p>
        </w:tc>
        <w:tc>
          <w:tcPr>
            <w:tcW w:w="2549" w:type="dxa"/>
          </w:tcPr>
          <w:p w14:paraId="058D4ED3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s9(14)</w:t>
            </w:r>
          </w:p>
        </w:tc>
      </w:tr>
      <w:tr w:rsidR="00E51EC2" w14:paraId="4D5DD686" w14:textId="77777777" w:rsidTr="00E51EC2">
        <w:trPr>
          <w:trHeight w:val="244"/>
        </w:trPr>
        <w:tc>
          <w:tcPr>
            <w:tcW w:w="1414" w:type="dxa"/>
          </w:tcPr>
          <w:p w14:paraId="70C595CD" w14:textId="77777777" w:rsidR="00E51EC2" w:rsidRDefault="00E51EC2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6710D34E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B873EAA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aporte</w:t>
            </w:r>
          </w:p>
        </w:tc>
        <w:tc>
          <w:tcPr>
            <w:tcW w:w="2549" w:type="dxa"/>
          </w:tcPr>
          <w:p w14:paraId="5E7BC5BD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9(02)</w:t>
            </w:r>
          </w:p>
        </w:tc>
      </w:tr>
      <w:tr w:rsidR="00E51EC2" w14:paraId="16B9AF42" w14:textId="77777777" w:rsidTr="00E51EC2">
        <w:trPr>
          <w:trHeight w:val="241"/>
        </w:trPr>
        <w:tc>
          <w:tcPr>
            <w:tcW w:w="1414" w:type="dxa"/>
          </w:tcPr>
          <w:p w14:paraId="23FBBDFB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0BB3FDDC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1E92D4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Monto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vencido</w:t>
            </w:r>
          </w:p>
        </w:tc>
        <w:tc>
          <w:tcPr>
            <w:tcW w:w="2549" w:type="dxa"/>
          </w:tcPr>
          <w:p w14:paraId="16F38172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51EC2" w14:paraId="1881782C" w14:textId="77777777" w:rsidTr="00E51EC2">
        <w:trPr>
          <w:trHeight w:val="244"/>
        </w:trPr>
        <w:tc>
          <w:tcPr>
            <w:tcW w:w="1414" w:type="dxa"/>
          </w:tcPr>
          <w:p w14:paraId="6C853D55" w14:textId="77777777" w:rsidR="00E51EC2" w:rsidRDefault="00E51EC2" w:rsidP="00D47C6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4E8ED539" w14:textId="77777777" w:rsidR="00E51EC2" w:rsidRDefault="00E51EC2" w:rsidP="00D47C6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896C28C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Monto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vencido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renovado</w:t>
            </w:r>
          </w:p>
        </w:tc>
        <w:tc>
          <w:tcPr>
            <w:tcW w:w="2549" w:type="dxa"/>
          </w:tcPr>
          <w:p w14:paraId="2AB262B5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9(14)</w:t>
            </w:r>
          </w:p>
        </w:tc>
      </w:tr>
      <w:tr w:rsidR="00E51EC2" w14:paraId="1CD190F8" w14:textId="77777777" w:rsidTr="00E51EC2">
        <w:trPr>
          <w:trHeight w:val="242"/>
        </w:trPr>
        <w:tc>
          <w:tcPr>
            <w:tcW w:w="1414" w:type="dxa"/>
          </w:tcPr>
          <w:p w14:paraId="39EBEF39" w14:textId="77777777" w:rsidR="00E51EC2" w:rsidRDefault="00E51EC2" w:rsidP="00D47C6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2B45433D" w14:textId="77777777" w:rsidR="00E51EC2" w:rsidRDefault="00E51EC2" w:rsidP="00D47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B31335C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Tipo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</w:p>
        </w:tc>
        <w:tc>
          <w:tcPr>
            <w:tcW w:w="2549" w:type="dxa"/>
          </w:tcPr>
          <w:p w14:paraId="498C0CBD" w14:textId="77777777" w:rsidR="00E51EC2" w:rsidRDefault="00E51EC2" w:rsidP="00D47C67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sz w:val="18"/>
              </w:rPr>
              <w:t>9(02)</w:t>
            </w:r>
          </w:p>
        </w:tc>
      </w:tr>
    </w:tbl>
    <w:p w14:paraId="2EB3398F" w14:textId="77777777" w:rsidR="00E51EC2" w:rsidRDefault="00E51EC2" w:rsidP="00E51EC2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214</w:t>
      </w:r>
      <w:r>
        <w:rPr>
          <w:spacing w:val="-1"/>
        </w:rPr>
        <w:t xml:space="preserve"> </w:t>
      </w:r>
      <w:r>
        <w:t>Bytes</w:t>
      </w:r>
    </w:p>
    <w:p w14:paraId="110FEECD" w14:textId="10501FB9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4B33C5" w14:paraId="1311B0AF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517E1173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4C6E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2B310821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4B33C5" w14:paraId="273A363A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E31F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E2EC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4B33C5" w14:paraId="43823822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FB06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5E093F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774C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00E8E67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2979DF8F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4B33C5" w14:paraId="659928BB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03941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68B4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596A7F0E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4B33C5" w14:paraId="5575741F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764F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8F83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4B33C5" w14:paraId="67102328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B9CF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E6EE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4B33C5" w14:paraId="7F533CDF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A88B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D5BB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4B33C5" w14:paraId="5D1FA4AA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4454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142C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4B33C5" w14:paraId="3B7DE24A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EEF1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5D94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4B33C5" w14:paraId="76FCC05E" w14:textId="77777777" w:rsidTr="002E0C6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FD88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3A4" w14:textId="77777777" w:rsidR="004B33C5" w:rsidRDefault="004B33C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7193B3E3" w14:textId="77777777" w:rsidR="00AF4B63" w:rsidRDefault="00AF4B63" w:rsidP="00AF4B6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69011A" w14:textId="4B74BC3C" w:rsidR="00AF4B63" w:rsidRPr="00230F5A" w:rsidRDefault="00AF4B63" w:rsidP="00AF4B63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D04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95C232E" w14:textId="77777777" w:rsidR="00AF4B63" w:rsidRDefault="00AF4B63" w:rsidP="00AF4B6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F4B63" w:rsidRPr="00B537DA" w14:paraId="362F29BC" w14:textId="77777777" w:rsidTr="00534549">
        <w:tc>
          <w:tcPr>
            <w:tcW w:w="595" w:type="dxa"/>
            <w:shd w:val="clear" w:color="auto" w:fill="auto"/>
          </w:tcPr>
          <w:p w14:paraId="6B562B3E" w14:textId="77777777" w:rsidR="00AF4B63" w:rsidRPr="00E81654" w:rsidRDefault="00AF4B63" w:rsidP="005345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3C5CBFA" w14:textId="77777777" w:rsidR="00AF4B63" w:rsidRPr="00B537DA" w:rsidRDefault="00AF4B63" w:rsidP="005345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F4E9AE9" w14:textId="77777777" w:rsidR="00AF4B63" w:rsidRDefault="00AF4B63" w:rsidP="00AF4B6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47F28C18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lastRenderedPageBreak/>
        <w:pict w14:anchorId="48680AFB">
          <v:shape id="Text Box 10" o:spid="_x0000_s2057" type="#_x0000_t202" style="position:absolute;left:0;text-align:left;margin-left:-33.75pt;margin-top:-.1pt;width:488.65pt;height:419.9pt;z-index:2516633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E02DD4">
                    <w:rPr>
                      <w:rFonts w:ascii="Arial MT" w:hAnsi="Arial MT"/>
                      <w:sz w:val="20"/>
                    </w:rPr>
                    <w:t>1</w:t>
                  </w:r>
                  <w:r w:rsidRPr="00E02DD4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E02DD4">
                    <w:rPr>
                      <w:rFonts w:ascii="Arial MT" w:hAnsi="Arial MT"/>
                      <w:sz w:val="20"/>
                    </w:rPr>
                    <w:t>y</w:t>
                  </w:r>
                  <w:r w:rsidRPr="00E02DD4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E02DD4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E02DD4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E02DD4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A7591F" w:rsidRPr="00F45E53" w14:paraId="3C49826D" w14:textId="77777777" w:rsidTr="00A7591F">
        <w:trPr>
          <w:trHeight w:val="268"/>
        </w:trPr>
        <w:tc>
          <w:tcPr>
            <w:tcW w:w="862" w:type="dxa"/>
          </w:tcPr>
          <w:p w14:paraId="4F186F2F" w14:textId="77777777" w:rsidR="00A7591F" w:rsidRPr="00F45E53" w:rsidRDefault="00A7591F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A7591F" w:rsidRPr="00F45E53" w:rsidRDefault="00A7591F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A7591F" w:rsidRPr="00F45E53" w:rsidRDefault="00A7591F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A7591F" w:rsidRPr="00F45E53" w:rsidRDefault="00A7591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313FA897" w14:textId="77777777" w:rsidR="00A7591F" w:rsidRPr="00F45E53" w:rsidRDefault="00A7591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A7591F" w:rsidRPr="00F45E53" w14:paraId="3218A4A9" w14:textId="77777777" w:rsidTr="00A7591F">
        <w:trPr>
          <w:trHeight w:val="268"/>
        </w:trPr>
        <w:tc>
          <w:tcPr>
            <w:tcW w:w="862" w:type="dxa"/>
          </w:tcPr>
          <w:p w14:paraId="6B1D5128" w14:textId="77777777" w:rsidR="00A7591F" w:rsidRPr="00F45E53" w:rsidRDefault="00A7591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A7591F" w:rsidRPr="00F45E53" w:rsidRDefault="00A7591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A7591F" w:rsidRPr="00F45E53" w:rsidRDefault="00A7591F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A7591F" w:rsidRPr="00F45E53" w:rsidRDefault="00A759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A7591F" w:rsidRPr="00F45E53" w:rsidRDefault="00A759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7591F" w:rsidRPr="00F45E53" w14:paraId="622814C1" w14:textId="77777777" w:rsidTr="00A7591F">
        <w:trPr>
          <w:trHeight w:val="268"/>
        </w:trPr>
        <w:tc>
          <w:tcPr>
            <w:tcW w:w="862" w:type="dxa"/>
          </w:tcPr>
          <w:p w14:paraId="7671AEB9" w14:textId="77777777" w:rsidR="00A7591F" w:rsidRPr="00F45E53" w:rsidRDefault="00A7591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A7591F" w:rsidRPr="00F45E53" w:rsidRDefault="00A7591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05416930" w:rsidR="00A7591F" w:rsidRPr="00F45E53" w:rsidRDefault="00A7591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6B325F8F" w14:textId="77777777" w:rsidR="00A7591F" w:rsidRPr="00F45E53" w:rsidRDefault="00A759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A7591F" w:rsidRPr="00F45E53" w:rsidRDefault="00A759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7591F" w:rsidRPr="00F45E53" w14:paraId="29ABD7A0" w14:textId="77777777" w:rsidTr="00A7591F">
        <w:trPr>
          <w:trHeight w:val="268"/>
        </w:trPr>
        <w:tc>
          <w:tcPr>
            <w:tcW w:w="862" w:type="dxa"/>
          </w:tcPr>
          <w:p w14:paraId="36B1247A" w14:textId="77777777" w:rsidR="00A7591F" w:rsidRPr="00F45E53" w:rsidRDefault="00A7591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A7591F" w:rsidRPr="00F45E53" w:rsidRDefault="00A7591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A7591F" w:rsidRPr="00F45E53" w:rsidRDefault="00A7591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A7591F" w:rsidRPr="00F45E53" w:rsidRDefault="00A759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A7591F" w:rsidRPr="00F45E53" w:rsidRDefault="00A759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7591F" w:rsidRPr="00F45E53" w14:paraId="4A41D4E9" w14:textId="77777777" w:rsidTr="00A7591F">
        <w:trPr>
          <w:trHeight w:val="268"/>
        </w:trPr>
        <w:tc>
          <w:tcPr>
            <w:tcW w:w="862" w:type="dxa"/>
          </w:tcPr>
          <w:p w14:paraId="407BD317" w14:textId="77777777" w:rsidR="00A7591F" w:rsidRPr="00F45E53" w:rsidRDefault="00A7591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A7591F" w:rsidRPr="00F45E53" w:rsidRDefault="00A7591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A7591F" w:rsidRPr="00F45E53" w:rsidRDefault="00A7591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A7591F" w:rsidRPr="00F45E53" w:rsidRDefault="00A759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A7591F" w:rsidRPr="00F45E53" w:rsidRDefault="00A759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7591F" w:rsidRPr="00F45E53" w14:paraId="306FA4E7" w14:textId="77777777" w:rsidTr="00A7591F">
        <w:trPr>
          <w:trHeight w:val="268"/>
        </w:trPr>
        <w:tc>
          <w:tcPr>
            <w:tcW w:w="862" w:type="dxa"/>
          </w:tcPr>
          <w:p w14:paraId="0E8DBBC7" w14:textId="7F4D293D" w:rsidR="00A7591F" w:rsidRPr="00F45E53" w:rsidRDefault="00A7591F" w:rsidP="00E51EC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A7591F" w:rsidRPr="00F45E53" w:rsidRDefault="00A7591F" w:rsidP="00E51EC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3A9780B" w:rsidR="00A7591F" w:rsidRPr="00F45E53" w:rsidRDefault="00A7591F" w:rsidP="00E51EC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51E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PAR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ECE6595" w14:textId="18B4D4E4" w:rsidR="00A7591F" w:rsidRPr="001419D5" w:rsidRDefault="00A7591F" w:rsidP="00E51E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419D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RUT DEL CLIENTE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Los valores diferentes del campo 3 (rut)</w:t>
            </w:r>
          </w:p>
        </w:tc>
        <w:tc>
          <w:tcPr>
            <w:tcW w:w="851" w:type="dxa"/>
          </w:tcPr>
          <w:p w14:paraId="4F1C09C0" w14:textId="7F9AB3DE" w:rsidR="00A7591F" w:rsidRPr="00F45E53" w:rsidRDefault="00A7591F" w:rsidP="00E51E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A7591F" w:rsidRPr="00F45E53" w14:paraId="25816211" w14:textId="77777777" w:rsidTr="00A7591F">
        <w:trPr>
          <w:trHeight w:val="268"/>
        </w:trPr>
        <w:tc>
          <w:tcPr>
            <w:tcW w:w="862" w:type="dxa"/>
          </w:tcPr>
          <w:p w14:paraId="664DDB0C" w14:textId="09BA1E9C" w:rsidR="00A7591F" w:rsidRDefault="00A7591F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3D95AF6" w14:textId="7E3ED776" w:rsidR="00A7591F" w:rsidRPr="00F45E53" w:rsidRDefault="00A7591F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A7591F" w:rsidRDefault="00A7591F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525371CF" w14:textId="4E84BA50" w:rsidR="00A7591F" w:rsidRPr="009F2F7C" w:rsidRDefault="00A7591F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664203CA" w14:textId="77777777" w:rsidR="00A7591F" w:rsidRPr="00F45E53" w:rsidRDefault="00A7591F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73C03D5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53D2E796" w14:textId="08AB8186" w:rsidR="00B23F8D" w:rsidRDefault="00B23F8D" w:rsidP="00E51EC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="00E02DD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999999999999999999999999999999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1AD243C9" w:rsidR="00F32211" w:rsidRPr="00A96CA0" w:rsidRDefault="00E51EC2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D04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2F31C4">
              <w:rPr>
                <w:rFonts w:ascii="Times New Roman" w:hAnsi="Times New Roman" w:cs="Times New Roman"/>
                <w:b/>
                <w:bCs/>
                <w:color w:val="FF0000"/>
              </w:rPr>
              <w:t>XXX</w:t>
            </w:r>
          </w:p>
          <w:p w14:paraId="49699D75" w14:textId="480FEFAE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D5064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230F5A">
        <w:t>Archivo Carát</w:t>
      </w:r>
      <w:r>
        <w:t>u</w:t>
      </w:r>
      <w:r w:rsidRPr="00230F5A">
        <w:t>la</w:t>
      </w:r>
      <w:bookmarkEnd w:id="15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708ECE9A" w:rsidR="00F32211" w:rsidRPr="00230F5A" w:rsidRDefault="00E51EC2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D04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F31C4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C525634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E51EC2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E51EC2" w:rsidRPr="00F45E53" w:rsidRDefault="00E51EC2" w:rsidP="00E51EC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E51EC2" w:rsidRPr="00F45E53" w:rsidRDefault="00E51EC2" w:rsidP="00E51EC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0F42839B" w:rsidR="00E51EC2" w:rsidRPr="00F45E53" w:rsidRDefault="00E51EC2" w:rsidP="00E51EC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51EC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PAR</w:t>
            </w:r>
          </w:p>
        </w:tc>
        <w:tc>
          <w:tcPr>
            <w:tcW w:w="6095" w:type="dxa"/>
          </w:tcPr>
          <w:p w14:paraId="0567EE05" w14:textId="1DD75C68" w:rsidR="00E51EC2" w:rsidRPr="001419D5" w:rsidRDefault="00E51EC2" w:rsidP="00E51E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419D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RUT DEL CLIENTE INFORMADOS</w:t>
            </w:r>
          </w:p>
        </w:tc>
        <w:tc>
          <w:tcPr>
            <w:tcW w:w="851" w:type="dxa"/>
          </w:tcPr>
          <w:p w14:paraId="7F22F9FF" w14:textId="3C13C994" w:rsidR="00E51EC2" w:rsidRPr="00F45E53" w:rsidRDefault="00E51EC2" w:rsidP="00E51EC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392453F7" w:rsidR="00B8004D" w:rsidRDefault="00E51EC2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3B2FED51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2F31C4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F1828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4DBA5" w14:textId="77777777" w:rsidR="009B3F37" w:rsidRDefault="009B3F37" w:rsidP="00F10206">
      <w:pPr>
        <w:spacing w:after="0" w:line="240" w:lineRule="auto"/>
      </w:pPr>
      <w:r>
        <w:separator/>
      </w:r>
    </w:p>
  </w:endnote>
  <w:endnote w:type="continuationSeparator" w:id="0">
    <w:p w14:paraId="2B0EF9BE" w14:textId="77777777" w:rsidR="009B3F37" w:rsidRDefault="009B3F3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61229" w14:textId="77777777" w:rsidR="009B3F37" w:rsidRDefault="009B3F37" w:rsidP="00F10206">
      <w:pPr>
        <w:spacing w:after="0" w:line="240" w:lineRule="auto"/>
      </w:pPr>
      <w:r>
        <w:separator/>
      </w:r>
    </w:p>
  </w:footnote>
  <w:footnote w:type="continuationSeparator" w:id="0">
    <w:p w14:paraId="48B045F4" w14:textId="77777777" w:rsidR="009B3F37" w:rsidRDefault="009B3F3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1828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9D5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18BB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C69"/>
    <w:rsid w:val="002E1CED"/>
    <w:rsid w:val="002E74B0"/>
    <w:rsid w:val="002E74BA"/>
    <w:rsid w:val="002E798A"/>
    <w:rsid w:val="002F31C4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871B2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6844"/>
    <w:rsid w:val="004A1260"/>
    <w:rsid w:val="004A44F4"/>
    <w:rsid w:val="004A6793"/>
    <w:rsid w:val="004B23C2"/>
    <w:rsid w:val="004B33C5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0A91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C3CF8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3F37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7591F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4B63"/>
    <w:rsid w:val="00AF7114"/>
    <w:rsid w:val="00B01B02"/>
    <w:rsid w:val="00B022B6"/>
    <w:rsid w:val="00B04DED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50E9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1F19"/>
    <w:rsid w:val="00D923F1"/>
    <w:rsid w:val="00D92C2E"/>
    <w:rsid w:val="00D97610"/>
    <w:rsid w:val="00DA5A1D"/>
    <w:rsid w:val="00DA6AAC"/>
    <w:rsid w:val="00DB0B5C"/>
    <w:rsid w:val="00DB1EDF"/>
    <w:rsid w:val="00DB4117"/>
    <w:rsid w:val="00DB53EB"/>
    <w:rsid w:val="00DB7980"/>
    <w:rsid w:val="00DC0F8E"/>
    <w:rsid w:val="00DC1D90"/>
    <w:rsid w:val="00DC3021"/>
    <w:rsid w:val="00DC416E"/>
    <w:rsid w:val="00DC42E7"/>
    <w:rsid w:val="00DD04E4"/>
    <w:rsid w:val="00DD29FD"/>
    <w:rsid w:val="00DE2FBA"/>
    <w:rsid w:val="00DE6FAE"/>
    <w:rsid w:val="00DF1300"/>
    <w:rsid w:val="00DF3233"/>
    <w:rsid w:val="00E02DD4"/>
    <w:rsid w:val="00E04B2E"/>
    <w:rsid w:val="00E173FD"/>
    <w:rsid w:val="00E2662F"/>
    <w:rsid w:val="00E337AC"/>
    <w:rsid w:val="00E33D1B"/>
    <w:rsid w:val="00E37BE6"/>
    <w:rsid w:val="00E40077"/>
    <w:rsid w:val="00E43229"/>
    <w:rsid w:val="00E51EC2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277D0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1451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34</cp:revision>
  <dcterms:created xsi:type="dcterms:W3CDTF">2024-03-06T13:25:00Z</dcterms:created>
  <dcterms:modified xsi:type="dcterms:W3CDTF">2024-08-23T13:37:00Z</dcterms:modified>
</cp:coreProperties>
</file>