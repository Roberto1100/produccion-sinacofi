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527D9121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38585A">
        <w:rPr>
          <w:rFonts w:ascii="Times New Roman" w:hAnsi="Times New Roman" w:cs="Times New Roman"/>
          <w:b/>
          <w:sz w:val="72"/>
          <w:szCs w:val="72"/>
        </w:rPr>
        <w:t>R</w:t>
      </w:r>
      <w:r w:rsidR="009038FD">
        <w:rPr>
          <w:rFonts w:ascii="Times New Roman" w:hAnsi="Times New Roman" w:cs="Times New Roman"/>
          <w:b/>
          <w:sz w:val="72"/>
          <w:szCs w:val="72"/>
        </w:rPr>
        <w:t>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38585A">
        <w:rPr>
          <w:rFonts w:ascii="Times New Roman" w:hAnsi="Times New Roman" w:cs="Times New Roman"/>
          <w:b/>
          <w:sz w:val="72"/>
          <w:szCs w:val="72"/>
        </w:rPr>
        <w:t>882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284D551" w14:textId="2218CCA7" w:rsidR="009038FD" w:rsidRPr="0038585A" w:rsidRDefault="0038585A" w:rsidP="0038585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585A">
        <w:rPr>
          <w:rFonts w:ascii="Times New Roman" w:hAnsi="Times New Roman" w:cs="Times New Roman"/>
          <w:b/>
          <w:sz w:val="72"/>
          <w:szCs w:val="72"/>
        </w:rPr>
        <w:t>Estado del resultado</w:t>
      </w:r>
      <w:r>
        <w:rPr>
          <w:spacing w:val="28"/>
        </w:rPr>
        <w:t xml:space="preserve"> </w:t>
      </w:r>
      <w:r w:rsidRPr="0038585A">
        <w:rPr>
          <w:rFonts w:ascii="Times New Roman" w:hAnsi="Times New Roman" w:cs="Times New Roman"/>
          <w:b/>
          <w:sz w:val="72"/>
          <w:szCs w:val="72"/>
        </w:rPr>
        <w:t>consolidado global y estado de otro resultado integral consolidado global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B5E48A8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62011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018C8" w:rsidRPr="00230F5A" w14:paraId="5339FC0E" w14:textId="7AB2D237" w:rsidTr="000506C0">
        <w:tc>
          <w:tcPr>
            <w:tcW w:w="1256" w:type="dxa"/>
          </w:tcPr>
          <w:p w14:paraId="3DF7E2D2" w14:textId="0E755859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</w:t>
            </w:r>
          </w:p>
        </w:tc>
        <w:tc>
          <w:tcPr>
            <w:tcW w:w="1342" w:type="dxa"/>
          </w:tcPr>
          <w:p w14:paraId="69C55B7E" w14:textId="358D617D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8ABEA5B" w14:textId="77777777" w:rsidR="003018C8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64A924D" w14:textId="77777777" w:rsidR="003018C8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5DB8DE2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FADC58B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770D3E6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3018C8" w:rsidRPr="00230F5A" w14:paraId="251EA50D" w14:textId="22DD7FE9" w:rsidTr="000506C0">
        <w:tc>
          <w:tcPr>
            <w:tcW w:w="1256" w:type="dxa"/>
          </w:tcPr>
          <w:p w14:paraId="7287933A" w14:textId="2774A3A0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018C8" w:rsidRPr="00230F5A" w14:paraId="38B70AFE" w14:textId="34FEEE1D" w:rsidTr="000506C0">
        <w:tc>
          <w:tcPr>
            <w:tcW w:w="1256" w:type="dxa"/>
          </w:tcPr>
          <w:p w14:paraId="23AEB014" w14:textId="5799241D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018C8" w:rsidRPr="00230F5A" w14:paraId="4B606B6E" w14:textId="62885254" w:rsidTr="000506C0">
        <w:tc>
          <w:tcPr>
            <w:tcW w:w="1256" w:type="dxa"/>
          </w:tcPr>
          <w:p w14:paraId="612D72B6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018C8" w:rsidRPr="00230F5A" w14:paraId="2EA7A1DB" w14:textId="6C6D457E" w:rsidTr="000506C0">
        <w:tc>
          <w:tcPr>
            <w:tcW w:w="1256" w:type="dxa"/>
          </w:tcPr>
          <w:p w14:paraId="4D062B49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018C8" w:rsidRPr="00230F5A" w14:paraId="4EBD62EB" w14:textId="7659FBA3" w:rsidTr="000506C0">
        <w:tc>
          <w:tcPr>
            <w:tcW w:w="1256" w:type="dxa"/>
          </w:tcPr>
          <w:p w14:paraId="6FF918B3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018C8" w:rsidRPr="00230F5A" w:rsidRDefault="003018C8" w:rsidP="003018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E5E4AB8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5F337F">
              <w:rPr>
                <w:rFonts w:ascii="Times New Roman" w:hAnsi="Times New Roman" w:cs="Times New Roman"/>
              </w:rPr>
              <w:t>1</w:t>
            </w:r>
            <w:r w:rsidR="00252C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DF0794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F337F">
        <w:rPr>
          <w:rFonts w:ascii="Times New Roman" w:hAnsi="Times New Roman" w:cs="Times New Roman"/>
        </w:rPr>
        <w:t>2</w:t>
      </w:r>
      <w:r w:rsidR="00252C7F">
        <w:rPr>
          <w:rFonts w:ascii="Times New Roman" w:hAnsi="Times New Roman" w:cs="Times New Roman"/>
        </w:rPr>
        <w:t>4</w:t>
      </w:r>
      <w:r w:rsidR="00ED4EFB">
        <w:rPr>
          <w:rFonts w:ascii="Times New Roman" w:hAnsi="Times New Roman" w:cs="Times New Roman"/>
        </w:rPr>
        <w:t xml:space="preserve"> b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D4EFB" w14:paraId="3AB606B9" w14:textId="77777777" w:rsidTr="00725859">
        <w:trPr>
          <w:trHeight w:val="242"/>
        </w:trPr>
        <w:tc>
          <w:tcPr>
            <w:tcW w:w="1414" w:type="dxa"/>
          </w:tcPr>
          <w:p w14:paraId="4D91CB8A" w14:textId="77777777" w:rsidR="00ED4EFB" w:rsidRDefault="00ED4EFB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549" w:type="dxa"/>
          </w:tcPr>
          <w:p w14:paraId="5BC54A08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ED4EFB" w14:paraId="060D2BBB" w14:textId="77777777" w:rsidTr="00725859">
        <w:trPr>
          <w:trHeight w:val="244"/>
        </w:trPr>
        <w:tc>
          <w:tcPr>
            <w:tcW w:w="1414" w:type="dxa"/>
          </w:tcPr>
          <w:p w14:paraId="742CBDAC" w14:textId="77777777" w:rsidR="00ED4EFB" w:rsidRDefault="00ED4EF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37560D9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115E4A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2A5B27A8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77777777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34270535" w14:textId="77777777" w:rsidR="00494D4B" w:rsidRDefault="00494D4B" w:rsidP="00494D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7FF9ECA" w14:textId="384D7F34" w:rsidR="00494D4B" w:rsidRPr="00230F5A" w:rsidRDefault="00494D4B" w:rsidP="00494D4B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 xml:space="preserve">Validaciones variables asociadas al documento </w:t>
      </w:r>
      <w:r w:rsidR="00053B1A">
        <w:t>MR1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47B91BD" w14:textId="77777777" w:rsidR="00494D4B" w:rsidRDefault="00494D4B" w:rsidP="00494D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94D4B" w:rsidRPr="00B537DA" w14:paraId="0D6EAF94" w14:textId="77777777" w:rsidTr="007212F5">
        <w:tc>
          <w:tcPr>
            <w:tcW w:w="595" w:type="dxa"/>
          </w:tcPr>
          <w:p w14:paraId="1392B7C9" w14:textId="77777777" w:rsidR="00494D4B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EA14F5D" w14:textId="1AB832AB" w:rsidR="00494D4B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2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494D4B" w:rsidRPr="00B537DA" w14:paraId="6A8A7AC8" w14:textId="77777777" w:rsidTr="007212F5">
        <w:tc>
          <w:tcPr>
            <w:tcW w:w="595" w:type="dxa"/>
            <w:shd w:val="clear" w:color="auto" w:fill="auto"/>
          </w:tcPr>
          <w:p w14:paraId="5C7A2A99" w14:textId="77777777" w:rsidR="00494D4B" w:rsidRPr="00E81654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5C10FDD" w14:textId="77777777" w:rsidR="00494D4B" w:rsidRPr="00B537DA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94D4B" w:rsidRPr="00B537DA" w14:paraId="0B3FCD9B" w14:textId="77777777" w:rsidTr="007212F5">
        <w:tc>
          <w:tcPr>
            <w:tcW w:w="595" w:type="dxa"/>
            <w:shd w:val="clear" w:color="auto" w:fill="auto"/>
          </w:tcPr>
          <w:p w14:paraId="5D954144" w14:textId="77777777" w:rsidR="00494D4B" w:rsidRPr="00E24E62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41F5BC26" w14:textId="057954D5" w:rsidR="00494D4B" w:rsidRDefault="00494D4B" w:rsidP="007212F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2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983122">
                    <w:rPr>
                      <w:rFonts w:ascii="Arial MT" w:hAnsi="Arial MT"/>
                      <w:sz w:val="20"/>
                    </w:rPr>
                    <w:t>1</w:t>
                  </w:r>
                  <w:r w:rsidRPr="00983122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983122">
                    <w:rPr>
                      <w:rFonts w:ascii="Arial MT" w:hAnsi="Arial MT"/>
                      <w:sz w:val="20"/>
                    </w:rPr>
                    <w:t>y</w:t>
                  </w:r>
                  <w:r w:rsidRPr="00983122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983122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983122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983122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983122" w:rsidRPr="00F45E53" w14:paraId="3C49826D" w14:textId="77777777" w:rsidTr="00983122">
        <w:trPr>
          <w:trHeight w:val="268"/>
        </w:trPr>
        <w:tc>
          <w:tcPr>
            <w:tcW w:w="862" w:type="dxa"/>
          </w:tcPr>
          <w:p w14:paraId="4F186F2F" w14:textId="77777777" w:rsidR="00983122" w:rsidRPr="00F45E53" w:rsidRDefault="00983122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983122" w:rsidRPr="00F45E53" w:rsidRDefault="00983122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983122" w:rsidRPr="00F45E53" w:rsidRDefault="00983122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983122" w:rsidRPr="00F45E53" w:rsidRDefault="0098312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983122" w:rsidRPr="00F45E53" w:rsidRDefault="0098312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983122" w:rsidRPr="00F45E53" w14:paraId="3218A4A9" w14:textId="77777777" w:rsidTr="00983122">
        <w:trPr>
          <w:trHeight w:val="268"/>
        </w:trPr>
        <w:tc>
          <w:tcPr>
            <w:tcW w:w="862" w:type="dxa"/>
          </w:tcPr>
          <w:p w14:paraId="6B1D5128" w14:textId="77777777" w:rsidR="00983122" w:rsidRPr="00F45E53" w:rsidRDefault="0098312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983122" w:rsidRPr="00F45E53" w:rsidRDefault="0098312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983122" w:rsidRPr="00F45E53" w:rsidRDefault="00983122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83122" w:rsidRPr="00F45E53" w14:paraId="622814C1" w14:textId="77777777" w:rsidTr="00983122">
        <w:trPr>
          <w:trHeight w:val="268"/>
        </w:trPr>
        <w:tc>
          <w:tcPr>
            <w:tcW w:w="862" w:type="dxa"/>
          </w:tcPr>
          <w:p w14:paraId="7671AEB9" w14:textId="77777777" w:rsidR="00983122" w:rsidRPr="00F45E53" w:rsidRDefault="0098312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983122" w:rsidRPr="00F45E53" w:rsidRDefault="0098312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983122" w:rsidRPr="00F45E53" w:rsidRDefault="0098312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83122" w:rsidRPr="00F45E53" w14:paraId="29ABD7A0" w14:textId="77777777" w:rsidTr="00983122">
        <w:trPr>
          <w:trHeight w:val="268"/>
        </w:trPr>
        <w:tc>
          <w:tcPr>
            <w:tcW w:w="862" w:type="dxa"/>
          </w:tcPr>
          <w:p w14:paraId="36B1247A" w14:textId="77777777" w:rsidR="00983122" w:rsidRPr="00F45E53" w:rsidRDefault="0098312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983122" w:rsidRPr="00F45E53" w:rsidRDefault="0098312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983122" w:rsidRPr="00F45E53" w:rsidRDefault="0098312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83122" w:rsidRPr="00F45E53" w14:paraId="4A41D4E9" w14:textId="77777777" w:rsidTr="00983122">
        <w:trPr>
          <w:trHeight w:val="268"/>
        </w:trPr>
        <w:tc>
          <w:tcPr>
            <w:tcW w:w="862" w:type="dxa"/>
          </w:tcPr>
          <w:p w14:paraId="407BD317" w14:textId="77777777" w:rsidR="00983122" w:rsidRPr="00F45E53" w:rsidRDefault="0098312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983122" w:rsidRPr="00F45E53" w:rsidRDefault="0098312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983122" w:rsidRPr="00F45E53" w:rsidRDefault="0098312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983122" w:rsidRPr="00F45E53" w:rsidRDefault="0098312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83122" w:rsidRPr="00F45E53" w14:paraId="306FA4E7" w14:textId="77777777" w:rsidTr="00983122">
        <w:trPr>
          <w:trHeight w:val="268"/>
        </w:trPr>
        <w:tc>
          <w:tcPr>
            <w:tcW w:w="862" w:type="dxa"/>
          </w:tcPr>
          <w:p w14:paraId="0E8DBBC7" w14:textId="7F4D293D" w:rsidR="00983122" w:rsidRPr="00F45E53" w:rsidRDefault="00983122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983122" w:rsidRPr="00F45E53" w:rsidRDefault="00983122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983122" w:rsidRPr="00F45E53" w:rsidRDefault="00983122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5E8D97ED" w:rsidR="00983122" w:rsidRPr="002A76E3" w:rsidRDefault="00983122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A76E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ontar líneas de detalle</w:t>
            </w:r>
          </w:p>
        </w:tc>
        <w:tc>
          <w:tcPr>
            <w:tcW w:w="850" w:type="dxa"/>
          </w:tcPr>
          <w:p w14:paraId="4F1C09C0" w14:textId="7F9AB3DE" w:rsidR="00983122" w:rsidRPr="00F45E53" w:rsidRDefault="00983122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83122" w:rsidRPr="00F45E53" w14:paraId="3132F3E3" w14:textId="77777777" w:rsidTr="00983122">
        <w:trPr>
          <w:trHeight w:val="268"/>
        </w:trPr>
        <w:tc>
          <w:tcPr>
            <w:tcW w:w="862" w:type="dxa"/>
          </w:tcPr>
          <w:p w14:paraId="7C24F630" w14:textId="097668F1" w:rsidR="00983122" w:rsidRDefault="00983122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983122" w:rsidRPr="00F45E53" w:rsidRDefault="00983122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34E5AF98" w:rsidR="00983122" w:rsidRPr="00C247E9" w:rsidRDefault="00983122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1D9A9B48" w:rsidR="00983122" w:rsidRPr="002A76E3" w:rsidRDefault="00983122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2A76E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2A76E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MONTO, sumar o restar campo 2</w:t>
            </w:r>
          </w:p>
        </w:tc>
        <w:tc>
          <w:tcPr>
            <w:tcW w:w="850" w:type="dxa"/>
          </w:tcPr>
          <w:p w14:paraId="398DD187" w14:textId="2B5C6F21" w:rsidR="00983122" w:rsidRPr="009E542B" w:rsidRDefault="00983122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83122" w:rsidRPr="00F45E53" w14:paraId="5B04D252" w14:textId="77777777" w:rsidTr="00983122">
        <w:trPr>
          <w:trHeight w:val="268"/>
        </w:trPr>
        <w:tc>
          <w:tcPr>
            <w:tcW w:w="862" w:type="dxa"/>
          </w:tcPr>
          <w:p w14:paraId="380BD23A" w14:textId="1EA4A29F" w:rsidR="00983122" w:rsidRPr="009E542B" w:rsidRDefault="00983122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983122" w:rsidRPr="009E542B" w:rsidRDefault="00983122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983122" w:rsidRPr="00C247E9" w:rsidRDefault="00983122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983122" w:rsidRPr="000900F8" w:rsidRDefault="00983122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983122" w:rsidRPr="009E542B" w:rsidRDefault="00983122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3E7635E2" w:rsidR="00F32211" w:rsidRPr="00A96CA0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983122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proofErr w:type="gramEnd"/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C87E128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98312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98312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230F5A">
        <w:t>Archivo Carát</w:t>
      </w:r>
      <w:r>
        <w:t>u</w:t>
      </w:r>
      <w:r w:rsidRPr="00230F5A">
        <w:t>la</w:t>
      </w:r>
      <w:bookmarkEnd w:id="23"/>
      <w:bookmarkEnd w:id="24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43D58DA7" w:rsidR="00F32211" w:rsidRPr="00230F5A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983122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proofErr w:type="gramEnd"/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3A419B8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98312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98312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25E6DD77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FACE583" w14:textId="24CAEC03" w:rsidR="00136CE0" w:rsidRPr="00136CE0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F047F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9DFC8" w14:textId="77777777" w:rsidR="00F6386C" w:rsidRDefault="00F6386C" w:rsidP="00F10206">
      <w:pPr>
        <w:spacing w:after="0" w:line="240" w:lineRule="auto"/>
      </w:pPr>
      <w:r>
        <w:separator/>
      </w:r>
    </w:p>
  </w:endnote>
  <w:endnote w:type="continuationSeparator" w:id="0">
    <w:p w14:paraId="1652A9AF" w14:textId="77777777" w:rsidR="00F6386C" w:rsidRDefault="00F6386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ADE1E" w14:textId="77777777" w:rsidR="00F6386C" w:rsidRDefault="00F6386C" w:rsidP="00F10206">
      <w:pPr>
        <w:spacing w:after="0" w:line="240" w:lineRule="auto"/>
      </w:pPr>
      <w:r>
        <w:separator/>
      </w:r>
    </w:p>
  </w:footnote>
  <w:footnote w:type="continuationSeparator" w:id="0">
    <w:p w14:paraId="31202A22" w14:textId="77777777" w:rsidR="00F6386C" w:rsidRDefault="00F6386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3B1A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00F8"/>
    <w:rsid w:val="00095C24"/>
    <w:rsid w:val="000A1DDF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A76E3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8C8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5BB5"/>
    <w:rsid w:val="00477EA2"/>
    <w:rsid w:val="004839DA"/>
    <w:rsid w:val="00490F2E"/>
    <w:rsid w:val="00494D4B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1444"/>
    <w:rsid w:val="00562E48"/>
    <w:rsid w:val="00570E48"/>
    <w:rsid w:val="00575FEB"/>
    <w:rsid w:val="00597FD4"/>
    <w:rsid w:val="005B5D60"/>
    <w:rsid w:val="005B65DC"/>
    <w:rsid w:val="005C5769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2011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26631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83122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9A1"/>
    <w:rsid w:val="00C35C77"/>
    <w:rsid w:val="00C36169"/>
    <w:rsid w:val="00C4642F"/>
    <w:rsid w:val="00C527DD"/>
    <w:rsid w:val="00C66A3F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D4EFB"/>
    <w:rsid w:val="00EE5443"/>
    <w:rsid w:val="00EF56D1"/>
    <w:rsid w:val="00F047FF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86C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89</cp:revision>
  <dcterms:created xsi:type="dcterms:W3CDTF">2024-03-06T13:25:00Z</dcterms:created>
  <dcterms:modified xsi:type="dcterms:W3CDTF">2024-07-10T19:28:00Z</dcterms:modified>
</cp:coreProperties>
</file>