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7693B1CB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1360B0">
        <w:rPr>
          <w:rFonts w:ascii="Times New Roman" w:hAnsi="Times New Roman" w:cs="Times New Roman"/>
          <w:b/>
          <w:sz w:val="72"/>
          <w:szCs w:val="72"/>
        </w:rPr>
        <w:t>D</w:t>
      </w:r>
      <w:r w:rsidR="009A6721">
        <w:rPr>
          <w:rFonts w:ascii="Times New Roman" w:hAnsi="Times New Roman" w:cs="Times New Roman"/>
          <w:b/>
          <w:sz w:val="72"/>
          <w:szCs w:val="72"/>
        </w:rPr>
        <w:t>2</w:t>
      </w:r>
      <w:r w:rsidR="00F8547D">
        <w:rPr>
          <w:rFonts w:ascii="Times New Roman" w:hAnsi="Times New Roman" w:cs="Times New Roman"/>
          <w:b/>
          <w:sz w:val="72"/>
          <w:szCs w:val="72"/>
        </w:rPr>
        <w:t>2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F8547D" w:rsidRPr="00F8547D">
        <w:rPr>
          <w:rFonts w:ascii="Times New Roman" w:hAnsi="Times New Roman" w:cs="Times New Roman"/>
          <w:b/>
          <w:sz w:val="72"/>
          <w:szCs w:val="72"/>
        </w:rPr>
        <w:t>758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F8547D" w:rsidRPr="00F8547D">
        <w:rPr>
          <w:rFonts w:ascii="Times New Roman" w:hAnsi="Times New Roman" w:cs="Times New Roman"/>
          <w:b/>
          <w:sz w:val="72"/>
          <w:szCs w:val="72"/>
        </w:rPr>
        <w:t>Bienes en leasing</w:t>
      </w:r>
      <w:r w:rsidR="001360B0">
        <w:rPr>
          <w:rFonts w:ascii="Times New Roman" w:hAnsi="Times New Roman" w:cs="Times New Roman"/>
          <w:b/>
          <w:sz w:val="72"/>
          <w:szCs w:val="72"/>
        </w:rPr>
        <w:t>.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Cassds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0713D548" w:rsidR="00DA6AAC" w:rsidRPr="00230F5A" w:rsidRDefault="001360B0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9A6721">
              <w:rPr>
                <w:rFonts w:ascii="Times New Roman" w:hAnsi="Times New Roman" w:cs="Times New Roman"/>
              </w:rPr>
              <w:t>2</w:t>
            </w:r>
            <w:r w:rsidR="00F8547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42" w:type="dxa"/>
          </w:tcPr>
          <w:p w14:paraId="22F848E4" w14:textId="02256996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1360B0">
              <w:rPr>
                <w:rFonts w:ascii="Times New Roman" w:hAnsi="Times New Roman" w:cs="Times New Roman"/>
              </w:rPr>
              <w:t>9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</w:t>
            </w:r>
            <w:r w:rsidR="00264C16"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6FDE5251" w:rsidR="00DA6AAC" w:rsidRPr="00230F5A" w:rsidRDefault="00D97A43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BC2116" w:rsidRPr="00230F5A" w14:paraId="5339FC0E" w14:textId="7AB2D237" w:rsidTr="000506C0">
        <w:tc>
          <w:tcPr>
            <w:tcW w:w="1256" w:type="dxa"/>
          </w:tcPr>
          <w:p w14:paraId="3DF7E2D2" w14:textId="0DBF62F3" w:rsidR="00BC2116" w:rsidRPr="00230F5A" w:rsidRDefault="00BC2116" w:rsidP="00BC211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D22</w:t>
            </w:r>
          </w:p>
        </w:tc>
        <w:tc>
          <w:tcPr>
            <w:tcW w:w="1342" w:type="dxa"/>
          </w:tcPr>
          <w:p w14:paraId="69C55B7E" w14:textId="14425DF5" w:rsidR="00BC2116" w:rsidRPr="00230F5A" w:rsidRDefault="00BC2116" w:rsidP="00BC211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07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915CDFE" w14:textId="77777777" w:rsidR="00BC2116" w:rsidRDefault="00BC2116" w:rsidP="00BC211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548C7A57" w14:textId="77777777" w:rsidR="00BC2116" w:rsidRDefault="00BC2116" w:rsidP="00BC211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C3E501F" w:rsidR="00BC2116" w:rsidRPr="00230F5A" w:rsidRDefault="00BC2116" w:rsidP="00BC211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Oliver Silva</w:t>
            </w:r>
          </w:p>
        </w:tc>
        <w:tc>
          <w:tcPr>
            <w:tcW w:w="889" w:type="dxa"/>
          </w:tcPr>
          <w:p w14:paraId="4436A160" w14:textId="1CC379A6" w:rsidR="00BC2116" w:rsidRPr="00230F5A" w:rsidRDefault="00BC2116" w:rsidP="00BC211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9378B08" w14:textId="4026EB34" w:rsidR="00BC2116" w:rsidRPr="00230F5A" w:rsidRDefault="00BC2116" w:rsidP="00BC211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Revision</w:t>
            </w:r>
          </w:p>
        </w:tc>
      </w:tr>
      <w:tr w:rsidR="00B7695F" w:rsidRPr="00230F5A" w14:paraId="251EA50D" w14:textId="22DD7FE9" w:rsidTr="000506C0">
        <w:tc>
          <w:tcPr>
            <w:tcW w:w="1256" w:type="dxa"/>
          </w:tcPr>
          <w:p w14:paraId="7287933A" w14:textId="0FF23D98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D22</w:t>
            </w:r>
          </w:p>
        </w:tc>
        <w:tc>
          <w:tcPr>
            <w:tcW w:w="1342" w:type="dxa"/>
          </w:tcPr>
          <w:p w14:paraId="562818B9" w14:textId="2854EAC7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194DC1C1" w14:textId="77777777" w:rsidR="00B7695F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Claudio Velasquez</w:t>
            </w:r>
          </w:p>
          <w:p w14:paraId="570EC820" w14:textId="77777777" w:rsidR="00B7695F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09DE3F51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</w:p>
        </w:tc>
        <w:tc>
          <w:tcPr>
            <w:tcW w:w="889" w:type="dxa"/>
          </w:tcPr>
          <w:p w14:paraId="03E710F1" w14:textId="75BCBE74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2409C373" w14:textId="77777777" w:rsidR="00B7695F" w:rsidRPr="00757FD6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757FD6">
              <w:rPr>
                <w:rFonts w:ascii="Times New Roman" w:hAnsi="Times New Roman" w:cs="Times New Roman"/>
              </w:rPr>
              <w:t>Correo 21.08.2024 </w:t>
            </w:r>
          </w:p>
          <w:p w14:paraId="45E6FCD8" w14:textId="77777777" w:rsidR="00B7695F" w:rsidRPr="00B7695F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B7695F">
              <w:rPr>
                <w:rFonts w:ascii="Times New Roman" w:hAnsi="Times New Roman" w:cs="Times New Roman"/>
                <w:lang w:val="es-CL"/>
              </w:rPr>
              <w:t>           - Formato indicado dice F2 y debe ser F3 (Correlativo largo 2, contenido largo 19, decimales largo 2, extensión largo 3).</w:t>
            </w:r>
          </w:p>
          <w:p w14:paraId="497EC236" w14:textId="77777777" w:rsidR="00B7695F" w:rsidRPr="00B7695F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  <w:r w:rsidRPr="00B7695F">
              <w:rPr>
                <w:rFonts w:ascii="Times New Roman" w:hAnsi="Times New Roman" w:cs="Times New Roman"/>
                <w:lang w:val="es-CL"/>
              </w:rPr>
              <w:t>            - Sección 4 campos de caratula muestra campo 18A y debe ser solo 18</w:t>
            </w:r>
          </w:p>
          <w:p w14:paraId="2680C47E" w14:textId="64E3541C" w:rsidR="00B7695F" w:rsidRPr="00B7695F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  <w:lang w:val="es-CL"/>
              </w:rPr>
            </w:pPr>
          </w:p>
        </w:tc>
      </w:tr>
      <w:tr w:rsidR="00B7695F" w:rsidRPr="00230F5A" w14:paraId="38B70AFE" w14:textId="34FEEE1D" w:rsidTr="000506C0">
        <w:tc>
          <w:tcPr>
            <w:tcW w:w="1256" w:type="dxa"/>
          </w:tcPr>
          <w:p w14:paraId="23AEB014" w14:textId="5799241D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7FA5A642" w14:textId="1B5644C6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0E83E9F" w14:textId="672541B2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0EBE826" w14:textId="77CBF93B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301AE4B" w14:textId="02B86A20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7695F" w:rsidRPr="00230F5A" w14:paraId="4B606B6E" w14:textId="62885254" w:rsidTr="000506C0">
        <w:tc>
          <w:tcPr>
            <w:tcW w:w="1256" w:type="dxa"/>
          </w:tcPr>
          <w:p w14:paraId="612D72B6" w14:textId="77777777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2796920D" w14:textId="77777777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566DBFB5" w14:textId="77777777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7B788475" w14:textId="77777777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22CB4D9D" w14:textId="0535C94F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7695F" w:rsidRPr="00230F5A" w14:paraId="2EA7A1DB" w14:textId="6C6D457E" w:rsidTr="000506C0">
        <w:tc>
          <w:tcPr>
            <w:tcW w:w="1256" w:type="dxa"/>
          </w:tcPr>
          <w:p w14:paraId="4D062B49" w14:textId="77777777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B7695F" w:rsidRPr="00230F5A" w14:paraId="4EBD62EB" w14:textId="7659FBA3" w:rsidTr="000506C0">
        <w:tc>
          <w:tcPr>
            <w:tcW w:w="1256" w:type="dxa"/>
          </w:tcPr>
          <w:p w14:paraId="6FF918B3" w14:textId="77777777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B7695F" w:rsidRPr="00230F5A" w:rsidRDefault="00B7695F" w:rsidP="00B7695F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Header: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F8547D" w14:paraId="1CBC27A8" w14:textId="77777777" w:rsidTr="00F8547D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0C096E94" w:rsidR="00F8547D" w:rsidRDefault="00F8547D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207D2EEC" w:rsidR="00F8547D" w:rsidRDefault="00F8547D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5DF6ECC9" w:rsidR="00F8547D" w:rsidRDefault="00F8547D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sz w:val="20"/>
              </w:rPr>
              <w:t>Código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06107B6B" w:rsidR="00F8547D" w:rsidRDefault="00F8547D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9(03)</w:t>
            </w:r>
          </w:p>
        </w:tc>
      </w:tr>
      <w:tr w:rsidR="00F8547D" w14:paraId="0BB15B91" w14:textId="77777777" w:rsidTr="00F8547D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6CF83291" w:rsidR="00F8547D" w:rsidRDefault="00F8547D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38485C74" w:rsidR="00F8547D" w:rsidRDefault="00F8547D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2EB56782" w:rsidR="00F8547D" w:rsidRDefault="00F8547D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Identificación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archivo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345E03ED" w:rsidR="00F8547D" w:rsidRDefault="00F8547D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X(03)</w:t>
            </w:r>
          </w:p>
        </w:tc>
      </w:tr>
      <w:tr w:rsidR="00F8547D" w14:paraId="7C07D41C" w14:textId="77777777" w:rsidTr="00F8547D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6CCE98C9" w:rsidR="00F8547D" w:rsidRDefault="00F8547D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3BC16326" w:rsidR="00F8547D" w:rsidRDefault="00F8547D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3E15F543" w:rsidR="00F8547D" w:rsidRDefault="00F8547D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Periodo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1846C84A" w:rsidR="00F8547D" w:rsidRDefault="00F8547D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P(06)</w:t>
            </w:r>
          </w:p>
        </w:tc>
      </w:tr>
      <w:tr w:rsidR="00F8547D" w14:paraId="7065C47E" w14:textId="77777777" w:rsidTr="00F8547D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083A53F4" w:rsidR="00F8547D" w:rsidRDefault="00F8547D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3F1E2431" w:rsidR="00F8547D" w:rsidRDefault="00F8547D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19535508" w:rsidR="00F8547D" w:rsidRDefault="00F8547D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55AB3E8C" w:rsidR="00F8547D" w:rsidRDefault="00F8547D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sz w:val="20"/>
              </w:rPr>
              <w:t>X(58)</w:t>
            </w:r>
          </w:p>
        </w:tc>
      </w:tr>
    </w:tbl>
    <w:p w14:paraId="0B300366" w14:textId="35239EC0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  <w:r w:rsidR="00F8547D">
        <w:rPr>
          <w:rFonts w:ascii="Times New Roman" w:hAnsi="Times New Roman" w:cs="Times New Roman"/>
        </w:rPr>
        <w:t>70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38FADBB" w14:textId="77777777" w:rsidR="00F8547D" w:rsidRDefault="00F8547D" w:rsidP="00F8547D">
      <w:pPr>
        <w:tabs>
          <w:tab w:val="left" w:pos="1348"/>
        </w:tabs>
        <w:ind w:left="212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Registros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datos</w:t>
      </w:r>
    </w:p>
    <w:p w14:paraId="0A088D51" w14:textId="77777777" w:rsidR="00F8547D" w:rsidRDefault="00F8547D" w:rsidP="00F8547D">
      <w:pPr>
        <w:pStyle w:val="Textoindependiente"/>
        <w:spacing w:before="2"/>
        <w:rPr>
          <w:rFonts w:ascii="Times New Roman"/>
          <w:i/>
          <w:sz w:val="5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5389"/>
        <w:gridCol w:w="2549"/>
      </w:tblGrid>
      <w:tr w:rsidR="00F8547D" w14:paraId="6404D6A6" w14:textId="77777777" w:rsidTr="00AE6AD8">
        <w:trPr>
          <w:trHeight w:val="268"/>
        </w:trPr>
        <w:tc>
          <w:tcPr>
            <w:tcW w:w="1414" w:type="dxa"/>
          </w:tcPr>
          <w:p w14:paraId="0522209D" w14:textId="77777777" w:rsidR="00F8547D" w:rsidRDefault="00F8547D" w:rsidP="00AE6AD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425" w:type="dxa"/>
          </w:tcPr>
          <w:p w14:paraId="0949E5C1" w14:textId="77777777" w:rsidR="00F8547D" w:rsidRDefault="00F8547D" w:rsidP="00AE6AD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72FFD1DC" w14:textId="77777777" w:rsidR="00F8547D" w:rsidRDefault="00F8547D" w:rsidP="00AE6AD8">
            <w:pPr>
              <w:pStyle w:val="TableParagraph"/>
              <w:spacing w:line="248" w:lineRule="exac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Identificación</w:t>
            </w:r>
            <w:r>
              <w:rPr>
                <w:rFonts w:ascii="Calibri" w:hAnsi="Calibri"/>
                <w:spacing w:val="-2"/>
              </w:rPr>
              <w:t xml:space="preserve"> </w:t>
            </w:r>
            <w:r>
              <w:rPr>
                <w:rFonts w:ascii="Calibri" w:hAnsi="Calibri"/>
              </w:rPr>
              <w:t>del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contrato</w:t>
            </w:r>
          </w:p>
        </w:tc>
        <w:tc>
          <w:tcPr>
            <w:tcW w:w="2549" w:type="dxa"/>
          </w:tcPr>
          <w:p w14:paraId="5B22E054" w14:textId="77777777" w:rsidR="00F8547D" w:rsidRDefault="00F8547D" w:rsidP="00AE6AD8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X(30)</w:t>
            </w:r>
          </w:p>
        </w:tc>
      </w:tr>
      <w:tr w:rsidR="00F8547D" w14:paraId="793BA163" w14:textId="77777777" w:rsidTr="00AE6AD8">
        <w:trPr>
          <w:trHeight w:val="268"/>
        </w:trPr>
        <w:tc>
          <w:tcPr>
            <w:tcW w:w="1414" w:type="dxa"/>
          </w:tcPr>
          <w:p w14:paraId="28AB79DE" w14:textId="77777777" w:rsidR="00F8547D" w:rsidRDefault="00F8547D" w:rsidP="00AE6AD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425" w:type="dxa"/>
          </w:tcPr>
          <w:p w14:paraId="556F1223" w14:textId="77777777" w:rsidR="00F8547D" w:rsidRDefault="00F8547D" w:rsidP="00AE6AD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117B669" w14:textId="77777777" w:rsidR="00F8547D" w:rsidRDefault="00F8547D" w:rsidP="00AE6AD8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Valor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bien</w:t>
            </w:r>
          </w:p>
        </w:tc>
        <w:tc>
          <w:tcPr>
            <w:tcW w:w="2549" w:type="dxa"/>
          </w:tcPr>
          <w:p w14:paraId="25BDB0FD" w14:textId="77777777" w:rsidR="00F8547D" w:rsidRDefault="00F8547D" w:rsidP="00AE6AD8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9(12)</w:t>
            </w:r>
          </w:p>
        </w:tc>
      </w:tr>
      <w:tr w:rsidR="00F8547D" w14:paraId="05D9EFA5" w14:textId="77777777" w:rsidTr="00AE6AD8">
        <w:trPr>
          <w:trHeight w:val="268"/>
        </w:trPr>
        <w:tc>
          <w:tcPr>
            <w:tcW w:w="1414" w:type="dxa"/>
          </w:tcPr>
          <w:p w14:paraId="7FAB5E1A" w14:textId="77777777" w:rsidR="00F8547D" w:rsidRDefault="00F8547D" w:rsidP="00AE6AD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425" w:type="dxa"/>
          </w:tcPr>
          <w:p w14:paraId="6C46177C" w14:textId="77777777" w:rsidR="00F8547D" w:rsidRDefault="00F8547D" w:rsidP="00AE6AD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7FFDC9E" w14:textId="77777777" w:rsidR="00F8547D" w:rsidRDefault="00F8547D" w:rsidP="00AE6AD8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Tipo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bien</w:t>
            </w:r>
          </w:p>
        </w:tc>
        <w:tc>
          <w:tcPr>
            <w:tcW w:w="2549" w:type="dxa"/>
          </w:tcPr>
          <w:p w14:paraId="0DBF7AE2" w14:textId="77777777" w:rsidR="00F8547D" w:rsidRDefault="00F8547D" w:rsidP="00AE6AD8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9(04)</w:t>
            </w:r>
          </w:p>
        </w:tc>
      </w:tr>
      <w:tr w:rsidR="00F8547D" w14:paraId="161C68F6" w14:textId="77777777" w:rsidTr="00AE6AD8">
        <w:trPr>
          <w:trHeight w:val="268"/>
        </w:trPr>
        <w:tc>
          <w:tcPr>
            <w:tcW w:w="1414" w:type="dxa"/>
          </w:tcPr>
          <w:p w14:paraId="14CB419E" w14:textId="77777777" w:rsidR="00F8547D" w:rsidRDefault="00F8547D" w:rsidP="00AE6AD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425" w:type="dxa"/>
          </w:tcPr>
          <w:p w14:paraId="54A11879" w14:textId="77777777" w:rsidR="00F8547D" w:rsidRDefault="00F8547D" w:rsidP="00AE6AD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4334BE23" w14:textId="77777777" w:rsidR="00F8547D" w:rsidRPr="00BC2116" w:rsidRDefault="00F8547D" w:rsidP="00AE6AD8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BC2116">
              <w:rPr>
                <w:rFonts w:ascii="Calibri" w:hAnsi="Calibri"/>
                <w:lang w:val="es-CL"/>
              </w:rPr>
              <w:t>País</w:t>
            </w:r>
            <w:r w:rsidRPr="00BC21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C2116">
              <w:rPr>
                <w:rFonts w:ascii="Calibri" w:hAnsi="Calibri"/>
                <w:lang w:val="es-CL"/>
              </w:rPr>
              <w:t>de</w:t>
            </w:r>
            <w:r w:rsidRPr="00BC2116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BC2116">
              <w:rPr>
                <w:rFonts w:ascii="Calibri" w:hAnsi="Calibri"/>
                <w:lang w:val="es-CL"/>
              </w:rPr>
              <w:t>origen</w:t>
            </w:r>
            <w:r w:rsidRPr="00BC21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C2116">
              <w:rPr>
                <w:rFonts w:ascii="Calibri" w:hAnsi="Calibri"/>
                <w:lang w:val="es-CL"/>
              </w:rPr>
              <w:t>del bien</w:t>
            </w:r>
          </w:p>
        </w:tc>
        <w:tc>
          <w:tcPr>
            <w:tcW w:w="2549" w:type="dxa"/>
          </w:tcPr>
          <w:p w14:paraId="596F18EF" w14:textId="77777777" w:rsidR="00F8547D" w:rsidRDefault="00F8547D" w:rsidP="00AE6AD8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9(03)</w:t>
            </w:r>
          </w:p>
        </w:tc>
      </w:tr>
      <w:tr w:rsidR="00F8547D" w14:paraId="29321888" w14:textId="77777777" w:rsidTr="00AE6AD8">
        <w:trPr>
          <w:trHeight w:val="268"/>
        </w:trPr>
        <w:tc>
          <w:tcPr>
            <w:tcW w:w="1414" w:type="dxa"/>
          </w:tcPr>
          <w:p w14:paraId="5AF35A91" w14:textId="77777777" w:rsidR="00F8547D" w:rsidRDefault="00F8547D" w:rsidP="00AE6AD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425" w:type="dxa"/>
          </w:tcPr>
          <w:p w14:paraId="44E6452B" w14:textId="77777777" w:rsidR="00F8547D" w:rsidRDefault="00F8547D" w:rsidP="00AE6AD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50F849F4" w14:textId="77777777" w:rsidR="00F8547D" w:rsidRPr="00BC2116" w:rsidRDefault="00F8547D" w:rsidP="00AE6AD8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BC2116">
              <w:rPr>
                <w:rFonts w:ascii="Calibri" w:hAnsi="Calibri"/>
                <w:lang w:val="es-CL"/>
              </w:rPr>
              <w:t>Fecha</w:t>
            </w:r>
            <w:r w:rsidRPr="00BC2116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BC2116">
              <w:rPr>
                <w:rFonts w:ascii="Calibri" w:hAnsi="Calibri"/>
                <w:lang w:val="es-CL"/>
              </w:rPr>
              <w:t>de</w:t>
            </w:r>
            <w:r w:rsidRPr="00BC21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C2116">
              <w:rPr>
                <w:rFonts w:ascii="Calibri" w:hAnsi="Calibri"/>
                <w:lang w:val="es-CL"/>
              </w:rPr>
              <w:t>tasación</w:t>
            </w:r>
            <w:r w:rsidRPr="00BC2116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BC2116">
              <w:rPr>
                <w:rFonts w:ascii="Calibri" w:hAnsi="Calibri"/>
                <w:lang w:val="es-CL"/>
              </w:rPr>
              <w:t>del</w:t>
            </w:r>
            <w:r w:rsidRPr="00BC21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C2116">
              <w:rPr>
                <w:rFonts w:ascii="Calibri" w:hAnsi="Calibri"/>
                <w:lang w:val="es-CL"/>
              </w:rPr>
              <w:t>bien</w:t>
            </w:r>
          </w:p>
        </w:tc>
        <w:tc>
          <w:tcPr>
            <w:tcW w:w="2549" w:type="dxa"/>
          </w:tcPr>
          <w:p w14:paraId="6039EC7B" w14:textId="77777777" w:rsidR="00F8547D" w:rsidRDefault="00F8547D" w:rsidP="00AE6AD8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F(08)</w:t>
            </w:r>
          </w:p>
        </w:tc>
      </w:tr>
      <w:tr w:rsidR="00F8547D" w14:paraId="5B2ACD60" w14:textId="77777777" w:rsidTr="00AE6AD8">
        <w:trPr>
          <w:trHeight w:val="268"/>
        </w:trPr>
        <w:tc>
          <w:tcPr>
            <w:tcW w:w="1414" w:type="dxa"/>
          </w:tcPr>
          <w:p w14:paraId="01E3D7D3" w14:textId="77777777" w:rsidR="00F8547D" w:rsidRDefault="00F8547D" w:rsidP="00AE6AD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425" w:type="dxa"/>
          </w:tcPr>
          <w:p w14:paraId="1CDB78E5" w14:textId="77777777" w:rsidR="00F8547D" w:rsidRDefault="00F8547D" w:rsidP="00AE6AD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2AB9A85C" w14:textId="77777777" w:rsidR="00F8547D" w:rsidRPr="00BC2116" w:rsidRDefault="00F8547D" w:rsidP="00AE6AD8">
            <w:pPr>
              <w:pStyle w:val="TableParagraph"/>
              <w:spacing w:line="248" w:lineRule="exact"/>
              <w:rPr>
                <w:rFonts w:ascii="Calibri" w:hAnsi="Calibri"/>
                <w:lang w:val="es-CL"/>
              </w:rPr>
            </w:pPr>
            <w:r w:rsidRPr="00BC2116">
              <w:rPr>
                <w:rFonts w:ascii="Calibri" w:hAnsi="Calibri"/>
                <w:lang w:val="es-CL"/>
              </w:rPr>
              <w:t>Monto</w:t>
            </w:r>
            <w:r w:rsidRPr="00BC21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C2116">
              <w:rPr>
                <w:rFonts w:ascii="Calibri" w:hAnsi="Calibri"/>
                <w:lang w:val="es-CL"/>
              </w:rPr>
              <w:t>de tasación</w:t>
            </w:r>
            <w:r w:rsidRPr="00BC2116">
              <w:rPr>
                <w:rFonts w:ascii="Calibri" w:hAnsi="Calibri"/>
                <w:spacing w:val="-2"/>
                <w:lang w:val="es-CL"/>
              </w:rPr>
              <w:t xml:space="preserve"> </w:t>
            </w:r>
            <w:r w:rsidRPr="00BC2116">
              <w:rPr>
                <w:rFonts w:ascii="Calibri" w:hAnsi="Calibri"/>
                <w:lang w:val="es-CL"/>
              </w:rPr>
              <w:t>del</w:t>
            </w:r>
            <w:r w:rsidRPr="00BC2116">
              <w:rPr>
                <w:rFonts w:ascii="Calibri" w:hAnsi="Calibri"/>
                <w:spacing w:val="-1"/>
                <w:lang w:val="es-CL"/>
              </w:rPr>
              <w:t xml:space="preserve"> </w:t>
            </w:r>
            <w:r w:rsidRPr="00BC2116">
              <w:rPr>
                <w:rFonts w:ascii="Calibri" w:hAnsi="Calibri"/>
                <w:lang w:val="es-CL"/>
              </w:rPr>
              <w:t>bien</w:t>
            </w:r>
          </w:p>
        </w:tc>
        <w:tc>
          <w:tcPr>
            <w:tcW w:w="2549" w:type="dxa"/>
          </w:tcPr>
          <w:p w14:paraId="2F7CA09F" w14:textId="77777777" w:rsidR="00F8547D" w:rsidRDefault="00F8547D" w:rsidP="00AE6AD8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9(12)</w:t>
            </w:r>
          </w:p>
        </w:tc>
      </w:tr>
      <w:tr w:rsidR="00F8547D" w14:paraId="32729BDB" w14:textId="77777777" w:rsidTr="00AE6AD8">
        <w:trPr>
          <w:trHeight w:val="268"/>
        </w:trPr>
        <w:tc>
          <w:tcPr>
            <w:tcW w:w="1414" w:type="dxa"/>
          </w:tcPr>
          <w:p w14:paraId="1415BF02" w14:textId="77777777" w:rsidR="00F8547D" w:rsidRDefault="00F8547D" w:rsidP="00AE6AD8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425" w:type="dxa"/>
          </w:tcPr>
          <w:p w14:paraId="214D6F1E" w14:textId="77777777" w:rsidR="00F8547D" w:rsidRDefault="00F8547D" w:rsidP="00AE6AD8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5389" w:type="dxa"/>
          </w:tcPr>
          <w:p w14:paraId="32AC9F00" w14:textId="77777777" w:rsidR="00F8547D" w:rsidRDefault="00F8547D" w:rsidP="00AE6AD8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Filler</w:t>
            </w:r>
          </w:p>
        </w:tc>
        <w:tc>
          <w:tcPr>
            <w:tcW w:w="2549" w:type="dxa"/>
          </w:tcPr>
          <w:p w14:paraId="235C9952" w14:textId="77777777" w:rsidR="00F8547D" w:rsidRDefault="00F8547D" w:rsidP="00AE6AD8">
            <w:pPr>
              <w:pStyle w:val="TableParagraph"/>
              <w:spacing w:line="248" w:lineRule="exact"/>
              <w:rPr>
                <w:rFonts w:ascii="Calibri"/>
              </w:rPr>
            </w:pPr>
            <w:r>
              <w:rPr>
                <w:rFonts w:ascii="Calibri"/>
              </w:rPr>
              <w:t>X(01)</w:t>
            </w:r>
          </w:p>
        </w:tc>
      </w:tr>
    </w:tbl>
    <w:p w14:paraId="71D1FBD2" w14:textId="77777777" w:rsidR="00F8547D" w:rsidRDefault="00F8547D" w:rsidP="00F8547D">
      <w:pPr>
        <w:pStyle w:val="Textoindependiente"/>
        <w:spacing w:before="4"/>
        <w:rPr>
          <w:rFonts w:ascii="Times New Roman"/>
          <w:i/>
          <w:sz w:val="21"/>
        </w:rPr>
      </w:pPr>
    </w:p>
    <w:p w14:paraId="1FB68A46" w14:textId="77777777" w:rsidR="00F8547D" w:rsidRDefault="00F8547D" w:rsidP="00F8547D">
      <w:pPr>
        <w:pStyle w:val="Textoindependiente"/>
        <w:ind w:left="212"/>
      </w:pPr>
      <w:r>
        <w:t>Longitud</w:t>
      </w:r>
      <w:r>
        <w:rPr>
          <w:spacing w:val="-4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1"/>
        </w:rPr>
        <w:t xml:space="preserve"> </w:t>
      </w:r>
      <w:r>
        <w:t>70</w:t>
      </w:r>
      <w:r>
        <w:rPr>
          <w:spacing w:val="-1"/>
        </w:rPr>
        <w:t xml:space="preserve"> </w:t>
      </w:r>
      <w:r>
        <w:t>Bytes</w:t>
      </w:r>
    </w:p>
    <w:p w14:paraId="65D4C988" w14:textId="77777777" w:rsidR="001360B0" w:rsidRDefault="001360B0" w:rsidP="001360B0">
      <w:pPr>
        <w:pStyle w:val="Textoindependiente"/>
        <w:spacing w:before="8"/>
        <w:rPr>
          <w:sz w:val="19"/>
        </w:rPr>
      </w:pPr>
    </w:p>
    <w:p w14:paraId="449EFA09" w14:textId="177BC3A3" w:rsidR="00DA2426" w:rsidRDefault="00DA2426" w:rsidP="00DA2426">
      <w:pPr>
        <w:pStyle w:val="Textoindependiente"/>
        <w:spacing w:before="1"/>
        <w:ind w:left="212"/>
      </w:pPr>
    </w:p>
    <w:p w14:paraId="110FEECD" w14:textId="0FD4D7F7" w:rsidR="000F012A" w:rsidRDefault="000F012A" w:rsidP="00601454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BA41D6" w14:paraId="189DE9A0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4"/>
          <w:p w14:paraId="79537D89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EDFA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65)</w:t>
            </w:r>
          </w:p>
          <w:p w14:paraId="18CD5761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BA41D6" w14:paraId="15DD4AA3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5A3D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AE26D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4) se coteja con el usuario conectado (definición de casilla), en caso de no coincidir se catalogará con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BA41D6" w14:paraId="1698E1DD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C90A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7DAB6031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V4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36A8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47BB9270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archivo tenga datos, en caso contrario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01EDB080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BA41D6" w14:paraId="7776BF76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D9A15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CC3FD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header,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32E788C5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Obs: Un año es válido cuando es mayor a 1950. </w:t>
            </w:r>
          </w:p>
        </w:tc>
      </w:tr>
      <w:tr w:rsidR="00BA41D6" w14:paraId="54672B23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C002A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V6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BF0D1E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deberá estar asociada a una familia de documento, en caso contrario 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</w:tc>
      </w:tr>
      <w:tr w:rsidR="00BA41D6" w14:paraId="376E44D0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EC5A5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0FBF2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definida para la familia de documento contiene usuarios,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BA41D6" w14:paraId="08C54DE1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2A77F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7500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no ha sido eliminado,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87)</w:t>
            </w:r>
          </w:p>
        </w:tc>
      </w:tr>
      <w:tr w:rsidR="00BA41D6" w14:paraId="69A2C6B8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7227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D0B99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7)</w:t>
            </w:r>
          </w:p>
        </w:tc>
      </w:tr>
      <w:tr w:rsidR="00BA41D6" w14:paraId="3994BC85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E6E64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DBB3C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89)</w:t>
            </w:r>
          </w:p>
        </w:tc>
      </w:tr>
      <w:tr w:rsidR="00BA41D6" w14:paraId="505F2969" w14:textId="77777777" w:rsidTr="00070506"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11E59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6029E" w14:textId="77777777" w:rsidR="00BA41D6" w:rsidRDefault="00BA41D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(Error 86)</w:t>
            </w:r>
          </w:p>
        </w:tc>
      </w:tr>
    </w:tbl>
    <w:p w14:paraId="059923A6" w14:textId="48235399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741A438F" w14:textId="77777777" w:rsidR="002356A3" w:rsidRDefault="002356A3" w:rsidP="002356A3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E9EB964" w14:textId="73FC8D3D" w:rsidR="002356A3" w:rsidRPr="00230F5A" w:rsidRDefault="002356A3" w:rsidP="002356A3">
      <w:pPr>
        <w:pStyle w:val="Ttulo2"/>
        <w:numPr>
          <w:ilvl w:val="2"/>
          <w:numId w:val="7"/>
        </w:numPr>
        <w:rPr>
          <w:sz w:val="32"/>
          <w:szCs w:val="32"/>
        </w:rPr>
      </w:pPr>
      <w:r>
        <w:t>Validaciones variables asociadas al documento D22</w:t>
      </w:r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1A3AEF4C" w14:textId="77777777" w:rsidR="002356A3" w:rsidRDefault="002356A3" w:rsidP="002356A3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2356A3" w:rsidRPr="00B537DA" w14:paraId="4167C087" w14:textId="77777777" w:rsidTr="00CA4547">
        <w:tc>
          <w:tcPr>
            <w:tcW w:w="595" w:type="dxa"/>
            <w:shd w:val="clear" w:color="auto" w:fill="auto"/>
          </w:tcPr>
          <w:p w14:paraId="125F5A57" w14:textId="77777777" w:rsidR="002356A3" w:rsidRPr="00E81654" w:rsidRDefault="002356A3" w:rsidP="00CA454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E24E6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V3</w:t>
            </w:r>
          </w:p>
        </w:tc>
        <w:tc>
          <w:tcPr>
            <w:tcW w:w="7932" w:type="dxa"/>
          </w:tcPr>
          <w:p w14:paraId="6F198748" w14:textId="77777777" w:rsidR="002356A3" w:rsidRPr="00B537DA" w:rsidRDefault="002356A3" w:rsidP="00CA454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2356A3" w:rsidRPr="00B537DA" w14:paraId="401F97EB" w14:textId="77777777" w:rsidTr="00CA4547">
        <w:tc>
          <w:tcPr>
            <w:tcW w:w="595" w:type="dxa"/>
            <w:shd w:val="clear" w:color="auto" w:fill="auto"/>
          </w:tcPr>
          <w:p w14:paraId="4451E01F" w14:textId="71EA8116" w:rsidR="002356A3" w:rsidRPr="00E24E62" w:rsidRDefault="002356A3" w:rsidP="00CA454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140FE061" w14:textId="2DA4C742" w:rsidR="002356A3" w:rsidRDefault="002356A3" w:rsidP="00CA4547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campo 2 y 6 debe ser numérico, en caso contrario </w:t>
            </w:r>
            <w:r w:rsidRPr="00A05D49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</w:tbl>
    <w:p w14:paraId="1713F26F" w14:textId="77777777" w:rsidR="002356A3" w:rsidRDefault="002356A3" w:rsidP="002356A3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45A2AC1A" w14:textId="77777777" w:rsidR="007A0862" w:rsidRPr="007A0862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</w:p>
    <w:p w14:paraId="50088934" w14:textId="3022E472" w:rsidR="00E337AC" w:rsidRPr="00182D60" w:rsidRDefault="00E337AC" w:rsidP="007A0862">
      <w:pPr>
        <w:pStyle w:val="Ttulo2"/>
        <w:numPr>
          <w:ilvl w:val="0"/>
          <w:numId w:val="0"/>
        </w:numPr>
        <w:ind w:left="1715"/>
        <w:rPr>
          <w:b w:val="0"/>
        </w:rPr>
      </w:pPr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241E0FAD" w:rsidR="00E337AC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36E66D80" w14:textId="77777777" w:rsidR="00B7695F" w:rsidRDefault="00B7695F" w:rsidP="00E337AC">
      <w:pPr>
        <w:rPr>
          <w:rFonts w:ascii="Times New Roman" w:hAnsi="Times New Roman" w:cs="Times New Roman"/>
          <w:color w:val="4472C4" w:themeColor="accent1"/>
        </w:rPr>
      </w:pPr>
    </w:p>
    <w:p w14:paraId="43186534" w14:textId="77777777" w:rsidR="00B7695F" w:rsidRDefault="00B7695F" w:rsidP="00E337AC">
      <w:pPr>
        <w:rPr>
          <w:rFonts w:ascii="Times New Roman" w:hAnsi="Times New Roman" w:cs="Times New Roman"/>
          <w:color w:val="4472C4" w:themeColor="accent1"/>
        </w:rPr>
      </w:pPr>
    </w:p>
    <w:p w14:paraId="0ACA7A5D" w14:textId="5371ECB7" w:rsidR="00B7695F" w:rsidRPr="00B7695F" w:rsidRDefault="00000000" w:rsidP="00E337AC">
      <w:pPr>
        <w:rPr>
          <w:rFonts w:ascii="Times New Roman" w:hAnsi="Times New Roman" w:cs="Times New Roman"/>
          <w:color w:val="4472C4" w:themeColor="accent1"/>
          <w:lang w:val="es-CL"/>
        </w:rPr>
      </w:pPr>
      <w:r>
        <w:rPr>
          <w:rFonts w:ascii="Times New Roman" w:hAnsi="Times New Roman" w:cs="Times New Roman"/>
          <w:noProof/>
          <w:color w:val="4472C4" w:themeColor="accent1"/>
          <w:lang w:val="es-CL"/>
        </w:rPr>
        <w:pict w14:anchorId="48680AFB">
          <v:shape id="Text Box 10" o:spid="_x0000_s2063" type="#_x0000_t202" style="position:absolute;margin-left:-33.75pt;margin-top:37.7pt;width:488.65pt;height:419.9pt;z-index:25166233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" filled="f" stroked="f">
            <v:textbox style="mso-next-textbox:#Text Box 10" inset="0,0,0,0">
              <w:txbxContent>
                <w:p w14:paraId="25C1817D" w14:textId="77777777" w:rsidR="00B7695F" w:rsidRDefault="00B7695F" w:rsidP="00B7695F">
                  <w:pPr>
                    <w:spacing w:line="230" w:lineRule="exact"/>
                    <w:ind w:left="9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El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formato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F3</w:t>
                  </w:r>
                  <w:r>
                    <w:rPr>
                      <w:rFonts w:asci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(nf) es:</w:t>
                  </w:r>
                </w:p>
                <w:p w14:paraId="0B91716E" w14:textId="77777777" w:rsidR="00B7695F" w:rsidRDefault="00B7695F" w:rsidP="00B7695F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1&gt;&lt;valor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1&gt;&lt;fin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65B93458" w14:textId="77777777" w:rsidR="00B7695F" w:rsidRDefault="00B7695F" w:rsidP="00B7695F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0D19F454" w14:textId="77777777" w:rsidR="00B7695F" w:rsidRDefault="00B7695F" w:rsidP="00B7695F">
                  <w:pPr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 2&gt;&lt;signo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2&gt;&lt;fin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37BF049F" w14:textId="77777777" w:rsidR="00B7695F" w:rsidRDefault="00B7695F" w:rsidP="00B7695F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….</w:t>
                  </w:r>
                </w:p>
                <w:p w14:paraId="362113E4" w14:textId="77777777" w:rsidR="00B7695F" w:rsidRDefault="00B7695F" w:rsidP="00B7695F">
                  <w:pPr>
                    <w:spacing w:line="229" w:lineRule="exact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m&gt;&lt;signo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m&gt;&lt;fin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2E04DA49" w14:textId="77777777" w:rsidR="00B7695F" w:rsidRDefault="00B7695F" w:rsidP="00B7695F">
                  <w:pPr>
                    <w:spacing w:before="1"/>
                    <w:ind w:left="103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w w:val="99"/>
                      <w:sz w:val="20"/>
                    </w:rPr>
                    <w:t>…</w:t>
                  </w:r>
                </w:p>
                <w:p w14:paraId="0B36EECD" w14:textId="77777777" w:rsidR="00B7695F" w:rsidRDefault="00B7695F" w:rsidP="00B7695F">
                  <w:pPr>
                    <w:ind w:left="103" w:right="1164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N&gt;&lt;signo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N&gt;&lt;fin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línea&gt;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Donde:</w:t>
                  </w:r>
                </w:p>
                <w:p w14:paraId="5573DE80" w14:textId="77777777" w:rsidR="00B7695F" w:rsidRDefault="00B7695F" w:rsidP="00B7695F">
                  <w:pPr>
                    <w:spacing w:before="2"/>
                    <w:rPr>
                      <w:rFonts w:ascii="Arial MT"/>
                      <w:sz w:val="20"/>
                    </w:rPr>
                  </w:pPr>
                </w:p>
                <w:p w14:paraId="592BBEE6" w14:textId="77777777" w:rsidR="00B7695F" w:rsidRDefault="00B7695F" w:rsidP="00B7695F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7" w:name="_Hlk150869483"/>
                  <w:r>
                    <w:rPr>
                      <w:rFonts w:ascii="Arial MT" w:hAnsi="Arial MT"/>
                      <w:sz w:val="20"/>
                    </w:rPr>
                    <w:t>&lt;nro.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m&gt;</w:t>
                  </w:r>
                </w:p>
                <w:p w14:paraId="7E4754B1" w14:textId="77777777" w:rsidR="00B7695F" w:rsidRDefault="00B7695F" w:rsidP="00B7695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correlativo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numérico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y</w:t>
                  </w:r>
                  <w:r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secuencial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que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comienza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en</w:t>
                  </w:r>
                  <w:r>
                    <w:rPr>
                      <w:rFonts w:ascii="Arial MT" w:hAnsi="Arial MT"/>
                      <w:spacing w:val="-6"/>
                      <w:sz w:val="20"/>
                    </w:rPr>
                    <w:t xml:space="preserve"> </w:t>
                  </w:r>
                  <w:r w:rsidRPr="0023684D">
                    <w:rPr>
                      <w:rFonts w:ascii="Arial MT" w:hAnsi="Arial MT"/>
                      <w:sz w:val="20"/>
                    </w:rPr>
                    <w:t>1</w:t>
                  </w:r>
                  <w:r w:rsidRPr="0023684D">
                    <w:rPr>
                      <w:rFonts w:ascii="Arial MT" w:hAnsi="Arial MT"/>
                      <w:spacing w:val="-5"/>
                      <w:sz w:val="20"/>
                    </w:rPr>
                    <w:t xml:space="preserve"> </w:t>
                  </w:r>
                  <w:r w:rsidRPr="0023684D">
                    <w:rPr>
                      <w:rFonts w:ascii="Arial MT" w:hAnsi="Arial MT"/>
                      <w:sz w:val="20"/>
                    </w:rPr>
                    <w:t>y</w:t>
                  </w:r>
                  <w:r w:rsidRPr="0023684D"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 w:rsidRPr="0023684D">
                    <w:rPr>
                      <w:rFonts w:ascii="Arial MT" w:hAnsi="Arial MT"/>
                      <w:sz w:val="20"/>
                    </w:rPr>
                    <w:t>el largo es 3</w:t>
                  </w:r>
                  <w:r>
                    <w:rPr>
                      <w:rFonts w:ascii="Arial MT" w:hAnsi="Arial MT"/>
                      <w:sz w:val="20"/>
                    </w:rPr>
                    <w:t>.</w:t>
                  </w:r>
                </w:p>
                <w:p w14:paraId="11891406" w14:textId="77777777" w:rsidR="00B7695F" w:rsidRDefault="00B7695F" w:rsidP="00B7695F">
                  <w:pPr>
                    <w:pStyle w:val="Prrafodelista"/>
                    <w:ind w:left="823" w:right="109" w:firstLine="0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52D1D843" w14:textId="77777777" w:rsidR="00B7695F" w:rsidRDefault="00B7695F" w:rsidP="00B7695F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before="1"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57625103" w14:textId="77777777" w:rsidR="00B7695F" w:rsidRDefault="00B7695F" w:rsidP="00B7695F">
                  <w:pPr>
                    <w:ind w:left="823" w:right="108"/>
                    <w:jc w:val="both"/>
                    <w:rPr>
                      <w:rFonts w:ascii="Arial MT" w:hAnsi="Arial MT"/>
                      <w:sz w:val="20"/>
                    </w:rPr>
                  </w:pPr>
                  <w:bookmarkStart w:id="8" w:name="_Hlk150872315"/>
                  <w:r>
                    <w:rPr>
                      <w:rFonts w:ascii="Arial MT" w:hAnsi="Arial MT"/>
                      <w:sz w:val="20"/>
                    </w:rPr>
                    <w:t xml:space="preserve">Representa el campo m del mensaje carátula del tipo de archivo el cual tiene un largo de </w:t>
                  </w:r>
                  <w:r w:rsidRPr="0023684D">
                    <w:rPr>
                      <w:rFonts w:ascii="Arial MT" w:hAnsi="Arial MT"/>
                      <w:sz w:val="20"/>
                    </w:rPr>
                    <w:t>30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dígitos,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rellenado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con el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0 a la izquierda.</w:t>
                  </w:r>
                </w:p>
                <w:p w14:paraId="71CAD5A6" w14:textId="77777777" w:rsidR="00B7695F" w:rsidRDefault="00B7695F" w:rsidP="00B7695F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&lt;valor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decimal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0D734149" w14:textId="77777777" w:rsidR="00B7695F" w:rsidRDefault="00B7695F" w:rsidP="00B7695F">
                  <w:pPr>
                    <w:pStyle w:val="Prrafodelista"/>
                    <w:ind w:left="823" w:right="101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Representa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valor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decimal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campo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mensaje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carátula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del</w:t>
                  </w:r>
                  <w:r>
                    <w:rPr>
                      <w:rFonts w:ascii="Arial MT" w:hAnsi="Arial MT"/>
                      <w:spacing w:val="-4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tipo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archivo, tiene</w:t>
                  </w:r>
                  <w:r>
                    <w:rPr>
                      <w:rFonts w:ascii="Arial MT" w:hAnsi="Arial MT"/>
                      <w:spacing w:val="5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un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largo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53"/>
                      <w:sz w:val="20"/>
                    </w:rPr>
                    <w:t xml:space="preserve"> </w:t>
                  </w:r>
                  <w:r w:rsidRPr="0023684D">
                    <w:rPr>
                      <w:rFonts w:ascii="Arial MT" w:hAnsi="Arial MT"/>
                      <w:sz w:val="20"/>
                    </w:rPr>
                    <w:t>4 dígitos</w:t>
                  </w:r>
                  <w:r>
                    <w:rPr>
                      <w:rFonts w:ascii="Arial MT" w:hAnsi="Arial MT"/>
                      <w:sz w:val="20"/>
                    </w:rPr>
                    <w:t xml:space="preserve">, rellenado con valor 0 a la izquierda cuando es menor a </w:t>
                  </w:r>
                  <w:bookmarkEnd w:id="8"/>
                  <w:r>
                    <w:rPr>
                      <w:rFonts w:ascii="Arial MT" w:hAnsi="Arial MT"/>
                      <w:sz w:val="20"/>
                    </w:rPr>
                    <w:t>4.</w:t>
                  </w:r>
                </w:p>
                <w:p w14:paraId="199C4A4A" w14:textId="77777777" w:rsidR="00B7695F" w:rsidRDefault="00B7695F" w:rsidP="00B7695F">
                  <w:pPr>
                    <w:ind w:left="823" w:right="101"/>
                    <w:jc w:val="both"/>
                    <w:rPr>
                      <w:rFonts w:ascii="Arial MT" w:hAnsi="Arial MT"/>
                      <w:sz w:val="20"/>
                    </w:rPr>
                  </w:pPr>
                </w:p>
                <w:p w14:paraId="1BDAB846" w14:textId="77777777" w:rsidR="00B7695F" w:rsidRDefault="00B7695F" w:rsidP="00B7695F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/>
                      <w:sz w:val="20"/>
                    </w:rPr>
                  </w:pPr>
                  <w:r>
                    <w:rPr>
                      <w:rFonts w:ascii="Arial MT"/>
                      <w:sz w:val="20"/>
                    </w:rPr>
                    <w:t>&lt;signo</w:t>
                  </w:r>
                  <w:r>
                    <w:rPr>
                      <w:rFonts w:asci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campo</w:t>
                  </w:r>
                  <w:r>
                    <w:rPr>
                      <w:rFonts w:asci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/>
                      <w:sz w:val="20"/>
                    </w:rPr>
                    <w:t>m&gt;</w:t>
                  </w:r>
                </w:p>
                <w:p w14:paraId="30DC2288" w14:textId="77777777" w:rsidR="00B7695F" w:rsidRDefault="00B7695F" w:rsidP="00B7695F">
                  <w:pPr>
                    <w:pStyle w:val="Prrafodelista"/>
                    <w:ind w:left="823" w:right="102" w:firstLine="0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Esto representa el signo del campo m del mensaje carátula, debe ser +,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siendo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 largo</w:t>
                  </w:r>
                  <w:r>
                    <w:rPr>
                      <w:rFonts w:ascii="Arial MT" w:hAnsi="Arial MT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1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posición.</w:t>
                  </w:r>
                </w:p>
                <w:p w14:paraId="082591BA" w14:textId="77777777" w:rsidR="00B7695F" w:rsidRDefault="00B7695F" w:rsidP="00B7695F">
                  <w:pPr>
                    <w:ind w:left="823" w:right="102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 xml:space="preserve">El signo lo define el archivo de entrada </w:t>
                  </w:r>
                </w:p>
                <w:p w14:paraId="245449A4" w14:textId="77777777" w:rsidR="00B7695F" w:rsidRDefault="00B7695F" w:rsidP="00B7695F">
                  <w:pPr>
                    <w:widowControl w:val="0"/>
                    <w:numPr>
                      <w:ilvl w:val="0"/>
                      <w:numId w:val="48"/>
                    </w:numPr>
                    <w:tabs>
                      <w:tab w:val="left" w:pos="824"/>
                    </w:tabs>
                    <w:autoSpaceDE w:val="0"/>
                    <w:autoSpaceDN w:val="0"/>
                    <w:spacing w:after="0" w:line="243" w:lineRule="exact"/>
                    <w:ind w:hanging="361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&lt;fin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línea&gt;</w:t>
                  </w:r>
                </w:p>
                <w:p w14:paraId="5099CD7A" w14:textId="77777777" w:rsidR="00B7695F" w:rsidRDefault="00B7695F" w:rsidP="00B7695F">
                  <w:pPr>
                    <w:spacing w:line="228" w:lineRule="exact"/>
                    <w:ind w:left="823"/>
                    <w:jc w:val="both"/>
                    <w:rPr>
                      <w:rFonts w:ascii="Arial MT" w:hAnsi="Arial MT"/>
                      <w:sz w:val="20"/>
                    </w:rPr>
                  </w:pPr>
                  <w:r>
                    <w:rPr>
                      <w:rFonts w:ascii="Arial MT" w:hAnsi="Arial MT"/>
                      <w:sz w:val="20"/>
                    </w:rPr>
                    <w:t>Carácter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fin</w:t>
                  </w:r>
                  <w:r>
                    <w:rPr>
                      <w:rFonts w:ascii="Arial MT" w:hAnsi="Arial MT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de</w:t>
                  </w:r>
                  <w:r>
                    <w:rPr>
                      <w:rFonts w:ascii="Arial MT" w:hAnsi="Arial MT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línea en</w:t>
                  </w:r>
                  <w:r>
                    <w:rPr>
                      <w:rFonts w:ascii="Arial MT" w:hAnsi="Arial MT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Arial MT" w:hAnsi="Arial MT"/>
                      <w:sz w:val="20"/>
                    </w:rPr>
                    <w:t>formato Linu</w:t>
                  </w:r>
                  <w:r>
                    <w:rPr>
                      <w:rFonts w:ascii="Times New Roman" w:hAnsi="Times New Roman" w:cs="Times New Roman"/>
                      <w:color w:val="4472C4" w:themeColor="accent1"/>
                    </w:rPr>
                    <w:t>:</w:t>
                  </w:r>
                  <w:r>
                    <w:rPr>
                      <w:rFonts w:ascii="Arial MT" w:hAnsi="Arial MT"/>
                      <w:sz w:val="20"/>
                    </w:rPr>
                    <w:t>x.</w:t>
                  </w:r>
                  <w:bookmarkEnd w:id="7"/>
                </w:p>
                <w:p w14:paraId="376CA44D" w14:textId="77777777" w:rsidR="00B7695F" w:rsidRDefault="00B7695F" w:rsidP="00B7695F">
                  <w:pPr>
                    <w:rPr>
                      <w:rFonts w:ascii="Arial MT" w:hAnsi="Arial MT"/>
                      <w:sz w:val="20"/>
                    </w:rPr>
                  </w:pPr>
                </w:p>
              </w:txbxContent>
            </v:textbox>
            <w10:wrap type="topAndBottom"/>
          </v:shape>
        </w:pict>
      </w:r>
    </w:p>
    <w:p w14:paraId="63273B54" w14:textId="77777777" w:rsidR="00B7695F" w:rsidRDefault="00B7695F" w:rsidP="00E337AC">
      <w:pPr>
        <w:rPr>
          <w:rFonts w:ascii="Times New Roman" w:hAnsi="Times New Roman" w:cs="Times New Roman"/>
          <w:color w:val="4472C4" w:themeColor="accent1"/>
        </w:rPr>
      </w:pPr>
    </w:p>
    <w:p w14:paraId="12BB708C" w14:textId="77777777" w:rsidR="00B7695F" w:rsidRDefault="00B7695F" w:rsidP="00E337AC">
      <w:pPr>
        <w:rPr>
          <w:rFonts w:ascii="Times New Roman" w:hAnsi="Times New Roman" w:cs="Times New Roman"/>
          <w:color w:val="4472C4" w:themeColor="accent1"/>
        </w:rPr>
      </w:pPr>
    </w:p>
    <w:p w14:paraId="1F8E7DB0" w14:textId="77777777" w:rsidR="00B7695F" w:rsidRDefault="00B7695F" w:rsidP="00E337AC">
      <w:pPr>
        <w:rPr>
          <w:rFonts w:ascii="Times New Roman" w:hAnsi="Times New Roman" w:cs="Times New Roman"/>
          <w:color w:val="4472C4" w:themeColor="accent1"/>
        </w:rPr>
      </w:pPr>
    </w:p>
    <w:p w14:paraId="0560111C" w14:textId="77777777" w:rsidR="00B7695F" w:rsidRDefault="00B7695F" w:rsidP="00E337AC">
      <w:pPr>
        <w:rPr>
          <w:rFonts w:ascii="Times New Roman" w:hAnsi="Times New Roman" w:cs="Times New Roman"/>
          <w:color w:val="4472C4" w:themeColor="accent1"/>
        </w:rPr>
      </w:pPr>
    </w:p>
    <w:p w14:paraId="459A837A" w14:textId="77777777" w:rsidR="00B7695F" w:rsidRDefault="00B7695F" w:rsidP="00E337AC">
      <w:pPr>
        <w:rPr>
          <w:rFonts w:ascii="Times New Roman" w:hAnsi="Times New Roman" w:cs="Times New Roman"/>
          <w:color w:val="4472C4" w:themeColor="accent1"/>
        </w:rPr>
      </w:pPr>
    </w:p>
    <w:p w14:paraId="0BB81D16" w14:textId="77777777" w:rsidR="00B7695F" w:rsidRDefault="00B7695F" w:rsidP="00E337AC">
      <w:pPr>
        <w:rPr>
          <w:rFonts w:ascii="Times New Roman" w:hAnsi="Times New Roman" w:cs="Times New Roman"/>
          <w:color w:val="4472C4" w:themeColor="accent1"/>
        </w:rPr>
      </w:pPr>
    </w:p>
    <w:p w14:paraId="1380F81D" w14:textId="77777777" w:rsidR="00B7695F" w:rsidRDefault="00B7695F" w:rsidP="00E337AC">
      <w:pPr>
        <w:rPr>
          <w:rFonts w:ascii="Times New Roman" w:hAnsi="Times New Roman" w:cs="Times New Roman"/>
          <w:color w:val="4472C4" w:themeColor="accent1"/>
        </w:rPr>
      </w:pPr>
    </w:p>
    <w:p w14:paraId="0966C17D" w14:textId="77777777" w:rsidR="00B7695F" w:rsidRDefault="00B7695F" w:rsidP="00E337AC">
      <w:pPr>
        <w:rPr>
          <w:rFonts w:ascii="Times New Roman" w:hAnsi="Times New Roman" w:cs="Times New Roman"/>
          <w:color w:val="4472C4" w:themeColor="accent1"/>
        </w:rPr>
      </w:pPr>
    </w:p>
    <w:p w14:paraId="5B18AC28" w14:textId="77777777" w:rsidR="00B7695F" w:rsidRDefault="00B7695F" w:rsidP="00E337AC">
      <w:pPr>
        <w:rPr>
          <w:rFonts w:ascii="Times New Roman" w:hAnsi="Times New Roman" w:cs="Times New Roman"/>
          <w:color w:val="4472C4" w:themeColor="accent1"/>
        </w:rPr>
      </w:pPr>
    </w:p>
    <w:p w14:paraId="4EFF8AF1" w14:textId="77777777" w:rsidR="00B7695F" w:rsidRDefault="00B7695F" w:rsidP="00E337AC">
      <w:pPr>
        <w:rPr>
          <w:rFonts w:ascii="Times New Roman" w:hAnsi="Times New Roman" w:cs="Times New Roman"/>
          <w:color w:val="4472C4" w:themeColor="accent1"/>
        </w:rPr>
      </w:pPr>
    </w:p>
    <w:p w14:paraId="65ECA4CF" w14:textId="77777777" w:rsidR="00B7695F" w:rsidRDefault="00B7695F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2B742FDC" w:rsidR="00074008" w:rsidRDefault="00074008" w:rsidP="00E337AC">
      <w:pPr>
        <w:pStyle w:val="Textoindependiente"/>
        <w:ind w:left="360"/>
      </w:pP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237"/>
        <w:gridCol w:w="709"/>
      </w:tblGrid>
      <w:tr w:rsidR="0093196F" w:rsidRPr="00F45E53" w14:paraId="3C49826D" w14:textId="77777777" w:rsidTr="0093196F">
        <w:trPr>
          <w:trHeight w:val="268"/>
        </w:trPr>
        <w:tc>
          <w:tcPr>
            <w:tcW w:w="862" w:type="dxa"/>
          </w:tcPr>
          <w:p w14:paraId="4F186F2F" w14:textId="77777777" w:rsidR="0093196F" w:rsidRPr="00F45E53" w:rsidRDefault="0093196F" w:rsidP="00D97A4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93196F" w:rsidRPr="00F45E53" w:rsidRDefault="0093196F" w:rsidP="00D97A4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93196F" w:rsidRPr="00F45E53" w:rsidRDefault="0093196F" w:rsidP="00D97A4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237" w:type="dxa"/>
          </w:tcPr>
          <w:p w14:paraId="53EFCAB0" w14:textId="77777777" w:rsidR="0093196F" w:rsidRPr="00F45E53" w:rsidRDefault="0093196F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709" w:type="dxa"/>
          </w:tcPr>
          <w:p w14:paraId="313FA897" w14:textId="77777777" w:rsidR="0093196F" w:rsidRPr="00F45E53" w:rsidRDefault="0093196F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</w:p>
        </w:tc>
      </w:tr>
      <w:tr w:rsidR="0093196F" w:rsidRPr="00F45E53" w14:paraId="3218A4A9" w14:textId="77777777" w:rsidTr="0093196F">
        <w:trPr>
          <w:trHeight w:val="268"/>
        </w:trPr>
        <w:tc>
          <w:tcPr>
            <w:tcW w:w="862" w:type="dxa"/>
          </w:tcPr>
          <w:p w14:paraId="6B1D5128" w14:textId="77777777" w:rsidR="0093196F" w:rsidRPr="00F45E53" w:rsidRDefault="0093196F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93196F" w:rsidRPr="00F45E53" w:rsidRDefault="0093196F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93196F" w:rsidRPr="00F45E53" w:rsidRDefault="0093196F" w:rsidP="00D97A43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237" w:type="dxa"/>
          </w:tcPr>
          <w:p w14:paraId="62E008D5" w14:textId="77777777" w:rsidR="0093196F" w:rsidRPr="00F45E53" w:rsidRDefault="0093196F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709" w:type="dxa"/>
          </w:tcPr>
          <w:p w14:paraId="47BFB383" w14:textId="77777777" w:rsidR="0093196F" w:rsidRPr="00F45E53" w:rsidRDefault="0093196F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3196F" w:rsidRPr="00F45E53" w14:paraId="622814C1" w14:textId="77777777" w:rsidTr="0093196F">
        <w:trPr>
          <w:trHeight w:val="268"/>
        </w:trPr>
        <w:tc>
          <w:tcPr>
            <w:tcW w:w="862" w:type="dxa"/>
          </w:tcPr>
          <w:p w14:paraId="7671AEB9" w14:textId="77777777" w:rsidR="0093196F" w:rsidRPr="00F45E53" w:rsidRDefault="0093196F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93196F" w:rsidRPr="00F45E53" w:rsidRDefault="0093196F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590D0245" w:rsidR="0093196F" w:rsidRPr="00F45E53" w:rsidRDefault="0093196F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237" w:type="dxa"/>
          </w:tcPr>
          <w:p w14:paraId="6B325F8F" w14:textId="77777777" w:rsidR="0093196F" w:rsidRPr="00F45E53" w:rsidRDefault="0093196F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709" w:type="dxa"/>
          </w:tcPr>
          <w:p w14:paraId="0688E970" w14:textId="77777777" w:rsidR="0093196F" w:rsidRPr="00F45E53" w:rsidRDefault="0093196F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93196F" w:rsidRPr="00F45E53" w14:paraId="29ABD7A0" w14:textId="77777777" w:rsidTr="0093196F">
        <w:trPr>
          <w:trHeight w:val="268"/>
        </w:trPr>
        <w:tc>
          <w:tcPr>
            <w:tcW w:w="862" w:type="dxa"/>
          </w:tcPr>
          <w:p w14:paraId="36B1247A" w14:textId="77777777" w:rsidR="0093196F" w:rsidRPr="00F45E53" w:rsidRDefault="0093196F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93196F" w:rsidRPr="00F45E53" w:rsidRDefault="0093196F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93196F" w:rsidRPr="00F45E53" w:rsidRDefault="0093196F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237" w:type="dxa"/>
          </w:tcPr>
          <w:p w14:paraId="6B0BF525" w14:textId="77777777" w:rsidR="0093196F" w:rsidRPr="00F45E53" w:rsidRDefault="0093196F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709" w:type="dxa"/>
          </w:tcPr>
          <w:p w14:paraId="44C86B87" w14:textId="77777777" w:rsidR="0093196F" w:rsidRPr="00F45E53" w:rsidRDefault="0093196F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3196F" w:rsidRPr="00F45E53" w14:paraId="4A41D4E9" w14:textId="77777777" w:rsidTr="0093196F">
        <w:trPr>
          <w:trHeight w:val="268"/>
        </w:trPr>
        <w:tc>
          <w:tcPr>
            <w:tcW w:w="862" w:type="dxa"/>
          </w:tcPr>
          <w:p w14:paraId="407BD317" w14:textId="77777777" w:rsidR="0093196F" w:rsidRPr="00F45E53" w:rsidRDefault="0093196F" w:rsidP="00D97A43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93196F" w:rsidRPr="00F45E53" w:rsidRDefault="0093196F" w:rsidP="00D97A43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93196F" w:rsidRPr="00F45E53" w:rsidRDefault="0093196F" w:rsidP="00D97A43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237" w:type="dxa"/>
          </w:tcPr>
          <w:p w14:paraId="29FA52FF" w14:textId="77777777" w:rsidR="0093196F" w:rsidRPr="00F45E53" w:rsidRDefault="0093196F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709" w:type="dxa"/>
          </w:tcPr>
          <w:p w14:paraId="034ED216" w14:textId="77777777" w:rsidR="0093196F" w:rsidRPr="00F45E53" w:rsidRDefault="0093196F" w:rsidP="00D97A43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93196F" w:rsidRPr="00F45E53" w14:paraId="306FA4E7" w14:textId="77777777" w:rsidTr="0093196F">
        <w:trPr>
          <w:trHeight w:val="268"/>
        </w:trPr>
        <w:tc>
          <w:tcPr>
            <w:tcW w:w="862" w:type="dxa"/>
          </w:tcPr>
          <w:p w14:paraId="0E8DBBC7" w14:textId="7F4D293D" w:rsidR="0093196F" w:rsidRPr="00F45E53" w:rsidRDefault="0093196F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0246144B" w:rsidR="0093196F" w:rsidRPr="00F45E53" w:rsidRDefault="0093196F" w:rsidP="00F854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143BD9F" w14:textId="0B88F1FC" w:rsidR="0093196F" w:rsidRPr="00F45E53" w:rsidRDefault="0093196F" w:rsidP="00F8547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854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LS9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ECE6595" w14:textId="40ADB618" w:rsidR="0093196F" w:rsidRPr="004763DF" w:rsidRDefault="0093196F" w:rsidP="00F854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76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BIENES INFORMADOS, D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istinct del campo 1  </w:t>
            </w:r>
            <w:r w:rsidRPr="00476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(Identificación del contrato)</w:t>
            </w:r>
          </w:p>
        </w:tc>
        <w:tc>
          <w:tcPr>
            <w:tcW w:w="709" w:type="dxa"/>
          </w:tcPr>
          <w:p w14:paraId="4F1C09C0" w14:textId="7F9AB3DE" w:rsidR="0093196F" w:rsidRPr="00F45E53" w:rsidRDefault="0093196F" w:rsidP="00F854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93196F" w:rsidRPr="00F45E53" w14:paraId="69A338AE" w14:textId="77777777" w:rsidTr="0093196F">
        <w:trPr>
          <w:trHeight w:val="268"/>
        </w:trPr>
        <w:tc>
          <w:tcPr>
            <w:tcW w:w="862" w:type="dxa"/>
          </w:tcPr>
          <w:p w14:paraId="60628F2D" w14:textId="4E3409F6" w:rsidR="0093196F" w:rsidRPr="00F45E53" w:rsidRDefault="0093196F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01B954D" w14:textId="55852651" w:rsidR="0093196F" w:rsidRPr="00F45E53" w:rsidRDefault="0093196F" w:rsidP="00F854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3B90A6" w14:textId="419EDEAB" w:rsidR="0093196F" w:rsidRPr="00F45E53" w:rsidRDefault="0093196F" w:rsidP="00F8547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854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LS0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291CCC" w14:textId="7771017A" w:rsidR="0093196F" w:rsidRPr="004763DF" w:rsidRDefault="0093196F" w:rsidP="00F854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76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VALOR TOTAL BIENES, sumar campo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2 (</w:t>
            </w:r>
            <w:r w:rsidRPr="00476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Valor del bien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5142BEE9" w14:textId="4C3061D6" w:rsidR="0093196F" w:rsidRPr="00F45E53" w:rsidRDefault="0093196F" w:rsidP="00F854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93196F" w:rsidRPr="00F45E53" w14:paraId="7AE00EB8" w14:textId="77777777" w:rsidTr="0093196F">
        <w:trPr>
          <w:trHeight w:val="268"/>
        </w:trPr>
        <w:tc>
          <w:tcPr>
            <w:tcW w:w="862" w:type="dxa"/>
          </w:tcPr>
          <w:p w14:paraId="70AC5B8A" w14:textId="3D6F057F" w:rsidR="0093196F" w:rsidRPr="00F45E53" w:rsidRDefault="0093196F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1F40B58B" w14:textId="75FD98AB" w:rsidR="0093196F" w:rsidRPr="00F45E53" w:rsidRDefault="0093196F" w:rsidP="00F854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816B71" w14:textId="2B005A06" w:rsidR="0093196F" w:rsidRPr="00F45E53" w:rsidRDefault="0093196F" w:rsidP="00F8547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854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LSA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38EA3" w14:textId="77A31ADE" w:rsidR="0093196F" w:rsidRPr="004763DF" w:rsidRDefault="0093196F" w:rsidP="00F854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76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TOTAL TASACION BIENES, 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umar campo 6 (</w:t>
            </w:r>
            <w:r w:rsidRPr="00476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de tasación del bien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)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3383F315" w14:textId="0F03A164" w:rsidR="0093196F" w:rsidRPr="00F45E53" w:rsidRDefault="0093196F" w:rsidP="00F854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93196F" w:rsidRPr="00F45E53" w14:paraId="66774E11" w14:textId="77777777" w:rsidTr="0093196F">
        <w:trPr>
          <w:trHeight w:val="268"/>
        </w:trPr>
        <w:tc>
          <w:tcPr>
            <w:tcW w:w="862" w:type="dxa"/>
          </w:tcPr>
          <w:p w14:paraId="3C090C12" w14:textId="7559070A" w:rsidR="0093196F" w:rsidRDefault="0093196F" w:rsidP="00F8547D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  <w:tcBorders>
              <w:right w:val="single" w:sz="4" w:space="0" w:color="auto"/>
            </w:tcBorders>
          </w:tcPr>
          <w:p w14:paraId="4220E6CE" w14:textId="7C95785D" w:rsidR="0093196F" w:rsidRPr="00F45E53" w:rsidRDefault="0093196F" w:rsidP="00F8547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345A1" w14:textId="1933B5FA" w:rsidR="0093196F" w:rsidRPr="00D97A43" w:rsidRDefault="0093196F" w:rsidP="00F8547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854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2EE54" w14:textId="06A79B4A" w:rsidR="0093196F" w:rsidRPr="004763DF" w:rsidRDefault="0093196F" w:rsidP="00F854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4763DF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REGISTROS INFORMADOS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, cantidad de líneas de detalle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14:paraId="250DF93E" w14:textId="292BC08D" w:rsidR="0093196F" w:rsidRDefault="0093196F" w:rsidP="00F8547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</w:p>
        </w:tc>
      </w:tr>
      <w:tr w:rsidR="0093196F" w:rsidRPr="00F45E53" w14:paraId="25816211" w14:textId="77777777" w:rsidTr="0093196F">
        <w:trPr>
          <w:trHeight w:val="268"/>
        </w:trPr>
        <w:tc>
          <w:tcPr>
            <w:tcW w:w="862" w:type="dxa"/>
          </w:tcPr>
          <w:p w14:paraId="664DDB0C" w14:textId="32B88C21" w:rsidR="0093196F" w:rsidRDefault="0093196F" w:rsidP="00DA2426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3D95AF6" w14:textId="7E3ED776" w:rsidR="0093196F" w:rsidRPr="00F45E53" w:rsidRDefault="0093196F" w:rsidP="00DA2426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14:paraId="54837605" w14:textId="1127AB9B" w:rsidR="0093196F" w:rsidRDefault="0093196F" w:rsidP="00DA2426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237" w:type="dxa"/>
            <w:tcBorders>
              <w:top w:val="single" w:sz="4" w:space="0" w:color="auto"/>
            </w:tcBorders>
          </w:tcPr>
          <w:p w14:paraId="525371CF" w14:textId="4E84BA50" w:rsidR="0093196F" w:rsidRPr="009F2F7C" w:rsidRDefault="0093196F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709" w:type="dxa"/>
          </w:tcPr>
          <w:p w14:paraId="664203CA" w14:textId="77777777" w:rsidR="0093196F" w:rsidRPr="00F45E53" w:rsidRDefault="0093196F" w:rsidP="00DA2426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29E73B4E" w14:textId="77777777" w:rsidR="00B7695F" w:rsidRDefault="00B7695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p w14:paraId="39E3A187" w14:textId="77777777" w:rsidR="00B7695F" w:rsidRPr="00F45E53" w:rsidRDefault="00B7695F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D97A43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D97A43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D97A43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3A206849" w:rsidR="00202F52" w:rsidRPr="00F45E53" w:rsidRDefault="00D97A43" w:rsidP="00D97A43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D97A4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</w:t>
            </w:r>
            <w:r w:rsidR="00B7695F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3</w:t>
            </w:r>
            <w:r w:rsidRPr="00D97A4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(F)</w:t>
            </w:r>
          </w:p>
        </w:tc>
      </w:tr>
      <w:tr w:rsidR="00DA2426" w:rsidRPr="00F45E53" w14:paraId="61CDF538" w14:textId="77777777" w:rsidTr="00D97A43">
        <w:trPr>
          <w:trHeight w:val="242"/>
        </w:trPr>
        <w:tc>
          <w:tcPr>
            <w:tcW w:w="4815" w:type="dxa"/>
          </w:tcPr>
          <w:p w14:paraId="7717E096" w14:textId="77777777" w:rsidR="00DA2426" w:rsidRPr="00F45E53" w:rsidRDefault="00DA2426" w:rsidP="00DA242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DA2426" w:rsidRPr="00F45E53" w:rsidRDefault="00DA2426" w:rsidP="00DA2426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6DF5A115" w:rsidR="00DA2426" w:rsidRPr="00F45E53" w:rsidRDefault="009A6721" w:rsidP="00DA2426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9A6721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5,</w:t>
            </w:r>
            <w:r w:rsidR="00844D06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6,7,8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5804729" w14:textId="77777777" w:rsidR="007A0862" w:rsidRPr="00F45E53" w:rsidRDefault="007A086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B81AA12" w14:textId="77777777" w:rsidR="00B7695F" w:rsidRDefault="00B7695F" w:rsidP="00B7695F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01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58663D6D" w14:textId="77777777" w:rsidR="00B7695F" w:rsidRDefault="00B7695F" w:rsidP="00B7695F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02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654F5630" w14:textId="77777777" w:rsidR="00B7695F" w:rsidRDefault="00B7695F" w:rsidP="00B7695F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03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2FAA563E" w14:textId="07F0A23C" w:rsidR="00B7695F" w:rsidRDefault="00B7695F" w:rsidP="00B7695F">
      <w:pP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</w:pPr>
      <w:r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0</w:t>
      </w:r>
      <w:r w:rsidR="004C2EE0">
        <w:rPr>
          <w:rFonts w:ascii="Times New Roman" w:eastAsia="Verdana" w:hAnsi="Times New Roman" w:cs="Times New Roman"/>
          <w:color w:val="FFC000"/>
          <w:kern w:val="0"/>
          <w:sz w:val="20"/>
          <w:lang w:val="es-CL"/>
          <w14:ligatures w14:val="none"/>
        </w:rPr>
        <w:t>4</w:t>
      </w:r>
      <w: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0000000000000009999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+</w:t>
      </w:r>
    </w:p>
    <w:p w14:paraId="13A50FDC" w14:textId="60542AC8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9" w:name="_Toc160527586"/>
      <w:r w:rsidRPr="00230F5A">
        <w:rPr>
          <w:rFonts w:cs="Times New Roman"/>
        </w:rPr>
        <w:t>Definición de nombres</w:t>
      </w:r>
      <w:bookmarkEnd w:id="9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10" w:name="_Hlk150869745"/>
    </w:p>
    <w:bookmarkEnd w:id="10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11" w:name="_Toc160527587"/>
      <w:r w:rsidRPr="00A96CA0">
        <w:t>Archivo de salida a dest</w:t>
      </w:r>
      <w:ins w:id="12" w:author="Roberto Carrasco Venegas" w:date="2023-11-27T13:21:00Z">
        <w:r w:rsidRPr="00A96CA0">
          <w:t>i</w:t>
        </w:r>
      </w:ins>
      <w:r w:rsidRPr="00A96CA0">
        <w:t>no</w:t>
      </w:r>
      <w:bookmarkEnd w:id="11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8"/>
      <w:r w:rsidRPr="00A96CA0">
        <w:t>Archivo de da</w:t>
      </w:r>
      <w:ins w:id="14" w:author="Roberto Carrasco Venegas" w:date="2023-11-27T13:24:00Z">
        <w:r w:rsidRPr="00A96CA0">
          <w:t>t</w:t>
        </w:r>
      </w:ins>
      <w:r w:rsidRPr="00A96CA0">
        <w:t>os</w:t>
      </w:r>
      <w:bookmarkEnd w:id="13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194D02" w14:paraId="3676ACCC" w14:textId="77777777" w:rsidTr="00D97A43">
        <w:tc>
          <w:tcPr>
            <w:tcW w:w="1413" w:type="dxa"/>
          </w:tcPr>
          <w:p w14:paraId="7DDB3BFA" w14:textId="77777777" w:rsidR="00F32211" w:rsidRPr="00194D02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4D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194D02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4D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AF9BA37" w14:textId="1735AAEC" w:rsidR="00F32211" w:rsidRPr="00194D02" w:rsidRDefault="001360B0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4D02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9A6721" w:rsidRPr="00194D02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8806B5" w:rsidRPr="00194D02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F32211" w:rsidRPr="00194D02">
              <w:rPr>
                <w:rFonts w:ascii="Times New Roman" w:hAnsi="Times New Roman" w:cs="Times New Roman"/>
                <w:b/>
                <w:bCs/>
                <w:color w:val="FF0000"/>
              </w:rPr>
              <w:t>####a.XXX</w:t>
            </w:r>
            <w:r w:rsidR="00F32211" w:rsidRPr="00194D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194D02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4D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Código Institución origen de largo </w:t>
            </w:r>
            <w:r w:rsidR="00D50645" w:rsidRPr="00194D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194D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194D02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4D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194D02">
              <w:rPr>
                <w:rFonts w:ascii="Times New Roman" w:hAnsi="Times New Roman" w:cs="Times New Roman"/>
              </w:rPr>
              <w:t xml:space="preserve"> </w:t>
            </w:r>
            <w:r w:rsidRPr="00194D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4</w:t>
            </w:r>
          </w:p>
        </w:tc>
      </w:tr>
    </w:tbl>
    <w:p w14:paraId="01CFEB40" w14:textId="77777777" w:rsidR="00F32211" w:rsidRPr="00194D02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194D02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5" w:name="_Toc160527589"/>
      <w:r w:rsidRPr="00194D02">
        <w:t>Archivo Carátula</w:t>
      </w:r>
      <w:bookmarkEnd w:id="15"/>
      <w:r w:rsidRPr="00194D02">
        <w:fldChar w:fldCharType="begin"/>
      </w:r>
      <w:r w:rsidRPr="00194D02">
        <w:instrText xml:space="preserve"> XE "Archivo ”arátula" </w:instrText>
      </w:r>
      <w:r w:rsidRPr="00194D02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D97A43">
        <w:tc>
          <w:tcPr>
            <w:tcW w:w="1413" w:type="dxa"/>
          </w:tcPr>
          <w:p w14:paraId="01B744DD" w14:textId="77777777" w:rsidR="00F32211" w:rsidRPr="00194D02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4D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194D02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4D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</w:p>
        </w:tc>
        <w:tc>
          <w:tcPr>
            <w:tcW w:w="7081" w:type="dxa"/>
          </w:tcPr>
          <w:p w14:paraId="285AED9F" w14:textId="7CCE7EE5" w:rsidR="00F32211" w:rsidRPr="00194D02" w:rsidRDefault="001360B0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4D02">
              <w:rPr>
                <w:rFonts w:ascii="Times New Roman" w:hAnsi="Times New Roman" w:cs="Times New Roman"/>
                <w:b/>
                <w:bCs/>
                <w:color w:val="FF0000"/>
              </w:rPr>
              <w:t>D</w:t>
            </w:r>
            <w:r w:rsidR="009A6721" w:rsidRPr="00194D02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8806B5" w:rsidRPr="00194D02">
              <w:rPr>
                <w:rFonts w:ascii="Times New Roman" w:hAnsi="Times New Roman" w:cs="Times New Roman"/>
                <w:b/>
                <w:bCs/>
                <w:color w:val="FF0000"/>
              </w:rPr>
              <w:t>2</w:t>
            </w:r>
            <w:r w:rsidR="00F32211" w:rsidRPr="00194D02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####c.XXX </w:t>
            </w:r>
            <w:r w:rsidR="00F32211" w:rsidRPr="00194D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Pr="00194D02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4D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XXX: Código Institución origen de largo 3</w:t>
            </w:r>
          </w:p>
          <w:p w14:paraId="0A5FAC31" w14:textId="77777777" w:rsidR="00F32211" w:rsidRPr="00230F5A" w:rsidRDefault="00F32211" w:rsidP="00D97A43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194D0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  Es un correlativo número asignado por el sistema de largo 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6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6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7" w:name="_Toc160527590"/>
      <w:r>
        <w:t>Definición de correlativo</w:t>
      </w:r>
      <w:bookmarkEnd w:id="17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8" w:name="_Toc160527591"/>
      <w:r>
        <w:t>Salida</w:t>
      </w:r>
      <w:bookmarkEnd w:id="18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9" w:name="_Toc160527592"/>
      <w:r>
        <w:t>Entrada</w:t>
      </w:r>
      <w:bookmarkEnd w:id="19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20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20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D97A43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D97A43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D97A43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D97A43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Accion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no se modifica</w:t>
            </w:r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22E1B2AC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Se coloca Fecha de la línea header del archivo</w:t>
            </w:r>
          </w:p>
        </w:tc>
      </w:tr>
      <w:tr w:rsidR="00133C61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133C61" w:rsidRPr="00F45E53" w:rsidRDefault="00133C61" w:rsidP="00133C6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133C61" w:rsidRPr="00F45E53" w:rsidRDefault="00133C61" w:rsidP="00133C6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2A15CBC6" w:rsidR="00133C61" w:rsidRPr="00F45E53" w:rsidRDefault="00133C61" w:rsidP="00133C6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854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LS9</w:t>
            </w:r>
          </w:p>
        </w:tc>
        <w:tc>
          <w:tcPr>
            <w:tcW w:w="6095" w:type="dxa"/>
          </w:tcPr>
          <w:p w14:paraId="0567EE05" w14:textId="5D25AFF7" w:rsidR="00133C61" w:rsidRPr="00F45E53" w:rsidRDefault="00133C61" w:rsidP="00133C6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854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BIENES INFORMADOS</w:t>
            </w:r>
          </w:p>
        </w:tc>
        <w:tc>
          <w:tcPr>
            <w:tcW w:w="851" w:type="dxa"/>
          </w:tcPr>
          <w:p w14:paraId="7F22F9FF" w14:textId="3C13C994" w:rsidR="00133C61" w:rsidRPr="00F45E53" w:rsidRDefault="00133C61" w:rsidP="00133C6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33C61" w:rsidRPr="00F45E53" w14:paraId="449A74F0" w14:textId="77777777" w:rsidTr="00273DC0">
        <w:trPr>
          <w:trHeight w:val="268"/>
        </w:trPr>
        <w:tc>
          <w:tcPr>
            <w:tcW w:w="862" w:type="dxa"/>
          </w:tcPr>
          <w:p w14:paraId="446C1F3A" w14:textId="77777777" w:rsidR="00133C61" w:rsidRPr="00F45E53" w:rsidRDefault="00133C61" w:rsidP="00133C6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133C61" w:rsidRPr="00F45E53" w:rsidRDefault="00133C61" w:rsidP="00133C6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6BB181DC" w:rsidR="00133C61" w:rsidRPr="00F45E53" w:rsidRDefault="00133C61" w:rsidP="00133C6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854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LS0</w:t>
            </w:r>
          </w:p>
        </w:tc>
        <w:tc>
          <w:tcPr>
            <w:tcW w:w="6095" w:type="dxa"/>
          </w:tcPr>
          <w:p w14:paraId="67FA48B0" w14:textId="257B1208" w:rsidR="00133C61" w:rsidRPr="00B8004D" w:rsidRDefault="00133C61" w:rsidP="00133C6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854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VALOR TOTAL BIENES</w:t>
            </w:r>
          </w:p>
        </w:tc>
        <w:tc>
          <w:tcPr>
            <w:tcW w:w="851" w:type="dxa"/>
          </w:tcPr>
          <w:p w14:paraId="07C36CDF" w14:textId="69901410" w:rsidR="00133C61" w:rsidRPr="00F45E53" w:rsidRDefault="00133C61" w:rsidP="00133C6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33C61" w:rsidRPr="00F45E53" w14:paraId="457D6C4A" w14:textId="77777777" w:rsidTr="00273DC0">
        <w:trPr>
          <w:trHeight w:val="268"/>
        </w:trPr>
        <w:tc>
          <w:tcPr>
            <w:tcW w:w="862" w:type="dxa"/>
          </w:tcPr>
          <w:p w14:paraId="7484FA91" w14:textId="77777777" w:rsidR="00133C61" w:rsidRPr="00F45E53" w:rsidRDefault="00133C61" w:rsidP="00133C6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133C61" w:rsidRPr="00F45E53" w:rsidRDefault="00133C61" w:rsidP="00133C6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3A14304C" w:rsidR="00133C61" w:rsidRPr="00F45E53" w:rsidRDefault="00133C61" w:rsidP="00133C6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854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LSA</w:t>
            </w:r>
          </w:p>
        </w:tc>
        <w:tc>
          <w:tcPr>
            <w:tcW w:w="6095" w:type="dxa"/>
          </w:tcPr>
          <w:p w14:paraId="76546BB7" w14:textId="5AF3C117" w:rsidR="00133C61" w:rsidRPr="000506C0" w:rsidRDefault="00133C61" w:rsidP="00133C6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854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MONTO TOTAL TASACION BIENES</w:t>
            </w:r>
          </w:p>
        </w:tc>
        <w:tc>
          <w:tcPr>
            <w:tcW w:w="851" w:type="dxa"/>
          </w:tcPr>
          <w:p w14:paraId="1FB54790" w14:textId="627CD1DA" w:rsidR="00133C61" w:rsidRPr="00F45E53" w:rsidRDefault="00133C61" w:rsidP="00133C6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133C61" w:rsidRPr="00F45E53" w14:paraId="11B65347" w14:textId="77777777" w:rsidTr="00273DC0">
        <w:trPr>
          <w:trHeight w:val="268"/>
        </w:trPr>
        <w:tc>
          <w:tcPr>
            <w:tcW w:w="862" w:type="dxa"/>
          </w:tcPr>
          <w:p w14:paraId="77B032DD" w14:textId="77777777" w:rsidR="00133C61" w:rsidRPr="00F45E53" w:rsidRDefault="00133C61" w:rsidP="00133C6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D9C3C46" w14:textId="77777777" w:rsidR="00133C61" w:rsidRPr="00F45E53" w:rsidRDefault="00133C61" w:rsidP="00133C6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39D3ED14" w:rsidR="00133C61" w:rsidRPr="00F45E53" w:rsidRDefault="00133C61" w:rsidP="00133C6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854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244C3CFE" w14:textId="77C625BD" w:rsidR="00133C61" w:rsidRPr="000506C0" w:rsidRDefault="00133C61" w:rsidP="00133C6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8547D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1BCCA69B" w14:textId="287CB418" w:rsidR="00133C61" w:rsidRPr="00F45E53" w:rsidRDefault="00133C61" w:rsidP="00133C6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e puede cambiar</w:t>
            </w:r>
          </w:p>
        </w:tc>
      </w:tr>
      <w:tr w:rsidR="00B8004D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20E3C94B" w:rsidR="00B8004D" w:rsidRDefault="001360B0" w:rsidP="00B8004D">
            <w:pPr>
              <w:pStyle w:val="TableParagraph"/>
              <w:spacing w:line="248" w:lineRule="exact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DCC81FD" w14:textId="77777777" w:rsidR="00B8004D" w:rsidRPr="00F45E53" w:rsidRDefault="00B8004D" w:rsidP="00B8004D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B8004D" w:rsidRDefault="00B8004D" w:rsidP="00B8004D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B8004D" w:rsidRPr="009F2F7C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Observaciones </w:t>
            </w:r>
          </w:p>
        </w:tc>
        <w:tc>
          <w:tcPr>
            <w:tcW w:w="851" w:type="dxa"/>
          </w:tcPr>
          <w:p w14:paraId="4FC13DB4" w14:textId="0D60CAF6" w:rsidR="00B8004D" w:rsidRPr="00F45E53" w:rsidRDefault="00B8004D" w:rsidP="00B8004D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1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21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2" w:name="_Toc160527595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22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B959AF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81CDE1" w14:textId="77777777" w:rsidR="00F73E6A" w:rsidRDefault="00F73E6A" w:rsidP="00F10206">
      <w:pPr>
        <w:spacing w:after="0" w:line="240" w:lineRule="auto"/>
      </w:pPr>
      <w:r>
        <w:separator/>
      </w:r>
    </w:p>
  </w:endnote>
  <w:endnote w:type="continuationSeparator" w:id="0">
    <w:p w14:paraId="4E1BC9D8" w14:textId="77777777" w:rsidR="00F73E6A" w:rsidRDefault="00F73E6A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7632B699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F10206" w:rsidRPr="001C0052">
          <w:rPr>
            <w:noProof/>
            <w:lang w:val="en-US" w:bidi="es-ES"/>
          </w:rPr>
          <w:t>3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B9ACD6" w14:textId="77777777" w:rsidR="00F73E6A" w:rsidRDefault="00F73E6A" w:rsidP="00F10206">
      <w:pPr>
        <w:spacing w:after="0" w:line="240" w:lineRule="auto"/>
      </w:pPr>
      <w:r>
        <w:separator/>
      </w:r>
    </w:p>
  </w:footnote>
  <w:footnote w:type="continuationSeparator" w:id="0">
    <w:p w14:paraId="04EA610B" w14:textId="77777777" w:rsidR="00F73E6A" w:rsidRDefault="00F73E6A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1E6495D"/>
    <w:multiLevelType w:val="multilevel"/>
    <w:tmpl w:val="576C65C8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8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9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A4280"/>
    <w:multiLevelType w:val="hybridMultilevel"/>
    <w:tmpl w:val="C93487FE"/>
    <w:lvl w:ilvl="0" w:tplc="8E2235B2">
      <w:numFmt w:val="bullet"/>
      <w:lvlText w:val="*"/>
      <w:lvlJc w:val="left"/>
      <w:pPr>
        <w:ind w:left="212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349EFFC2">
      <w:numFmt w:val="bullet"/>
      <w:lvlText w:val="•"/>
      <w:lvlJc w:val="left"/>
      <w:pPr>
        <w:ind w:left="1246" w:hanging="202"/>
      </w:pPr>
      <w:rPr>
        <w:rFonts w:hint="default"/>
        <w:lang w:val="es-ES" w:eastAsia="en-US" w:bidi="ar-SA"/>
      </w:rPr>
    </w:lvl>
    <w:lvl w:ilvl="2" w:tplc="68446B74">
      <w:numFmt w:val="bullet"/>
      <w:lvlText w:val="•"/>
      <w:lvlJc w:val="left"/>
      <w:pPr>
        <w:ind w:left="2272" w:hanging="202"/>
      </w:pPr>
      <w:rPr>
        <w:rFonts w:hint="default"/>
        <w:lang w:val="es-ES" w:eastAsia="en-US" w:bidi="ar-SA"/>
      </w:rPr>
    </w:lvl>
    <w:lvl w:ilvl="3" w:tplc="DFD6D966">
      <w:numFmt w:val="bullet"/>
      <w:lvlText w:val="•"/>
      <w:lvlJc w:val="left"/>
      <w:pPr>
        <w:ind w:left="3298" w:hanging="202"/>
      </w:pPr>
      <w:rPr>
        <w:rFonts w:hint="default"/>
        <w:lang w:val="es-ES" w:eastAsia="en-US" w:bidi="ar-SA"/>
      </w:rPr>
    </w:lvl>
    <w:lvl w:ilvl="4" w:tplc="99A2638C">
      <w:numFmt w:val="bullet"/>
      <w:lvlText w:val="•"/>
      <w:lvlJc w:val="left"/>
      <w:pPr>
        <w:ind w:left="4324" w:hanging="202"/>
      </w:pPr>
      <w:rPr>
        <w:rFonts w:hint="default"/>
        <w:lang w:val="es-ES" w:eastAsia="en-US" w:bidi="ar-SA"/>
      </w:rPr>
    </w:lvl>
    <w:lvl w:ilvl="5" w:tplc="87F2F110">
      <w:numFmt w:val="bullet"/>
      <w:lvlText w:val="•"/>
      <w:lvlJc w:val="left"/>
      <w:pPr>
        <w:ind w:left="5351" w:hanging="202"/>
      </w:pPr>
      <w:rPr>
        <w:rFonts w:hint="default"/>
        <w:lang w:val="es-ES" w:eastAsia="en-US" w:bidi="ar-SA"/>
      </w:rPr>
    </w:lvl>
    <w:lvl w:ilvl="6" w:tplc="9A5A1B62">
      <w:numFmt w:val="bullet"/>
      <w:lvlText w:val="•"/>
      <w:lvlJc w:val="left"/>
      <w:pPr>
        <w:ind w:left="6377" w:hanging="202"/>
      </w:pPr>
      <w:rPr>
        <w:rFonts w:hint="default"/>
        <w:lang w:val="es-ES" w:eastAsia="en-US" w:bidi="ar-SA"/>
      </w:rPr>
    </w:lvl>
    <w:lvl w:ilvl="7" w:tplc="BDD0594C">
      <w:numFmt w:val="bullet"/>
      <w:lvlText w:val="•"/>
      <w:lvlJc w:val="left"/>
      <w:pPr>
        <w:ind w:left="7403" w:hanging="202"/>
      </w:pPr>
      <w:rPr>
        <w:rFonts w:hint="default"/>
        <w:lang w:val="es-ES" w:eastAsia="en-US" w:bidi="ar-SA"/>
      </w:rPr>
    </w:lvl>
    <w:lvl w:ilvl="8" w:tplc="11E03BBC">
      <w:numFmt w:val="bullet"/>
      <w:lvlText w:val="•"/>
      <w:lvlJc w:val="left"/>
      <w:pPr>
        <w:ind w:left="8429" w:hanging="202"/>
      </w:pPr>
      <w:rPr>
        <w:rFonts w:hint="default"/>
        <w:lang w:val="es-ES" w:eastAsia="en-US" w:bidi="ar-SA"/>
      </w:rPr>
    </w:lvl>
  </w:abstractNum>
  <w:abstractNum w:abstractNumId="13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4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9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4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2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4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7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040013738">
    <w:abstractNumId w:val="31"/>
  </w:num>
  <w:num w:numId="2" w16cid:durableId="299069502">
    <w:abstractNumId w:val="7"/>
  </w:num>
  <w:num w:numId="3" w16cid:durableId="1265504613">
    <w:abstractNumId w:val="3"/>
  </w:num>
  <w:num w:numId="4" w16cid:durableId="1091202158">
    <w:abstractNumId w:val="37"/>
  </w:num>
  <w:num w:numId="5" w16cid:durableId="940797627">
    <w:abstractNumId w:val="22"/>
  </w:num>
  <w:num w:numId="6" w16cid:durableId="1616906328">
    <w:abstractNumId w:val="16"/>
  </w:num>
  <w:num w:numId="7" w16cid:durableId="1162311848">
    <w:abstractNumId w:val="2"/>
  </w:num>
  <w:num w:numId="8" w16cid:durableId="512838416">
    <w:abstractNumId w:val="20"/>
  </w:num>
  <w:num w:numId="9" w16cid:durableId="1445224092">
    <w:abstractNumId w:val="10"/>
  </w:num>
  <w:num w:numId="10" w16cid:durableId="1234050603">
    <w:abstractNumId w:val="17"/>
  </w:num>
  <w:num w:numId="11" w16cid:durableId="1613248723">
    <w:abstractNumId w:val="30"/>
  </w:num>
  <w:num w:numId="12" w16cid:durableId="1838303578">
    <w:abstractNumId w:val="39"/>
  </w:num>
  <w:num w:numId="13" w16cid:durableId="256329085">
    <w:abstractNumId w:val="28"/>
  </w:num>
  <w:num w:numId="14" w16cid:durableId="1078750577">
    <w:abstractNumId w:val="32"/>
  </w:num>
  <w:num w:numId="15" w16cid:durableId="716322791">
    <w:abstractNumId w:val="40"/>
  </w:num>
  <w:num w:numId="16" w16cid:durableId="1397778044">
    <w:abstractNumId w:val="8"/>
  </w:num>
  <w:num w:numId="17" w16cid:durableId="114759016">
    <w:abstractNumId w:val="36"/>
  </w:num>
  <w:num w:numId="18" w16cid:durableId="1632982083">
    <w:abstractNumId w:val="1"/>
  </w:num>
  <w:num w:numId="19" w16cid:durableId="2139444563">
    <w:abstractNumId w:val="38"/>
  </w:num>
  <w:num w:numId="20" w16cid:durableId="861868466">
    <w:abstractNumId w:val="14"/>
  </w:num>
  <w:num w:numId="21" w16cid:durableId="33819615">
    <w:abstractNumId w:val="24"/>
  </w:num>
  <w:num w:numId="22" w16cid:durableId="1889493333">
    <w:abstractNumId w:val="21"/>
  </w:num>
  <w:num w:numId="23" w16cid:durableId="1698433104">
    <w:abstractNumId w:val="11"/>
  </w:num>
  <w:num w:numId="24" w16cid:durableId="1247611988">
    <w:abstractNumId w:val="29"/>
  </w:num>
  <w:num w:numId="25" w16cid:durableId="1813214838">
    <w:abstractNumId w:val="5"/>
  </w:num>
  <w:num w:numId="26" w16cid:durableId="894269239">
    <w:abstractNumId w:val="4"/>
  </w:num>
  <w:num w:numId="27" w16cid:durableId="1768848310">
    <w:abstractNumId w:val="18"/>
  </w:num>
  <w:num w:numId="28" w16cid:durableId="944000182">
    <w:abstractNumId w:val="18"/>
  </w:num>
  <w:num w:numId="29" w16cid:durableId="2036151710">
    <w:abstractNumId w:val="18"/>
  </w:num>
  <w:num w:numId="30" w16cid:durableId="670568134">
    <w:abstractNumId w:val="18"/>
  </w:num>
  <w:num w:numId="31" w16cid:durableId="376245171">
    <w:abstractNumId w:val="0"/>
  </w:num>
  <w:num w:numId="32" w16cid:durableId="714543622">
    <w:abstractNumId w:val="15"/>
  </w:num>
  <w:num w:numId="33" w16cid:durableId="1034618042">
    <w:abstractNumId w:val="18"/>
  </w:num>
  <w:num w:numId="34" w16cid:durableId="1834711967">
    <w:abstractNumId w:val="18"/>
  </w:num>
  <w:num w:numId="35" w16cid:durableId="1422097222">
    <w:abstractNumId w:val="18"/>
  </w:num>
  <w:num w:numId="36" w16cid:durableId="704990168">
    <w:abstractNumId w:val="34"/>
  </w:num>
  <w:num w:numId="37" w16cid:durableId="394620088">
    <w:abstractNumId w:val="23"/>
  </w:num>
  <w:num w:numId="38" w16cid:durableId="906377431">
    <w:abstractNumId w:val="26"/>
  </w:num>
  <w:num w:numId="39" w16cid:durableId="1902331227">
    <w:abstractNumId w:val="33"/>
  </w:num>
  <w:num w:numId="40" w16cid:durableId="1170755107">
    <w:abstractNumId w:val="27"/>
  </w:num>
  <w:num w:numId="41" w16cid:durableId="445120807">
    <w:abstractNumId w:val="13"/>
  </w:num>
  <w:num w:numId="42" w16cid:durableId="1041591278">
    <w:abstractNumId w:val="35"/>
  </w:num>
  <w:num w:numId="43" w16cid:durableId="1729959455">
    <w:abstractNumId w:val="25"/>
  </w:num>
  <w:num w:numId="44" w16cid:durableId="1159732035">
    <w:abstractNumId w:val="19"/>
  </w:num>
  <w:num w:numId="45" w16cid:durableId="232591810">
    <w:abstractNumId w:val="9"/>
  </w:num>
  <w:num w:numId="46" w16cid:durableId="1482307536">
    <w:abstractNumId w:val="6"/>
  </w:num>
  <w:num w:numId="47" w16cid:durableId="254635676">
    <w:abstractNumId w:val="12"/>
  </w:num>
  <w:num w:numId="48" w16cid:durableId="1947762260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6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1606C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2196"/>
    <w:rsid w:val="0006551A"/>
    <w:rsid w:val="000701D0"/>
    <w:rsid w:val="00070506"/>
    <w:rsid w:val="0007400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17E07"/>
    <w:rsid w:val="0012149F"/>
    <w:rsid w:val="001278BF"/>
    <w:rsid w:val="001306C1"/>
    <w:rsid w:val="00133C61"/>
    <w:rsid w:val="001360B0"/>
    <w:rsid w:val="00141EDF"/>
    <w:rsid w:val="00142815"/>
    <w:rsid w:val="00142918"/>
    <w:rsid w:val="00143BDB"/>
    <w:rsid w:val="0014443F"/>
    <w:rsid w:val="001467D8"/>
    <w:rsid w:val="001528EA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94D02"/>
    <w:rsid w:val="001A050A"/>
    <w:rsid w:val="001A2A39"/>
    <w:rsid w:val="001A5519"/>
    <w:rsid w:val="001C0052"/>
    <w:rsid w:val="001C1FCA"/>
    <w:rsid w:val="001C5A2B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4A32"/>
    <w:rsid w:val="00235604"/>
    <w:rsid w:val="002356A3"/>
    <w:rsid w:val="002358C5"/>
    <w:rsid w:val="002430D4"/>
    <w:rsid w:val="00252BE2"/>
    <w:rsid w:val="00254B9F"/>
    <w:rsid w:val="00255E64"/>
    <w:rsid w:val="00264C16"/>
    <w:rsid w:val="00266AD3"/>
    <w:rsid w:val="00273BB4"/>
    <w:rsid w:val="00276FA5"/>
    <w:rsid w:val="00284E6A"/>
    <w:rsid w:val="0029373C"/>
    <w:rsid w:val="002941F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63DF"/>
    <w:rsid w:val="00477EA2"/>
    <w:rsid w:val="004839DA"/>
    <w:rsid w:val="004A1260"/>
    <w:rsid w:val="004A44F4"/>
    <w:rsid w:val="004A6793"/>
    <w:rsid w:val="004B23C2"/>
    <w:rsid w:val="004B6421"/>
    <w:rsid w:val="004B7993"/>
    <w:rsid w:val="004C2EE0"/>
    <w:rsid w:val="004C450B"/>
    <w:rsid w:val="004C75BD"/>
    <w:rsid w:val="004D0C43"/>
    <w:rsid w:val="004D2F75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1F43"/>
    <w:rsid w:val="00513350"/>
    <w:rsid w:val="00515650"/>
    <w:rsid w:val="00522424"/>
    <w:rsid w:val="00523465"/>
    <w:rsid w:val="00536F81"/>
    <w:rsid w:val="00562E48"/>
    <w:rsid w:val="00570E48"/>
    <w:rsid w:val="00575D53"/>
    <w:rsid w:val="00575FEB"/>
    <w:rsid w:val="00597FD4"/>
    <w:rsid w:val="005A436D"/>
    <w:rsid w:val="005B5D60"/>
    <w:rsid w:val="005B65DC"/>
    <w:rsid w:val="005C5769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28BA"/>
    <w:rsid w:val="006835D7"/>
    <w:rsid w:val="006852C5"/>
    <w:rsid w:val="0069576B"/>
    <w:rsid w:val="0069591F"/>
    <w:rsid w:val="006A0A36"/>
    <w:rsid w:val="006A19E5"/>
    <w:rsid w:val="006A36D6"/>
    <w:rsid w:val="006A5C5E"/>
    <w:rsid w:val="006B4D0F"/>
    <w:rsid w:val="006B70A9"/>
    <w:rsid w:val="006D2868"/>
    <w:rsid w:val="006D45CE"/>
    <w:rsid w:val="006E3515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0862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44D06"/>
    <w:rsid w:val="00852CBE"/>
    <w:rsid w:val="00857076"/>
    <w:rsid w:val="008640F8"/>
    <w:rsid w:val="00865882"/>
    <w:rsid w:val="008661A8"/>
    <w:rsid w:val="00866873"/>
    <w:rsid w:val="0088031E"/>
    <w:rsid w:val="008806B5"/>
    <w:rsid w:val="00884810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20D2A"/>
    <w:rsid w:val="009248DE"/>
    <w:rsid w:val="009258AA"/>
    <w:rsid w:val="00930A0D"/>
    <w:rsid w:val="0093196F"/>
    <w:rsid w:val="00942444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721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3680A"/>
    <w:rsid w:val="00A421C4"/>
    <w:rsid w:val="00A42CB3"/>
    <w:rsid w:val="00A45E6E"/>
    <w:rsid w:val="00A55743"/>
    <w:rsid w:val="00A64CF0"/>
    <w:rsid w:val="00A673C0"/>
    <w:rsid w:val="00A70A3A"/>
    <w:rsid w:val="00A73491"/>
    <w:rsid w:val="00A829A4"/>
    <w:rsid w:val="00A8686E"/>
    <w:rsid w:val="00A93B33"/>
    <w:rsid w:val="00AA6E30"/>
    <w:rsid w:val="00AB56CC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3F8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1ED5"/>
    <w:rsid w:val="00B7655D"/>
    <w:rsid w:val="00B7695F"/>
    <w:rsid w:val="00B77253"/>
    <w:rsid w:val="00B8004D"/>
    <w:rsid w:val="00B86519"/>
    <w:rsid w:val="00B87677"/>
    <w:rsid w:val="00B90006"/>
    <w:rsid w:val="00B959AF"/>
    <w:rsid w:val="00B96893"/>
    <w:rsid w:val="00BA247F"/>
    <w:rsid w:val="00BA41D6"/>
    <w:rsid w:val="00BA59EB"/>
    <w:rsid w:val="00BB30B3"/>
    <w:rsid w:val="00BB47DC"/>
    <w:rsid w:val="00BB7237"/>
    <w:rsid w:val="00BC0453"/>
    <w:rsid w:val="00BC12C2"/>
    <w:rsid w:val="00BC2116"/>
    <w:rsid w:val="00BC2F8E"/>
    <w:rsid w:val="00BC44A3"/>
    <w:rsid w:val="00BC7648"/>
    <w:rsid w:val="00BC7E3B"/>
    <w:rsid w:val="00BD2AE0"/>
    <w:rsid w:val="00BF210F"/>
    <w:rsid w:val="00BF7B27"/>
    <w:rsid w:val="00C036AC"/>
    <w:rsid w:val="00C145A9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71044"/>
    <w:rsid w:val="00D734FF"/>
    <w:rsid w:val="00D75878"/>
    <w:rsid w:val="00D86F0A"/>
    <w:rsid w:val="00D923F1"/>
    <w:rsid w:val="00D92C2E"/>
    <w:rsid w:val="00D97610"/>
    <w:rsid w:val="00D97A43"/>
    <w:rsid w:val="00DA2426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1654"/>
    <w:rsid w:val="00E862A3"/>
    <w:rsid w:val="00E9786A"/>
    <w:rsid w:val="00EB42EB"/>
    <w:rsid w:val="00EC1139"/>
    <w:rsid w:val="00EC3578"/>
    <w:rsid w:val="00EC5056"/>
    <w:rsid w:val="00ED4238"/>
    <w:rsid w:val="00EE5443"/>
    <w:rsid w:val="00EF53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3E6A"/>
    <w:rsid w:val="00F741CD"/>
    <w:rsid w:val="00F81EAE"/>
    <w:rsid w:val="00F82FAC"/>
    <w:rsid w:val="00F8547D"/>
    <w:rsid w:val="00F91149"/>
    <w:rsid w:val="00F91655"/>
    <w:rsid w:val="00F95832"/>
    <w:rsid w:val="00FA265D"/>
    <w:rsid w:val="00FA7CB9"/>
    <w:rsid w:val="00FB402C"/>
    <w:rsid w:val="00FC3B1C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0D6F2B1C"/>
  <w15:docId w15:val="{2BAF8298-4216-4209-A6BE-DA47EF71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30978-CAE5-47A1-8898-64A17A69C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11</Pages>
  <Words>1465</Words>
  <Characters>8061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22</cp:revision>
  <dcterms:created xsi:type="dcterms:W3CDTF">2024-03-06T13:25:00Z</dcterms:created>
  <dcterms:modified xsi:type="dcterms:W3CDTF">2024-08-23T20:25:00Z</dcterms:modified>
</cp:coreProperties>
</file>