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48F7DAC1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</w:t>
      </w:r>
      <w:r w:rsidR="00067BC4">
        <w:rPr>
          <w:rFonts w:ascii="Times New Roman" w:hAnsi="Times New Roman" w:cs="Times New Roman"/>
          <w:b/>
          <w:sz w:val="72"/>
          <w:szCs w:val="72"/>
        </w:rPr>
        <w:t>2</w:t>
      </w:r>
      <w:r w:rsidR="0059765A">
        <w:rPr>
          <w:rFonts w:ascii="Times New Roman" w:hAnsi="Times New Roman" w:cs="Times New Roman"/>
          <w:b/>
          <w:sz w:val="72"/>
          <w:szCs w:val="72"/>
        </w:rPr>
        <w:t>7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59765A">
        <w:rPr>
          <w:rFonts w:ascii="Times New Roman" w:hAnsi="Times New Roman" w:cs="Times New Roman"/>
          <w:b/>
          <w:sz w:val="72"/>
          <w:szCs w:val="72"/>
        </w:rPr>
        <w:t>897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067BC4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59765A" w:rsidRPr="0059765A">
        <w:rPr>
          <w:rFonts w:ascii="Times New Roman" w:hAnsi="Times New Roman" w:cs="Times New Roman"/>
          <w:b/>
          <w:sz w:val="72"/>
          <w:szCs w:val="72"/>
        </w:rPr>
        <w:t>Obligaciones de los arrendatarios en operaciones de leasing</w:t>
      </w: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6B5143" w14:textId="00C46283" w:rsidR="00382B34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3436" w:history="1">
            <w:r w:rsidR="00382B34" w:rsidRPr="00D14E86">
              <w:rPr>
                <w:rStyle w:val="Hipervnculo"/>
                <w:noProof/>
              </w:rPr>
              <w:t>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estructuras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9193C59" w14:textId="3FB5F6E2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7" w:history="1">
            <w:r w:rsidR="00382B34" w:rsidRPr="00D14E86">
              <w:rPr>
                <w:rStyle w:val="Hipervnculo"/>
                <w:bCs/>
                <w:noProof/>
              </w:rPr>
              <w:t>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bCs/>
                <w:noProof/>
              </w:rPr>
              <w:t xml:space="preserve">Archivo de datos del emisor  </w:t>
            </w:r>
            <w:r w:rsidR="00382B34" w:rsidRPr="00D14E86">
              <w:rPr>
                <w:rStyle w:val="Hipervnculo"/>
                <w:noProof/>
              </w:rPr>
              <w:t>Manual Sistema de Información Bancos - Sistema Contable (cmfchile.cl)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5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82D0756" w14:textId="3FAB937A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8" w:history="1">
            <w:r w:rsidR="00382B34" w:rsidRPr="00D14E86">
              <w:rPr>
                <w:rStyle w:val="Hipervnculo"/>
                <w:noProof/>
              </w:rPr>
              <w:t>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Validaciones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27F4263" w14:textId="68DBFAE5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39" w:history="1">
            <w:r w:rsidR="00382B34" w:rsidRPr="00D14E86">
              <w:rPr>
                <w:rStyle w:val="Hipervnculo"/>
                <w:noProof/>
              </w:rPr>
              <w:t>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_Toc166663439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5722A921" w14:textId="1F072E0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0" w:history="1">
            <w:r w:rsidR="00382B34" w:rsidRPr="00D14E86">
              <w:rPr>
                <w:rStyle w:val="Hipervnculo"/>
                <w:noProof/>
              </w:rPr>
              <w:t>3.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Construyendo la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7BF36AB" w14:textId="0A4DA04D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1" w:history="1">
            <w:r w:rsidR="00382B34" w:rsidRPr="00D14E86">
              <w:rPr>
                <w:rStyle w:val="Hipervnculo"/>
                <w:noProof/>
              </w:rPr>
              <w:t>3.1.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Formato de carátula de 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_Toc166663441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6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DA13C9A" w14:textId="03290796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2" w:history="1">
            <w:r w:rsidR="00382B34" w:rsidRPr="00D14E86">
              <w:rPr>
                <w:rStyle w:val="Hipervnculo"/>
                <w:bCs/>
                <w:noProof/>
              </w:rPr>
              <w:t>4.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nombres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_Toc166663442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D9EAACD" w14:textId="70C86FA6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3" w:history="1">
            <w:r w:rsidR="00382B34" w:rsidRPr="00D14E86">
              <w:rPr>
                <w:rStyle w:val="Hipervnculo"/>
                <w:noProof/>
              </w:rPr>
              <w:t>4.1.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salida a destino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_Toc166663443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B0B3F8E" w14:textId="27279B51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4" w:history="1">
            <w:r w:rsidR="00382B34" w:rsidRPr="00D14E86">
              <w:rPr>
                <w:rStyle w:val="Hipervnculo"/>
                <w:noProof/>
              </w:rPr>
              <w:t>4.1.1.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de datos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_Toc166663444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2992168F" w14:textId="49D06A80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5" w:history="1">
            <w:r w:rsidR="00382B34" w:rsidRPr="00D14E86">
              <w:rPr>
                <w:rStyle w:val="Hipervnculo"/>
                <w:noProof/>
              </w:rPr>
              <w:t>4.1.2.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Archivo Carátula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_Toc166663445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64783C0C" w14:textId="2A825264" w:rsidR="00382B34" w:rsidRDefault="00000000">
          <w:pPr>
            <w:pStyle w:val="TDC2"/>
            <w:tabs>
              <w:tab w:val="left" w:pos="96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6" w:history="1">
            <w:r w:rsidR="00382B34" w:rsidRPr="00D14E86">
              <w:rPr>
                <w:rStyle w:val="Hipervnculo"/>
                <w:noProof/>
              </w:rPr>
              <w:t>4.2.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Definición de correlativo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_Toc166663446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73A478DD" w14:textId="5CEBC596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7" w:history="1">
            <w:r w:rsidR="00382B34" w:rsidRPr="00D14E86">
              <w:rPr>
                <w:rStyle w:val="Hipervnculo"/>
                <w:noProof/>
              </w:rPr>
              <w:t>4.2.1.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Salida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_Toc166663447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07BDB4B1" w14:textId="5667C06C" w:rsidR="00382B34" w:rsidRDefault="00000000">
          <w:pPr>
            <w:pStyle w:val="TDC2"/>
            <w:tabs>
              <w:tab w:val="left" w:pos="1200"/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8" w:history="1">
            <w:r w:rsidR="00382B34" w:rsidRPr="00D14E86">
              <w:rPr>
                <w:rStyle w:val="Hipervnculo"/>
                <w:noProof/>
              </w:rPr>
              <w:t>4.2.2.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Entrada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_Toc166663448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8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3C9AE44" w14:textId="07A4ECBE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49" w:history="1">
            <w:r w:rsidR="00382B34" w:rsidRPr="00D14E86">
              <w:rPr>
                <w:rStyle w:val="Hipervnculo"/>
                <w:noProof/>
              </w:rPr>
              <w:t>5.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Definir Notificación hacia el Front.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_Toc166663449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9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3B2F1084" w14:textId="03ABB2EB" w:rsidR="00382B34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663450" w:history="1">
            <w:r w:rsidR="00382B34" w:rsidRPr="00D14E86">
              <w:rPr>
                <w:rStyle w:val="Hipervnculo"/>
                <w:noProof/>
              </w:rPr>
              <w:t>6.</w:t>
            </w:r>
            <w:r w:rsidR="00382B34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382B34" w:rsidRPr="00D14E86">
              <w:rPr>
                <w:rStyle w:val="Hipervnculo"/>
                <w:noProof/>
              </w:rPr>
              <w:t>Datos sensibles</w:t>
            </w:r>
            <w:r w:rsidR="00382B34">
              <w:rPr>
                <w:noProof/>
                <w:webHidden/>
              </w:rPr>
              <w:tab/>
            </w:r>
            <w:r w:rsidR="00382B34">
              <w:rPr>
                <w:noProof/>
                <w:webHidden/>
              </w:rPr>
              <w:fldChar w:fldCharType="begin"/>
            </w:r>
            <w:r w:rsidR="00382B34">
              <w:rPr>
                <w:noProof/>
                <w:webHidden/>
              </w:rPr>
              <w:instrText xml:space="preserve"> PAGEREF _Toc166663450 \h </w:instrText>
            </w:r>
            <w:r w:rsidR="00382B34">
              <w:rPr>
                <w:noProof/>
                <w:webHidden/>
              </w:rPr>
            </w:r>
            <w:r w:rsidR="00382B34">
              <w:rPr>
                <w:noProof/>
                <w:webHidden/>
              </w:rPr>
              <w:fldChar w:fldCharType="separate"/>
            </w:r>
            <w:r w:rsidR="00382B34">
              <w:rPr>
                <w:noProof/>
                <w:webHidden/>
              </w:rPr>
              <w:t>10</w:t>
            </w:r>
            <w:r w:rsidR="00382B34">
              <w:rPr>
                <w:noProof/>
                <w:webHidden/>
              </w:rPr>
              <w:fldChar w:fldCharType="end"/>
            </w:r>
          </w:hyperlink>
        </w:p>
        <w:p w14:paraId="1B95E1CD" w14:textId="17995912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196A3A57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C64DAA">
              <w:rPr>
                <w:rFonts w:ascii="Times New Roman" w:hAnsi="Times New Roman" w:cs="Times New Roman"/>
              </w:rPr>
              <w:t>2</w:t>
            </w:r>
            <w:r w:rsidR="005976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42" w:type="dxa"/>
          </w:tcPr>
          <w:p w14:paraId="22F848E4" w14:textId="3F97D2E5" w:rsidR="00DA6AAC" w:rsidRPr="00230F5A" w:rsidRDefault="00C64DA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AD2FB0" w:rsidRPr="00230F5A" w14:paraId="5339FC0E" w14:textId="7AB2D237" w:rsidTr="000506C0">
        <w:tc>
          <w:tcPr>
            <w:tcW w:w="1256" w:type="dxa"/>
          </w:tcPr>
          <w:p w14:paraId="3DF7E2D2" w14:textId="5193677E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D27</w:t>
            </w:r>
          </w:p>
        </w:tc>
        <w:tc>
          <w:tcPr>
            <w:tcW w:w="1342" w:type="dxa"/>
          </w:tcPr>
          <w:p w14:paraId="69C55B7E" w14:textId="3A03363C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2CFB6BE" w14:textId="77777777" w:rsidR="00AD2FB0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55A27CB3" w14:textId="77777777" w:rsidR="00AD2FB0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5596CB86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619BEB5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0292D88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AD2FB0" w:rsidRPr="00230F5A" w14:paraId="251EA50D" w14:textId="22DD7FE9" w:rsidTr="000506C0">
        <w:tc>
          <w:tcPr>
            <w:tcW w:w="1256" w:type="dxa"/>
          </w:tcPr>
          <w:p w14:paraId="7287933A" w14:textId="2774A3A0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D2FB0" w:rsidRPr="00230F5A" w14:paraId="38B70AFE" w14:textId="34FEEE1D" w:rsidTr="000506C0">
        <w:tc>
          <w:tcPr>
            <w:tcW w:w="1256" w:type="dxa"/>
          </w:tcPr>
          <w:p w14:paraId="23AEB014" w14:textId="5799241D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D2FB0" w:rsidRPr="00230F5A" w14:paraId="4B606B6E" w14:textId="62885254" w:rsidTr="000506C0">
        <w:tc>
          <w:tcPr>
            <w:tcW w:w="1256" w:type="dxa"/>
          </w:tcPr>
          <w:p w14:paraId="612D72B6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D2FB0" w:rsidRPr="00230F5A" w14:paraId="2EA7A1DB" w14:textId="6C6D457E" w:rsidTr="000506C0">
        <w:tc>
          <w:tcPr>
            <w:tcW w:w="1256" w:type="dxa"/>
          </w:tcPr>
          <w:p w14:paraId="4D062B49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D2FB0" w:rsidRPr="00230F5A" w14:paraId="4EBD62EB" w14:textId="7659FBA3" w:rsidTr="000506C0">
        <w:tc>
          <w:tcPr>
            <w:tcW w:w="1256" w:type="dxa"/>
          </w:tcPr>
          <w:p w14:paraId="6FF918B3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AD2FB0" w:rsidRPr="00230F5A" w:rsidRDefault="00AD2FB0" w:rsidP="00AD2FB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663436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663437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DFE4341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84233E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948024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AD2FB0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84FCE96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6E7D3F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)    AAAAMM</w:t>
            </w:r>
            <w:r w:rsidR="006E7D3F">
              <w:rPr>
                <w:rFonts w:ascii="Times New Roman" w:hAnsi="Times New Roman" w:cs="Times New Roman"/>
              </w:rPr>
              <w:t>DD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0B6F2F3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6E7D3F">
              <w:rPr>
                <w:rFonts w:ascii="Times New Roman" w:hAnsi="Times New Roman" w:cs="Times New Roman"/>
              </w:rPr>
              <w:t>62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637CD1DA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6E7D3F">
        <w:rPr>
          <w:rFonts w:ascii="Times New Roman" w:hAnsi="Times New Roman" w:cs="Times New Roman"/>
        </w:rPr>
        <w:t>76</w:t>
      </w:r>
      <w:r w:rsidR="00C64DAA">
        <w:rPr>
          <w:rFonts w:ascii="Times New Roman" w:hAnsi="Times New Roman" w:cs="Times New Roman"/>
        </w:rPr>
        <w:t xml:space="preserve">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6CFF8E0" w14:textId="77777777" w:rsidR="006E7D3F" w:rsidRDefault="006E7D3F" w:rsidP="006E7D3F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138B6086" w14:textId="77777777" w:rsidR="006E7D3F" w:rsidRDefault="006E7D3F" w:rsidP="006E7D3F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E7D3F" w14:paraId="1F4FD13E" w14:textId="77777777" w:rsidTr="00725859">
        <w:trPr>
          <w:trHeight w:val="241"/>
        </w:trPr>
        <w:tc>
          <w:tcPr>
            <w:tcW w:w="1414" w:type="dxa"/>
          </w:tcPr>
          <w:p w14:paraId="6502C287" w14:textId="77777777" w:rsidR="006E7D3F" w:rsidRDefault="006E7D3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5EDAAAE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9B9B5CA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arrendatario</w:t>
            </w:r>
            <w:proofErr w:type="spellEnd"/>
          </w:p>
        </w:tc>
        <w:tc>
          <w:tcPr>
            <w:tcW w:w="2549" w:type="dxa"/>
          </w:tcPr>
          <w:p w14:paraId="64800BC1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6E7D3F" w14:paraId="2233578E" w14:textId="77777777" w:rsidTr="00725859">
        <w:trPr>
          <w:trHeight w:val="244"/>
        </w:trPr>
        <w:tc>
          <w:tcPr>
            <w:tcW w:w="1414" w:type="dxa"/>
          </w:tcPr>
          <w:p w14:paraId="541B011A" w14:textId="77777777" w:rsidR="006E7D3F" w:rsidRDefault="006E7D3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B062A86" w14:textId="77777777" w:rsidR="006E7D3F" w:rsidRDefault="006E7D3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69A159F" w14:textId="77777777" w:rsidR="006E7D3F" w:rsidRPr="006E7D3F" w:rsidRDefault="006E7D3F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6E7D3F">
              <w:rPr>
                <w:sz w:val="20"/>
                <w:lang w:val="es-CL"/>
              </w:rPr>
              <w:t>Nombre</w:t>
            </w:r>
            <w:r w:rsidRPr="006E7D3F">
              <w:rPr>
                <w:spacing w:val="-3"/>
                <w:sz w:val="20"/>
                <w:lang w:val="es-CL"/>
              </w:rPr>
              <w:t xml:space="preserve"> </w:t>
            </w:r>
            <w:r w:rsidRPr="006E7D3F">
              <w:rPr>
                <w:sz w:val="20"/>
                <w:lang w:val="es-CL"/>
              </w:rPr>
              <w:t>o</w:t>
            </w:r>
            <w:r w:rsidRPr="006E7D3F">
              <w:rPr>
                <w:spacing w:val="-3"/>
                <w:sz w:val="20"/>
                <w:lang w:val="es-CL"/>
              </w:rPr>
              <w:t xml:space="preserve"> </w:t>
            </w:r>
            <w:r w:rsidRPr="006E7D3F">
              <w:rPr>
                <w:sz w:val="20"/>
                <w:lang w:val="es-CL"/>
              </w:rPr>
              <w:t>razón social</w:t>
            </w:r>
            <w:r w:rsidRPr="006E7D3F">
              <w:rPr>
                <w:spacing w:val="-3"/>
                <w:sz w:val="20"/>
                <w:lang w:val="es-CL"/>
              </w:rPr>
              <w:t xml:space="preserve"> </w:t>
            </w:r>
            <w:r w:rsidRPr="006E7D3F">
              <w:rPr>
                <w:sz w:val="20"/>
                <w:lang w:val="es-CL"/>
              </w:rPr>
              <w:t>del</w:t>
            </w:r>
            <w:r w:rsidRPr="006E7D3F">
              <w:rPr>
                <w:spacing w:val="-2"/>
                <w:sz w:val="20"/>
                <w:lang w:val="es-CL"/>
              </w:rPr>
              <w:t xml:space="preserve"> </w:t>
            </w:r>
            <w:r w:rsidRPr="006E7D3F">
              <w:rPr>
                <w:sz w:val="20"/>
                <w:lang w:val="es-CL"/>
              </w:rPr>
              <w:t>arrendatario</w:t>
            </w:r>
          </w:p>
        </w:tc>
        <w:tc>
          <w:tcPr>
            <w:tcW w:w="2549" w:type="dxa"/>
          </w:tcPr>
          <w:p w14:paraId="003C3E6C" w14:textId="77777777" w:rsidR="006E7D3F" w:rsidRDefault="006E7D3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6E7D3F" w14:paraId="5F4FDADA" w14:textId="77777777" w:rsidTr="00725859">
        <w:trPr>
          <w:trHeight w:val="242"/>
        </w:trPr>
        <w:tc>
          <w:tcPr>
            <w:tcW w:w="1414" w:type="dxa"/>
          </w:tcPr>
          <w:p w14:paraId="26B29D68" w14:textId="77777777" w:rsidR="006E7D3F" w:rsidRDefault="006E7D3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2D4D7733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FE29FE5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arrendatario</w:t>
            </w:r>
            <w:proofErr w:type="spellEnd"/>
          </w:p>
        </w:tc>
        <w:tc>
          <w:tcPr>
            <w:tcW w:w="2549" w:type="dxa"/>
          </w:tcPr>
          <w:p w14:paraId="041CC8CC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6E7D3F" w14:paraId="2AEBBA43" w14:textId="77777777" w:rsidTr="00725859">
        <w:trPr>
          <w:trHeight w:val="244"/>
        </w:trPr>
        <w:tc>
          <w:tcPr>
            <w:tcW w:w="1414" w:type="dxa"/>
          </w:tcPr>
          <w:p w14:paraId="158BC580" w14:textId="77777777" w:rsidR="006E7D3F" w:rsidRDefault="006E7D3F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E246CFC" w14:textId="77777777" w:rsidR="006E7D3F" w:rsidRDefault="006E7D3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75BCD7" w14:textId="77777777" w:rsidR="006E7D3F" w:rsidRDefault="006E7D3F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Morosidad</w:t>
            </w:r>
            <w:proofErr w:type="spellEnd"/>
          </w:p>
        </w:tc>
        <w:tc>
          <w:tcPr>
            <w:tcW w:w="2549" w:type="dxa"/>
          </w:tcPr>
          <w:p w14:paraId="2DDA4DE9" w14:textId="77777777" w:rsidR="006E7D3F" w:rsidRDefault="006E7D3F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6E7D3F" w14:paraId="55DC33D3" w14:textId="77777777" w:rsidTr="00725859">
        <w:trPr>
          <w:trHeight w:val="242"/>
        </w:trPr>
        <w:tc>
          <w:tcPr>
            <w:tcW w:w="1414" w:type="dxa"/>
          </w:tcPr>
          <w:p w14:paraId="30557548" w14:textId="77777777" w:rsidR="006E7D3F" w:rsidRDefault="006E7D3F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598115EF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33564E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2549" w:type="dxa"/>
          </w:tcPr>
          <w:p w14:paraId="7482B810" w14:textId="77777777" w:rsidR="006E7D3F" w:rsidRDefault="006E7D3F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7BBD02C9" w14:textId="77777777" w:rsidR="006E7D3F" w:rsidRDefault="006E7D3F" w:rsidP="006E7D3F">
      <w:pPr>
        <w:pStyle w:val="Textoindependiente"/>
        <w:spacing w:before="2"/>
        <w:rPr>
          <w:rFonts w:ascii="Times New Roman"/>
          <w:i/>
          <w:sz w:val="21"/>
        </w:rPr>
      </w:pPr>
    </w:p>
    <w:p w14:paraId="1D20D0C2" w14:textId="77777777" w:rsidR="006E7D3F" w:rsidRDefault="006E7D3F" w:rsidP="006E7D3F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76</w:t>
      </w:r>
      <w:r>
        <w:rPr>
          <w:spacing w:val="-1"/>
        </w:rPr>
        <w:t xml:space="preserve"> </w:t>
      </w:r>
      <w:r>
        <w:t>Bytes</w:t>
      </w:r>
    </w:p>
    <w:p w14:paraId="65938F1C" w14:textId="77777777" w:rsidR="005E1016" w:rsidRDefault="005E1016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5EBE70CB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3900F64E" w14:textId="77777777" w:rsidR="00735FF8" w:rsidRDefault="00735FF8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663438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663439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4A707593" w14:textId="77777777" w:rsidR="00AC40AA" w:rsidRPr="00B537DA" w:rsidRDefault="00AC40AA" w:rsidP="00AC40A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AC40AA" w:rsidRPr="00B537DA" w14:paraId="077641C8" w14:textId="77777777" w:rsidTr="00725859">
        <w:tc>
          <w:tcPr>
            <w:tcW w:w="595" w:type="dxa"/>
          </w:tcPr>
          <w:p w14:paraId="575B6C3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695304FE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0F37903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AC40AA" w:rsidRPr="00B537DA" w14:paraId="578FD4D8" w14:textId="77777777" w:rsidTr="00725859">
        <w:tc>
          <w:tcPr>
            <w:tcW w:w="595" w:type="dxa"/>
          </w:tcPr>
          <w:p w14:paraId="5EC65964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6032F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C40AA" w:rsidRPr="00B537DA" w14:paraId="4AFA2BF6" w14:textId="77777777" w:rsidTr="00725859">
        <w:tc>
          <w:tcPr>
            <w:tcW w:w="595" w:type="dxa"/>
          </w:tcPr>
          <w:p w14:paraId="43E5356A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B3F0045" w14:textId="77777777" w:rsidR="00AC40AA" w:rsidRPr="00B537D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5832510F" w14:textId="77777777" w:rsidTr="00725859">
        <w:tc>
          <w:tcPr>
            <w:tcW w:w="595" w:type="dxa"/>
          </w:tcPr>
          <w:p w14:paraId="7A754E7C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50EE40" w14:textId="77777777" w:rsidR="00AC40AA" w:rsidRPr="00E81654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18D0C2D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CEEDA0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6C7ED15A" w14:textId="77777777" w:rsidR="00AC40AA" w:rsidRPr="00DD1EE4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AC40AA" w:rsidRPr="00B537DA" w14:paraId="563792C0" w14:textId="77777777" w:rsidTr="00725859">
        <w:tc>
          <w:tcPr>
            <w:tcW w:w="595" w:type="dxa"/>
          </w:tcPr>
          <w:p w14:paraId="1D5C89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0205D1A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44856D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AC40AA" w:rsidRPr="00B537DA" w14:paraId="76EFC7C6" w14:textId="77777777" w:rsidTr="00725859">
        <w:tc>
          <w:tcPr>
            <w:tcW w:w="595" w:type="dxa"/>
          </w:tcPr>
          <w:p w14:paraId="2D05C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518F0641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AC40AA" w:rsidRPr="00B537DA" w14:paraId="0FFB4D07" w14:textId="77777777" w:rsidTr="00725859">
        <w:tc>
          <w:tcPr>
            <w:tcW w:w="595" w:type="dxa"/>
          </w:tcPr>
          <w:p w14:paraId="67CFE0CD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CF00BA4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C40AA" w:rsidRPr="00B537DA" w14:paraId="0D13ACBC" w14:textId="77777777" w:rsidTr="00725859">
        <w:tc>
          <w:tcPr>
            <w:tcW w:w="595" w:type="dxa"/>
          </w:tcPr>
          <w:p w14:paraId="36C6ACB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7EDD5BB2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165E77DF" w14:textId="77777777" w:rsidTr="00725859">
        <w:tc>
          <w:tcPr>
            <w:tcW w:w="595" w:type="dxa"/>
          </w:tcPr>
          <w:p w14:paraId="46D65F85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91B4623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C40AA" w:rsidRPr="00B537DA" w14:paraId="27C164A2" w14:textId="77777777" w:rsidTr="00725859">
        <w:tc>
          <w:tcPr>
            <w:tcW w:w="595" w:type="dxa"/>
          </w:tcPr>
          <w:p w14:paraId="4129609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B6BF5CB" w14:textId="77777777" w:rsidR="00AC40AA" w:rsidRDefault="00AC40AA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  <w:tr w:rsidR="00637EB1" w14:paraId="723A0589" w14:textId="77777777" w:rsidTr="00637EB1">
        <w:tc>
          <w:tcPr>
            <w:tcW w:w="595" w:type="dxa"/>
          </w:tcPr>
          <w:p w14:paraId="2F047B05" w14:textId="77777777" w:rsidR="00637EB1" w:rsidRDefault="00637EB1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9F04954" w14:textId="77777777" w:rsidR="00637EB1" w:rsidRDefault="00637EB1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75D6C080" w14:textId="77777777" w:rsidR="00DD1636" w:rsidRDefault="00DD1636" w:rsidP="00DD163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AA3F72B" w14:textId="6316DCFB" w:rsidR="00DD1636" w:rsidRPr="00230F5A" w:rsidRDefault="00DD1636" w:rsidP="00DD1636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D27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0F4E1274" w14:textId="77777777" w:rsidR="00DD1636" w:rsidRDefault="00DD1636" w:rsidP="00DD163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DD1636" w:rsidRPr="00B537DA" w14:paraId="02B3AC5A" w14:textId="77777777" w:rsidTr="0007638A">
        <w:tc>
          <w:tcPr>
            <w:tcW w:w="595" w:type="dxa"/>
          </w:tcPr>
          <w:p w14:paraId="412699D9" w14:textId="77777777" w:rsidR="00DD1636" w:rsidRDefault="00DD1636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0E8EC08" w14:textId="3C9ADD11" w:rsidR="00DD1636" w:rsidRDefault="00DD1636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203AC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los valores esperados </w:t>
            </w:r>
            <w:r w:rsidR="00A6668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 w:rsidR="00A6668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  <w:r w:rsidR="00A6668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,3,4,5,6,7,8,9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A6668E" w:rsidRPr="00B537DA" w14:paraId="69F6886E" w14:textId="77777777" w:rsidTr="003E01B7">
        <w:tc>
          <w:tcPr>
            <w:tcW w:w="595" w:type="dxa"/>
            <w:shd w:val="clear" w:color="auto" w:fill="auto"/>
          </w:tcPr>
          <w:p w14:paraId="7BA97A3B" w14:textId="20F5E042" w:rsidR="00A6668E" w:rsidRPr="003E01B7" w:rsidRDefault="00A6668E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0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  <w:shd w:val="clear" w:color="auto" w:fill="auto"/>
          </w:tcPr>
          <w:p w14:paraId="2FC31482" w14:textId="0381E10C" w:rsidR="00A6668E" w:rsidRPr="003E01B7" w:rsidRDefault="00A6668E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0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203AC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3E0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los valores esperados </w:t>
            </w:r>
            <w:r w:rsidR="003E01B7" w:rsidRPr="003E0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0,1,</w:t>
            </w:r>
            <w:r w:rsidRPr="003E01B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8 o 9 en caso contrario </w:t>
            </w:r>
            <w:r w:rsidRPr="003E01B7">
              <w:rPr>
                <w:rFonts w:ascii="Times New Roman" w:hAnsi="Times New Roman" w:cs="Times New Roman"/>
                <w:b/>
                <w:bCs/>
                <w:color w:val="FF0000"/>
              </w:rPr>
              <w:t>(Error 75</w:t>
            </w:r>
            <w:proofErr w:type="gramStart"/>
            <w:r w:rsidRPr="003E01B7">
              <w:rPr>
                <w:rFonts w:ascii="Times New Roman" w:hAnsi="Times New Roman" w:cs="Times New Roman"/>
                <w:b/>
                <w:bCs/>
                <w:color w:val="FF0000"/>
              </w:rPr>
              <w:t>) .</w:t>
            </w:r>
            <w:proofErr w:type="gramEnd"/>
          </w:p>
        </w:tc>
      </w:tr>
      <w:tr w:rsidR="00DD1636" w:rsidRPr="00B537DA" w14:paraId="61B0C7AA" w14:textId="77777777" w:rsidTr="0007638A">
        <w:tc>
          <w:tcPr>
            <w:tcW w:w="595" w:type="dxa"/>
            <w:shd w:val="clear" w:color="auto" w:fill="auto"/>
          </w:tcPr>
          <w:p w14:paraId="41E7AA13" w14:textId="77777777" w:rsidR="00DD1636" w:rsidRPr="00E81654" w:rsidRDefault="00DD1636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F7474C6" w14:textId="77777777" w:rsidR="00DD1636" w:rsidRPr="00B537DA" w:rsidRDefault="00DD1636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6668E" w14:paraId="2ACBD687" w14:textId="77777777" w:rsidTr="00A6668E">
        <w:tc>
          <w:tcPr>
            <w:tcW w:w="595" w:type="dxa"/>
          </w:tcPr>
          <w:p w14:paraId="1E847F0E" w14:textId="7F13747E" w:rsidR="00A6668E" w:rsidRPr="00E24E62" w:rsidRDefault="00A6668E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C0AF0FC" w14:textId="53FD3D86" w:rsidR="00A6668E" w:rsidRDefault="00A6668E" w:rsidP="0007638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E51D1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campo </w:t>
            </w:r>
            <w:r w:rsidR="00E51D1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sea numérico,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55E8A8C9" w14:textId="77777777" w:rsidR="00DD1636" w:rsidRDefault="00DD1636" w:rsidP="00DD163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6F158266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2BE9DBF" w14:textId="77777777" w:rsidR="00735FF8" w:rsidRDefault="00735FF8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663440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663441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7737A65" w14:textId="7777777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2058DC13" w14:textId="5F9CE927" w:rsidR="00735FF8" w:rsidRDefault="00735FF8" w:rsidP="00E337AC">
      <w:pPr>
        <w:rPr>
          <w:rFonts w:ascii="Times New Roman" w:hAnsi="Times New Roman" w:cs="Times New Roman"/>
          <w:color w:val="4472C4" w:themeColor="accent1"/>
        </w:rPr>
      </w:pPr>
    </w:p>
    <w:p w14:paraId="40BB3E16" w14:textId="585F1FB2" w:rsidR="00184321" w:rsidRDefault="00000000" w:rsidP="00E337AC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noProof/>
          <w:color w:val="4472C4" w:themeColor="accent1"/>
        </w:rPr>
        <w:lastRenderedPageBreak/>
        <w:pict w14:anchorId="34C370F2">
          <v:shape id="Text Box 10" o:spid="_x0000_s2065" type="#_x0000_t202" style="position:absolute;margin-left:-16.05pt;margin-top:63.2pt;width:488.65pt;height:4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1695AD25" w14:textId="77777777" w:rsidR="00184321" w:rsidRDefault="00184321" w:rsidP="00184321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07203478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798992C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DD06BBB" w14:textId="77777777" w:rsidR="00184321" w:rsidRDefault="00184321" w:rsidP="00184321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FC1A898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36DA9E2" w14:textId="77777777" w:rsidR="00184321" w:rsidRDefault="00184321" w:rsidP="00184321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11B14B4" w14:textId="77777777" w:rsidR="00184321" w:rsidRDefault="00184321" w:rsidP="00184321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56F5E973" w14:textId="77777777" w:rsidR="00184321" w:rsidRDefault="00184321" w:rsidP="00184321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309B320" w14:textId="77777777" w:rsidR="00184321" w:rsidRDefault="00184321" w:rsidP="00184321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16299E01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559F5BDC" w14:textId="1ADE37B0" w:rsidR="00184321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EB241F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5D93FC68" w14:textId="77777777" w:rsidR="00184321" w:rsidRPr="00235A36" w:rsidRDefault="00184321" w:rsidP="00184321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1471ACB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FDB9EA2" w14:textId="7B4309F4" w:rsidR="00184321" w:rsidRDefault="00184321" w:rsidP="00184321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EB241F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0 </w:t>
                  </w:r>
                  <w:r w:rsidRPr="002646F8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izquierda.</w:t>
                  </w:r>
                </w:p>
                <w:p w14:paraId="5761923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533B221" w14:textId="48BDD680" w:rsidR="00184321" w:rsidRPr="00235A36" w:rsidRDefault="00184321" w:rsidP="00184321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EB241F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12"/>
                  <w:r w:rsidR="00EB241F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3B458DE1" w14:textId="77777777" w:rsidR="00184321" w:rsidRDefault="00184321" w:rsidP="00184321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660CE2C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AD25B3A" w14:textId="77777777" w:rsidR="00184321" w:rsidRPr="0084328F" w:rsidRDefault="00184321" w:rsidP="00184321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302B9FA" w14:textId="77777777" w:rsidR="00184321" w:rsidRDefault="00184321" w:rsidP="00184321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4AA59A0A" w14:textId="77777777" w:rsidR="00184321" w:rsidRDefault="00184321" w:rsidP="00184321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E1352F7" w14:textId="77777777" w:rsidR="00184321" w:rsidRDefault="00184321" w:rsidP="00184321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</w:txbxContent>
            </v:textbox>
            <w10:wrap type="topAndBottom"/>
          </v:shape>
        </w:pict>
      </w:r>
    </w:p>
    <w:p w14:paraId="25B9AE6B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401681F8" w14:textId="77777777" w:rsidR="00184321" w:rsidRDefault="00184321" w:rsidP="00E337AC">
      <w:pPr>
        <w:rPr>
          <w:rFonts w:ascii="Times New Roman" w:hAnsi="Times New Roman" w:cs="Times New Roman"/>
          <w:color w:val="4472C4" w:themeColor="accent1"/>
        </w:rPr>
      </w:pPr>
    </w:p>
    <w:p w14:paraId="136C2DEA" w14:textId="77777777" w:rsidR="00074008" w:rsidRDefault="00074008" w:rsidP="00601454">
      <w:pPr>
        <w:pStyle w:val="Textoindependiente"/>
        <w:ind w:left="360"/>
      </w:pPr>
    </w:p>
    <w:p w14:paraId="1CF7D935" w14:textId="77777777" w:rsidR="006E7D3F" w:rsidRDefault="006E7D3F" w:rsidP="00601454">
      <w:pPr>
        <w:pStyle w:val="Textoindependiente"/>
        <w:ind w:left="360"/>
      </w:pPr>
    </w:p>
    <w:p w14:paraId="262A45F0" w14:textId="77777777" w:rsidR="006E7D3F" w:rsidRDefault="006E7D3F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EB241F" w:rsidRPr="00F45E53" w14:paraId="3C49826D" w14:textId="77777777" w:rsidTr="00EB241F">
        <w:trPr>
          <w:trHeight w:val="268"/>
        </w:trPr>
        <w:tc>
          <w:tcPr>
            <w:tcW w:w="862" w:type="dxa"/>
          </w:tcPr>
          <w:p w14:paraId="4F186F2F" w14:textId="77777777" w:rsidR="00EB241F" w:rsidRPr="00F45E53" w:rsidRDefault="00EB241F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B241F" w:rsidRPr="00F45E53" w:rsidRDefault="00EB241F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B241F" w:rsidRPr="00F45E53" w:rsidRDefault="00EB241F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EB241F" w:rsidRPr="00F45E53" w:rsidRDefault="00EB241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EB241F" w:rsidRPr="00F45E53" w:rsidRDefault="00EB241F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EB241F" w:rsidRPr="00F45E53" w14:paraId="3218A4A9" w14:textId="77777777" w:rsidTr="00EB241F">
        <w:trPr>
          <w:trHeight w:val="268"/>
        </w:trPr>
        <w:tc>
          <w:tcPr>
            <w:tcW w:w="862" w:type="dxa"/>
          </w:tcPr>
          <w:p w14:paraId="6B1D5128" w14:textId="77777777" w:rsidR="00EB241F" w:rsidRPr="00F45E53" w:rsidRDefault="00EB24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B241F" w:rsidRPr="00F45E53" w:rsidRDefault="00EB24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B241F" w:rsidRPr="00F45E53" w:rsidRDefault="00EB241F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B241F" w:rsidRPr="00F45E53" w14:paraId="622814C1" w14:textId="77777777" w:rsidTr="00EB241F">
        <w:trPr>
          <w:trHeight w:val="268"/>
        </w:trPr>
        <w:tc>
          <w:tcPr>
            <w:tcW w:w="862" w:type="dxa"/>
          </w:tcPr>
          <w:p w14:paraId="7671AEB9" w14:textId="77777777" w:rsidR="00EB241F" w:rsidRPr="00F45E53" w:rsidRDefault="00EB24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B241F" w:rsidRPr="00F45E53" w:rsidRDefault="00EB24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56B45EF" w:rsidR="00EB241F" w:rsidRPr="00F45E53" w:rsidRDefault="00EB241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B241F" w:rsidRPr="00F45E53" w14:paraId="29ABD7A0" w14:textId="77777777" w:rsidTr="00EB241F">
        <w:trPr>
          <w:trHeight w:val="268"/>
        </w:trPr>
        <w:tc>
          <w:tcPr>
            <w:tcW w:w="862" w:type="dxa"/>
          </w:tcPr>
          <w:p w14:paraId="36B1247A" w14:textId="77777777" w:rsidR="00EB241F" w:rsidRPr="00F45E53" w:rsidRDefault="00EB24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B241F" w:rsidRPr="00F45E53" w:rsidRDefault="00EB24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B241F" w:rsidRPr="00F45E53" w:rsidRDefault="00EB241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B241F" w:rsidRPr="00F45E53" w14:paraId="4A41D4E9" w14:textId="77777777" w:rsidTr="00EB241F">
        <w:trPr>
          <w:trHeight w:val="268"/>
        </w:trPr>
        <w:tc>
          <w:tcPr>
            <w:tcW w:w="862" w:type="dxa"/>
          </w:tcPr>
          <w:p w14:paraId="407BD317" w14:textId="77777777" w:rsidR="00EB241F" w:rsidRPr="00F45E53" w:rsidRDefault="00EB241F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B241F" w:rsidRPr="00F45E53" w:rsidRDefault="00EB241F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B241F" w:rsidRPr="00F45E53" w:rsidRDefault="00EB241F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EB241F" w:rsidRPr="00F45E53" w:rsidRDefault="00EB241F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B241F" w:rsidRPr="00F45E53" w14:paraId="306FA4E7" w14:textId="77777777" w:rsidTr="00EB241F">
        <w:trPr>
          <w:trHeight w:val="268"/>
        </w:trPr>
        <w:tc>
          <w:tcPr>
            <w:tcW w:w="862" w:type="dxa"/>
          </w:tcPr>
          <w:p w14:paraId="0E8DBBC7" w14:textId="7F4D293D" w:rsidR="00EB241F" w:rsidRPr="00F45E53" w:rsidRDefault="00EB241F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EB241F" w:rsidRPr="00F45E53" w:rsidRDefault="00EB241F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EB241F" w:rsidRPr="00F45E53" w:rsidRDefault="00EB241F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0EC668B7" w:rsidR="00EB241F" w:rsidRPr="00DC6B99" w:rsidRDefault="00EB241F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DC6B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líneas de detalle</w:t>
            </w:r>
          </w:p>
        </w:tc>
        <w:tc>
          <w:tcPr>
            <w:tcW w:w="850" w:type="dxa"/>
          </w:tcPr>
          <w:p w14:paraId="4F1C09C0" w14:textId="7F9AB3DE" w:rsidR="00EB241F" w:rsidRPr="00F45E53" w:rsidRDefault="00EB241F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B241F" w:rsidRPr="00F45E53" w14:paraId="69A338AE" w14:textId="77777777" w:rsidTr="00EB241F">
        <w:trPr>
          <w:trHeight w:val="268"/>
        </w:trPr>
        <w:tc>
          <w:tcPr>
            <w:tcW w:w="862" w:type="dxa"/>
          </w:tcPr>
          <w:p w14:paraId="60628F2D" w14:textId="4E3409F6" w:rsidR="00EB241F" w:rsidRPr="00F45E53" w:rsidRDefault="00EB241F" w:rsidP="006E7D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EB241F" w:rsidRPr="00F45E53" w:rsidRDefault="00EB241F" w:rsidP="006E7D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78ADF3CA" w:rsidR="00EB241F" w:rsidRPr="00F45E53" w:rsidRDefault="00EB241F" w:rsidP="006E7D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E7D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AJK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16030063" w:rsidR="00EB241F" w:rsidRPr="00DC6B99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DC6B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DC6B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AL DIA,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 5 cuando campo 4 se igual a 0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EB241F" w:rsidRPr="00F45E53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B241F" w:rsidRPr="00F45E53" w14:paraId="7AE00EB8" w14:textId="77777777" w:rsidTr="00EB241F">
        <w:trPr>
          <w:trHeight w:val="268"/>
        </w:trPr>
        <w:tc>
          <w:tcPr>
            <w:tcW w:w="862" w:type="dxa"/>
          </w:tcPr>
          <w:p w14:paraId="70AC5B8A" w14:textId="3D6F057F" w:rsidR="00EB241F" w:rsidRPr="00F45E53" w:rsidRDefault="00EB241F" w:rsidP="006E7D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EB241F" w:rsidRPr="00F45E53" w:rsidRDefault="00EB241F" w:rsidP="006E7D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5E2E5E2B" w:rsidR="00EB241F" w:rsidRPr="00F45E53" w:rsidRDefault="00EB241F" w:rsidP="006E7D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E7D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A0807" w14:textId="3EFBF103" w:rsidR="00EB241F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AD2FB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AD2FB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MOROSOS DE 30 A MENOS DE 90 DIAS</w:t>
            </w:r>
            <w:r w:rsidRPr="00DC6B9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umar campo 5 cuando campo </w:t>
            </w:r>
            <w:r w:rsidR="00203AC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se igual a 1,2,3,4,5,6,7,8 o 9</w:t>
            </w:r>
          </w:p>
          <w:p w14:paraId="50038EA3" w14:textId="2E73E152" w:rsidR="00EB241F" w:rsidRPr="00AD2FB0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Y campo </w:t>
            </w:r>
            <w:r w:rsidR="00203ACE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es igual a </w:t>
            </w:r>
            <w:r w:rsidR="00E42238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0,1,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8 o 9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EB241F" w:rsidRPr="00F45E53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EB241F" w:rsidRPr="00F45E53" w14:paraId="262E4105" w14:textId="77777777" w:rsidTr="00EB241F">
        <w:trPr>
          <w:trHeight w:val="268"/>
        </w:trPr>
        <w:tc>
          <w:tcPr>
            <w:tcW w:w="862" w:type="dxa"/>
          </w:tcPr>
          <w:p w14:paraId="1C7A2731" w14:textId="0F99C50E" w:rsidR="00EB241F" w:rsidRDefault="00EB241F" w:rsidP="006E7D3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53E42DE" w14:textId="62C90ABA" w:rsidR="00EB241F" w:rsidRPr="00F45E53" w:rsidRDefault="00EB241F" w:rsidP="006E7D3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FDBE" w14:textId="79538072" w:rsidR="00EB241F" w:rsidRPr="00F45E53" w:rsidRDefault="00EB241F" w:rsidP="006E7D3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E1341" w14:textId="13738F07" w:rsidR="00EB241F" w:rsidRPr="00F422E1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1565650E" w14:textId="5342AB86" w:rsidR="00EB241F" w:rsidRPr="005E1016" w:rsidRDefault="00EB241F" w:rsidP="006E7D3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38F876C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F422E1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2CAD9833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D359B0D" w14:textId="77777777" w:rsidR="003C2BB7" w:rsidRPr="00F45E53" w:rsidRDefault="003C2BB7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E5E193A" w14:textId="7963DA47" w:rsidR="00202F52" w:rsidRPr="00230F5A" w:rsidRDefault="00184321" w:rsidP="00EB241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20821A1" w14:textId="6C86E4C9" w:rsidR="00EB241F" w:rsidRPr="00230F5A" w:rsidRDefault="00EB241F" w:rsidP="00EB241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2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CFEE797" w14:textId="468E5AF0" w:rsidR="00EB241F" w:rsidRPr="00230F5A" w:rsidRDefault="00EB241F" w:rsidP="00EB241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B537DA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B537DA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 w:rsidRPr="00B537DA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B537DA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663442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663443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663444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EB241F" w14:paraId="3676ACCC" w14:textId="77777777" w:rsidTr="004118D8">
        <w:tc>
          <w:tcPr>
            <w:tcW w:w="1413" w:type="dxa"/>
          </w:tcPr>
          <w:p w14:paraId="7DDB3BFA" w14:textId="77777777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1E978A6C" w:rsidR="00F32211" w:rsidRPr="00EB241F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D84280"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2B0427"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F32211"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EB241F">
              <w:rPr>
                <w:rFonts w:ascii="Times New Roman" w:hAnsi="Times New Roman" w:cs="Times New Roman"/>
              </w:rPr>
              <w:t xml:space="preserve"> </w:t>
            </w: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EB241F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EB241F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663445"/>
      <w:r w:rsidRPr="00EB241F">
        <w:t>Archivo Carátula</w:t>
      </w:r>
      <w:bookmarkEnd w:id="22"/>
      <w:bookmarkEnd w:id="23"/>
      <w:r w:rsidRPr="00EB241F">
        <w:fldChar w:fldCharType="begin"/>
      </w:r>
      <w:r w:rsidRPr="00EB241F">
        <w:instrText xml:space="preserve"> XE "Archivo ”arátula" </w:instrText>
      </w:r>
      <w:r w:rsidRPr="00EB241F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C4B920E" w:rsidR="00F32211" w:rsidRPr="00EB241F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D84280"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2B0427" w:rsidRPr="00EB241F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F32211" w:rsidRPr="00EB241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EB241F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B241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663446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663447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663448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1E7B96" w:rsidRPr="00F45E53" w14:paraId="34B595B1" w14:textId="77777777" w:rsidTr="001E7B96">
        <w:trPr>
          <w:trHeight w:val="268"/>
        </w:trPr>
        <w:tc>
          <w:tcPr>
            <w:tcW w:w="862" w:type="dxa"/>
          </w:tcPr>
          <w:p w14:paraId="591B5C65" w14:textId="77777777" w:rsidR="001E7B96" w:rsidRPr="00F45E53" w:rsidRDefault="001E7B96" w:rsidP="001E7B96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1E7B96" w:rsidRPr="00F45E53" w:rsidRDefault="001E7B96" w:rsidP="001E7B96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1E7B96" w:rsidRPr="00F45E53" w:rsidRDefault="001E7B96" w:rsidP="001E7B96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6A2415D9" w14:textId="245AD1A4" w:rsidR="001E7B96" w:rsidRPr="00F45E53" w:rsidRDefault="001E7B96" w:rsidP="001E7B96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1E7B96" w:rsidRPr="00F45E53" w14:paraId="5D951038" w14:textId="77777777" w:rsidTr="001E7B96">
        <w:trPr>
          <w:trHeight w:val="268"/>
        </w:trPr>
        <w:tc>
          <w:tcPr>
            <w:tcW w:w="862" w:type="dxa"/>
          </w:tcPr>
          <w:p w14:paraId="353C772D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1E7B96" w:rsidRPr="00F45E53" w:rsidRDefault="001E7B96" w:rsidP="001E7B9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60F45B66" w14:textId="4B293DDE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1E7B96" w:rsidRPr="00F45E53" w14:paraId="6F1D936B" w14:textId="77777777" w:rsidTr="001E7B96">
        <w:trPr>
          <w:trHeight w:val="268"/>
        </w:trPr>
        <w:tc>
          <w:tcPr>
            <w:tcW w:w="862" w:type="dxa"/>
          </w:tcPr>
          <w:p w14:paraId="3A9C0A96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279430E3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A90DED" w14:textId="08375DD2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7E828B7E" w14:textId="77777777" w:rsidTr="001E7B96">
        <w:trPr>
          <w:trHeight w:val="268"/>
        </w:trPr>
        <w:tc>
          <w:tcPr>
            <w:tcW w:w="862" w:type="dxa"/>
          </w:tcPr>
          <w:p w14:paraId="5CAD6BF3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14FD01D" w14:textId="4F16F18B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1E7B96" w:rsidRPr="00F45E53" w14:paraId="29EBC434" w14:textId="77777777" w:rsidTr="001E7B96">
        <w:trPr>
          <w:trHeight w:val="268"/>
        </w:trPr>
        <w:tc>
          <w:tcPr>
            <w:tcW w:w="862" w:type="dxa"/>
          </w:tcPr>
          <w:p w14:paraId="712E6578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1E7B96" w:rsidRPr="00F45E53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793D9C" w14:textId="3E3D3A70" w:rsidR="001E7B96" w:rsidRPr="000506C0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1E7B96" w:rsidRPr="00F45E53" w14:paraId="03C55575" w14:textId="77777777" w:rsidTr="001E7B96">
        <w:trPr>
          <w:trHeight w:val="268"/>
        </w:trPr>
        <w:tc>
          <w:tcPr>
            <w:tcW w:w="862" w:type="dxa"/>
          </w:tcPr>
          <w:p w14:paraId="54D2D25C" w14:textId="77777777" w:rsidR="001E7B96" w:rsidRPr="00F45E53" w:rsidRDefault="001E7B96" w:rsidP="001E7B9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E7B96" w:rsidRPr="00F45E53" w:rsidRDefault="001E7B96" w:rsidP="001E7B9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1E7B96" w:rsidRPr="00F45E53" w:rsidRDefault="001E7B96" w:rsidP="001E7B9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3C4C3C48" w:rsidR="001E7B96" w:rsidRP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E7B9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antidad de registros de detalle en el archivo</w:t>
            </w:r>
          </w:p>
        </w:tc>
        <w:tc>
          <w:tcPr>
            <w:tcW w:w="851" w:type="dxa"/>
          </w:tcPr>
          <w:p w14:paraId="10E4120A" w14:textId="4DF7A577" w:rsidR="001E7B96" w:rsidRDefault="001E7B96" w:rsidP="001E7B9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427" w:rsidRPr="00F45E53" w14:paraId="449A74F0" w14:textId="77777777" w:rsidTr="001E7B96">
        <w:trPr>
          <w:trHeight w:val="268"/>
        </w:trPr>
        <w:tc>
          <w:tcPr>
            <w:tcW w:w="862" w:type="dxa"/>
          </w:tcPr>
          <w:p w14:paraId="446C1F3A" w14:textId="77777777" w:rsidR="002B0427" w:rsidRPr="00F45E53" w:rsidRDefault="002B0427" w:rsidP="002B0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2B0427" w:rsidRPr="00F45E53" w:rsidRDefault="002B0427" w:rsidP="002B0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4649AF93" w:rsidR="002B0427" w:rsidRPr="00F45E53" w:rsidRDefault="002B0427" w:rsidP="002B0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E7D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AJK</w:t>
            </w:r>
          </w:p>
        </w:tc>
        <w:tc>
          <w:tcPr>
            <w:tcW w:w="6095" w:type="dxa"/>
          </w:tcPr>
          <w:p w14:paraId="67FA48B0" w14:textId="4C3234D0" w:rsidR="002B0427" w:rsidRPr="00B8004D" w:rsidRDefault="002B0427" w:rsidP="002B0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6E7D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MONTOS AL DIA</w:t>
            </w:r>
          </w:p>
        </w:tc>
        <w:tc>
          <w:tcPr>
            <w:tcW w:w="851" w:type="dxa"/>
          </w:tcPr>
          <w:p w14:paraId="20A5A4A0" w14:textId="3093AAB6" w:rsidR="002B0427" w:rsidRDefault="002B0427" w:rsidP="002B0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427" w:rsidRPr="00F45E53" w14:paraId="457D6C4A" w14:textId="77777777" w:rsidTr="001E7B96">
        <w:trPr>
          <w:trHeight w:val="268"/>
        </w:trPr>
        <w:tc>
          <w:tcPr>
            <w:tcW w:w="862" w:type="dxa"/>
          </w:tcPr>
          <w:p w14:paraId="7484FA91" w14:textId="77777777" w:rsidR="002B0427" w:rsidRPr="00F45E53" w:rsidRDefault="002B0427" w:rsidP="002B0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2B0427" w:rsidRPr="00F45E53" w:rsidRDefault="002B0427" w:rsidP="002B0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35BA82A8" w:rsidR="002B0427" w:rsidRPr="00F45E53" w:rsidRDefault="002B0427" w:rsidP="002B0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E7D3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AJL</w:t>
            </w:r>
          </w:p>
        </w:tc>
        <w:tc>
          <w:tcPr>
            <w:tcW w:w="6095" w:type="dxa"/>
          </w:tcPr>
          <w:p w14:paraId="76546BB7" w14:textId="79BD1A2B" w:rsidR="002B0427" w:rsidRPr="000506C0" w:rsidRDefault="002B0427" w:rsidP="002B0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2B042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MOROSOS DE 30 A MENOS DE 90 DIAS</w:t>
            </w:r>
          </w:p>
        </w:tc>
        <w:tc>
          <w:tcPr>
            <w:tcW w:w="851" w:type="dxa"/>
          </w:tcPr>
          <w:p w14:paraId="349C3C35" w14:textId="255E5C84" w:rsidR="002B0427" w:rsidRDefault="002B0427" w:rsidP="002B0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B0427" w:rsidRPr="00F45E53" w14:paraId="57B6DB6A" w14:textId="77777777" w:rsidTr="001E7B96">
        <w:trPr>
          <w:trHeight w:val="268"/>
        </w:trPr>
        <w:tc>
          <w:tcPr>
            <w:tcW w:w="862" w:type="dxa"/>
          </w:tcPr>
          <w:p w14:paraId="3AFA4467" w14:textId="4E38F5E7" w:rsidR="002B0427" w:rsidRDefault="002B0427" w:rsidP="002B0427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2E1EE7E7" w14:textId="77777777" w:rsidR="002B0427" w:rsidRPr="00F45E53" w:rsidRDefault="002B0427" w:rsidP="002B0427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2B36381" w14:textId="6C04309C" w:rsidR="002B0427" w:rsidRPr="0012355E" w:rsidRDefault="002B0427" w:rsidP="002B0427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6FD3CDA" w14:textId="146D5267" w:rsidR="002B0427" w:rsidRPr="00C804CA" w:rsidRDefault="002B0427" w:rsidP="002B0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7332DFD4" w14:textId="116DC0DD" w:rsidR="002B0427" w:rsidRDefault="002B0427" w:rsidP="002B0427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663449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</w:t>
      </w:r>
      <w:r w:rsidRPr="00A30C68">
        <w:rPr>
          <w:rFonts w:ascii="Times New Roman" w:hAnsi="Times New Roman" w:cs="Times New Roman"/>
          <w:color w:val="4472C4" w:themeColor="accent1"/>
        </w:rPr>
        <w:lastRenderedPageBreak/>
        <w:t>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663450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EEB8E90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2D79">
        <w:rPr>
          <w:rFonts w:ascii="Times New Roman" w:hAnsi="Times New Roman" w:cs="Times New Roman"/>
          <w:color w:val="4472C4" w:themeColor="accent1"/>
        </w:rPr>
        <w:t>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FD0DCB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6D7EB" w14:textId="77777777" w:rsidR="00893D73" w:rsidRDefault="00893D73" w:rsidP="00F10206">
      <w:pPr>
        <w:spacing w:after="0" w:line="240" w:lineRule="auto"/>
      </w:pPr>
      <w:r>
        <w:separator/>
      </w:r>
    </w:p>
  </w:endnote>
  <w:endnote w:type="continuationSeparator" w:id="0">
    <w:p w14:paraId="1237235F" w14:textId="77777777" w:rsidR="00893D73" w:rsidRDefault="00893D73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99271" w14:textId="77777777" w:rsidR="00893D73" w:rsidRDefault="00893D73" w:rsidP="00F10206">
      <w:pPr>
        <w:spacing w:after="0" w:line="240" w:lineRule="auto"/>
      </w:pPr>
      <w:r>
        <w:separator/>
      </w:r>
    </w:p>
  </w:footnote>
  <w:footnote w:type="continuationSeparator" w:id="0">
    <w:p w14:paraId="281F0518" w14:textId="77777777" w:rsidR="00893D73" w:rsidRDefault="00893D73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4001C4A"/>
    <w:multiLevelType w:val="hybridMultilevel"/>
    <w:tmpl w:val="15B28AB2"/>
    <w:lvl w:ilvl="0" w:tplc="4508D6C6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F574E3DE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53A8E672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4218E778"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4" w:tplc="AC944354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5" w:tplc="3E1AE456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6" w:tplc="429816DC">
      <w:numFmt w:val="bullet"/>
      <w:lvlText w:val="•"/>
      <w:lvlJc w:val="left"/>
      <w:pPr>
        <w:ind w:left="6277" w:hanging="360"/>
      </w:pPr>
      <w:rPr>
        <w:rFonts w:hint="default"/>
        <w:lang w:val="es-ES" w:eastAsia="en-US" w:bidi="ar-SA"/>
      </w:rPr>
    </w:lvl>
    <w:lvl w:ilvl="7" w:tplc="6310BBB0">
      <w:numFmt w:val="bullet"/>
      <w:lvlText w:val="•"/>
      <w:lvlJc w:val="left"/>
      <w:pPr>
        <w:ind w:left="7187" w:hanging="360"/>
      </w:pPr>
      <w:rPr>
        <w:rFonts w:hint="default"/>
        <w:lang w:val="es-ES" w:eastAsia="en-US" w:bidi="ar-SA"/>
      </w:rPr>
    </w:lvl>
    <w:lvl w:ilvl="8" w:tplc="063207B0">
      <w:numFmt w:val="bullet"/>
      <w:lvlText w:val="•"/>
      <w:lvlJc w:val="left"/>
      <w:pPr>
        <w:ind w:left="8097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2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1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1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3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2"/>
  </w:num>
  <w:num w:numId="49" w16cid:durableId="88965749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67BC4"/>
    <w:rsid w:val="000701D0"/>
    <w:rsid w:val="00074008"/>
    <w:rsid w:val="00095C24"/>
    <w:rsid w:val="000B1A73"/>
    <w:rsid w:val="000B75EE"/>
    <w:rsid w:val="000C5641"/>
    <w:rsid w:val="000C5DF3"/>
    <w:rsid w:val="000C60FA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4B9C"/>
    <w:rsid w:val="001156C3"/>
    <w:rsid w:val="00115D17"/>
    <w:rsid w:val="001169CF"/>
    <w:rsid w:val="0011703E"/>
    <w:rsid w:val="0012149F"/>
    <w:rsid w:val="0012355E"/>
    <w:rsid w:val="001278BF"/>
    <w:rsid w:val="001306C1"/>
    <w:rsid w:val="001331E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7584"/>
    <w:rsid w:val="00167CE2"/>
    <w:rsid w:val="00182D60"/>
    <w:rsid w:val="00182DC4"/>
    <w:rsid w:val="00184321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B96"/>
    <w:rsid w:val="001E7E45"/>
    <w:rsid w:val="001F3D98"/>
    <w:rsid w:val="00202F52"/>
    <w:rsid w:val="00203ACE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0427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38E"/>
    <w:rsid w:val="00340E64"/>
    <w:rsid w:val="0034206F"/>
    <w:rsid w:val="00346716"/>
    <w:rsid w:val="00353FCC"/>
    <w:rsid w:val="00356D09"/>
    <w:rsid w:val="00356F35"/>
    <w:rsid w:val="00357A35"/>
    <w:rsid w:val="00360252"/>
    <w:rsid w:val="00382B34"/>
    <w:rsid w:val="00386793"/>
    <w:rsid w:val="0039123E"/>
    <w:rsid w:val="003920D1"/>
    <w:rsid w:val="003A508D"/>
    <w:rsid w:val="003B2354"/>
    <w:rsid w:val="003B2729"/>
    <w:rsid w:val="003B5E2B"/>
    <w:rsid w:val="003C048C"/>
    <w:rsid w:val="003C2BB7"/>
    <w:rsid w:val="003C483F"/>
    <w:rsid w:val="003C62D7"/>
    <w:rsid w:val="003D1CEF"/>
    <w:rsid w:val="003D320B"/>
    <w:rsid w:val="003D589E"/>
    <w:rsid w:val="003E01B7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10EF"/>
    <w:rsid w:val="00522424"/>
    <w:rsid w:val="00523465"/>
    <w:rsid w:val="00536F81"/>
    <w:rsid w:val="00562E48"/>
    <w:rsid w:val="00570E48"/>
    <w:rsid w:val="00575FEB"/>
    <w:rsid w:val="0059765A"/>
    <w:rsid w:val="00597FD4"/>
    <w:rsid w:val="005B5D60"/>
    <w:rsid w:val="005B65DC"/>
    <w:rsid w:val="005C5769"/>
    <w:rsid w:val="005E1016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37EB1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0841"/>
    <w:rsid w:val="006D2868"/>
    <w:rsid w:val="006D45CE"/>
    <w:rsid w:val="006E7D3F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5FF8"/>
    <w:rsid w:val="00736753"/>
    <w:rsid w:val="00736D3A"/>
    <w:rsid w:val="00740324"/>
    <w:rsid w:val="00740C70"/>
    <w:rsid w:val="00742ED4"/>
    <w:rsid w:val="0074630E"/>
    <w:rsid w:val="00750CE4"/>
    <w:rsid w:val="00751AC3"/>
    <w:rsid w:val="00762D3D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57076"/>
    <w:rsid w:val="008640F8"/>
    <w:rsid w:val="00865882"/>
    <w:rsid w:val="008661A8"/>
    <w:rsid w:val="00866873"/>
    <w:rsid w:val="0088031E"/>
    <w:rsid w:val="0088085C"/>
    <w:rsid w:val="00891C53"/>
    <w:rsid w:val="008932A1"/>
    <w:rsid w:val="00893D73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0077D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0EB2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668E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40AA"/>
    <w:rsid w:val="00AC7243"/>
    <w:rsid w:val="00AD0B4A"/>
    <w:rsid w:val="00AD1F4D"/>
    <w:rsid w:val="00AD2FB0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64DAA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23AD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4280"/>
    <w:rsid w:val="00D923F1"/>
    <w:rsid w:val="00D92C2E"/>
    <w:rsid w:val="00D97610"/>
    <w:rsid w:val="00DA5A1D"/>
    <w:rsid w:val="00DA6AAC"/>
    <w:rsid w:val="00DB1EDF"/>
    <w:rsid w:val="00DB4117"/>
    <w:rsid w:val="00DB49C1"/>
    <w:rsid w:val="00DB53EB"/>
    <w:rsid w:val="00DB7980"/>
    <w:rsid w:val="00DC1D90"/>
    <w:rsid w:val="00DC2628"/>
    <w:rsid w:val="00DC3021"/>
    <w:rsid w:val="00DC42E7"/>
    <w:rsid w:val="00DC6B99"/>
    <w:rsid w:val="00DD1636"/>
    <w:rsid w:val="00DD2321"/>
    <w:rsid w:val="00DD29FD"/>
    <w:rsid w:val="00DD5417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2238"/>
    <w:rsid w:val="00E43229"/>
    <w:rsid w:val="00E4720B"/>
    <w:rsid w:val="00E51D1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241F"/>
    <w:rsid w:val="00EB42EB"/>
    <w:rsid w:val="00EC1139"/>
    <w:rsid w:val="00EC5056"/>
    <w:rsid w:val="00ED4238"/>
    <w:rsid w:val="00EE5443"/>
    <w:rsid w:val="00EF69D6"/>
    <w:rsid w:val="00F10206"/>
    <w:rsid w:val="00F11750"/>
    <w:rsid w:val="00F22445"/>
    <w:rsid w:val="00F305AC"/>
    <w:rsid w:val="00F32211"/>
    <w:rsid w:val="00F34170"/>
    <w:rsid w:val="00F35EE4"/>
    <w:rsid w:val="00F422E1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0DCB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9</Pages>
  <Words>1166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51</cp:revision>
  <dcterms:created xsi:type="dcterms:W3CDTF">2024-03-06T13:25:00Z</dcterms:created>
  <dcterms:modified xsi:type="dcterms:W3CDTF">2024-07-22T20:55:00Z</dcterms:modified>
</cp:coreProperties>
</file>