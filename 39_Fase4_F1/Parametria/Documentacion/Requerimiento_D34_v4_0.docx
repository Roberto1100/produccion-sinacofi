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552FB0C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8D0DF6">
        <w:rPr>
          <w:rFonts w:ascii="Times New Roman" w:hAnsi="Times New Roman" w:cs="Times New Roman"/>
          <w:b/>
          <w:sz w:val="72"/>
          <w:szCs w:val="72"/>
        </w:rPr>
        <w:t>3</w:t>
      </w:r>
      <w:r w:rsidR="00E11F4C">
        <w:rPr>
          <w:rFonts w:ascii="Times New Roman" w:hAnsi="Times New Roman" w:cs="Times New Roman"/>
          <w:b/>
          <w:sz w:val="72"/>
          <w:szCs w:val="72"/>
        </w:rPr>
        <w:t>4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11F4C">
        <w:rPr>
          <w:rFonts w:ascii="Times New Roman" w:hAnsi="Times New Roman" w:cs="Times New Roman"/>
          <w:b/>
          <w:sz w:val="72"/>
          <w:szCs w:val="72"/>
        </w:rPr>
        <w:t>867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8D0DF6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11F4C" w:rsidRPr="00E11F4C">
        <w:rPr>
          <w:rFonts w:ascii="Times New Roman" w:hAnsi="Times New Roman" w:cs="Times New Roman"/>
          <w:b/>
          <w:sz w:val="72"/>
          <w:szCs w:val="72"/>
        </w:rPr>
        <w:t>Tasas de interés diarias de operaciones activas y pasivas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FF067CB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8D0DF6">
              <w:rPr>
                <w:rFonts w:ascii="Times New Roman" w:hAnsi="Times New Roman" w:cs="Times New Roman"/>
              </w:rPr>
              <w:t>3</w:t>
            </w:r>
            <w:r w:rsidR="005420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22F848E4" w14:textId="3F97D2E5" w:rsidR="00DA6AAC" w:rsidRPr="00230F5A" w:rsidRDefault="00C64DA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50C58" w:rsidRPr="00230F5A" w14:paraId="5339FC0E" w14:textId="7AB2D237" w:rsidTr="000506C0">
        <w:tc>
          <w:tcPr>
            <w:tcW w:w="1256" w:type="dxa"/>
          </w:tcPr>
          <w:p w14:paraId="3DF7E2D2" w14:textId="39DA4CBF" w:rsidR="00050C58" w:rsidRPr="00230F5A" w:rsidRDefault="00050C58" w:rsidP="00050C5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D34</w:t>
            </w:r>
          </w:p>
        </w:tc>
        <w:tc>
          <w:tcPr>
            <w:tcW w:w="1342" w:type="dxa"/>
          </w:tcPr>
          <w:p w14:paraId="69C55B7E" w14:textId="5ED9B418" w:rsidR="00050C58" w:rsidRPr="00230F5A" w:rsidRDefault="00050C58" w:rsidP="00050C5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BF45FDC" w14:textId="77777777" w:rsidR="00050C58" w:rsidRDefault="00050C58" w:rsidP="00050C5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90E7223" w14:textId="77777777" w:rsidR="00050C58" w:rsidRDefault="00050C58" w:rsidP="00050C5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A3D5BE4" w:rsidR="00050C58" w:rsidRPr="00230F5A" w:rsidRDefault="00050C58" w:rsidP="00050C5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463495F" w:rsidR="00050C58" w:rsidRPr="00230F5A" w:rsidRDefault="00050C58" w:rsidP="00050C5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B95B091" w:rsidR="00050C58" w:rsidRPr="00230F5A" w:rsidRDefault="00050C58" w:rsidP="00050C5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FD5E7F" w:rsidRPr="00230F5A" w14:paraId="251EA50D" w14:textId="22DD7FE9" w:rsidTr="000506C0">
        <w:tc>
          <w:tcPr>
            <w:tcW w:w="1256" w:type="dxa"/>
          </w:tcPr>
          <w:p w14:paraId="7287933A" w14:textId="76569D04" w:rsidR="00FD5E7F" w:rsidRPr="00230F5A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D34</w:t>
            </w:r>
          </w:p>
        </w:tc>
        <w:tc>
          <w:tcPr>
            <w:tcW w:w="1342" w:type="dxa"/>
          </w:tcPr>
          <w:p w14:paraId="562818B9" w14:textId="57AEC30C" w:rsidR="00FD5E7F" w:rsidRPr="00230F5A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F41809C" w14:textId="77777777" w:rsidR="00FD5E7F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EEFC467" w14:textId="77777777" w:rsidR="00FD5E7F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F4E7445" w:rsidR="00FD5E7F" w:rsidRPr="00230F5A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781ED4DA" w:rsidR="00FD5E7F" w:rsidRPr="00230F5A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337E88B" w14:textId="77777777" w:rsidR="00FD5E7F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26.08.24</w:t>
            </w:r>
          </w:p>
          <w:p w14:paraId="1833CA9C" w14:textId="77777777" w:rsidR="00FD5E7F" w:rsidRPr="00FD5E7F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D5E7F">
              <w:rPr>
                <w:rFonts w:ascii="Times New Roman" w:hAnsi="Times New Roman" w:cs="Times New Roman"/>
                <w:lang w:val="es-CL"/>
              </w:rPr>
              <w:t> Faltan campos se adjunta estructura en archivo adjunto (Archivo EstructuraD34.txt),</w:t>
            </w:r>
          </w:p>
          <w:p w14:paraId="15F06E6F" w14:textId="77777777" w:rsidR="00FD5E7F" w:rsidRPr="00FD5E7F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D5E7F">
              <w:rPr>
                <w:rFonts w:ascii="Times New Roman" w:hAnsi="Times New Roman" w:cs="Times New Roman"/>
                <w:lang w:val="es-CL"/>
              </w:rPr>
              <w:t>            - Generación de caratula tiene un orden vertical y ninguna de forma horizontal como se informó en un inicio.</w:t>
            </w:r>
          </w:p>
          <w:p w14:paraId="2680C47E" w14:textId="66183165" w:rsidR="00FD5E7F" w:rsidRPr="00FD5E7F" w:rsidRDefault="00FD5E7F" w:rsidP="00FD5E7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201030" w:rsidRPr="00230F5A" w14:paraId="38B70AFE" w14:textId="34FEEE1D" w:rsidTr="000506C0">
        <w:tc>
          <w:tcPr>
            <w:tcW w:w="1256" w:type="dxa"/>
          </w:tcPr>
          <w:p w14:paraId="23AEB014" w14:textId="4EC74CCD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D34</w:t>
            </w:r>
          </w:p>
        </w:tc>
        <w:tc>
          <w:tcPr>
            <w:tcW w:w="1342" w:type="dxa"/>
          </w:tcPr>
          <w:p w14:paraId="7FA5A642" w14:textId="2F25640B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2778D03" w14:textId="77777777" w:rsidR="00201030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F6980AF" w14:textId="77777777" w:rsidR="00201030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6D7A962F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523841E1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AC5D76F" w14:textId="77777777" w:rsidR="00201030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28.08.2024</w:t>
            </w:r>
          </w:p>
          <w:p w14:paraId="047E19C6" w14:textId="77777777" w:rsidR="00201030" w:rsidRPr="00201030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01030">
              <w:rPr>
                <w:rFonts w:ascii="Times New Roman" w:hAnsi="Times New Roman" w:cs="Times New Roman"/>
                <w:lang w:val="es-CL"/>
              </w:rPr>
              <w:t>D34</w:t>
            </w:r>
          </w:p>
          <w:p w14:paraId="74AF6903" w14:textId="77777777" w:rsidR="00201030" w:rsidRPr="00201030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01030">
              <w:rPr>
                <w:rFonts w:ascii="Times New Roman" w:hAnsi="Times New Roman" w:cs="Times New Roman"/>
                <w:lang w:val="es-CL"/>
              </w:rPr>
              <w:t>            - La estructura no está numerada correctamente, por lo que los campos que se incluyen en la caratula de salida no es correcta.</w:t>
            </w:r>
          </w:p>
          <w:p w14:paraId="3301AE4B" w14:textId="51CE417E" w:rsidR="00201030" w:rsidRPr="00201030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201030" w:rsidRPr="00230F5A" w14:paraId="4B606B6E" w14:textId="62885254" w:rsidTr="000506C0">
        <w:tc>
          <w:tcPr>
            <w:tcW w:w="1256" w:type="dxa"/>
          </w:tcPr>
          <w:p w14:paraId="612D72B6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01030" w:rsidRPr="00230F5A" w14:paraId="2EA7A1DB" w14:textId="6C6D457E" w:rsidTr="000506C0">
        <w:tc>
          <w:tcPr>
            <w:tcW w:w="1256" w:type="dxa"/>
          </w:tcPr>
          <w:p w14:paraId="4D062B49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01030" w:rsidRPr="00230F5A" w14:paraId="4EBD62EB" w14:textId="7659FBA3" w:rsidTr="000506C0">
        <w:tc>
          <w:tcPr>
            <w:tcW w:w="1256" w:type="dxa"/>
          </w:tcPr>
          <w:p w14:paraId="6FF918B3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201030" w:rsidRPr="00230F5A" w:rsidRDefault="00201030" w:rsidP="002010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534AD732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50C5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84FCE96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6E7D3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6E7D3F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590AD5BD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25079A">
              <w:rPr>
                <w:rFonts w:ascii="Times New Roman" w:hAnsi="Times New Roman" w:cs="Times New Roman"/>
              </w:rPr>
              <w:t>5</w:t>
            </w:r>
            <w:r w:rsidR="00675C7E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343DC51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675C7E">
        <w:rPr>
          <w:rFonts w:ascii="Times New Roman" w:hAnsi="Times New Roman" w:cs="Times New Roman"/>
        </w:rPr>
        <w:t>74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DB35357" w14:textId="77777777" w:rsidR="00366DDB" w:rsidRDefault="00366DDB" w:rsidP="00366DDB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63913800" w14:textId="77777777" w:rsidR="00366DDB" w:rsidRDefault="00366DDB" w:rsidP="00366DD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66DDB" w14:paraId="134A1708" w14:textId="77777777" w:rsidTr="00725859">
        <w:trPr>
          <w:trHeight w:val="241"/>
        </w:trPr>
        <w:tc>
          <w:tcPr>
            <w:tcW w:w="1414" w:type="dxa"/>
          </w:tcPr>
          <w:p w14:paraId="551E3A88" w14:textId="77777777" w:rsidR="00366DDB" w:rsidRDefault="00366DD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3B847C8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FA66500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3D7D8452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366DDB" w14:paraId="4F8A10CC" w14:textId="77777777" w:rsidTr="00725859">
        <w:trPr>
          <w:trHeight w:val="244"/>
        </w:trPr>
        <w:tc>
          <w:tcPr>
            <w:tcW w:w="1414" w:type="dxa"/>
          </w:tcPr>
          <w:p w14:paraId="1C624E32" w14:textId="77777777" w:rsidR="00366DDB" w:rsidRDefault="00366DD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25EA82A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465F820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plazo</w:t>
            </w:r>
            <w:proofErr w:type="spellEnd"/>
          </w:p>
        </w:tc>
        <w:tc>
          <w:tcPr>
            <w:tcW w:w="2549" w:type="dxa"/>
          </w:tcPr>
          <w:p w14:paraId="56ECA530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366DDB" w14:paraId="74D193DD" w14:textId="77777777" w:rsidTr="00725859">
        <w:trPr>
          <w:trHeight w:val="242"/>
        </w:trPr>
        <w:tc>
          <w:tcPr>
            <w:tcW w:w="1414" w:type="dxa"/>
          </w:tcPr>
          <w:p w14:paraId="7EB34204" w14:textId="77777777" w:rsidR="00366DDB" w:rsidRDefault="00366DD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DF88079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6586E4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tasa</w:t>
            </w:r>
            <w:proofErr w:type="spellEnd"/>
          </w:p>
        </w:tc>
        <w:tc>
          <w:tcPr>
            <w:tcW w:w="2549" w:type="dxa"/>
          </w:tcPr>
          <w:p w14:paraId="2EF47FA4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366DDB" w14:paraId="7AA44CBD" w14:textId="77777777" w:rsidTr="00725859">
        <w:trPr>
          <w:trHeight w:val="244"/>
        </w:trPr>
        <w:tc>
          <w:tcPr>
            <w:tcW w:w="1414" w:type="dxa"/>
          </w:tcPr>
          <w:p w14:paraId="27227019" w14:textId="77777777" w:rsidR="00366DDB" w:rsidRDefault="00366DD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F33330A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39FD2C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3DB2423F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366DDB" w14:paraId="405E7464" w14:textId="77777777" w:rsidTr="00725859">
        <w:trPr>
          <w:trHeight w:val="242"/>
        </w:trPr>
        <w:tc>
          <w:tcPr>
            <w:tcW w:w="1414" w:type="dxa"/>
          </w:tcPr>
          <w:p w14:paraId="0C20F768" w14:textId="77777777" w:rsidR="00366DDB" w:rsidRDefault="00366DD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7C01749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F4A48CD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2549" w:type="dxa"/>
          </w:tcPr>
          <w:p w14:paraId="6FD7AEEC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366DDB" w14:paraId="6737499D" w14:textId="77777777" w:rsidTr="00725859">
        <w:trPr>
          <w:trHeight w:val="242"/>
        </w:trPr>
        <w:tc>
          <w:tcPr>
            <w:tcW w:w="1414" w:type="dxa"/>
          </w:tcPr>
          <w:p w14:paraId="02A40676" w14:textId="77777777" w:rsidR="00366DDB" w:rsidRDefault="00366DD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9988015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768DB6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máxima</w:t>
            </w:r>
            <w:proofErr w:type="spellEnd"/>
          </w:p>
        </w:tc>
        <w:tc>
          <w:tcPr>
            <w:tcW w:w="2549" w:type="dxa"/>
          </w:tcPr>
          <w:p w14:paraId="51272EB2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s9(03)V9(04)</w:t>
            </w:r>
          </w:p>
        </w:tc>
      </w:tr>
      <w:tr w:rsidR="00366DDB" w14:paraId="5A83710E" w14:textId="77777777" w:rsidTr="00725859">
        <w:trPr>
          <w:trHeight w:val="244"/>
        </w:trPr>
        <w:tc>
          <w:tcPr>
            <w:tcW w:w="1414" w:type="dxa"/>
          </w:tcPr>
          <w:p w14:paraId="4F0FFBE7" w14:textId="77777777" w:rsidR="00366DDB" w:rsidRDefault="00366DDB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33FAE07" w14:textId="77777777" w:rsidR="00366DDB" w:rsidRDefault="00366DD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04059B" w14:textId="77777777" w:rsidR="00366DDB" w:rsidRDefault="00366DD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Spread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máximo</w:t>
            </w:r>
            <w:proofErr w:type="spellEnd"/>
          </w:p>
        </w:tc>
        <w:tc>
          <w:tcPr>
            <w:tcW w:w="2549" w:type="dxa"/>
          </w:tcPr>
          <w:p w14:paraId="0E57D498" w14:textId="77777777" w:rsidR="00366DDB" w:rsidRDefault="00366DD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9(03)V9(04)</w:t>
            </w:r>
          </w:p>
        </w:tc>
      </w:tr>
      <w:tr w:rsidR="00366DDB" w14:paraId="7EB1D0B5" w14:textId="77777777" w:rsidTr="00725859">
        <w:trPr>
          <w:trHeight w:val="242"/>
        </w:trPr>
        <w:tc>
          <w:tcPr>
            <w:tcW w:w="1414" w:type="dxa"/>
          </w:tcPr>
          <w:p w14:paraId="7F951BDF" w14:textId="77777777" w:rsidR="00366DDB" w:rsidRDefault="00366DD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65B2889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2EC040" w14:textId="05A2C32D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4"/>
                <w:sz w:val="20"/>
              </w:rPr>
              <w:t xml:space="preserve"> </w:t>
            </w:r>
            <w:r w:rsidR="00050C58">
              <w:rPr>
                <w:sz w:val="20"/>
              </w:rPr>
              <w:t>minima</w:t>
            </w:r>
          </w:p>
        </w:tc>
        <w:tc>
          <w:tcPr>
            <w:tcW w:w="2549" w:type="dxa"/>
          </w:tcPr>
          <w:p w14:paraId="16921EBC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s9(03)V9(04)</w:t>
            </w:r>
          </w:p>
        </w:tc>
      </w:tr>
      <w:tr w:rsidR="00366DDB" w14:paraId="32139DA7" w14:textId="77777777" w:rsidTr="00725859">
        <w:trPr>
          <w:trHeight w:val="244"/>
        </w:trPr>
        <w:tc>
          <w:tcPr>
            <w:tcW w:w="1414" w:type="dxa"/>
          </w:tcPr>
          <w:p w14:paraId="06A0BBB9" w14:textId="77777777" w:rsidR="00366DDB" w:rsidRDefault="00366DDB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5F4E675F" w14:textId="77777777" w:rsidR="00366DDB" w:rsidRDefault="00366DD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E08612" w14:textId="77777777" w:rsidR="00366DDB" w:rsidRDefault="00366DD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Spread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</w:p>
        </w:tc>
        <w:tc>
          <w:tcPr>
            <w:tcW w:w="2549" w:type="dxa"/>
          </w:tcPr>
          <w:p w14:paraId="09844339" w14:textId="77777777" w:rsidR="00366DDB" w:rsidRDefault="00366DDB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9(03)V9(04)</w:t>
            </w:r>
          </w:p>
        </w:tc>
      </w:tr>
      <w:tr w:rsidR="00366DDB" w14:paraId="652134F2" w14:textId="77777777" w:rsidTr="00725859">
        <w:trPr>
          <w:trHeight w:val="241"/>
        </w:trPr>
        <w:tc>
          <w:tcPr>
            <w:tcW w:w="1414" w:type="dxa"/>
          </w:tcPr>
          <w:p w14:paraId="3593CF22" w14:textId="77777777" w:rsidR="00366DDB" w:rsidRDefault="00366DD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27E1F6D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88446E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ponderada</w:t>
            </w:r>
            <w:proofErr w:type="spellEnd"/>
          </w:p>
        </w:tc>
        <w:tc>
          <w:tcPr>
            <w:tcW w:w="2549" w:type="dxa"/>
          </w:tcPr>
          <w:p w14:paraId="75B613C4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s9(03)V9(04)</w:t>
            </w:r>
          </w:p>
        </w:tc>
      </w:tr>
      <w:tr w:rsidR="00366DDB" w14:paraId="57C02CB1" w14:textId="77777777" w:rsidTr="00725859">
        <w:trPr>
          <w:trHeight w:val="244"/>
        </w:trPr>
        <w:tc>
          <w:tcPr>
            <w:tcW w:w="1414" w:type="dxa"/>
          </w:tcPr>
          <w:p w14:paraId="45F913BC" w14:textId="77777777" w:rsidR="00366DDB" w:rsidRDefault="00366DD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7F76FBBE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2A4B02C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Spread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ponderado</w:t>
            </w:r>
            <w:proofErr w:type="spellEnd"/>
          </w:p>
        </w:tc>
        <w:tc>
          <w:tcPr>
            <w:tcW w:w="2549" w:type="dxa"/>
          </w:tcPr>
          <w:p w14:paraId="53073D1C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9(03)V9(04)</w:t>
            </w:r>
          </w:p>
        </w:tc>
      </w:tr>
      <w:tr w:rsidR="00366DDB" w14:paraId="2B60B277" w14:textId="77777777" w:rsidTr="00725859">
        <w:trPr>
          <w:trHeight w:val="242"/>
        </w:trPr>
        <w:tc>
          <w:tcPr>
            <w:tcW w:w="1414" w:type="dxa"/>
          </w:tcPr>
          <w:p w14:paraId="027F741F" w14:textId="77777777" w:rsidR="00366DDB" w:rsidRDefault="00366DDB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6E96795D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BAD628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Región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origen</w:t>
            </w:r>
            <w:proofErr w:type="spellEnd"/>
          </w:p>
        </w:tc>
        <w:tc>
          <w:tcPr>
            <w:tcW w:w="2549" w:type="dxa"/>
          </w:tcPr>
          <w:p w14:paraId="23B68032" w14:textId="77777777" w:rsidR="00366DDB" w:rsidRDefault="00366DDB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366DDB" w14:paraId="0631B9F5" w14:textId="77777777" w:rsidTr="00725859">
        <w:trPr>
          <w:trHeight w:val="244"/>
        </w:trPr>
        <w:tc>
          <w:tcPr>
            <w:tcW w:w="1414" w:type="dxa"/>
          </w:tcPr>
          <w:p w14:paraId="37AB50D4" w14:textId="77777777" w:rsidR="00366DDB" w:rsidRDefault="00366DD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4248A770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4C4608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Naturaleza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212792A6" w14:textId="77777777" w:rsidR="00366DDB" w:rsidRDefault="00366DDB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</w:tbl>
    <w:p w14:paraId="3CB7A2B4" w14:textId="77777777" w:rsidR="00366DDB" w:rsidRDefault="00366DDB" w:rsidP="00366DDB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74</w:t>
      </w:r>
      <w:r>
        <w:rPr>
          <w:spacing w:val="-1"/>
        </w:rPr>
        <w:t xml:space="preserve"> </w:t>
      </w:r>
      <w:r>
        <w:t>Bytes</w:t>
      </w:r>
    </w:p>
    <w:p w14:paraId="1CA90936" w14:textId="1D67EF7C" w:rsidR="00BA1399" w:rsidRDefault="00BA1399" w:rsidP="00BA1399">
      <w:pPr>
        <w:pStyle w:val="Textoindependiente"/>
        <w:spacing w:before="8"/>
        <w:rPr>
          <w:sz w:val="19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47795D73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D72837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7C446DD6" w14:textId="77777777" w:rsidTr="00725859">
        <w:tc>
          <w:tcPr>
            <w:tcW w:w="595" w:type="dxa"/>
          </w:tcPr>
          <w:p w14:paraId="413E664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V11</w:t>
            </w:r>
          </w:p>
        </w:tc>
        <w:tc>
          <w:tcPr>
            <w:tcW w:w="7932" w:type="dxa"/>
          </w:tcPr>
          <w:p w14:paraId="11E794CE" w14:textId="62830E7A" w:rsidR="00184321" w:rsidRPr="00DB49C1" w:rsidRDefault="009560F7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  <w:bookmarkEnd w:id="6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3B41193" w14:textId="77777777" w:rsidR="00AD4368" w:rsidRDefault="00AD4368" w:rsidP="00AD436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131669" w14:textId="176B1A03" w:rsidR="00AD4368" w:rsidRPr="00230F5A" w:rsidRDefault="00AD4368" w:rsidP="00AD4368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D34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D4F8419" w14:textId="77777777" w:rsidR="00AD4368" w:rsidRDefault="00AD4368" w:rsidP="00AD436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D4368" w:rsidRPr="00B537DA" w14:paraId="5652A223" w14:textId="77777777" w:rsidTr="001006F1">
        <w:tc>
          <w:tcPr>
            <w:tcW w:w="595" w:type="dxa"/>
            <w:shd w:val="clear" w:color="auto" w:fill="auto"/>
          </w:tcPr>
          <w:p w14:paraId="441B2AA2" w14:textId="77777777" w:rsidR="00AD4368" w:rsidRPr="00E81654" w:rsidRDefault="00AD4368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13F5953" w14:textId="77777777" w:rsidR="00AD4368" w:rsidRPr="00B537DA" w:rsidRDefault="00AD4368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D4368" w:rsidRPr="00B537DA" w14:paraId="0FDFEF15" w14:textId="77777777" w:rsidTr="001006F1">
        <w:tc>
          <w:tcPr>
            <w:tcW w:w="595" w:type="dxa"/>
            <w:shd w:val="clear" w:color="auto" w:fill="auto"/>
          </w:tcPr>
          <w:p w14:paraId="3B230284" w14:textId="73E6CF2D" w:rsidR="00AD4368" w:rsidRPr="00E24E62" w:rsidRDefault="00AD4368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92447B6" w14:textId="56031880" w:rsidR="00AD4368" w:rsidRDefault="00AD4368" w:rsidP="001006F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1 y 5 debe ser numérico, en caso contrario </w:t>
            </w:r>
            <w:r w:rsidRPr="00A05D49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5F9CE92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40BB3E16" w14:textId="585F1FB2" w:rsidR="00184321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34C370F2">
          <v:shape id="Text Box 10" o:spid="_x0000_s2065" type="#_x0000_t202" style="position:absolute;margin-left:-16.05pt;margin-top:63.2pt;width:488.65pt;height:4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695AD25" w14:textId="77777777" w:rsidR="00184321" w:rsidRDefault="00184321" w:rsidP="00184321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07203478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98992C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DD06BBB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FC1A898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36DA9E2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11B14B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56F5E973" w14:textId="77777777" w:rsidR="00184321" w:rsidRDefault="00184321" w:rsidP="00184321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309B320" w14:textId="77777777" w:rsidR="00184321" w:rsidRDefault="00184321" w:rsidP="00184321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16299E01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59F5BDC" w14:textId="77777777" w:rsidR="00184321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3.</w:t>
                  </w:r>
                </w:p>
                <w:p w14:paraId="5D93FC68" w14:textId="77777777" w:rsidR="00184321" w:rsidRPr="00235A36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1471ACB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FDB9EA2" w14:textId="77777777" w:rsidR="00184321" w:rsidRDefault="00184321" w:rsidP="00184321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2646F8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5761923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33B221" w14:textId="77777777" w:rsidR="00184321" w:rsidRPr="00235A36" w:rsidRDefault="00184321" w:rsidP="00184321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3B458DE1" w14:textId="77777777" w:rsidR="00184321" w:rsidRDefault="00184321" w:rsidP="00184321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660CE2C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AD25B3A" w14:textId="77777777" w:rsidR="00184321" w:rsidRPr="0084328F" w:rsidRDefault="00184321" w:rsidP="00184321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302B9FA" w14:textId="77777777" w:rsidR="00184321" w:rsidRDefault="00184321" w:rsidP="00184321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59A0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E1352F7" w14:textId="77777777" w:rsidR="00184321" w:rsidRDefault="00184321" w:rsidP="00184321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</w:txbxContent>
            </v:textbox>
            <w10:wrap type="topAndBottom"/>
          </v:shape>
        </w:pict>
      </w:r>
    </w:p>
    <w:p w14:paraId="25B9AE6B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401681F8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1CF7D935" w14:textId="77777777" w:rsidR="006E7D3F" w:rsidRDefault="006E7D3F" w:rsidP="00601454">
      <w:pPr>
        <w:pStyle w:val="Textoindependiente"/>
        <w:ind w:left="360"/>
      </w:pPr>
    </w:p>
    <w:p w14:paraId="262A45F0" w14:textId="77777777" w:rsidR="006E7D3F" w:rsidRDefault="006E7D3F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2B0772" w:rsidRPr="00F45E53" w14:paraId="3C49826D" w14:textId="77777777" w:rsidTr="002B0772">
        <w:trPr>
          <w:trHeight w:val="268"/>
        </w:trPr>
        <w:tc>
          <w:tcPr>
            <w:tcW w:w="862" w:type="dxa"/>
          </w:tcPr>
          <w:p w14:paraId="4F186F2F" w14:textId="77777777" w:rsidR="002B0772" w:rsidRPr="00F45E53" w:rsidRDefault="002B0772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2B0772" w:rsidRPr="00F45E53" w:rsidRDefault="002B0772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2B0772" w:rsidRPr="00F45E53" w:rsidRDefault="002B0772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2B0772" w:rsidRPr="00F45E53" w:rsidRDefault="002B0772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2B0772" w:rsidRPr="00F45E53" w:rsidRDefault="002B0772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2B0772" w:rsidRPr="00F45E53" w14:paraId="3218A4A9" w14:textId="77777777" w:rsidTr="002B0772">
        <w:trPr>
          <w:trHeight w:val="268"/>
        </w:trPr>
        <w:tc>
          <w:tcPr>
            <w:tcW w:w="862" w:type="dxa"/>
          </w:tcPr>
          <w:p w14:paraId="6B1D5128" w14:textId="77777777" w:rsidR="002B0772" w:rsidRPr="00F45E53" w:rsidRDefault="002B077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2B0772" w:rsidRPr="00F45E53" w:rsidRDefault="002B077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2B0772" w:rsidRPr="00F45E53" w:rsidRDefault="002B0772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2B0772" w:rsidRPr="00F45E53" w:rsidRDefault="002B077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2B0772" w:rsidRPr="00F45E53" w:rsidRDefault="002B077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B0772" w:rsidRPr="00F45E53" w14:paraId="622814C1" w14:textId="77777777" w:rsidTr="002B0772">
        <w:trPr>
          <w:trHeight w:val="268"/>
        </w:trPr>
        <w:tc>
          <w:tcPr>
            <w:tcW w:w="862" w:type="dxa"/>
          </w:tcPr>
          <w:p w14:paraId="7671AEB9" w14:textId="77777777" w:rsidR="002B0772" w:rsidRPr="00F45E53" w:rsidRDefault="002B077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2B0772" w:rsidRPr="00F45E53" w:rsidRDefault="002B077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18619BD9" w:rsidR="002B0772" w:rsidRPr="00F45E53" w:rsidRDefault="002B077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2B0772" w:rsidRPr="00F45E53" w:rsidRDefault="002B077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2B0772" w:rsidRPr="00F45E53" w:rsidRDefault="002B077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B0772" w:rsidRPr="00F45E53" w14:paraId="29ABD7A0" w14:textId="77777777" w:rsidTr="002B0772">
        <w:trPr>
          <w:trHeight w:val="268"/>
        </w:trPr>
        <w:tc>
          <w:tcPr>
            <w:tcW w:w="862" w:type="dxa"/>
          </w:tcPr>
          <w:p w14:paraId="36B1247A" w14:textId="77777777" w:rsidR="002B0772" w:rsidRPr="00F45E53" w:rsidRDefault="002B077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2B0772" w:rsidRPr="00F45E53" w:rsidRDefault="002B077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2B0772" w:rsidRPr="00F45E53" w:rsidRDefault="002B077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2B0772" w:rsidRPr="00F45E53" w:rsidRDefault="002B077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2B0772" w:rsidRPr="00F45E53" w:rsidRDefault="002B077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B0772" w:rsidRPr="00F45E53" w14:paraId="4A41D4E9" w14:textId="77777777" w:rsidTr="002B0772">
        <w:trPr>
          <w:trHeight w:val="268"/>
        </w:trPr>
        <w:tc>
          <w:tcPr>
            <w:tcW w:w="862" w:type="dxa"/>
          </w:tcPr>
          <w:p w14:paraId="407BD317" w14:textId="77777777" w:rsidR="002B0772" w:rsidRPr="00F45E53" w:rsidRDefault="002B0772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2B0772" w:rsidRPr="00F45E53" w:rsidRDefault="002B0772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2B0772" w:rsidRPr="00F45E53" w:rsidRDefault="002B0772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2B0772" w:rsidRPr="00F45E53" w:rsidRDefault="002B077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2B0772" w:rsidRPr="00F45E53" w:rsidRDefault="002B0772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B0772" w:rsidRPr="00F45E53" w14:paraId="306FA4E7" w14:textId="77777777" w:rsidTr="002B0772">
        <w:trPr>
          <w:trHeight w:val="268"/>
        </w:trPr>
        <w:tc>
          <w:tcPr>
            <w:tcW w:w="862" w:type="dxa"/>
          </w:tcPr>
          <w:p w14:paraId="0E8DBBC7" w14:textId="7F4D293D" w:rsidR="002B0772" w:rsidRPr="00F45E53" w:rsidRDefault="002B0772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6C6ED7C4" w:rsidR="002B0772" w:rsidRPr="00F45E53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37A9F3EC" w:rsidR="002B0772" w:rsidRPr="00050C58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050C58"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</w:t>
            </w:r>
            <w:r w:rsid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2B0772" w:rsidRPr="00F45E53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90EFE" w:rsidRPr="00F45E53" w14:paraId="14C8A280" w14:textId="77777777" w:rsidTr="002B0772">
        <w:trPr>
          <w:trHeight w:val="268"/>
        </w:trPr>
        <w:tc>
          <w:tcPr>
            <w:tcW w:w="862" w:type="dxa"/>
          </w:tcPr>
          <w:p w14:paraId="59E83A9D" w14:textId="27C1A6CA" w:rsidR="00690EFE" w:rsidRDefault="00201030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3D1D8B3A" w14:textId="04D69C38" w:rsidR="00690EFE" w:rsidRPr="00F45E53" w:rsidRDefault="00201030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1730304" w14:textId="0EB441F1" w:rsidR="00690EFE" w:rsidRPr="002B0772" w:rsidRDefault="00690EFE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AOA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4478D37" w14:textId="26A9A052" w:rsidR="00690EFE" w:rsidRPr="00050C58" w:rsidRDefault="00690EFE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operación                    Numero de                         Monto total</w:t>
            </w:r>
          </w:p>
        </w:tc>
        <w:tc>
          <w:tcPr>
            <w:tcW w:w="850" w:type="dxa"/>
          </w:tcPr>
          <w:p w14:paraId="68014BDF" w14:textId="77777777" w:rsidR="00690EFE" w:rsidRPr="00690EFE" w:rsidRDefault="00690EFE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690EFE" w:rsidRPr="00F45E53" w14:paraId="72CBA1A8" w14:textId="77777777" w:rsidTr="002B0772">
        <w:trPr>
          <w:trHeight w:val="268"/>
        </w:trPr>
        <w:tc>
          <w:tcPr>
            <w:tcW w:w="862" w:type="dxa"/>
          </w:tcPr>
          <w:p w14:paraId="7CCF5A11" w14:textId="2CD1AE2E" w:rsidR="00690EFE" w:rsidRPr="00690EFE" w:rsidRDefault="00201030" w:rsidP="00201030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 7</w:t>
            </w:r>
          </w:p>
        </w:tc>
        <w:tc>
          <w:tcPr>
            <w:tcW w:w="425" w:type="dxa"/>
          </w:tcPr>
          <w:p w14:paraId="39BF48F2" w14:textId="3833B0B7" w:rsidR="00690EFE" w:rsidRPr="00690EFE" w:rsidRDefault="00201030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5E2EAC" w14:textId="39470721" w:rsidR="00690EFE" w:rsidRDefault="00690EFE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AOB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A31769F" w14:textId="64F0271D" w:rsidR="00690EFE" w:rsidRPr="00050C58" w:rsidRDefault="00690EFE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                                                 Registro                             de Operaciones</w:t>
            </w:r>
          </w:p>
        </w:tc>
        <w:tc>
          <w:tcPr>
            <w:tcW w:w="850" w:type="dxa"/>
          </w:tcPr>
          <w:p w14:paraId="26A0683D" w14:textId="77777777" w:rsidR="00690EFE" w:rsidRPr="00F45E53" w:rsidRDefault="00690EFE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90EFE" w:rsidRPr="00F45E53" w14:paraId="4530277A" w14:textId="77777777" w:rsidTr="002B0772">
        <w:trPr>
          <w:trHeight w:val="268"/>
        </w:trPr>
        <w:tc>
          <w:tcPr>
            <w:tcW w:w="862" w:type="dxa"/>
          </w:tcPr>
          <w:p w14:paraId="1D6BED6F" w14:textId="0313E5A5" w:rsidR="00690EFE" w:rsidRDefault="00201030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0807565" w14:textId="320F21F1" w:rsidR="00690EFE" w:rsidRPr="00F45E53" w:rsidRDefault="00201030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2474C3" w14:textId="297B2007" w:rsidR="00690EFE" w:rsidRDefault="00690EFE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AOC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0A04B35" w14:textId="2B394DBF" w:rsidR="00690EFE" w:rsidRPr="00050C58" w:rsidRDefault="00690EFE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                                                  Informados   </w:t>
            </w:r>
          </w:p>
        </w:tc>
        <w:tc>
          <w:tcPr>
            <w:tcW w:w="850" w:type="dxa"/>
          </w:tcPr>
          <w:p w14:paraId="50721F86" w14:textId="77777777" w:rsidR="00690EFE" w:rsidRPr="00F45E53" w:rsidRDefault="00690EFE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B0772" w:rsidRPr="00F45E53" w14:paraId="69A338AE" w14:textId="77777777" w:rsidTr="002B0772">
        <w:trPr>
          <w:trHeight w:val="268"/>
        </w:trPr>
        <w:tc>
          <w:tcPr>
            <w:tcW w:w="862" w:type="dxa"/>
          </w:tcPr>
          <w:p w14:paraId="60628F2D" w14:textId="79825857" w:rsidR="002B0772" w:rsidRPr="00F45E53" w:rsidRDefault="00201030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1F7A51B6" w:rsidR="002B0772" w:rsidRPr="00F45E53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7387E" w14:textId="77777777" w:rsidR="002B0772" w:rsidRPr="00FD5E7F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D5E7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COLOCACIONES COMERCIALES</w:t>
            </w:r>
          </w:p>
          <w:p w14:paraId="763D0AB7" w14:textId="01613C11" w:rsidR="00050C58" w:rsidRDefault="00050C58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AOD1: Cantidad de registros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uando el campo 1 sea igual a (1105, 1110, 1111, 1112,1115,1120,1125,1130,1135,1140,1145,1150, 1155, 1160,1165, 1170,1175 o 1180)</w:t>
            </w:r>
          </w:p>
          <w:p w14:paraId="574604FA" w14:textId="77777777" w:rsidR="00050C58" w:rsidRDefault="00050C58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8E2BCBA" w14:textId="04136132" w:rsidR="00050C58" w:rsidRDefault="00050C58" w:rsidP="00050C5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 5</w:t>
            </w: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uando el campo 1 sea igual a (1105, 1110, 1111, 1112,1115,1120,1125,1130,1135,1140,1145,1150, 1155, 1160,1165, 1170,1175 o 1180)</w:t>
            </w:r>
          </w:p>
          <w:p w14:paraId="276CA6D8" w14:textId="77777777" w:rsidR="00050C58" w:rsidRPr="00050C58" w:rsidRDefault="00050C58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1291CCC" w14:textId="329D822B" w:rsidR="00050C58" w:rsidRPr="00050C58" w:rsidRDefault="00050C58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23CC6435" w:rsidR="002B0772" w:rsidRPr="00F45E53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B0772" w:rsidRPr="00F45E53" w14:paraId="7AE00EB8" w14:textId="77777777" w:rsidTr="002B0772">
        <w:trPr>
          <w:trHeight w:val="268"/>
        </w:trPr>
        <w:tc>
          <w:tcPr>
            <w:tcW w:w="862" w:type="dxa"/>
          </w:tcPr>
          <w:p w14:paraId="70AC5B8A" w14:textId="5A35E197" w:rsidR="002B0772" w:rsidRPr="00F45E53" w:rsidRDefault="00201030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5F97774C" w:rsidR="002B0772" w:rsidRPr="00F45E53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084A9" w14:textId="77777777" w:rsidR="002B0772" w:rsidRPr="00FD5E7F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D5E7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COLOCACIONES DE CONSUMO</w:t>
            </w:r>
          </w:p>
          <w:p w14:paraId="364D64E5" w14:textId="173CC680" w:rsidR="00050C58" w:rsidRPr="00050C58" w:rsidRDefault="00050C58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AOE1: Cantidad de registros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uando el campo 1 sea igual </w:t>
            </w:r>
            <w:r w:rsidR="00EC4A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1205,1210,1220,1225,1230,1235,1240 o 1245</w:t>
            </w:r>
            <w:r w:rsidR="00EC4A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  <w:p w14:paraId="5DD69FD1" w14:textId="77777777" w:rsidR="00050C58" w:rsidRPr="00050C58" w:rsidRDefault="00050C58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C889A74" w14:textId="7F70A99B" w:rsidR="00050C58" w:rsidRPr="00050C58" w:rsidRDefault="00050C58" w:rsidP="00050C5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AOE</w:t>
            </w:r>
            <w:r w:rsidR="00EC4A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 5</w:t>
            </w: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uando el campo 1 sea igual </w:t>
            </w:r>
            <w:r w:rsidR="00EC4A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1205,1210,1220,1225,1230,1235,1240 o 1245</w:t>
            </w:r>
            <w:r w:rsidR="00EC4A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  <w:p w14:paraId="50038EA3" w14:textId="50C889FB" w:rsidR="00050C58" w:rsidRPr="00050C58" w:rsidRDefault="00050C58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732D1054" w:rsidR="002B0772" w:rsidRPr="00F45E53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B0772" w:rsidRPr="00F45E53" w14:paraId="262E4105" w14:textId="77777777" w:rsidTr="002B0772">
        <w:trPr>
          <w:trHeight w:val="268"/>
        </w:trPr>
        <w:tc>
          <w:tcPr>
            <w:tcW w:w="862" w:type="dxa"/>
          </w:tcPr>
          <w:p w14:paraId="1C7A2731" w14:textId="2E5F239C" w:rsidR="002B0772" w:rsidRDefault="00201030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3E42DE" w14:textId="62C90ABA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FDBE" w14:textId="38624730" w:rsidR="002B0772" w:rsidRPr="00F45E53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A451B" w14:textId="77777777" w:rsidR="002B0772" w:rsidRPr="00FD5E7F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D5E7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PRESTAMOS INTERBANCARIOS</w:t>
            </w:r>
          </w:p>
          <w:p w14:paraId="36232E0A" w14:textId="42264437" w:rsidR="009C2AC1" w:rsidRPr="009C2AC1" w:rsidRDefault="009C2AC1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C2AC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AOF1:</w:t>
            </w:r>
            <w:r w:rsidR="00EC4A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9C2AC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registros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uando el </w:t>
            </w:r>
            <w:r w:rsidR="00EC4A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 1 sea igual a (1305,1309 o 1310)</w:t>
            </w:r>
          </w:p>
          <w:p w14:paraId="598B6FE2" w14:textId="77777777" w:rsidR="009C2AC1" w:rsidRPr="009C2AC1" w:rsidRDefault="009C2AC1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864B5B1" w14:textId="48305D82" w:rsidR="00EC4AFE" w:rsidRPr="009C2AC1" w:rsidRDefault="00EC4AFE" w:rsidP="00EC4A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C2AC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AOF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9C2AC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campo 5</w:t>
            </w:r>
            <w:r w:rsidRPr="009C2AC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uando el campo 1 sea igual a (1305,1309 o 1310)</w:t>
            </w:r>
          </w:p>
          <w:p w14:paraId="31EE1341" w14:textId="2D51D095" w:rsidR="009C2AC1" w:rsidRPr="009C2AC1" w:rsidRDefault="009C2AC1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65650E" w14:textId="22D866DF" w:rsidR="002B0772" w:rsidRPr="005E1016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B0772" w:rsidRPr="00F45E53" w14:paraId="464DFD59" w14:textId="77777777" w:rsidTr="002B0772">
        <w:trPr>
          <w:trHeight w:val="268"/>
        </w:trPr>
        <w:tc>
          <w:tcPr>
            <w:tcW w:w="862" w:type="dxa"/>
          </w:tcPr>
          <w:p w14:paraId="3B33ECE3" w14:textId="6C707086" w:rsidR="002B0772" w:rsidRDefault="00201030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2139163" w14:textId="24DF5995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6366" w14:textId="36BBBD4B" w:rsidR="002B0772" w:rsidRPr="00D23645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AOG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11083" w14:textId="77777777" w:rsidR="002B0772" w:rsidRPr="00FD5E7F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D5E7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COLOCACIONES PARA LA VIVIENDA</w:t>
            </w:r>
          </w:p>
          <w:p w14:paraId="06AB3FF6" w14:textId="26476883" w:rsidR="006E5236" w:rsidRPr="006E5236" w:rsidRDefault="006E5236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E523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AOG1: Cantidad de registros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uando el campo 1 sea igual a (1405,1410, 1415,1420,1430 o 1435)</w:t>
            </w:r>
          </w:p>
          <w:p w14:paraId="50D5EAFF" w14:textId="77777777" w:rsidR="006E5236" w:rsidRDefault="006E5236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9A5176C" w14:textId="75442D88" w:rsidR="006E5236" w:rsidRPr="006E5236" w:rsidRDefault="006E5236" w:rsidP="006E523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E523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AOG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6E523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Sumar campo 5 </w:t>
            </w:r>
            <w:r w:rsidRPr="006E523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uando el campo 1 sea igual a (1405,1410, 1415,1420,1430 o 1435)</w:t>
            </w:r>
          </w:p>
          <w:p w14:paraId="239B1121" w14:textId="5B59C5EE" w:rsidR="006E5236" w:rsidRPr="006E5236" w:rsidRDefault="006E5236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EECE6FF" w14:textId="62EF3254" w:rsidR="002B0772" w:rsidRPr="005E1016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B0772" w:rsidRPr="00F45E53" w14:paraId="3E1CCEA7" w14:textId="77777777" w:rsidTr="002B0772">
        <w:trPr>
          <w:trHeight w:val="268"/>
        </w:trPr>
        <w:tc>
          <w:tcPr>
            <w:tcW w:w="862" w:type="dxa"/>
          </w:tcPr>
          <w:p w14:paraId="20E6743C" w14:textId="150370C9" w:rsidR="002B0772" w:rsidRDefault="002B0772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0103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405DBDE" w14:textId="277C7B41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0A4B9" w14:textId="1E0B1394" w:rsidR="002B0772" w:rsidRPr="00D23645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18177" w14:textId="77777777" w:rsidR="002B0772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CREDITOS POR CONTRATOS DE RETROCOMPRA</w:t>
            </w:r>
          </w:p>
          <w:p w14:paraId="03FCE911" w14:textId="61CAA3DE" w:rsidR="001A6199" w:rsidRDefault="001A6199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AOH1: Cantidad de registros cuando el campo 1 sea igual a (1505 o 1510)</w:t>
            </w:r>
          </w:p>
          <w:p w14:paraId="7EAC82EE" w14:textId="77777777" w:rsidR="001A6199" w:rsidRDefault="001A6199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2965571" w14:textId="003072C9" w:rsidR="001A6199" w:rsidRDefault="001A6199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AOH2: Sumar campo 5 cuando el campo 1 sea igual a (1505 o 1510)</w:t>
            </w:r>
          </w:p>
          <w:p w14:paraId="724C1536" w14:textId="29FADF9F" w:rsidR="001A6199" w:rsidRPr="00050C58" w:rsidRDefault="001A6199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BD6A7CF" w14:textId="0D6ABEFF" w:rsidR="002B0772" w:rsidRPr="005E1016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B0772" w:rsidRPr="00F45E53" w14:paraId="66757296" w14:textId="77777777" w:rsidTr="002B0772">
        <w:trPr>
          <w:trHeight w:val="268"/>
        </w:trPr>
        <w:tc>
          <w:tcPr>
            <w:tcW w:w="862" w:type="dxa"/>
          </w:tcPr>
          <w:p w14:paraId="3D441203" w14:textId="6DBBB9A0" w:rsidR="002B0772" w:rsidRDefault="002B0772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0103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773E04B" w14:textId="6D912315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089F8" w14:textId="4F1680C4" w:rsidR="002B0772" w:rsidRPr="00D23645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9A5D3" w14:textId="77777777" w:rsidR="002B0772" w:rsidRPr="00FD5E7F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D5E7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DEPOSITOS EN BANCO</w:t>
            </w:r>
          </w:p>
          <w:p w14:paraId="7C79AE19" w14:textId="1F04E117" w:rsidR="0006245B" w:rsidRDefault="0006245B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AOI1: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registros cuando el campo 1 sea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(1605,1610,1620, 1630 o 1635)</w:t>
            </w:r>
          </w:p>
          <w:p w14:paraId="2E2B60FE" w14:textId="77777777" w:rsidR="0006245B" w:rsidRPr="0006245B" w:rsidRDefault="0006245B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623BD9D5" w14:textId="0EC379D4" w:rsidR="0006245B" w:rsidRDefault="0006245B" w:rsidP="0006245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 5 cuando el campo 1 sea igual a (1605,1610,1620, 1630 o 1635)</w:t>
            </w:r>
          </w:p>
          <w:p w14:paraId="7F69B825" w14:textId="2D56ADE1" w:rsidR="0006245B" w:rsidRPr="0006245B" w:rsidRDefault="0006245B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CA6778" w14:textId="532E077D" w:rsidR="002B0772" w:rsidRPr="005E1016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2B0772" w:rsidRPr="00F45E53" w14:paraId="463AF952" w14:textId="77777777" w:rsidTr="002B0772">
        <w:trPr>
          <w:trHeight w:val="268"/>
        </w:trPr>
        <w:tc>
          <w:tcPr>
            <w:tcW w:w="862" w:type="dxa"/>
          </w:tcPr>
          <w:p w14:paraId="0A7EABEC" w14:textId="3A97E6F5" w:rsidR="002B0772" w:rsidRDefault="002B0772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0103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96457E" w14:textId="73FBDEDA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4B48F" w14:textId="71595FEF" w:rsidR="002B0772" w:rsidRPr="00D23645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AOJ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A6C87" w14:textId="77777777" w:rsidR="002B0772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DEPOSITOS Y OTRAS CAPTACIONES A PLAZO</w:t>
            </w:r>
          </w:p>
          <w:p w14:paraId="3085A812" w14:textId="47E5A33B" w:rsidR="0006245B" w:rsidRDefault="0006245B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J</w:t>
            </w: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registros cuando el campo 1 sea igual a (2105,2110 o 2205)</w:t>
            </w:r>
          </w:p>
          <w:p w14:paraId="3997BF15" w14:textId="0D599041" w:rsidR="0006245B" w:rsidRDefault="0006245B" w:rsidP="0006245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J2</w:t>
            </w: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 5 cuando el campo 1 sea igual a (2105,2110 o 2205)</w:t>
            </w:r>
          </w:p>
          <w:p w14:paraId="01BFBE3A" w14:textId="0CC253CE" w:rsidR="0006245B" w:rsidRPr="00050C58" w:rsidRDefault="0006245B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F15651" w14:textId="27E231DC" w:rsidR="002B0772" w:rsidRPr="005E1016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B0772" w:rsidRPr="00F45E53" w14:paraId="05B2DF0A" w14:textId="77777777" w:rsidTr="002B0772">
        <w:trPr>
          <w:trHeight w:val="268"/>
        </w:trPr>
        <w:tc>
          <w:tcPr>
            <w:tcW w:w="862" w:type="dxa"/>
          </w:tcPr>
          <w:p w14:paraId="16C1CC4A" w14:textId="164445CB" w:rsidR="002B0772" w:rsidRDefault="002B0772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0103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C6F426" w14:textId="20A145B6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1114D" w14:textId="1615C29B" w:rsidR="002B0772" w:rsidRPr="00D23645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AOK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2A9ED" w14:textId="77777777" w:rsidR="002B0772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CAPTACIONES P/CONTRATOS DE RETROCOMPRA</w:t>
            </w:r>
          </w:p>
          <w:p w14:paraId="209DCEA1" w14:textId="05F27559" w:rsidR="00AF0913" w:rsidRDefault="00AF0913" w:rsidP="00AF091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K</w:t>
            </w: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registros cuando el campo 1 sea igual a (2305 o 2310)</w:t>
            </w:r>
          </w:p>
          <w:p w14:paraId="35F27D0E" w14:textId="6B54CC7A" w:rsidR="00AF0913" w:rsidRDefault="00AF0913" w:rsidP="00AF091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K2</w:t>
            </w: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 5 cuando el campo 1 sea igual a (2305 o 2310)</w:t>
            </w:r>
          </w:p>
          <w:p w14:paraId="6E5109D1" w14:textId="77777777" w:rsidR="00AF0913" w:rsidRDefault="00AF0913" w:rsidP="00AF091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25172FE" w14:textId="5BD773B2" w:rsidR="00AF0913" w:rsidRPr="00050C58" w:rsidRDefault="00AF0913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9B540B4" w14:textId="2B9F8A88" w:rsidR="002B0772" w:rsidRPr="005E1016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B0772" w:rsidRPr="00F45E53" w14:paraId="3F3C3CA2" w14:textId="77777777" w:rsidTr="002B0772">
        <w:trPr>
          <w:trHeight w:val="268"/>
        </w:trPr>
        <w:tc>
          <w:tcPr>
            <w:tcW w:w="862" w:type="dxa"/>
          </w:tcPr>
          <w:p w14:paraId="3E14F89F" w14:textId="3DD38D28" w:rsidR="002B0772" w:rsidRDefault="002B0772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0103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92C3F4" w14:textId="65FC1BF9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43977" w14:textId="737E6720" w:rsidR="002B0772" w:rsidRPr="00D23645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AF4E2" w14:textId="77777777" w:rsidR="002B0772" w:rsidRPr="00FD5E7F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D5E7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OTRAS OBLIGACIONES</w:t>
            </w:r>
          </w:p>
          <w:p w14:paraId="36BBB075" w14:textId="53EE7AB3" w:rsidR="00AF0913" w:rsidRDefault="00AF0913" w:rsidP="00AF091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</w:t>
            </w: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registros cuando el campo 1 sea igual a (2405, 2410, 2415, 2505, 2510 o 2605)</w:t>
            </w:r>
          </w:p>
          <w:p w14:paraId="07997219" w14:textId="77777777" w:rsidR="00AF0913" w:rsidRDefault="00AF0913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7CD4B31" w14:textId="4FD6B303" w:rsidR="00AF0913" w:rsidRPr="00AF0913" w:rsidRDefault="00AF0913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L2</w:t>
            </w:r>
            <w:r w:rsidRPr="0006245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 5 cuando el campo 1 sea igual a (2405, 2410, 2415, 2505, 2510 o 2605)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9CA8326" w14:textId="2292536F" w:rsidR="002B0772" w:rsidRPr="005E1016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B0772" w:rsidRPr="00F45E53" w14:paraId="632462FD" w14:textId="77777777" w:rsidTr="002B0772">
        <w:trPr>
          <w:trHeight w:val="268"/>
        </w:trPr>
        <w:tc>
          <w:tcPr>
            <w:tcW w:w="862" w:type="dxa"/>
          </w:tcPr>
          <w:p w14:paraId="1A59FA48" w14:textId="2819D380" w:rsidR="002B0772" w:rsidRDefault="002B0772" w:rsidP="006F3FE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0103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8E35628" w14:textId="13CA1CE4" w:rsidR="002B0772" w:rsidRPr="00F45E53" w:rsidRDefault="002B0772" w:rsidP="006F3FE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E046" w14:textId="1B76065A" w:rsidR="002B0772" w:rsidRPr="00D23645" w:rsidRDefault="002B0772" w:rsidP="006F3FE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A98F" w14:textId="19DE59AE" w:rsidR="002B0772" w:rsidRPr="00D23645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2499B67" w14:textId="77777777" w:rsidR="002B0772" w:rsidRPr="005E1016" w:rsidRDefault="002B0772" w:rsidP="006F3FE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3FCF02F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4A5C7E05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0B6AA1D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C8FCB3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B6BE69D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DF8F630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7F3BEAD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DA90936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BCB61EF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A8D96C4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21E3F3A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71FAE99" w14:textId="77777777" w:rsidR="009239CF" w:rsidRPr="00F45E53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738F876C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F422E1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471031EF" w:rsidR="00202F52" w:rsidRPr="00F45E53" w:rsidRDefault="009554CA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5,9,10,11,12,13,14</w:t>
            </w:r>
            <w:r w:rsidR="00201030">
              <w:rPr>
                <w:rFonts w:ascii="Times New Roman" w:hAnsi="Times New Roman" w:cs="Times New Roman"/>
                <w:color w:val="4472C4" w:themeColor="accent1"/>
                <w:sz w:val="20"/>
              </w:rPr>
              <w:t>,15,16,17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7C8FEB7" w14:textId="77777777" w:rsidR="00184321" w:rsidRPr="00B537DA" w:rsidRDefault="00184321" w:rsidP="0018432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D47228B" w14:textId="77777777" w:rsidR="00690EFE" w:rsidRDefault="00184321" w:rsidP="009554CA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73EFB01" w14:textId="358D86E6" w:rsidR="009554CA" w:rsidRPr="00B537DA" w:rsidRDefault="009554CA" w:rsidP="009554C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92F93A0" w14:textId="01D4C916" w:rsidR="00690EFE" w:rsidRDefault="00184321" w:rsidP="00184321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33AD112" w14:textId="4D8D34CC" w:rsidR="00184321" w:rsidRPr="00B537DA" w:rsidRDefault="009554CA" w:rsidP="0018432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EBAEA74" w14:textId="5A013B9F" w:rsidR="00690EFE" w:rsidRDefault="009554CA" w:rsidP="009554CA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625E13C" w14:textId="04A1EF7B" w:rsidR="009554CA" w:rsidRPr="00B537DA" w:rsidRDefault="009554CA" w:rsidP="009554C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7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495359" w14:textId="13E98FE2" w:rsidR="00690EFE" w:rsidRDefault="009554CA" w:rsidP="009554CA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8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63E8041" w14:textId="27962748" w:rsidR="009554CA" w:rsidRPr="00B537DA" w:rsidRDefault="009554CA" w:rsidP="009554C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9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E206C3B" w14:textId="15F5EFAA" w:rsidR="00690EFE" w:rsidRDefault="009554CA" w:rsidP="009554CA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10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6CB2610" w14:textId="4738717B" w:rsidR="009554CA" w:rsidRPr="00B537DA" w:rsidRDefault="009554CA" w:rsidP="009554C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11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4A0716B" w14:textId="50ABBE26" w:rsidR="00690EFE" w:rsidRDefault="009554CA" w:rsidP="009554CA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A801599" w14:textId="66FF6AE2" w:rsidR="009554CA" w:rsidRPr="00B537DA" w:rsidRDefault="009554CA" w:rsidP="009554C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13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B3FFF5F" w14:textId="2BDC1A89" w:rsidR="00690EFE" w:rsidRDefault="009554CA" w:rsidP="009554CA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C943A2" w14:textId="6F3F9FA7" w:rsidR="009554CA" w:rsidRPr="00B537DA" w:rsidRDefault="009554CA" w:rsidP="009554C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15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A5C358B" w14:textId="217EC52A" w:rsidR="00690EFE" w:rsidRDefault="009554CA" w:rsidP="009554CA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16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A346868" w14:textId="255DD539" w:rsidR="009554CA" w:rsidRPr="00B537DA" w:rsidRDefault="009554CA" w:rsidP="009554C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17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A87A727" w14:textId="425B75AD" w:rsidR="00690EFE" w:rsidRDefault="009554CA" w:rsidP="009554CA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18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7962D5B" w14:textId="23134526" w:rsidR="009554CA" w:rsidRPr="00B537DA" w:rsidRDefault="009554CA" w:rsidP="009554C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="00690EF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9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C02C8" w14:paraId="3676ACCC" w14:textId="77777777" w:rsidTr="004118D8">
        <w:tc>
          <w:tcPr>
            <w:tcW w:w="1413" w:type="dxa"/>
          </w:tcPr>
          <w:p w14:paraId="7DDB3BFA" w14:textId="77777777" w:rsidR="00F32211" w:rsidRPr="002C02C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2C02C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29815850" w:rsidR="00F32211" w:rsidRPr="002C02C8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475098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AF0A36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F32211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2C02C8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99D8C87" w:rsidR="00F32211" w:rsidRPr="002C02C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2C02C8"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2C02C8"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C02C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2C02C8">
              <w:rPr>
                <w:rFonts w:ascii="Times New Roman" w:hAnsi="Times New Roman" w:cs="Times New Roman"/>
              </w:rPr>
              <w:t xml:space="preserve"> </w:t>
            </w: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2C02C8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C02C8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2C02C8">
        <w:t>Archivo Carátula</w:t>
      </w:r>
      <w:bookmarkEnd w:id="22"/>
      <w:bookmarkEnd w:id="23"/>
      <w:r w:rsidRPr="002C02C8">
        <w:fldChar w:fldCharType="begin"/>
      </w:r>
      <w:r w:rsidRPr="002C02C8">
        <w:instrText xml:space="preserve"> XE "Archivo ”arátula" </w:instrText>
      </w:r>
      <w:r w:rsidRPr="002C02C8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2C02C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C02C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C24CF04" w:rsidR="00F32211" w:rsidRPr="002C02C8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475098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AF0A36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F32211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###</w:t>
            </w:r>
            <w:proofErr w:type="gramStart"/>
            <w:r w:rsidR="00F32211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c.XXX</w:t>
            </w:r>
            <w:r w:rsidR="002C02C8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2C02C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0E9EE45E" w:rsidR="00F32211" w:rsidRPr="002C02C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2C02C8"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2C02C8"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C02C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lastRenderedPageBreak/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5D426F" w:rsidRPr="00F45E53" w14:paraId="34B595B1" w14:textId="77777777" w:rsidTr="005D426F">
        <w:trPr>
          <w:trHeight w:val="268"/>
        </w:trPr>
        <w:tc>
          <w:tcPr>
            <w:tcW w:w="862" w:type="dxa"/>
          </w:tcPr>
          <w:p w14:paraId="591B5C65" w14:textId="77777777" w:rsidR="005D426F" w:rsidRPr="00F45E53" w:rsidRDefault="005D426F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5D426F" w:rsidRPr="00F45E53" w:rsidRDefault="005D426F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5D426F" w:rsidRPr="00F45E53" w:rsidRDefault="005D426F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5D426F" w:rsidRPr="00F45E53" w:rsidRDefault="005D426F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A2415D9" w14:textId="245AD1A4" w:rsidR="005D426F" w:rsidRPr="00F45E53" w:rsidRDefault="005D426F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5D426F" w:rsidRPr="00F45E53" w14:paraId="5D951038" w14:textId="77777777" w:rsidTr="005D426F">
        <w:trPr>
          <w:trHeight w:val="268"/>
        </w:trPr>
        <w:tc>
          <w:tcPr>
            <w:tcW w:w="862" w:type="dxa"/>
          </w:tcPr>
          <w:p w14:paraId="353C772D" w14:textId="77777777" w:rsidR="005D426F" w:rsidRPr="00F45E53" w:rsidRDefault="005D426F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5D426F" w:rsidRPr="00F45E53" w:rsidRDefault="005D426F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5D426F" w:rsidRPr="00F45E53" w:rsidRDefault="005D426F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5D426F" w:rsidRPr="00F45E53" w:rsidRDefault="005D426F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5D426F" w:rsidRPr="00F45E53" w:rsidRDefault="005D426F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5D426F" w:rsidRPr="00F45E53" w14:paraId="6F1D936B" w14:textId="77777777" w:rsidTr="005D426F">
        <w:trPr>
          <w:trHeight w:val="268"/>
        </w:trPr>
        <w:tc>
          <w:tcPr>
            <w:tcW w:w="862" w:type="dxa"/>
          </w:tcPr>
          <w:p w14:paraId="3A9C0A96" w14:textId="77777777" w:rsidR="005D426F" w:rsidRPr="00F45E53" w:rsidRDefault="005D426F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5D426F" w:rsidRPr="00F45E53" w:rsidRDefault="005D426F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F7FBD73" w:rsidR="005D426F" w:rsidRPr="00F45E53" w:rsidRDefault="005D426F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5D426F" w:rsidRPr="00F45E53" w:rsidRDefault="005D426F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5D426F" w:rsidRPr="00F45E53" w:rsidRDefault="005D426F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5D426F" w:rsidRPr="00F45E53" w14:paraId="7E828B7E" w14:textId="77777777" w:rsidTr="005D426F">
        <w:trPr>
          <w:trHeight w:val="268"/>
        </w:trPr>
        <w:tc>
          <w:tcPr>
            <w:tcW w:w="862" w:type="dxa"/>
          </w:tcPr>
          <w:p w14:paraId="5CAD6BF3" w14:textId="77777777" w:rsidR="005D426F" w:rsidRPr="00F45E53" w:rsidRDefault="005D426F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5D426F" w:rsidRPr="00F45E53" w:rsidRDefault="005D426F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5D426F" w:rsidRPr="00F45E53" w:rsidRDefault="005D426F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5D426F" w:rsidRPr="00F45E53" w:rsidRDefault="005D426F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5D426F" w:rsidRPr="00F45E53" w:rsidRDefault="005D426F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5D426F" w:rsidRPr="00F45E53" w14:paraId="29EBC434" w14:textId="77777777" w:rsidTr="005D426F">
        <w:trPr>
          <w:trHeight w:val="268"/>
        </w:trPr>
        <w:tc>
          <w:tcPr>
            <w:tcW w:w="862" w:type="dxa"/>
          </w:tcPr>
          <w:p w14:paraId="712E6578" w14:textId="77777777" w:rsidR="005D426F" w:rsidRPr="00F45E53" w:rsidRDefault="005D426F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5D426F" w:rsidRPr="00F45E53" w:rsidRDefault="005D426F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5D426F" w:rsidRPr="00F45E53" w:rsidRDefault="005D426F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5D426F" w:rsidRPr="00F45E53" w:rsidRDefault="005D426F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5D426F" w:rsidRPr="000506C0" w:rsidRDefault="005D426F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2B0772" w:rsidRPr="00F45E53" w14:paraId="03C55575" w14:textId="77777777" w:rsidTr="005D426F">
        <w:trPr>
          <w:trHeight w:val="268"/>
        </w:trPr>
        <w:tc>
          <w:tcPr>
            <w:tcW w:w="862" w:type="dxa"/>
          </w:tcPr>
          <w:p w14:paraId="54D2D25C" w14:textId="77777777" w:rsidR="002B0772" w:rsidRPr="00F45E53" w:rsidRDefault="002B077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67341CC" w:rsidR="002B0772" w:rsidRPr="00F45E53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06D7B00A" w:rsidR="002B0772" w:rsidRPr="002B0772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10E4120A" w14:textId="4DF7A577" w:rsidR="002B0772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70132" w:rsidRPr="00F45E53" w14:paraId="4B20229E" w14:textId="77777777" w:rsidTr="005D426F">
        <w:trPr>
          <w:trHeight w:val="268"/>
        </w:trPr>
        <w:tc>
          <w:tcPr>
            <w:tcW w:w="862" w:type="dxa"/>
          </w:tcPr>
          <w:p w14:paraId="161E2941" w14:textId="4A96508C" w:rsidR="00170132" w:rsidRDefault="0017013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1E215771" w14:textId="77777777" w:rsidR="00170132" w:rsidRPr="00F45E53" w:rsidRDefault="0017013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0244B35" w14:textId="5FE0E017" w:rsidR="00170132" w:rsidRPr="002B0772" w:rsidRDefault="00170132" w:rsidP="0017013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7013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AOA</w:t>
            </w:r>
          </w:p>
        </w:tc>
        <w:tc>
          <w:tcPr>
            <w:tcW w:w="6095" w:type="dxa"/>
          </w:tcPr>
          <w:p w14:paraId="0B65CE1E" w14:textId="77777777" w:rsidR="00170132" w:rsidRP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5BA103EB" w14:textId="77777777" w:rsidR="00170132" w:rsidRPr="00F45E53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70132" w:rsidRPr="00F45E53" w14:paraId="37D82257" w14:textId="77777777" w:rsidTr="005D426F">
        <w:trPr>
          <w:trHeight w:val="268"/>
        </w:trPr>
        <w:tc>
          <w:tcPr>
            <w:tcW w:w="862" w:type="dxa"/>
          </w:tcPr>
          <w:p w14:paraId="74BEB458" w14:textId="039CF111" w:rsidR="00170132" w:rsidRDefault="0017013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319796C" w14:textId="77777777" w:rsidR="00170132" w:rsidRPr="00F45E53" w:rsidRDefault="0017013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135412E8" w14:textId="5101BC01" w:rsidR="00170132" w:rsidRPr="002B0772" w:rsidRDefault="00170132" w:rsidP="0017013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7013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AOB</w:t>
            </w:r>
          </w:p>
        </w:tc>
        <w:tc>
          <w:tcPr>
            <w:tcW w:w="6095" w:type="dxa"/>
          </w:tcPr>
          <w:p w14:paraId="1B660CA0" w14:textId="77777777" w:rsidR="00170132" w:rsidRP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34FF0E66" w14:textId="77777777" w:rsidR="00170132" w:rsidRPr="00F45E53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70132" w:rsidRPr="00F45E53" w14:paraId="663B9DDE" w14:textId="77777777" w:rsidTr="005D426F">
        <w:trPr>
          <w:trHeight w:val="268"/>
        </w:trPr>
        <w:tc>
          <w:tcPr>
            <w:tcW w:w="862" w:type="dxa"/>
          </w:tcPr>
          <w:p w14:paraId="16D11A5C" w14:textId="36D8C35C" w:rsidR="00170132" w:rsidRDefault="0017013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6EECF377" w14:textId="77777777" w:rsidR="00170132" w:rsidRPr="00F45E53" w:rsidRDefault="0017013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13451757" w14:textId="1AFC65FA" w:rsidR="00170132" w:rsidRPr="002B0772" w:rsidRDefault="0017013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7013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AOC</w:t>
            </w:r>
          </w:p>
        </w:tc>
        <w:tc>
          <w:tcPr>
            <w:tcW w:w="6095" w:type="dxa"/>
          </w:tcPr>
          <w:p w14:paraId="5C9D28DD" w14:textId="77777777" w:rsidR="00170132" w:rsidRP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14359256" w14:textId="77777777" w:rsidR="00170132" w:rsidRPr="00F45E53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B0772" w:rsidRPr="00F45E53" w14:paraId="449A74F0" w14:textId="3924D64E" w:rsidTr="005D426F">
        <w:trPr>
          <w:trHeight w:val="268"/>
        </w:trPr>
        <w:tc>
          <w:tcPr>
            <w:tcW w:w="862" w:type="dxa"/>
          </w:tcPr>
          <w:p w14:paraId="446C1F3A" w14:textId="7EA23C8D" w:rsidR="002B0772" w:rsidRPr="00F45E53" w:rsidRDefault="0017013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02F6D6FB" w14:textId="190A9A3C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2A205AB" w14:textId="77009BBF" w:rsidR="002B0772" w:rsidRPr="00F45E53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AOD</w:t>
            </w:r>
          </w:p>
        </w:tc>
        <w:tc>
          <w:tcPr>
            <w:tcW w:w="6095" w:type="dxa"/>
          </w:tcPr>
          <w:p w14:paraId="67FA48B0" w14:textId="6D63E49F" w:rsidR="002B0772" w:rsidRPr="002B0772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COLOCACIONES COMERCIALES</w:t>
            </w:r>
          </w:p>
        </w:tc>
        <w:tc>
          <w:tcPr>
            <w:tcW w:w="851" w:type="dxa"/>
          </w:tcPr>
          <w:p w14:paraId="20A5A4A0" w14:textId="7F88F0A9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772" w:rsidRPr="00F45E53" w14:paraId="457D6C4A" w14:textId="6DCB67EF" w:rsidTr="005D426F">
        <w:trPr>
          <w:trHeight w:val="268"/>
        </w:trPr>
        <w:tc>
          <w:tcPr>
            <w:tcW w:w="862" w:type="dxa"/>
          </w:tcPr>
          <w:p w14:paraId="7484FA91" w14:textId="4955A736" w:rsidR="002B0772" w:rsidRPr="00F45E53" w:rsidRDefault="0017013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2C8D95A5" w14:textId="2D4453B4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EB2B647" w14:textId="2B8A18CB" w:rsidR="002B0772" w:rsidRPr="00F45E53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AOE</w:t>
            </w:r>
          </w:p>
        </w:tc>
        <w:tc>
          <w:tcPr>
            <w:tcW w:w="6095" w:type="dxa"/>
          </w:tcPr>
          <w:p w14:paraId="76546BB7" w14:textId="6BE5E53B" w:rsidR="002B0772" w:rsidRPr="002B0772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COLOCACIONES DE CONSUMO</w:t>
            </w:r>
          </w:p>
        </w:tc>
        <w:tc>
          <w:tcPr>
            <w:tcW w:w="851" w:type="dxa"/>
          </w:tcPr>
          <w:p w14:paraId="349C3C35" w14:textId="43857BBB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772" w:rsidRPr="00F45E53" w14:paraId="57B6DB6A" w14:textId="01A14653" w:rsidTr="005D426F">
        <w:trPr>
          <w:trHeight w:val="268"/>
        </w:trPr>
        <w:tc>
          <w:tcPr>
            <w:tcW w:w="862" w:type="dxa"/>
          </w:tcPr>
          <w:p w14:paraId="3AFA4467" w14:textId="47ACE674" w:rsidR="002B0772" w:rsidRDefault="0017013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2E1EE7E7" w14:textId="6BF9F02B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2B36381" w14:textId="7B25F741" w:rsidR="002B0772" w:rsidRPr="0012355E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AOF</w:t>
            </w:r>
          </w:p>
        </w:tc>
        <w:tc>
          <w:tcPr>
            <w:tcW w:w="6095" w:type="dxa"/>
          </w:tcPr>
          <w:p w14:paraId="66FD3CDA" w14:textId="7A8B6D93" w:rsidR="002B0772" w:rsidRPr="002B0772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PRESTAMOS INTERBANCARIOS</w:t>
            </w:r>
          </w:p>
        </w:tc>
        <w:tc>
          <w:tcPr>
            <w:tcW w:w="851" w:type="dxa"/>
          </w:tcPr>
          <w:p w14:paraId="7332DFD4" w14:textId="72E883FB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772" w:rsidRPr="00F45E53" w14:paraId="1CCD1ECE" w14:textId="77777777" w:rsidTr="005D426F">
        <w:trPr>
          <w:trHeight w:val="268"/>
        </w:trPr>
        <w:tc>
          <w:tcPr>
            <w:tcW w:w="862" w:type="dxa"/>
          </w:tcPr>
          <w:p w14:paraId="4D8D35D8" w14:textId="57AD8941" w:rsidR="002B0772" w:rsidRDefault="0017013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3D576E5E" w14:textId="601BE31D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E31F040" w14:textId="21388A52" w:rsidR="002B0772" w:rsidRPr="00D23645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AOG</w:t>
            </w:r>
          </w:p>
        </w:tc>
        <w:tc>
          <w:tcPr>
            <w:tcW w:w="6095" w:type="dxa"/>
          </w:tcPr>
          <w:p w14:paraId="3CDABADD" w14:textId="111F2B08" w:rsidR="002B0772" w:rsidRPr="00D23645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COLOCACIONES PARA LA VIVIENDA</w:t>
            </w:r>
          </w:p>
        </w:tc>
        <w:tc>
          <w:tcPr>
            <w:tcW w:w="851" w:type="dxa"/>
          </w:tcPr>
          <w:p w14:paraId="2E3F948A" w14:textId="5D1C2639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772" w:rsidRPr="00F45E53" w14:paraId="0383131A" w14:textId="77777777" w:rsidTr="005D426F">
        <w:trPr>
          <w:trHeight w:val="268"/>
        </w:trPr>
        <w:tc>
          <w:tcPr>
            <w:tcW w:w="862" w:type="dxa"/>
          </w:tcPr>
          <w:p w14:paraId="23814FD3" w14:textId="7B0B49D3" w:rsidR="002B0772" w:rsidRDefault="002B077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17013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2E00BCC" w14:textId="1D253679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8316926" w14:textId="0A443E1A" w:rsidR="002B0772" w:rsidRPr="00D23645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AOH</w:t>
            </w:r>
          </w:p>
        </w:tc>
        <w:tc>
          <w:tcPr>
            <w:tcW w:w="6095" w:type="dxa"/>
          </w:tcPr>
          <w:p w14:paraId="7A9BC10D" w14:textId="770F27E9" w:rsidR="002B0772" w:rsidRPr="00050C58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CREDITOS POR CONTRATOS DE RETROCOMPRA</w:t>
            </w:r>
          </w:p>
        </w:tc>
        <w:tc>
          <w:tcPr>
            <w:tcW w:w="851" w:type="dxa"/>
          </w:tcPr>
          <w:p w14:paraId="4449FF4A" w14:textId="1BF3443B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772" w:rsidRPr="00F45E53" w14:paraId="78DC618F" w14:textId="77777777" w:rsidTr="005D426F">
        <w:trPr>
          <w:trHeight w:val="268"/>
        </w:trPr>
        <w:tc>
          <w:tcPr>
            <w:tcW w:w="862" w:type="dxa"/>
          </w:tcPr>
          <w:p w14:paraId="0C37DFF7" w14:textId="0005EC6A" w:rsidR="002B0772" w:rsidRDefault="002B077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17013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697B110" w14:textId="0726D008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470A4B5" w14:textId="599DB333" w:rsidR="002B0772" w:rsidRPr="00D23645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AOI</w:t>
            </w:r>
          </w:p>
        </w:tc>
        <w:tc>
          <w:tcPr>
            <w:tcW w:w="6095" w:type="dxa"/>
          </w:tcPr>
          <w:p w14:paraId="406B6AD4" w14:textId="11F08E49" w:rsidR="002B0772" w:rsidRPr="00D23645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DEPOSITOS EN BANCO</w:t>
            </w:r>
          </w:p>
        </w:tc>
        <w:tc>
          <w:tcPr>
            <w:tcW w:w="851" w:type="dxa"/>
          </w:tcPr>
          <w:p w14:paraId="73EE0DE5" w14:textId="5E8D5802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772" w:rsidRPr="00F45E53" w14:paraId="29FE43D4" w14:textId="77777777" w:rsidTr="005D426F">
        <w:trPr>
          <w:trHeight w:val="268"/>
        </w:trPr>
        <w:tc>
          <w:tcPr>
            <w:tcW w:w="862" w:type="dxa"/>
          </w:tcPr>
          <w:p w14:paraId="57CC048D" w14:textId="2BCB7441" w:rsidR="002B0772" w:rsidRDefault="002B077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17013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8D77595" w14:textId="45C5B1AE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CC69F3D" w14:textId="1800E2AC" w:rsidR="002B0772" w:rsidRPr="00D23645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AOJ</w:t>
            </w:r>
          </w:p>
        </w:tc>
        <w:tc>
          <w:tcPr>
            <w:tcW w:w="6095" w:type="dxa"/>
          </w:tcPr>
          <w:p w14:paraId="3AD78CED" w14:textId="75048E90" w:rsidR="002B0772" w:rsidRPr="00050C58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DEPOSITOS Y OTRAS CAPTACIONES A PLAZO</w:t>
            </w:r>
          </w:p>
        </w:tc>
        <w:tc>
          <w:tcPr>
            <w:tcW w:w="851" w:type="dxa"/>
          </w:tcPr>
          <w:p w14:paraId="7A46288D" w14:textId="6F7636FD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772" w:rsidRPr="00F45E53" w14:paraId="793D73F8" w14:textId="77777777" w:rsidTr="005D426F">
        <w:trPr>
          <w:trHeight w:val="268"/>
        </w:trPr>
        <w:tc>
          <w:tcPr>
            <w:tcW w:w="862" w:type="dxa"/>
          </w:tcPr>
          <w:p w14:paraId="74BB2A39" w14:textId="6EAF335D" w:rsidR="002B0772" w:rsidRDefault="002B077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17013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B4FBB60" w14:textId="4BF893AB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CD436A7" w14:textId="46658F0B" w:rsidR="002B0772" w:rsidRPr="00D23645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AOK</w:t>
            </w:r>
          </w:p>
        </w:tc>
        <w:tc>
          <w:tcPr>
            <w:tcW w:w="6095" w:type="dxa"/>
          </w:tcPr>
          <w:p w14:paraId="04418A46" w14:textId="412D808C" w:rsidR="002B0772" w:rsidRPr="00050C58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C5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CAPTACIONES P/CONTRATOS DE RETROCOMPRA</w:t>
            </w:r>
          </w:p>
        </w:tc>
        <w:tc>
          <w:tcPr>
            <w:tcW w:w="851" w:type="dxa"/>
          </w:tcPr>
          <w:p w14:paraId="61625E98" w14:textId="25288830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772" w:rsidRPr="00F45E53" w14:paraId="1D71756C" w14:textId="77777777" w:rsidTr="005D426F">
        <w:trPr>
          <w:trHeight w:val="268"/>
        </w:trPr>
        <w:tc>
          <w:tcPr>
            <w:tcW w:w="862" w:type="dxa"/>
          </w:tcPr>
          <w:p w14:paraId="1561B0B5" w14:textId="3F2A6AFD" w:rsidR="002B0772" w:rsidRDefault="002B077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17013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FC4BC2F" w14:textId="6E11E779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9744C44" w14:textId="404B66E4" w:rsidR="002B0772" w:rsidRPr="00D23645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AOL</w:t>
            </w:r>
          </w:p>
        </w:tc>
        <w:tc>
          <w:tcPr>
            <w:tcW w:w="6095" w:type="dxa"/>
          </w:tcPr>
          <w:p w14:paraId="1D9E837A" w14:textId="27B6FEE3" w:rsidR="002B0772" w:rsidRPr="00D23645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B07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OTRAS OBLIGACIONES</w:t>
            </w:r>
          </w:p>
        </w:tc>
        <w:tc>
          <w:tcPr>
            <w:tcW w:w="851" w:type="dxa"/>
          </w:tcPr>
          <w:p w14:paraId="6526B0B1" w14:textId="1EFD7214" w:rsidR="002B0772" w:rsidRDefault="0017013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cambiar</w:t>
            </w:r>
            <w:proofErr w:type="spellEnd"/>
          </w:p>
        </w:tc>
      </w:tr>
      <w:tr w:rsidR="002B0772" w:rsidRPr="00F45E53" w14:paraId="68541A44" w14:textId="77777777" w:rsidTr="005D426F">
        <w:trPr>
          <w:trHeight w:val="268"/>
        </w:trPr>
        <w:tc>
          <w:tcPr>
            <w:tcW w:w="862" w:type="dxa"/>
          </w:tcPr>
          <w:p w14:paraId="648D5159" w14:textId="019AA544" w:rsidR="002B0772" w:rsidRDefault="002B0772" w:rsidP="002B077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1</w:t>
            </w:r>
            <w:r w:rsidR="00170132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C76B4C7" w14:textId="48756CCB" w:rsidR="002B0772" w:rsidRPr="00F45E53" w:rsidRDefault="002B0772" w:rsidP="002B077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101E9EC" w14:textId="4C9B76C0" w:rsidR="002B0772" w:rsidRPr="00D23645" w:rsidRDefault="002B0772" w:rsidP="002B077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177BBFC" w14:textId="03277AF8" w:rsidR="002B0772" w:rsidRPr="00D23645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39735D55" w14:textId="1CA5400E" w:rsidR="002B0772" w:rsidRDefault="002B0772" w:rsidP="002B077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64063ABB" w14:textId="77777777" w:rsidR="008D5492" w:rsidRPr="00230F5A" w:rsidRDefault="008D5492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0EF2DC59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AF0A36">
        <w:rPr>
          <w:rFonts w:ascii="Times New Roman" w:hAnsi="Times New Roman" w:cs="Times New Roman"/>
          <w:color w:val="4472C4" w:themeColor="accent1"/>
        </w:rPr>
        <w:t>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281F4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BFB9D" w14:textId="77777777" w:rsidR="00EC4B1B" w:rsidRDefault="00EC4B1B" w:rsidP="00F10206">
      <w:pPr>
        <w:spacing w:after="0" w:line="240" w:lineRule="auto"/>
      </w:pPr>
      <w:r>
        <w:separator/>
      </w:r>
    </w:p>
  </w:endnote>
  <w:endnote w:type="continuationSeparator" w:id="0">
    <w:p w14:paraId="253314B3" w14:textId="77777777" w:rsidR="00EC4B1B" w:rsidRDefault="00EC4B1B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58AC7" w14:textId="77777777" w:rsidR="00EC4B1B" w:rsidRDefault="00EC4B1B" w:rsidP="00F10206">
      <w:pPr>
        <w:spacing w:after="0" w:line="240" w:lineRule="auto"/>
      </w:pPr>
      <w:r>
        <w:separator/>
      </w:r>
    </w:p>
  </w:footnote>
  <w:footnote w:type="continuationSeparator" w:id="0">
    <w:p w14:paraId="6DC46197" w14:textId="77777777" w:rsidR="00EC4B1B" w:rsidRDefault="00EC4B1B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0C58"/>
    <w:rsid w:val="00051F19"/>
    <w:rsid w:val="00055995"/>
    <w:rsid w:val="00056880"/>
    <w:rsid w:val="00062196"/>
    <w:rsid w:val="0006245B"/>
    <w:rsid w:val="0006551A"/>
    <w:rsid w:val="00067BC4"/>
    <w:rsid w:val="000701D0"/>
    <w:rsid w:val="00074008"/>
    <w:rsid w:val="00095C2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70132"/>
    <w:rsid w:val="00182D60"/>
    <w:rsid w:val="00182DC4"/>
    <w:rsid w:val="00184321"/>
    <w:rsid w:val="00184622"/>
    <w:rsid w:val="00186CB0"/>
    <w:rsid w:val="001912BC"/>
    <w:rsid w:val="00191E60"/>
    <w:rsid w:val="0019366D"/>
    <w:rsid w:val="001943F6"/>
    <w:rsid w:val="001A2A39"/>
    <w:rsid w:val="001A5519"/>
    <w:rsid w:val="001A6199"/>
    <w:rsid w:val="001C0052"/>
    <w:rsid w:val="001C1FCA"/>
    <w:rsid w:val="001C7F53"/>
    <w:rsid w:val="001D2934"/>
    <w:rsid w:val="001D4DBB"/>
    <w:rsid w:val="001E0F92"/>
    <w:rsid w:val="001E7B96"/>
    <w:rsid w:val="001E7E45"/>
    <w:rsid w:val="00201030"/>
    <w:rsid w:val="00202F52"/>
    <w:rsid w:val="0020586B"/>
    <w:rsid w:val="002119AD"/>
    <w:rsid w:val="00212731"/>
    <w:rsid w:val="002308E7"/>
    <w:rsid w:val="00230F5A"/>
    <w:rsid w:val="002358C5"/>
    <w:rsid w:val="002430D4"/>
    <w:rsid w:val="0025079A"/>
    <w:rsid w:val="00254B9F"/>
    <w:rsid w:val="00255E64"/>
    <w:rsid w:val="00264C16"/>
    <w:rsid w:val="00266AD3"/>
    <w:rsid w:val="00273BB4"/>
    <w:rsid w:val="00276FA5"/>
    <w:rsid w:val="00281F4A"/>
    <w:rsid w:val="00284E6A"/>
    <w:rsid w:val="00294E79"/>
    <w:rsid w:val="00296526"/>
    <w:rsid w:val="002A13B4"/>
    <w:rsid w:val="002B0427"/>
    <w:rsid w:val="002B0772"/>
    <w:rsid w:val="002B267E"/>
    <w:rsid w:val="002B373A"/>
    <w:rsid w:val="002B4375"/>
    <w:rsid w:val="002C02C8"/>
    <w:rsid w:val="002E1CED"/>
    <w:rsid w:val="002E74B0"/>
    <w:rsid w:val="002E74BA"/>
    <w:rsid w:val="002E798A"/>
    <w:rsid w:val="002F620F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66DDB"/>
    <w:rsid w:val="00382B34"/>
    <w:rsid w:val="00386793"/>
    <w:rsid w:val="0039123E"/>
    <w:rsid w:val="003920D1"/>
    <w:rsid w:val="0039282E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23F"/>
    <w:rsid w:val="004453F6"/>
    <w:rsid w:val="00446EF8"/>
    <w:rsid w:val="00453AE1"/>
    <w:rsid w:val="00465EE6"/>
    <w:rsid w:val="00475098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4202B"/>
    <w:rsid w:val="00562E48"/>
    <w:rsid w:val="00570E48"/>
    <w:rsid w:val="00575FEB"/>
    <w:rsid w:val="0059765A"/>
    <w:rsid w:val="00597FD4"/>
    <w:rsid w:val="005B5D60"/>
    <w:rsid w:val="005B65DC"/>
    <w:rsid w:val="005C5769"/>
    <w:rsid w:val="005D426F"/>
    <w:rsid w:val="005D4F28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783"/>
    <w:rsid w:val="00644807"/>
    <w:rsid w:val="00646F7F"/>
    <w:rsid w:val="00651E4A"/>
    <w:rsid w:val="00655667"/>
    <w:rsid w:val="00661AC6"/>
    <w:rsid w:val="00666E1A"/>
    <w:rsid w:val="0067254A"/>
    <w:rsid w:val="00675C7E"/>
    <w:rsid w:val="006835D7"/>
    <w:rsid w:val="006852C5"/>
    <w:rsid w:val="00690EFE"/>
    <w:rsid w:val="0069591F"/>
    <w:rsid w:val="006A0A36"/>
    <w:rsid w:val="006A19E5"/>
    <w:rsid w:val="006A36D6"/>
    <w:rsid w:val="006A5C5E"/>
    <w:rsid w:val="006B4D0F"/>
    <w:rsid w:val="006B70A9"/>
    <w:rsid w:val="006D0841"/>
    <w:rsid w:val="006D2868"/>
    <w:rsid w:val="006D45CE"/>
    <w:rsid w:val="006E5236"/>
    <w:rsid w:val="006E7D3F"/>
    <w:rsid w:val="006F07F7"/>
    <w:rsid w:val="006F384B"/>
    <w:rsid w:val="006F3FEF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398A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A17BE"/>
    <w:rsid w:val="008B2624"/>
    <w:rsid w:val="008B2B0B"/>
    <w:rsid w:val="008B5146"/>
    <w:rsid w:val="008B6060"/>
    <w:rsid w:val="008C1F00"/>
    <w:rsid w:val="008C7428"/>
    <w:rsid w:val="008D0DF6"/>
    <w:rsid w:val="008D247E"/>
    <w:rsid w:val="008D5492"/>
    <w:rsid w:val="008D67FD"/>
    <w:rsid w:val="008D6FFE"/>
    <w:rsid w:val="008E4978"/>
    <w:rsid w:val="008E4FBF"/>
    <w:rsid w:val="008E6834"/>
    <w:rsid w:val="009144B1"/>
    <w:rsid w:val="00920D2A"/>
    <w:rsid w:val="009239CF"/>
    <w:rsid w:val="009248DE"/>
    <w:rsid w:val="009258AA"/>
    <w:rsid w:val="00930A0D"/>
    <w:rsid w:val="00936D4A"/>
    <w:rsid w:val="009427D8"/>
    <w:rsid w:val="009437BA"/>
    <w:rsid w:val="009554CA"/>
    <w:rsid w:val="009560F7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3BE8"/>
    <w:rsid w:val="009947CD"/>
    <w:rsid w:val="0099615C"/>
    <w:rsid w:val="009970AF"/>
    <w:rsid w:val="009A28CD"/>
    <w:rsid w:val="009A2A10"/>
    <w:rsid w:val="009A52D0"/>
    <w:rsid w:val="009A6FF8"/>
    <w:rsid w:val="009C0AC5"/>
    <w:rsid w:val="009C2AC1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2650C"/>
    <w:rsid w:val="00A421C4"/>
    <w:rsid w:val="00A42CB3"/>
    <w:rsid w:val="00A4355E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27BE"/>
    <w:rsid w:val="00AC3753"/>
    <w:rsid w:val="00AC40AA"/>
    <w:rsid w:val="00AC7243"/>
    <w:rsid w:val="00AD0B4A"/>
    <w:rsid w:val="00AD1F4D"/>
    <w:rsid w:val="00AD4368"/>
    <w:rsid w:val="00AE096D"/>
    <w:rsid w:val="00AE4F71"/>
    <w:rsid w:val="00AF0913"/>
    <w:rsid w:val="00AF0A36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1399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06BA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3B3A"/>
    <w:rsid w:val="00D177B4"/>
    <w:rsid w:val="00D23639"/>
    <w:rsid w:val="00D23645"/>
    <w:rsid w:val="00D3155F"/>
    <w:rsid w:val="00D31E6D"/>
    <w:rsid w:val="00D35EF3"/>
    <w:rsid w:val="00D41FAB"/>
    <w:rsid w:val="00D4790F"/>
    <w:rsid w:val="00D50645"/>
    <w:rsid w:val="00D5246E"/>
    <w:rsid w:val="00D52945"/>
    <w:rsid w:val="00D61A3C"/>
    <w:rsid w:val="00D71044"/>
    <w:rsid w:val="00D72837"/>
    <w:rsid w:val="00D734FF"/>
    <w:rsid w:val="00D75878"/>
    <w:rsid w:val="00D84280"/>
    <w:rsid w:val="00D923F1"/>
    <w:rsid w:val="00D92C2E"/>
    <w:rsid w:val="00D97610"/>
    <w:rsid w:val="00DA5A1D"/>
    <w:rsid w:val="00DA6AAC"/>
    <w:rsid w:val="00DB1EDF"/>
    <w:rsid w:val="00DB4117"/>
    <w:rsid w:val="00DB49C1"/>
    <w:rsid w:val="00DB53EB"/>
    <w:rsid w:val="00DB7980"/>
    <w:rsid w:val="00DC1D90"/>
    <w:rsid w:val="00DC2628"/>
    <w:rsid w:val="00DC3021"/>
    <w:rsid w:val="00DC42E7"/>
    <w:rsid w:val="00DD29FD"/>
    <w:rsid w:val="00DE2FBA"/>
    <w:rsid w:val="00DE6FAE"/>
    <w:rsid w:val="00DF1300"/>
    <w:rsid w:val="00DF3233"/>
    <w:rsid w:val="00E04B2E"/>
    <w:rsid w:val="00E11F4C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4AFE"/>
    <w:rsid w:val="00EC4B1B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422E1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0DCB"/>
    <w:rsid w:val="00FD1A65"/>
    <w:rsid w:val="00FD253A"/>
    <w:rsid w:val="00FD530F"/>
    <w:rsid w:val="00FD5E7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11</Pages>
  <Words>1716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73</cp:revision>
  <dcterms:created xsi:type="dcterms:W3CDTF">2024-03-06T13:25:00Z</dcterms:created>
  <dcterms:modified xsi:type="dcterms:W3CDTF">2024-08-28T21:59:00Z</dcterms:modified>
</cp:coreProperties>
</file>