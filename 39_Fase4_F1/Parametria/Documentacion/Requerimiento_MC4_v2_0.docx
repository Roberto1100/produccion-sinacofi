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40870118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D7429E">
        <w:rPr>
          <w:rFonts w:ascii="Times New Roman" w:hAnsi="Times New Roman" w:cs="Times New Roman"/>
          <w:b/>
          <w:sz w:val="72"/>
          <w:szCs w:val="72"/>
        </w:rPr>
        <w:t>M</w:t>
      </w:r>
      <w:r w:rsidR="0027072A">
        <w:rPr>
          <w:rFonts w:ascii="Times New Roman" w:hAnsi="Times New Roman" w:cs="Times New Roman"/>
          <w:b/>
          <w:sz w:val="72"/>
          <w:szCs w:val="72"/>
        </w:rPr>
        <w:t>C</w:t>
      </w:r>
      <w:r w:rsidR="00D7429E">
        <w:rPr>
          <w:rFonts w:ascii="Times New Roman" w:hAnsi="Times New Roman" w:cs="Times New Roman"/>
          <w:b/>
          <w:sz w:val="72"/>
          <w:szCs w:val="72"/>
        </w:rPr>
        <w:t xml:space="preserve">4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486588" w:rsidRPr="00486588">
        <w:rPr>
          <w:rFonts w:ascii="Times New Roman" w:hAnsi="Times New Roman" w:cs="Times New Roman"/>
          <w:b/>
          <w:sz w:val="72"/>
          <w:szCs w:val="72"/>
        </w:rPr>
        <w:t>723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486588" w:rsidRPr="00486588">
        <w:rPr>
          <w:rFonts w:ascii="Times New Roman" w:hAnsi="Times New Roman" w:cs="Times New Roman"/>
          <w:b/>
          <w:sz w:val="72"/>
          <w:szCs w:val="72"/>
        </w:rPr>
        <w:t>INFORMACION COMPLEMENTARIA CONSOLIDADA LOCAL</w:t>
      </w:r>
      <w:r w:rsidR="0004257D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254C60A3" w:rsidR="00DA6AAC" w:rsidRPr="00230F5A" w:rsidRDefault="0004257D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486588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2" w:type="dxa"/>
          </w:tcPr>
          <w:p w14:paraId="22F848E4" w14:textId="35029A53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04257D"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C03CCE0" w:rsidR="00DA6AAC" w:rsidRPr="00230F5A" w:rsidRDefault="0004257D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191297" w:rsidRPr="00230F5A" w14:paraId="5339FC0E" w14:textId="7AB2D237" w:rsidTr="000506C0">
        <w:tc>
          <w:tcPr>
            <w:tcW w:w="1256" w:type="dxa"/>
          </w:tcPr>
          <w:p w14:paraId="3DF7E2D2" w14:textId="35D22B7B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MC4</w:t>
            </w:r>
          </w:p>
        </w:tc>
        <w:tc>
          <w:tcPr>
            <w:tcW w:w="1342" w:type="dxa"/>
          </w:tcPr>
          <w:p w14:paraId="69C55B7E" w14:textId="662FD11B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72DDCAE" w14:textId="77777777" w:rsidR="00191297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577B1B6" w14:textId="77777777" w:rsidR="00191297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6BE97D4A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6F51E019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DE18FD9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191297" w:rsidRPr="00230F5A" w14:paraId="251EA50D" w14:textId="22DD7FE9" w:rsidTr="000506C0">
        <w:tc>
          <w:tcPr>
            <w:tcW w:w="1256" w:type="dxa"/>
          </w:tcPr>
          <w:p w14:paraId="7287933A" w14:textId="2774A3A0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91297" w:rsidRPr="00230F5A" w14:paraId="38B70AFE" w14:textId="34FEEE1D" w:rsidTr="000506C0">
        <w:tc>
          <w:tcPr>
            <w:tcW w:w="1256" w:type="dxa"/>
          </w:tcPr>
          <w:p w14:paraId="23AEB014" w14:textId="5799241D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91297" w:rsidRPr="00230F5A" w14:paraId="4B606B6E" w14:textId="62885254" w:rsidTr="000506C0">
        <w:tc>
          <w:tcPr>
            <w:tcW w:w="1256" w:type="dxa"/>
          </w:tcPr>
          <w:p w14:paraId="612D72B6" w14:textId="77777777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91297" w:rsidRPr="00230F5A" w14:paraId="2EA7A1DB" w14:textId="6C6D457E" w:rsidTr="000506C0">
        <w:tc>
          <w:tcPr>
            <w:tcW w:w="1256" w:type="dxa"/>
          </w:tcPr>
          <w:p w14:paraId="4D062B49" w14:textId="77777777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91297" w:rsidRPr="00230F5A" w14:paraId="4EBD62EB" w14:textId="7659FBA3" w:rsidTr="000506C0">
        <w:tc>
          <w:tcPr>
            <w:tcW w:w="1256" w:type="dxa"/>
          </w:tcPr>
          <w:p w14:paraId="6FF918B3" w14:textId="77777777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191297" w:rsidRPr="00230F5A" w:rsidRDefault="00191297" w:rsidP="0019129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264C1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0120093E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191297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2A15E29C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264C1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02401991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04257D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5112FC72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04257D">
        <w:rPr>
          <w:rFonts w:ascii="Times New Roman" w:hAnsi="Times New Roman" w:cs="Times New Roman"/>
        </w:rPr>
        <w:t>2</w:t>
      </w:r>
      <w:r w:rsidR="00D7429E">
        <w:rPr>
          <w:rFonts w:ascii="Times New Roman" w:hAnsi="Times New Roman" w:cs="Times New Roman"/>
        </w:rPr>
        <w:t>4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75ADDDAA" w14:textId="77777777" w:rsidR="0004257D" w:rsidRDefault="0004257D" w:rsidP="0004257D">
      <w:pPr>
        <w:pStyle w:val="Prrafodelista"/>
        <w:numPr>
          <w:ilvl w:val="5"/>
          <w:numId w:val="49"/>
        </w:numPr>
        <w:tabs>
          <w:tab w:val="left" w:pos="1349"/>
        </w:tabs>
        <w:spacing w:after="58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04257D" w14:paraId="799DE3A5" w14:textId="77777777" w:rsidTr="00D47C67">
        <w:trPr>
          <w:trHeight w:val="244"/>
        </w:trPr>
        <w:tc>
          <w:tcPr>
            <w:tcW w:w="1414" w:type="dxa"/>
          </w:tcPr>
          <w:p w14:paraId="2A1DB793" w14:textId="77777777" w:rsidR="0004257D" w:rsidRDefault="0004257D" w:rsidP="00D47C67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1183CC5" w14:textId="77777777" w:rsidR="0004257D" w:rsidRDefault="0004257D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9E03E84" w14:textId="77777777" w:rsidR="0004257D" w:rsidRDefault="0004257D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contable</w:t>
            </w:r>
            <w:proofErr w:type="spellEnd"/>
          </w:p>
        </w:tc>
        <w:tc>
          <w:tcPr>
            <w:tcW w:w="2549" w:type="dxa"/>
          </w:tcPr>
          <w:p w14:paraId="1ACB057A" w14:textId="77777777" w:rsidR="0004257D" w:rsidRDefault="0004257D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9(09)</w:t>
            </w:r>
          </w:p>
        </w:tc>
      </w:tr>
      <w:tr w:rsidR="0004257D" w14:paraId="1AA82446" w14:textId="77777777" w:rsidTr="00D47C67">
        <w:trPr>
          <w:trHeight w:val="241"/>
        </w:trPr>
        <w:tc>
          <w:tcPr>
            <w:tcW w:w="1414" w:type="dxa"/>
          </w:tcPr>
          <w:p w14:paraId="39333856" w14:textId="77777777" w:rsidR="0004257D" w:rsidRDefault="0004257D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D051DC5" w14:textId="77777777" w:rsidR="0004257D" w:rsidRDefault="0004257D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854094C" w14:textId="77777777" w:rsidR="0004257D" w:rsidRDefault="0004257D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</w:tc>
        <w:tc>
          <w:tcPr>
            <w:tcW w:w="2549" w:type="dxa"/>
          </w:tcPr>
          <w:p w14:paraId="5AF596D4" w14:textId="77777777" w:rsidR="0004257D" w:rsidRDefault="0004257D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</w:tbl>
    <w:p w14:paraId="3F84626D" w14:textId="77777777" w:rsidR="0004257D" w:rsidRDefault="0004257D" w:rsidP="0004257D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24 Bytes</w:t>
      </w:r>
    </w:p>
    <w:p w14:paraId="110FEECD" w14:textId="5E32C536" w:rsidR="000F012A" w:rsidRDefault="000F012A" w:rsidP="00601454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332D52" w14:paraId="2B90CF50" w14:textId="77777777" w:rsidTr="001B21C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4A7B26CF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A684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3BDD158E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332D52" w14:paraId="5B0312AE" w14:textId="77777777" w:rsidTr="001B21C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0B06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9D2A7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332D52" w14:paraId="1BFB06B7" w14:textId="77777777" w:rsidTr="001B21C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C97E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9D6AB1B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1DD2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D7FA86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18B2BCA0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332D52" w14:paraId="6ADA44FF" w14:textId="77777777" w:rsidTr="001B21C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63FD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9BA8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82D3F18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332D52" w14:paraId="5F474273" w14:textId="77777777" w:rsidTr="001B21C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DD34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E363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332D52" w14:paraId="2DAB8872" w14:textId="77777777" w:rsidTr="001B21C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2EC9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8BC46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332D52" w14:paraId="033C2B5D" w14:textId="77777777" w:rsidTr="001B21C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E4E0A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9A31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332D52" w14:paraId="461269B1" w14:textId="77777777" w:rsidTr="001B21C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82EEE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3761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332D52" w14:paraId="64461533" w14:textId="77777777" w:rsidTr="001B21C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830B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90B5F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332D52" w14:paraId="56CF5607" w14:textId="77777777" w:rsidTr="001B21C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2FA0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7EEC2" w14:textId="77777777" w:rsidR="00332D52" w:rsidRDefault="00332D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588B960E" w14:textId="77777777" w:rsidR="00191297" w:rsidRDefault="00191297" w:rsidP="0019129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087D96" w14:textId="77777777" w:rsidR="00191297" w:rsidRDefault="00191297" w:rsidP="0019129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C6CFEA" w14:textId="013C4850" w:rsidR="00191297" w:rsidRPr="00170411" w:rsidRDefault="00191297" w:rsidP="00191297">
      <w:pPr>
        <w:pStyle w:val="Ttulo2"/>
        <w:numPr>
          <w:ilvl w:val="1"/>
          <w:numId w:val="50"/>
        </w:numPr>
        <w:ind w:left="792" w:hanging="1136"/>
      </w:pPr>
      <w:r>
        <w:t>Validaciones variables asociadas al documento MC4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423178E" w14:textId="77777777" w:rsidR="00191297" w:rsidRPr="00230F5A" w:rsidRDefault="00191297" w:rsidP="00191297">
      <w:pPr>
        <w:pStyle w:val="Ttulo2"/>
        <w:numPr>
          <w:ilvl w:val="0"/>
          <w:numId w:val="0"/>
        </w:numPr>
        <w:ind w:left="3540"/>
        <w:rPr>
          <w:sz w:val="32"/>
          <w:szCs w:val="32"/>
        </w:rPr>
      </w:pP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91297" w14:paraId="7AFF07CE" w14:textId="77777777" w:rsidTr="00697DFE">
        <w:tc>
          <w:tcPr>
            <w:tcW w:w="595" w:type="dxa"/>
          </w:tcPr>
          <w:p w14:paraId="414B6A5E" w14:textId="77777777" w:rsidR="00191297" w:rsidRPr="00144761" w:rsidRDefault="00191297" w:rsidP="00697D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053C7271" w14:textId="1D916E4F" w:rsidR="00191297" w:rsidRPr="00144761" w:rsidRDefault="00191297" w:rsidP="00697DFE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2 </w:t>
            </w: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debe ser numérico, en caso contrario </w:t>
            </w:r>
            <w:r w:rsidRPr="00144761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tr w:rsidR="00191297" w:rsidRPr="00B537DA" w14:paraId="56721555" w14:textId="77777777" w:rsidTr="00697DFE">
        <w:tc>
          <w:tcPr>
            <w:tcW w:w="595" w:type="dxa"/>
          </w:tcPr>
          <w:p w14:paraId="24DB50DD" w14:textId="77777777" w:rsidR="00191297" w:rsidRPr="00144761" w:rsidRDefault="00191297" w:rsidP="00697D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0CB9FED6" w14:textId="77777777" w:rsidR="00191297" w:rsidRPr="00144761" w:rsidRDefault="00191297" w:rsidP="00697D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144761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144761">
              <w:rPr>
                <w:rFonts w:ascii="Times New Roman" w:hAnsi="Times New Roman" w:cs="Times New Roman"/>
                <w:b/>
                <w:bCs/>
                <w:color w:val="FF0000"/>
              </w:rPr>
              <w:t>(Error 83)</w:t>
            </w:r>
          </w:p>
        </w:tc>
      </w:tr>
      <w:tr w:rsidR="00191297" w:rsidRPr="00B537DA" w14:paraId="3B917F11" w14:textId="77777777" w:rsidTr="00697DFE">
        <w:tc>
          <w:tcPr>
            <w:tcW w:w="595" w:type="dxa"/>
          </w:tcPr>
          <w:p w14:paraId="71A9438E" w14:textId="77777777" w:rsidR="00191297" w:rsidRPr="00144761" w:rsidRDefault="00191297" w:rsidP="00697D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05918B16" w14:textId="31CC9B77" w:rsidR="00191297" w:rsidRPr="00144761" w:rsidRDefault="00191297" w:rsidP="00697DF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2 </w:t>
            </w: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tenga valores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+ o – en el último carácter de</w:t>
            </w:r>
            <w:r w:rsidR="008B495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campo,</w:t>
            </w: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en caso contrario error </w:t>
            </w:r>
            <w:r w:rsidRPr="00144761">
              <w:rPr>
                <w:rFonts w:ascii="Times New Roman" w:hAnsi="Times New Roman" w:cs="Times New Roman"/>
                <w:b/>
                <w:bCs/>
                <w:color w:val="FF0000"/>
              </w:rPr>
              <w:t>(Error 75)</w:t>
            </w:r>
          </w:p>
        </w:tc>
      </w:tr>
    </w:tbl>
    <w:p w14:paraId="57C4923B" w14:textId="77777777" w:rsidR="00191297" w:rsidRPr="006B092D" w:rsidRDefault="00191297" w:rsidP="00191297">
      <w:pPr>
        <w:pStyle w:val="Prrafodelista"/>
        <w:ind w:left="360" w:firstLine="0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lastRenderedPageBreak/>
        <w:t>Formato de carátula de salida</w:t>
      </w:r>
      <w:bookmarkEnd w:id="6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C3ABD12" w:rsidR="00074008" w:rsidRDefault="00000000" w:rsidP="00E337AC">
      <w:pPr>
        <w:pStyle w:val="Textoindependiente"/>
        <w:ind w:left="360"/>
      </w:pPr>
      <w:r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-29.75pt;margin-top:-12.1pt;width:488.65pt;height:419.9pt;z-index:251663360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3C1107">
                    <w:rPr>
                      <w:rFonts w:ascii="Arial MT" w:hAnsi="Arial MT"/>
                      <w:sz w:val="20"/>
                    </w:rPr>
                    <w:t>en</w:t>
                  </w:r>
                  <w:r w:rsidRPr="003C1107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3C1107">
                    <w:rPr>
                      <w:rFonts w:ascii="Arial MT" w:hAnsi="Arial MT"/>
                      <w:sz w:val="20"/>
                    </w:rPr>
                    <w:t>1</w:t>
                  </w:r>
                  <w:r w:rsidRPr="003C1107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3C1107">
                    <w:rPr>
                      <w:rFonts w:ascii="Arial MT" w:hAnsi="Arial MT"/>
                      <w:sz w:val="20"/>
                    </w:rPr>
                    <w:t>y</w:t>
                  </w:r>
                  <w:r w:rsidRPr="003C1107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3C1107">
                    <w:rPr>
                      <w:rFonts w:ascii="Arial MT" w:hAnsi="Arial MT"/>
                      <w:sz w:val="20"/>
                    </w:rPr>
                    <w:t>el largo es 3.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3C1107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3C1107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7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  <w:r w:rsidR="00E337AC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083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5812"/>
        <w:gridCol w:w="850"/>
      </w:tblGrid>
      <w:tr w:rsidR="002060D3" w:rsidRPr="00F45E53" w14:paraId="3C49826D" w14:textId="77777777" w:rsidTr="002060D3">
        <w:trPr>
          <w:trHeight w:val="268"/>
        </w:trPr>
        <w:tc>
          <w:tcPr>
            <w:tcW w:w="862" w:type="dxa"/>
          </w:tcPr>
          <w:p w14:paraId="4F186F2F" w14:textId="77777777" w:rsidR="002060D3" w:rsidRPr="00F45E53" w:rsidRDefault="002060D3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2060D3" w:rsidRPr="00F45E53" w:rsidRDefault="002060D3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2060D3" w:rsidRPr="00F45E53" w:rsidRDefault="002060D3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812" w:type="dxa"/>
          </w:tcPr>
          <w:p w14:paraId="53EFCAB0" w14:textId="77777777" w:rsidR="002060D3" w:rsidRPr="00F45E53" w:rsidRDefault="002060D3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2060D3" w:rsidRPr="00F45E53" w:rsidRDefault="002060D3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2060D3" w:rsidRPr="00F45E53" w14:paraId="3218A4A9" w14:textId="77777777" w:rsidTr="002060D3">
        <w:trPr>
          <w:trHeight w:val="268"/>
        </w:trPr>
        <w:tc>
          <w:tcPr>
            <w:tcW w:w="862" w:type="dxa"/>
          </w:tcPr>
          <w:p w14:paraId="6B1D5128" w14:textId="77777777" w:rsidR="002060D3" w:rsidRPr="00F45E53" w:rsidRDefault="002060D3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2060D3" w:rsidRPr="00F45E53" w:rsidRDefault="002060D3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2060D3" w:rsidRPr="00F45E53" w:rsidRDefault="002060D3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812" w:type="dxa"/>
          </w:tcPr>
          <w:p w14:paraId="62E008D5" w14:textId="77777777" w:rsidR="002060D3" w:rsidRPr="00F45E53" w:rsidRDefault="002060D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2060D3" w:rsidRPr="00F45E53" w:rsidRDefault="002060D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060D3" w:rsidRPr="00F45E53" w14:paraId="622814C1" w14:textId="77777777" w:rsidTr="002060D3">
        <w:trPr>
          <w:trHeight w:val="268"/>
        </w:trPr>
        <w:tc>
          <w:tcPr>
            <w:tcW w:w="862" w:type="dxa"/>
          </w:tcPr>
          <w:p w14:paraId="7671AEB9" w14:textId="77777777" w:rsidR="002060D3" w:rsidRPr="00F45E53" w:rsidRDefault="002060D3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2060D3" w:rsidRPr="00F45E53" w:rsidRDefault="002060D3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3745D08E" w:rsidR="002060D3" w:rsidRPr="00F45E53" w:rsidRDefault="002060D3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812" w:type="dxa"/>
          </w:tcPr>
          <w:p w14:paraId="6B325F8F" w14:textId="77777777" w:rsidR="002060D3" w:rsidRPr="00F45E53" w:rsidRDefault="002060D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2060D3" w:rsidRPr="00F45E53" w:rsidRDefault="002060D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2060D3" w:rsidRPr="00F45E53" w14:paraId="29ABD7A0" w14:textId="77777777" w:rsidTr="002060D3">
        <w:trPr>
          <w:trHeight w:val="268"/>
        </w:trPr>
        <w:tc>
          <w:tcPr>
            <w:tcW w:w="862" w:type="dxa"/>
          </w:tcPr>
          <w:p w14:paraId="36B1247A" w14:textId="77777777" w:rsidR="002060D3" w:rsidRPr="00F45E53" w:rsidRDefault="002060D3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2060D3" w:rsidRPr="00F45E53" w:rsidRDefault="002060D3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2060D3" w:rsidRPr="00F45E53" w:rsidRDefault="002060D3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812" w:type="dxa"/>
          </w:tcPr>
          <w:p w14:paraId="6B0BF525" w14:textId="77777777" w:rsidR="002060D3" w:rsidRPr="00F45E53" w:rsidRDefault="002060D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2060D3" w:rsidRPr="00F45E53" w:rsidRDefault="002060D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060D3" w:rsidRPr="00F45E53" w14:paraId="4A41D4E9" w14:textId="77777777" w:rsidTr="002060D3">
        <w:trPr>
          <w:trHeight w:val="268"/>
        </w:trPr>
        <w:tc>
          <w:tcPr>
            <w:tcW w:w="862" w:type="dxa"/>
          </w:tcPr>
          <w:p w14:paraId="407BD317" w14:textId="77777777" w:rsidR="002060D3" w:rsidRPr="00F45E53" w:rsidRDefault="002060D3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2060D3" w:rsidRPr="00F45E53" w:rsidRDefault="002060D3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2060D3" w:rsidRPr="00F45E53" w:rsidRDefault="002060D3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812" w:type="dxa"/>
          </w:tcPr>
          <w:p w14:paraId="29FA52FF" w14:textId="77777777" w:rsidR="002060D3" w:rsidRPr="00F45E53" w:rsidRDefault="002060D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2060D3" w:rsidRPr="00F45E53" w:rsidRDefault="002060D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060D3" w:rsidRPr="00F45E53" w14:paraId="306FA4E7" w14:textId="77777777" w:rsidTr="002060D3">
        <w:trPr>
          <w:trHeight w:val="268"/>
        </w:trPr>
        <w:tc>
          <w:tcPr>
            <w:tcW w:w="862" w:type="dxa"/>
          </w:tcPr>
          <w:p w14:paraId="0E8DBBC7" w14:textId="7F4D293D" w:rsidR="002060D3" w:rsidRPr="00F45E53" w:rsidRDefault="002060D3" w:rsidP="000425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2060D3" w:rsidRPr="00F45E53" w:rsidRDefault="002060D3" w:rsidP="000425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57F2C3AD" w:rsidR="002060D3" w:rsidRPr="00F45E53" w:rsidRDefault="002060D3" w:rsidP="0004257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425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7ECE6595" w14:textId="7F80AB9B" w:rsidR="002060D3" w:rsidRPr="00F45E53" w:rsidRDefault="002060D3" w:rsidP="000425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425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2060D3" w:rsidRPr="00F45E53" w:rsidRDefault="002060D3" w:rsidP="000425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2060D3" w:rsidRPr="00F45E53" w14:paraId="69A338AE" w14:textId="77777777" w:rsidTr="002060D3">
        <w:trPr>
          <w:trHeight w:val="268"/>
        </w:trPr>
        <w:tc>
          <w:tcPr>
            <w:tcW w:w="862" w:type="dxa"/>
          </w:tcPr>
          <w:p w14:paraId="60628F2D" w14:textId="4E3409F6" w:rsidR="002060D3" w:rsidRPr="00F45E53" w:rsidRDefault="002060D3" w:rsidP="000425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2060D3" w:rsidRPr="00F45E53" w:rsidRDefault="002060D3" w:rsidP="000425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047327A3" w:rsidR="002060D3" w:rsidRPr="00F45E53" w:rsidRDefault="002060D3" w:rsidP="0004257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425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287131A9" w:rsidR="002060D3" w:rsidRPr="008B495C" w:rsidRDefault="002060D3" w:rsidP="000425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B495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MONTO, sumar o 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estar campo 2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2060D3" w:rsidRPr="00F45E53" w:rsidRDefault="002060D3" w:rsidP="000425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2060D3" w:rsidRPr="00F45E53" w14:paraId="25816211" w14:textId="77777777" w:rsidTr="002060D3">
        <w:trPr>
          <w:trHeight w:val="268"/>
        </w:trPr>
        <w:tc>
          <w:tcPr>
            <w:tcW w:w="862" w:type="dxa"/>
          </w:tcPr>
          <w:p w14:paraId="664DDB0C" w14:textId="2511D391" w:rsidR="002060D3" w:rsidRDefault="002060D3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53D95AF6" w14:textId="7E3ED776" w:rsidR="002060D3" w:rsidRPr="00F45E53" w:rsidRDefault="002060D3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2060D3" w:rsidRDefault="002060D3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812" w:type="dxa"/>
            <w:tcBorders>
              <w:top w:val="single" w:sz="4" w:space="0" w:color="auto"/>
            </w:tcBorders>
          </w:tcPr>
          <w:p w14:paraId="525371CF" w14:textId="4E84BA50" w:rsidR="002060D3" w:rsidRPr="009F2F7C" w:rsidRDefault="002060D3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</w:tcPr>
          <w:p w14:paraId="664203CA" w14:textId="77777777" w:rsidR="002060D3" w:rsidRPr="00F45E53" w:rsidRDefault="002060D3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37EE3AEB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3D2E796" w14:textId="495709A9" w:rsidR="00B23F8D" w:rsidRDefault="00B23F8D" w:rsidP="0004257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9" w:name="_Toc160527586"/>
      <w:r w:rsidRPr="00230F5A">
        <w:rPr>
          <w:rFonts w:cs="Times New Roman"/>
        </w:rPr>
        <w:t>Definición de nombres</w:t>
      </w:r>
      <w:bookmarkEnd w:id="9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0" w:name="_Hlk150869745"/>
    </w:p>
    <w:bookmarkEnd w:id="10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1" w:name="_Toc160527587"/>
      <w:r w:rsidRPr="00A96CA0">
        <w:t>Archivo de salida a dest</w:t>
      </w:r>
      <w:ins w:id="12" w:author="Roberto Carrasco Venegas" w:date="2023-11-27T13:21:00Z">
        <w:r w:rsidRPr="00A96CA0">
          <w:t>i</w:t>
        </w:r>
      </w:ins>
      <w:r w:rsidRPr="00A96CA0">
        <w:t>no</w:t>
      </w:r>
      <w:bookmarkEnd w:id="11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3" w:name="_Toc160527588"/>
      <w:r w:rsidRPr="00A96CA0">
        <w:t>Archivo de da</w:t>
      </w:r>
      <w:ins w:id="14" w:author="Roberto Carrasco Venegas" w:date="2023-11-27T13:24:00Z">
        <w:r w:rsidRPr="00A96CA0">
          <w:t>t</w:t>
        </w:r>
      </w:ins>
      <w:r w:rsidRPr="00A96CA0">
        <w:t>os</w:t>
      </w:r>
      <w:bookmarkEnd w:id="13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8B7B6B" w14:paraId="3676ACCC" w14:textId="77777777" w:rsidTr="004118D8">
        <w:tc>
          <w:tcPr>
            <w:tcW w:w="1413" w:type="dxa"/>
          </w:tcPr>
          <w:p w14:paraId="7DDB3BFA" w14:textId="77777777" w:rsidR="00F32211" w:rsidRPr="008B7B6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7B6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8B7B6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8B7B6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03DBC659" w:rsidR="00F32211" w:rsidRPr="008B7B6B" w:rsidRDefault="00D7429E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7B6B"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486588" w:rsidRPr="008B7B6B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Pr="008B7B6B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F32211" w:rsidRPr="008B7B6B">
              <w:rPr>
                <w:rFonts w:ascii="Times New Roman" w:hAnsi="Times New Roman" w:cs="Times New Roman"/>
                <w:b/>
                <w:bCs/>
                <w:color w:val="FF0000"/>
              </w:rPr>
              <w:t>####a.XX</w:t>
            </w:r>
            <w:r w:rsidR="002060D3" w:rsidRPr="008B7B6B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8B7B6B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8B7B6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00E7D097" w:rsidR="00F32211" w:rsidRPr="008B7B6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7B6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2060D3" w:rsidRPr="008B7B6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8B7B6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2060D3" w:rsidRPr="008B7B6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8B7B6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8B7B6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7B6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8B7B6B">
              <w:rPr>
                <w:rFonts w:ascii="Times New Roman" w:hAnsi="Times New Roman" w:cs="Times New Roman"/>
              </w:rPr>
              <w:t xml:space="preserve"> </w:t>
            </w:r>
            <w:r w:rsidRPr="008B7B6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8B7B6B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8B7B6B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5" w:name="_Toc160527589"/>
      <w:r w:rsidRPr="008B7B6B">
        <w:t>Archivo Carátula</w:t>
      </w:r>
      <w:bookmarkEnd w:id="15"/>
      <w:r w:rsidRPr="008B7B6B">
        <w:fldChar w:fldCharType="begin"/>
      </w:r>
      <w:r w:rsidRPr="008B7B6B">
        <w:instrText xml:space="preserve"> XE "Archivo ”arátula" </w:instrText>
      </w:r>
      <w:r w:rsidRPr="008B7B6B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8B7B6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7B6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8B7B6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8B7B6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3713F86D" w:rsidR="00F32211" w:rsidRPr="008B7B6B" w:rsidRDefault="00D7429E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7B6B"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486588" w:rsidRPr="008B7B6B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Pr="008B7B6B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F32211" w:rsidRPr="008B7B6B">
              <w:rPr>
                <w:rFonts w:ascii="Times New Roman" w:hAnsi="Times New Roman" w:cs="Times New Roman"/>
                <w:b/>
                <w:bCs/>
                <w:color w:val="FF0000"/>
              </w:rPr>
              <w:t>####c.XX</w:t>
            </w:r>
            <w:r w:rsidR="002060D3" w:rsidRPr="008B7B6B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8B7B6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 </w:t>
            </w:r>
            <w:r w:rsidR="00F32211" w:rsidRPr="008B7B6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4E74857D" w:rsidR="00F32211" w:rsidRPr="008B7B6B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7B6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2060D3" w:rsidRPr="008B7B6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8B7B6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2060D3" w:rsidRPr="008B7B6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7B6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6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7" w:name="_Toc160527590"/>
      <w:r>
        <w:t>Definición de correlativo</w:t>
      </w:r>
      <w:bookmarkEnd w:id="1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8" w:name="_Toc160527591"/>
      <w:r>
        <w:t>Salida</w:t>
      </w:r>
      <w:bookmarkEnd w:id="1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9" w:name="_Toc160527592"/>
      <w:r>
        <w:t>Entrada</w:t>
      </w:r>
      <w:bookmarkEnd w:id="19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0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0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39B3F386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04257D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04257D" w:rsidRPr="00F45E53" w:rsidRDefault="0004257D" w:rsidP="000425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04257D" w:rsidRPr="00F45E53" w:rsidRDefault="0004257D" w:rsidP="000425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386A5823" w:rsidR="0004257D" w:rsidRPr="00F45E53" w:rsidRDefault="0004257D" w:rsidP="0004257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425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167CAC1B" w:rsidR="0004257D" w:rsidRPr="00F45E53" w:rsidRDefault="0004257D" w:rsidP="000425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425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04257D" w:rsidRPr="00F45E53" w:rsidRDefault="0004257D" w:rsidP="000425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04257D" w:rsidRPr="00F45E53" w14:paraId="449A74F0" w14:textId="77777777" w:rsidTr="00D86DC0">
        <w:trPr>
          <w:trHeight w:val="268"/>
        </w:trPr>
        <w:tc>
          <w:tcPr>
            <w:tcW w:w="862" w:type="dxa"/>
          </w:tcPr>
          <w:p w14:paraId="446C1F3A" w14:textId="77777777" w:rsidR="0004257D" w:rsidRPr="00F45E53" w:rsidRDefault="0004257D" w:rsidP="000425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04257D" w:rsidRPr="00F45E53" w:rsidRDefault="0004257D" w:rsidP="000425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756B99E9" w:rsidR="0004257D" w:rsidRPr="00F45E53" w:rsidRDefault="0004257D" w:rsidP="0004257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425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MOA</w:t>
            </w:r>
          </w:p>
        </w:tc>
        <w:tc>
          <w:tcPr>
            <w:tcW w:w="6095" w:type="dxa"/>
          </w:tcPr>
          <w:p w14:paraId="67FA48B0" w14:textId="5EC1D099" w:rsidR="0004257D" w:rsidRPr="00B8004D" w:rsidRDefault="0004257D" w:rsidP="000425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425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MONTO</w:t>
            </w:r>
          </w:p>
        </w:tc>
        <w:tc>
          <w:tcPr>
            <w:tcW w:w="851" w:type="dxa"/>
          </w:tcPr>
          <w:p w14:paraId="07C36CDF" w14:textId="69901410" w:rsidR="0004257D" w:rsidRPr="00F45E53" w:rsidRDefault="0004257D" w:rsidP="000425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750EE8A2" w:rsidR="00B8004D" w:rsidRDefault="0004257D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1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2" w:name="_Toc16052759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2"/>
    </w:p>
    <w:p w14:paraId="3201D802" w14:textId="77777777" w:rsidR="001278BF" w:rsidRPr="009947CD" w:rsidRDefault="001278BF" w:rsidP="001278BF"/>
    <w:p w14:paraId="0BC88D56" w14:textId="7777777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-No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9F3DE4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97BC1" w14:textId="77777777" w:rsidR="006F53F5" w:rsidRDefault="006F53F5" w:rsidP="00F10206">
      <w:pPr>
        <w:spacing w:after="0" w:line="240" w:lineRule="auto"/>
      </w:pPr>
      <w:r>
        <w:separator/>
      </w:r>
    </w:p>
  </w:endnote>
  <w:endnote w:type="continuationSeparator" w:id="0">
    <w:p w14:paraId="583E07C0" w14:textId="77777777" w:rsidR="006F53F5" w:rsidRDefault="006F53F5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67947" w14:textId="77777777" w:rsidR="006F53F5" w:rsidRDefault="006F53F5" w:rsidP="00F10206">
      <w:pPr>
        <w:spacing w:after="0" w:line="240" w:lineRule="auto"/>
      </w:pPr>
      <w:r>
        <w:separator/>
      </w:r>
    </w:p>
  </w:footnote>
  <w:footnote w:type="continuationSeparator" w:id="0">
    <w:p w14:paraId="60A75F3B" w14:textId="77777777" w:rsidR="006F53F5" w:rsidRDefault="006F53F5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3B6090A"/>
    <w:multiLevelType w:val="multilevel"/>
    <w:tmpl w:val="E5BAD0D6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9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10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4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5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5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2882218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9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8"/>
  </w:num>
  <w:num w:numId="3" w16cid:durableId="1265504613">
    <w:abstractNumId w:val="4"/>
  </w:num>
  <w:num w:numId="4" w16cid:durableId="1091202158">
    <w:abstractNumId w:val="39"/>
  </w:num>
  <w:num w:numId="5" w16cid:durableId="940797627">
    <w:abstractNumId w:val="23"/>
  </w:num>
  <w:num w:numId="6" w16cid:durableId="1616906328">
    <w:abstractNumId w:val="17"/>
  </w:num>
  <w:num w:numId="7" w16cid:durableId="1162311848">
    <w:abstractNumId w:val="3"/>
  </w:num>
  <w:num w:numId="8" w16cid:durableId="512838416">
    <w:abstractNumId w:val="21"/>
  </w:num>
  <w:num w:numId="9" w16cid:durableId="1445224092">
    <w:abstractNumId w:val="11"/>
  </w:num>
  <w:num w:numId="10" w16cid:durableId="1234050603">
    <w:abstractNumId w:val="18"/>
  </w:num>
  <w:num w:numId="11" w16cid:durableId="1613248723">
    <w:abstractNumId w:val="31"/>
  </w:num>
  <w:num w:numId="12" w16cid:durableId="1838303578">
    <w:abstractNumId w:val="41"/>
  </w:num>
  <w:num w:numId="13" w16cid:durableId="256329085">
    <w:abstractNumId w:val="29"/>
  </w:num>
  <w:num w:numId="14" w16cid:durableId="1078750577">
    <w:abstractNumId w:val="33"/>
  </w:num>
  <w:num w:numId="15" w16cid:durableId="716322791">
    <w:abstractNumId w:val="42"/>
  </w:num>
  <w:num w:numId="16" w16cid:durableId="1397778044">
    <w:abstractNumId w:val="9"/>
  </w:num>
  <w:num w:numId="17" w16cid:durableId="114759016">
    <w:abstractNumId w:val="38"/>
  </w:num>
  <w:num w:numId="18" w16cid:durableId="1632982083">
    <w:abstractNumId w:val="1"/>
  </w:num>
  <w:num w:numId="19" w16cid:durableId="2139444563">
    <w:abstractNumId w:val="40"/>
  </w:num>
  <w:num w:numId="20" w16cid:durableId="861868466">
    <w:abstractNumId w:val="15"/>
  </w:num>
  <w:num w:numId="21" w16cid:durableId="33819615">
    <w:abstractNumId w:val="25"/>
  </w:num>
  <w:num w:numId="22" w16cid:durableId="1889493333">
    <w:abstractNumId w:val="22"/>
  </w:num>
  <w:num w:numId="23" w16cid:durableId="1698433104">
    <w:abstractNumId w:val="12"/>
  </w:num>
  <w:num w:numId="24" w16cid:durableId="1247611988">
    <w:abstractNumId w:val="30"/>
  </w:num>
  <w:num w:numId="25" w16cid:durableId="1813214838">
    <w:abstractNumId w:val="6"/>
  </w:num>
  <w:num w:numId="26" w16cid:durableId="894269239">
    <w:abstractNumId w:val="5"/>
  </w:num>
  <w:num w:numId="27" w16cid:durableId="1768848310">
    <w:abstractNumId w:val="19"/>
  </w:num>
  <w:num w:numId="28" w16cid:durableId="944000182">
    <w:abstractNumId w:val="19"/>
  </w:num>
  <w:num w:numId="29" w16cid:durableId="2036151710">
    <w:abstractNumId w:val="19"/>
  </w:num>
  <w:num w:numId="30" w16cid:durableId="670568134">
    <w:abstractNumId w:val="19"/>
  </w:num>
  <w:num w:numId="31" w16cid:durableId="376245171">
    <w:abstractNumId w:val="0"/>
  </w:num>
  <w:num w:numId="32" w16cid:durableId="714543622">
    <w:abstractNumId w:val="16"/>
  </w:num>
  <w:num w:numId="33" w16cid:durableId="1034618042">
    <w:abstractNumId w:val="19"/>
  </w:num>
  <w:num w:numId="34" w16cid:durableId="1834711967">
    <w:abstractNumId w:val="19"/>
  </w:num>
  <w:num w:numId="35" w16cid:durableId="1422097222">
    <w:abstractNumId w:val="19"/>
  </w:num>
  <w:num w:numId="36" w16cid:durableId="704990168">
    <w:abstractNumId w:val="36"/>
  </w:num>
  <w:num w:numId="37" w16cid:durableId="394620088">
    <w:abstractNumId w:val="24"/>
  </w:num>
  <w:num w:numId="38" w16cid:durableId="906377431">
    <w:abstractNumId w:val="27"/>
  </w:num>
  <w:num w:numId="39" w16cid:durableId="1902331227">
    <w:abstractNumId w:val="35"/>
  </w:num>
  <w:num w:numId="40" w16cid:durableId="1170755107">
    <w:abstractNumId w:val="28"/>
  </w:num>
  <w:num w:numId="41" w16cid:durableId="445120807">
    <w:abstractNumId w:val="14"/>
  </w:num>
  <w:num w:numId="42" w16cid:durableId="1041591278">
    <w:abstractNumId w:val="37"/>
  </w:num>
  <w:num w:numId="43" w16cid:durableId="1729959455">
    <w:abstractNumId w:val="26"/>
  </w:num>
  <w:num w:numId="44" w16cid:durableId="1159732035">
    <w:abstractNumId w:val="20"/>
  </w:num>
  <w:num w:numId="45" w16cid:durableId="232591810">
    <w:abstractNumId w:val="10"/>
  </w:num>
  <w:num w:numId="46" w16cid:durableId="1482307536">
    <w:abstractNumId w:val="7"/>
  </w:num>
  <w:num w:numId="47" w16cid:durableId="254635676">
    <w:abstractNumId w:val="13"/>
  </w:num>
  <w:num w:numId="48" w16cid:durableId="1947762260">
    <w:abstractNumId w:val="32"/>
  </w:num>
  <w:num w:numId="49" w16cid:durableId="1141116673">
    <w:abstractNumId w:val="2"/>
  </w:num>
  <w:num w:numId="50" w16cid:durableId="755636116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257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97"/>
    <w:rsid w:val="001912BC"/>
    <w:rsid w:val="00191E60"/>
    <w:rsid w:val="0019366D"/>
    <w:rsid w:val="001943F6"/>
    <w:rsid w:val="001A2A39"/>
    <w:rsid w:val="001A5519"/>
    <w:rsid w:val="001B21C6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060D3"/>
    <w:rsid w:val="002119AD"/>
    <w:rsid w:val="00212731"/>
    <w:rsid w:val="002308E7"/>
    <w:rsid w:val="00230F5A"/>
    <w:rsid w:val="002358C5"/>
    <w:rsid w:val="002430D4"/>
    <w:rsid w:val="00254B9F"/>
    <w:rsid w:val="00255E64"/>
    <w:rsid w:val="00264C16"/>
    <w:rsid w:val="00266AD3"/>
    <w:rsid w:val="0027072A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32D52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1107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5975"/>
    <w:rsid w:val="00446EF8"/>
    <w:rsid w:val="00453AE1"/>
    <w:rsid w:val="00465EE6"/>
    <w:rsid w:val="00477EA2"/>
    <w:rsid w:val="00482706"/>
    <w:rsid w:val="004839DA"/>
    <w:rsid w:val="00486588"/>
    <w:rsid w:val="004A1260"/>
    <w:rsid w:val="004A44F4"/>
    <w:rsid w:val="004A6793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6F81"/>
    <w:rsid w:val="00562E48"/>
    <w:rsid w:val="00570E48"/>
    <w:rsid w:val="00575FEB"/>
    <w:rsid w:val="00597FD4"/>
    <w:rsid w:val="005B5D60"/>
    <w:rsid w:val="005B65DC"/>
    <w:rsid w:val="005C5769"/>
    <w:rsid w:val="00601454"/>
    <w:rsid w:val="00601681"/>
    <w:rsid w:val="00603543"/>
    <w:rsid w:val="00610766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4587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53F5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961DE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495C"/>
    <w:rsid w:val="008B5146"/>
    <w:rsid w:val="008B7B6B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F7C"/>
    <w:rsid w:val="009F3DE4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26AC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179AC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35E67"/>
    <w:rsid w:val="00D35EF3"/>
    <w:rsid w:val="00D41FAB"/>
    <w:rsid w:val="00D4790F"/>
    <w:rsid w:val="00D50645"/>
    <w:rsid w:val="00D5246E"/>
    <w:rsid w:val="00D71044"/>
    <w:rsid w:val="00D734FF"/>
    <w:rsid w:val="00D7429E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06BA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05002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1363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33</cp:revision>
  <dcterms:created xsi:type="dcterms:W3CDTF">2024-03-06T13:25:00Z</dcterms:created>
  <dcterms:modified xsi:type="dcterms:W3CDTF">2024-06-18T20:27:00Z</dcterms:modified>
</cp:coreProperties>
</file>