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BA62CBB" w14:textId="0DC9B136" w:rsidR="00C4642F" w:rsidRPr="004A1260" w:rsidRDefault="004A1260" w:rsidP="00866873">
      <w:pPr>
        <w:ind w:hanging="142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E97ECC">
        <w:rPr>
          <w:rFonts w:ascii="Times New Roman" w:hAnsi="Times New Roman" w:cs="Times New Roman"/>
          <w:b/>
          <w:sz w:val="72"/>
          <w:szCs w:val="72"/>
        </w:rPr>
        <w:t>D</w:t>
      </w:r>
      <w:r w:rsidR="008D0DF6">
        <w:rPr>
          <w:rFonts w:ascii="Times New Roman" w:hAnsi="Times New Roman" w:cs="Times New Roman"/>
          <w:b/>
          <w:sz w:val="72"/>
          <w:szCs w:val="72"/>
        </w:rPr>
        <w:t>3</w:t>
      </w:r>
      <w:r w:rsidR="008B6060">
        <w:rPr>
          <w:rFonts w:ascii="Times New Roman" w:hAnsi="Times New Roman" w:cs="Times New Roman"/>
          <w:b/>
          <w:sz w:val="72"/>
          <w:szCs w:val="72"/>
        </w:rPr>
        <w:t>3</w:t>
      </w:r>
      <w:r w:rsidR="00E97ECC">
        <w:rPr>
          <w:rFonts w:ascii="Times New Roman" w:hAnsi="Times New Roman" w:cs="Times New Roman"/>
          <w:b/>
          <w:sz w:val="72"/>
          <w:szCs w:val="72"/>
        </w:rPr>
        <w:t xml:space="preserve"> </w:t>
      </w:r>
      <w:r>
        <w:rPr>
          <w:rFonts w:ascii="Times New Roman" w:hAnsi="Times New Roman" w:cs="Times New Roman"/>
          <w:b/>
          <w:sz w:val="72"/>
          <w:szCs w:val="72"/>
        </w:rPr>
        <w:t>(</w:t>
      </w:r>
      <w:r w:rsidR="00993BE8">
        <w:rPr>
          <w:rFonts w:ascii="Times New Roman" w:hAnsi="Times New Roman" w:cs="Times New Roman"/>
          <w:b/>
          <w:sz w:val="72"/>
          <w:szCs w:val="72"/>
        </w:rPr>
        <w:t>862</w:t>
      </w:r>
      <w:r>
        <w:rPr>
          <w:rFonts w:ascii="Times New Roman" w:hAnsi="Times New Roman" w:cs="Times New Roman"/>
          <w:b/>
          <w:sz w:val="72"/>
          <w:szCs w:val="72"/>
        </w:rPr>
        <w:t xml:space="preserve">) </w:t>
      </w:r>
      <w:r w:rsidRPr="004A1260">
        <w:rPr>
          <w:rFonts w:ascii="Times New Roman" w:hAnsi="Times New Roman" w:cs="Times New Roman"/>
          <w:b/>
          <w:sz w:val="72"/>
          <w:szCs w:val="72"/>
        </w:rPr>
        <w:t>-</w:t>
      </w:r>
      <w:r w:rsidR="008D0DF6"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="008B6060" w:rsidRPr="008B6060">
        <w:rPr>
          <w:rFonts w:ascii="Times New Roman" w:hAnsi="Times New Roman" w:cs="Times New Roman"/>
          <w:b/>
          <w:sz w:val="72"/>
          <w:szCs w:val="72"/>
        </w:rPr>
        <w:t>Tasas de interés de créditos concedidos mediante el uso de líneas de crédito o sobregiros</w:t>
      </w:r>
      <w:r w:rsidR="00067BC4">
        <w:rPr>
          <w:rFonts w:ascii="Times New Roman" w:hAnsi="Times New Roman" w:cs="Times New Roman"/>
          <w:b/>
          <w:sz w:val="72"/>
          <w:szCs w:val="72"/>
        </w:rPr>
        <w:t xml:space="preserve"> </w:t>
      </w:r>
    </w:p>
    <w:p w14:paraId="2DE3A3EC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30C0B481" w14:textId="126D6C74" w:rsidR="00C4642F" w:rsidRPr="00230F5A" w:rsidRDefault="00000000" w:rsidP="00C4642F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51.45pt;margin-top:14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EB8CBBF" w:rsidR="00C4642F" w:rsidRPr="00230F5A" w:rsidRDefault="00C4642F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</w:p>
    <w:p w14:paraId="1CC8F62B" w14:textId="5B26A317" w:rsidR="00C4642F" w:rsidRPr="00230F5A" w:rsidRDefault="00C4642F" w:rsidP="00C4642F">
      <w:pPr>
        <w:rPr>
          <w:rFonts w:ascii="Times New Roman" w:eastAsia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028831DA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3D6B5143" w14:textId="00C46283" w:rsidR="00382B34" w:rsidRDefault="00522424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663436" w:history="1">
            <w:r w:rsidR="00382B34" w:rsidRPr="00D14E86">
              <w:rPr>
                <w:rStyle w:val="Hipervnculo"/>
                <w:noProof/>
              </w:rPr>
              <w:t>1.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Definición de estructuras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_Toc166663436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5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59193C59" w14:textId="3FB5F6E2" w:rsidR="00382B34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37" w:history="1">
            <w:r w:rsidR="00382B34" w:rsidRPr="00D14E86">
              <w:rPr>
                <w:rStyle w:val="Hipervnculo"/>
                <w:bCs/>
                <w:noProof/>
              </w:rPr>
              <w:t>1.1.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bCs/>
                <w:noProof/>
              </w:rPr>
              <w:t xml:space="preserve">Archivo de datos del emisor  </w:t>
            </w:r>
            <w:r w:rsidR="00382B34" w:rsidRPr="00D14E86">
              <w:rPr>
                <w:rStyle w:val="Hipervnculo"/>
                <w:noProof/>
              </w:rPr>
              <w:t>Manual Sistema de Información Bancos - Sistema Contable (cmfchile.cl)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_Toc166663437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5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382D0756" w14:textId="3FAB937A" w:rsidR="00382B3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38" w:history="1">
            <w:r w:rsidR="00382B34" w:rsidRPr="00D14E86">
              <w:rPr>
                <w:rStyle w:val="Hipervnculo"/>
                <w:noProof/>
              </w:rPr>
              <w:t>2.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Validaciones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_Toc166663438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6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327F4263" w14:textId="68DBFAE5" w:rsidR="00382B34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39" w:history="1">
            <w:r w:rsidR="00382B34" w:rsidRPr="00D14E86">
              <w:rPr>
                <w:rStyle w:val="Hipervnculo"/>
                <w:noProof/>
              </w:rPr>
              <w:t>2.1.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Archivo de datos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_Toc166663439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6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5722A921" w14:textId="1F072E0B" w:rsidR="00382B3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0" w:history="1">
            <w:r w:rsidR="00382B34" w:rsidRPr="00D14E86">
              <w:rPr>
                <w:rStyle w:val="Hipervnculo"/>
                <w:noProof/>
              </w:rPr>
              <w:t>3.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Construyendo la carátula de salida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_Toc166663440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6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67BF36AB" w14:textId="0A4DA04D" w:rsidR="00382B34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1" w:history="1">
            <w:r w:rsidR="00382B34" w:rsidRPr="00D14E86">
              <w:rPr>
                <w:rStyle w:val="Hipervnculo"/>
                <w:noProof/>
              </w:rPr>
              <w:t>3.1.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Formato de carátula de salida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_Toc166663441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6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2DA13C9A" w14:textId="03290796" w:rsidR="00382B3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2" w:history="1">
            <w:r w:rsidR="00382B34" w:rsidRPr="00D14E86">
              <w:rPr>
                <w:rStyle w:val="Hipervnculo"/>
                <w:bCs/>
                <w:noProof/>
              </w:rPr>
              <w:t>4.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Definición de nombres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_Toc166663442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8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1D9EAACD" w14:textId="70C86FA6" w:rsidR="00382B34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3" w:history="1">
            <w:r w:rsidR="00382B34" w:rsidRPr="00D14E86">
              <w:rPr>
                <w:rStyle w:val="Hipervnculo"/>
                <w:noProof/>
              </w:rPr>
              <w:t>4.1.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Archivo de salida a destino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_Toc166663443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8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6B0B3F8E" w14:textId="27279B51" w:rsidR="00382B34" w:rsidRDefault="00000000">
          <w:pPr>
            <w:pStyle w:val="TDC2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4" w:history="1">
            <w:r w:rsidR="00382B34" w:rsidRPr="00D14E86">
              <w:rPr>
                <w:rStyle w:val="Hipervnculo"/>
                <w:noProof/>
              </w:rPr>
              <w:t>4.1.1.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Archivo de datos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_Toc166663444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8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2992168F" w14:textId="49D06A80" w:rsidR="00382B34" w:rsidRDefault="00000000">
          <w:pPr>
            <w:pStyle w:val="TDC2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5" w:history="1">
            <w:r w:rsidR="00382B34" w:rsidRPr="00D14E86">
              <w:rPr>
                <w:rStyle w:val="Hipervnculo"/>
                <w:noProof/>
              </w:rPr>
              <w:t>4.1.2.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Archivo Carátula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_Toc166663445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8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64783C0C" w14:textId="2A825264" w:rsidR="00382B34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6" w:history="1">
            <w:r w:rsidR="00382B34" w:rsidRPr="00D14E86">
              <w:rPr>
                <w:rStyle w:val="Hipervnculo"/>
                <w:noProof/>
              </w:rPr>
              <w:t>4.2.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Definición de correlativo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_Toc166663446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8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73A478DD" w14:textId="5CEBC596" w:rsidR="00382B34" w:rsidRDefault="00000000">
          <w:pPr>
            <w:pStyle w:val="TDC2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7" w:history="1">
            <w:r w:rsidR="00382B34" w:rsidRPr="00D14E86">
              <w:rPr>
                <w:rStyle w:val="Hipervnculo"/>
                <w:noProof/>
              </w:rPr>
              <w:t>4.2.1.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Salida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_Toc166663447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8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07BDB4B1" w14:textId="5667C06C" w:rsidR="00382B34" w:rsidRDefault="00000000">
          <w:pPr>
            <w:pStyle w:val="TDC2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8" w:history="1">
            <w:r w:rsidR="00382B34" w:rsidRPr="00D14E86">
              <w:rPr>
                <w:rStyle w:val="Hipervnculo"/>
                <w:noProof/>
              </w:rPr>
              <w:t>4.2.2.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Entrada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_Toc166663448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8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13C9AE44" w14:textId="07A4ECBE" w:rsidR="00382B3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9" w:history="1">
            <w:r w:rsidR="00382B34" w:rsidRPr="00D14E86">
              <w:rPr>
                <w:rStyle w:val="Hipervnculo"/>
                <w:noProof/>
              </w:rPr>
              <w:t>5.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Definir Notificación hacia el Front.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_Toc166663449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9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3B2F1084" w14:textId="03ABB2EB" w:rsidR="00382B3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50" w:history="1">
            <w:r w:rsidR="00382B34" w:rsidRPr="00D14E86">
              <w:rPr>
                <w:rStyle w:val="Hipervnculo"/>
                <w:noProof/>
              </w:rPr>
              <w:t>6.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Datos sensibles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_Toc166663450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10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1B95E1CD" w14:textId="17995912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1620CBD4" w:rsidR="000105A8" w:rsidRPr="00230F5A" w:rsidRDefault="0097031A" w:rsidP="00E862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Cassds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58E64CE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0506C0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DA6AAC" w:rsidRPr="00230F5A" w14:paraId="6E9DFCCB" w14:textId="2AF98CBC" w:rsidTr="000506C0">
        <w:tc>
          <w:tcPr>
            <w:tcW w:w="1256" w:type="dxa"/>
          </w:tcPr>
          <w:p w14:paraId="2E76E9E9" w14:textId="00147B13" w:rsidR="00DA6AAC" w:rsidRPr="00230F5A" w:rsidRDefault="001578F2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8D0DF6">
              <w:rPr>
                <w:rFonts w:ascii="Times New Roman" w:hAnsi="Times New Roman" w:cs="Times New Roman"/>
              </w:rPr>
              <w:t>3</w:t>
            </w:r>
            <w:r w:rsidR="00A4355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42" w:type="dxa"/>
          </w:tcPr>
          <w:p w14:paraId="22F848E4" w14:textId="3F97D2E5" w:rsidR="00DA6AAC" w:rsidRPr="00230F5A" w:rsidRDefault="00C64DAA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  <w:r w:rsidR="00DA6AAC" w:rsidRPr="00230F5A">
              <w:rPr>
                <w:rFonts w:ascii="Times New Roman" w:hAnsi="Times New Roman" w:cs="Times New Roman"/>
              </w:rPr>
              <w:t>-</w:t>
            </w:r>
            <w:r w:rsidR="00DA6AAC">
              <w:rPr>
                <w:rFonts w:ascii="Times New Roman" w:hAnsi="Times New Roman" w:cs="Times New Roman"/>
              </w:rPr>
              <w:t>0</w:t>
            </w:r>
            <w:r w:rsidR="00264C16">
              <w:rPr>
                <w:rFonts w:ascii="Times New Roman" w:hAnsi="Times New Roman" w:cs="Times New Roman"/>
              </w:rPr>
              <w:t>5</w:t>
            </w:r>
            <w:r w:rsidR="00DA6AAC" w:rsidRPr="00230F5A">
              <w:rPr>
                <w:rFonts w:ascii="Times New Roman" w:hAnsi="Times New Roman" w:cs="Times New Roman"/>
              </w:rPr>
              <w:t>-202</w:t>
            </w:r>
            <w:r w:rsidR="00DA6AA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48015B9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70CE5756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2A1123FA" w14:textId="6240371E" w:rsidR="00DA6AAC" w:rsidRPr="00230F5A" w:rsidRDefault="001578F2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045D1828" w14:textId="655F4A22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D74293" w:rsidRPr="00230F5A" w14:paraId="5339FC0E" w14:textId="7AB2D237" w:rsidTr="000506C0">
        <w:tc>
          <w:tcPr>
            <w:tcW w:w="1256" w:type="dxa"/>
          </w:tcPr>
          <w:p w14:paraId="3DF7E2D2" w14:textId="7367B8AA" w:rsidR="00D74293" w:rsidRPr="00230F5A" w:rsidRDefault="00D74293" w:rsidP="00D7429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D33</w:t>
            </w:r>
          </w:p>
        </w:tc>
        <w:tc>
          <w:tcPr>
            <w:tcW w:w="1342" w:type="dxa"/>
          </w:tcPr>
          <w:p w14:paraId="69C55B7E" w14:textId="31AC38DA" w:rsidR="00D74293" w:rsidRPr="00230F5A" w:rsidRDefault="00D74293" w:rsidP="00D7429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07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23697323" w14:textId="77777777" w:rsidR="00D74293" w:rsidRDefault="00D74293" w:rsidP="00D7429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1F72C46F" w14:textId="77777777" w:rsidR="00D74293" w:rsidRDefault="00D74293" w:rsidP="00D7429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10E68B14" w:rsidR="00D74293" w:rsidRPr="00230F5A" w:rsidRDefault="00D74293" w:rsidP="00D7429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4436A160" w14:textId="297DF899" w:rsidR="00D74293" w:rsidRPr="00230F5A" w:rsidRDefault="00D74293" w:rsidP="00D7429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075AEFF4" w:rsidR="00D74293" w:rsidRPr="00230F5A" w:rsidRDefault="00D74293" w:rsidP="00D7429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Revision</w:t>
            </w:r>
          </w:p>
        </w:tc>
      </w:tr>
      <w:tr w:rsidR="002D38BF" w:rsidRPr="00230F5A" w14:paraId="251EA50D" w14:textId="22DD7FE9" w:rsidTr="000506C0">
        <w:tc>
          <w:tcPr>
            <w:tcW w:w="1256" w:type="dxa"/>
          </w:tcPr>
          <w:p w14:paraId="7287933A" w14:textId="386A9997" w:rsidR="002D38BF" w:rsidRPr="00230F5A" w:rsidRDefault="002D38BF" w:rsidP="002D38B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D33</w:t>
            </w:r>
          </w:p>
        </w:tc>
        <w:tc>
          <w:tcPr>
            <w:tcW w:w="1342" w:type="dxa"/>
          </w:tcPr>
          <w:p w14:paraId="562818B9" w14:textId="5BB2D3AD" w:rsidR="002D38BF" w:rsidRPr="00230F5A" w:rsidRDefault="002D38BF" w:rsidP="002D38B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08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5FCE1CD8" w14:textId="77777777" w:rsidR="002D38BF" w:rsidRDefault="002D38BF" w:rsidP="002D38B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01357971" w14:textId="77777777" w:rsidR="002D38BF" w:rsidRDefault="002D38BF" w:rsidP="002D38B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B494666" w14:textId="7B8097E6" w:rsidR="002D38BF" w:rsidRPr="00230F5A" w:rsidRDefault="002D38BF" w:rsidP="002D38B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03E710F1" w14:textId="2EA42A05" w:rsidR="002D38BF" w:rsidRPr="00230F5A" w:rsidRDefault="002D38BF" w:rsidP="002D38B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1BBFA060" w14:textId="77777777" w:rsidR="002D38BF" w:rsidRDefault="002D38BF" w:rsidP="002D38B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Correo 21.08.2024</w:t>
            </w:r>
          </w:p>
          <w:p w14:paraId="1EEEC829" w14:textId="77777777" w:rsidR="002D38BF" w:rsidRDefault="002D38BF" w:rsidP="002D38B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  <w:p w14:paraId="65C729F2" w14:textId="77777777" w:rsidR="002D38BF" w:rsidRPr="002D38BF" w:rsidRDefault="002D38BF" w:rsidP="002D38BF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  <w:r w:rsidRPr="002D38BF">
              <w:rPr>
                <w:rFonts w:ascii="Times New Roman" w:hAnsi="Times New Roman" w:cs="Times New Roman"/>
                <w:lang w:val="es-CL"/>
              </w:rPr>
              <w:t> Generación de caratula tiene un orden vertical y ninguna de forma horizontal como se informó en un inicio.</w:t>
            </w:r>
          </w:p>
          <w:p w14:paraId="24A1163D" w14:textId="77777777" w:rsidR="002D38BF" w:rsidRPr="002D38BF" w:rsidRDefault="002D38BF" w:rsidP="002D38BF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  <w:r w:rsidRPr="002D38BF">
              <w:rPr>
                <w:rFonts w:ascii="Times New Roman" w:hAnsi="Times New Roman" w:cs="Times New Roman"/>
                <w:lang w:val="es-CL"/>
              </w:rPr>
              <w:t>            - Falta los campos descriptivos AIO, AIP, AIQ, AJA, AIR, AIS, AIT, AIU, AIV, AIW según la estructura que se adjunta.</w:t>
            </w:r>
          </w:p>
          <w:p w14:paraId="52DED629" w14:textId="77777777" w:rsidR="002D38BF" w:rsidRPr="002D38BF" w:rsidRDefault="002D38BF" w:rsidP="002D38BF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  <w:r w:rsidRPr="002D38BF">
              <w:rPr>
                <w:rFonts w:ascii="Times New Roman" w:hAnsi="Times New Roman" w:cs="Times New Roman"/>
                <w:lang w:val="es-CL"/>
              </w:rPr>
              <w:t>            - Estos campos ANH y ANI son descriptivos y no se consideran en el cálculo, pero si en lo que se despliega en el frontend.</w:t>
            </w:r>
          </w:p>
          <w:p w14:paraId="2680C47E" w14:textId="6724AAEF" w:rsidR="002D38BF" w:rsidRPr="002D38BF" w:rsidRDefault="002D38BF" w:rsidP="002D38BF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</w:p>
        </w:tc>
      </w:tr>
      <w:tr w:rsidR="00311613" w:rsidRPr="00230F5A" w14:paraId="38B70AFE" w14:textId="34FEEE1D" w:rsidTr="000506C0">
        <w:tc>
          <w:tcPr>
            <w:tcW w:w="1256" w:type="dxa"/>
          </w:tcPr>
          <w:p w14:paraId="23AEB014" w14:textId="553682D3" w:rsidR="00311613" w:rsidRPr="00230F5A" w:rsidRDefault="00311613" w:rsidP="0031161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D33</w:t>
            </w:r>
          </w:p>
        </w:tc>
        <w:tc>
          <w:tcPr>
            <w:tcW w:w="1342" w:type="dxa"/>
          </w:tcPr>
          <w:p w14:paraId="7FA5A642" w14:textId="7391C155" w:rsidR="00311613" w:rsidRPr="00230F5A" w:rsidRDefault="00311613" w:rsidP="0031161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8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08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3AF9999F" w14:textId="77777777" w:rsidR="00311613" w:rsidRDefault="00311613" w:rsidP="0031161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14874B85" w14:textId="77777777" w:rsidR="00311613" w:rsidRDefault="00311613" w:rsidP="0031161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10E83E9F" w14:textId="2568F03B" w:rsidR="00311613" w:rsidRPr="00230F5A" w:rsidRDefault="00311613" w:rsidP="0031161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50EBE826" w14:textId="1BCCFBBE" w:rsidR="00311613" w:rsidRPr="00230F5A" w:rsidRDefault="00311613" w:rsidP="0031161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5AF05030" w14:textId="77777777" w:rsidR="00311613" w:rsidRDefault="00311613" w:rsidP="0031161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Correo 28.08.2024</w:t>
            </w:r>
          </w:p>
          <w:p w14:paraId="446B3151" w14:textId="77777777" w:rsidR="008B6263" w:rsidRPr="008B6263" w:rsidRDefault="008B6263" w:rsidP="008B6263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  <w:r w:rsidRPr="008B6263">
              <w:rPr>
                <w:rFonts w:ascii="Times New Roman" w:hAnsi="Times New Roman" w:cs="Times New Roman"/>
                <w:lang w:val="es-CL"/>
              </w:rPr>
              <w:t>D33</w:t>
            </w:r>
          </w:p>
          <w:p w14:paraId="5F4FCC83" w14:textId="77777777" w:rsidR="008B6263" w:rsidRPr="008B6263" w:rsidRDefault="008B6263" w:rsidP="008B6263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  <w:r w:rsidRPr="008B6263">
              <w:rPr>
                <w:rFonts w:ascii="Times New Roman" w:hAnsi="Times New Roman" w:cs="Times New Roman"/>
                <w:lang w:val="es-CL"/>
              </w:rPr>
              <w:t>            - Los campos que se añadieron falta añadirlos en la sección 4.</w:t>
            </w:r>
          </w:p>
          <w:p w14:paraId="3301AE4B" w14:textId="33B059D8" w:rsidR="00311613" w:rsidRPr="008B6263" w:rsidRDefault="00311613" w:rsidP="00311613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</w:p>
        </w:tc>
      </w:tr>
      <w:tr w:rsidR="00311613" w:rsidRPr="00230F5A" w14:paraId="4B606B6E" w14:textId="62885254" w:rsidTr="000506C0">
        <w:tc>
          <w:tcPr>
            <w:tcW w:w="1256" w:type="dxa"/>
          </w:tcPr>
          <w:p w14:paraId="612D72B6" w14:textId="77777777" w:rsidR="00311613" w:rsidRPr="00230F5A" w:rsidRDefault="00311613" w:rsidP="0031161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311613" w:rsidRPr="00230F5A" w:rsidRDefault="00311613" w:rsidP="0031161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311613" w:rsidRPr="00230F5A" w:rsidRDefault="00311613" w:rsidP="0031161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311613" w:rsidRPr="00230F5A" w:rsidRDefault="00311613" w:rsidP="0031161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311613" w:rsidRPr="00230F5A" w:rsidRDefault="00311613" w:rsidP="0031161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311613" w:rsidRPr="00230F5A" w14:paraId="2EA7A1DB" w14:textId="6C6D457E" w:rsidTr="000506C0">
        <w:tc>
          <w:tcPr>
            <w:tcW w:w="1256" w:type="dxa"/>
          </w:tcPr>
          <w:p w14:paraId="4D062B49" w14:textId="77777777" w:rsidR="00311613" w:rsidRPr="00230F5A" w:rsidRDefault="00311613" w:rsidP="0031161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311613" w:rsidRPr="00230F5A" w:rsidRDefault="00311613" w:rsidP="0031161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311613" w:rsidRPr="00230F5A" w:rsidRDefault="00311613" w:rsidP="0031161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311613" w:rsidRPr="00230F5A" w:rsidRDefault="00311613" w:rsidP="0031161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311613" w:rsidRPr="00230F5A" w:rsidRDefault="00311613" w:rsidP="0031161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311613" w:rsidRPr="00230F5A" w14:paraId="4EBD62EB" w14:textId="7659FBA3" w:rsidTr="000506C0">
        <w:tc>
          <w:tcPr>
            <w:tcW w:w="1256" w:type="dxa"/>
          </w:tcPr>
          <w:p w14:paraId="6FF918B3" w14:textId="77777777" w:rsidR="00311613" w:rsidRPr="00230F5A" w:rsidRDefault="00311613" w:rsidP="0031161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311613" w:rsidRPr="00230F5A" w:rsidRDefault="00311613" w:rsidP="0031161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311613" w:rsidRPr="00230F5A" w:rsidRDefault="00311613" w:rsidP="0031161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311613" w:rsidRPr="00230F5A" w:rsidRDefault="00311613" w:rsidP="0031161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311613" w:rsidRPr="00230F5A" w:rsidRDefault="00311613" w:rsidP="0031161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66663436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66663437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1D4FCFFA" w14:textId="77777777" w:rsid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Header:</w:t>
      </w:r>
    </w:p>
    <w:tbl>
      <w:tblPr>
        <w:tblStyle w:val="TableNormal"/>
        <w:tblW w:w="97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3"/>
        <w:gridCol w:w="2978"/>
      </w:tblGrid>
      <w:tr w:rsidR="00357A35" w14:paraId="1CBC27A8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A7A85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B0BD8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23AE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>
              <w:rPr>
                <w:rFonts w:ascii="Times New Roman" w:hAnsi="Times New Roman" w:cs="Times New Roman"/>
                <w:lang w:val="es-CL"/>
              </w:rPr>
              <w:t>Código de la institución financiera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A9D29" w14:textId="4FB05D21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9(0</w:t>
            </w:r>
            <w:r w:rsidR="0025079A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357A35" w14:paraId="0BB15B91" w14:textId="77777777" w:rsidTr="00357A35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A11F3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F80C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C228A" w14:textId="05D38C7B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Identificación del </w:t>
            </w:r>
            <w:r w:rsidR="00D74293">
              <w:rPr>
                <w:rFonts w:ascii="Times New Roman" w:hAnsi="Times New Roman" w:cs="Times New Roman"/>
              </w:rPr>
              <w:t>archive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5F69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X(03)</w:t>
            </w:r>
          </w:p>
        </w:tc>
      </w:tr>
      <w:tr w:rsidR="00357A35" w14:paraId="7C07D41C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28E50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A553A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4547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Periodo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8E3CC" w14:textId="084FCE96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P(0</w:t>
            </w:r>
            <w:r w:rsidR="006E7D3F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)    AAAAMM</w:t>
            </w:r>
            <w:r w:rsidR="006E7D3F">
              <w:rPr>
                <w:rFonts w:ascii="Times New Roman" w:hAnsi="Times New Roman" w:cs="Times New Roman"/>
              </w:rPr>
              <w:t>DD</w:t>
            </w:r>
          </w:p>
        </w:tc>
      </w:tr>
      <w:tr w:rsidR="00357A35" w14:paraId="7065C47E" w14:textId="77777777" w:rsidTr="009258AA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12F8E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A3E51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57A33" w14:textId="42624106" w:rsidR="00357A35" w:rsidRDefault="00264C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Filler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DC907" w14:textId="185C282B" w:rsidR="00357A35" w:rsidRDefault="00264C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X(</w:t>
            </w:r>
            <w:r w:rsidR="0025079A">
              <w:rPr>
                <w:rFonts w:ascii="Times New Roman" w:hAnsi="Times New Roman" w:cs="Times New Roman"/>
              </w:rPr>
              <w:t>54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0B300366" w14:textId="1B9BDA6A" w:rsidR="00357A35" w:rsidRDefault="00357A35" w:rsidP="00357A35">
      <w:pPr>
        <w:pStyle w:val="Textoindependiente"/>
        <w:ind w:left="212"/>
        <w:jc w:val="both"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cs="Times New Roman"/>
        </w:rPr>
        <w:t>Longitud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Total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del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 xml:space="preserve">registro: </w:t>
      </w:r>
      <w:r w:rsidR="00D61A3C">
        <w:rPr>
          <w:rFonts w:ascii="Times New Roman" w:hAnsi="Times New Roman" w:cs="Times New Roman"/>
        </w:rPr>
        <w:t>68</w:t>
      </w:r>
      <w:r w:rsidR="00C64DAA">
        <w:rPr>
          <w:rFonts w:ascii="Times New Roman" w:hAnsi="Times New Roman" w:cs="Times New Roman"/>
        </w:rPr>
        <w:t xml:space="preserve"> Bytes</w:t>
      </w:r>
    </w:p>
    <w:p w14:paraId="4BFF09A4" w14:textId="77777777" w:rsidR="00357A35" w:rsidRDefault="00357A35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ab/>
      </w:r>
    </w:p>
    <w:p w14:paraId="12892068" w14:textId="77777777" w:rsidR="0025079A" w:rsidRDefault="0025079A" w:rsidP="0025079A">
      <w:pPr>
        <w:ind w:left="212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Registros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de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datos</w:t>
      </w:r>
    </w:p>
    <w:p w14:paraId="31AD03EF" w14:textId="77777777" w:rsidR="0025079A" w:rsidRDefault="0025079A" w:rsidP="0025079A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25079A" w14:paraId="50CD69CC" w14:textId="77777777" w:rsidTr="00725859">
        <w:trPr>
          <w:trHeight w:val="241"/>
        </w:trPr>
        <w:tc>
          <w:tcPr>
            <w:tcW w:w="1414" w:type="dxa"/>
          </w:tcPr>
          <w:p w14:paraId="557CAC9B" w14:textId="77777777" w:rsidR="0025079A" w:rsidRDefault="0025079A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2AF6ACC6" w14:textId="77777777" w:rsidR="0025079A" w:rsidRDefault="0025079A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44EE213" w14:textId="77777777" w:rsidR="0025079A" w:rsidRDefault="0025079A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</w:p>
        </w:tc>
        <w:tc>
          <w:tcPr>
            <w:tcW w:w="2549" w:type="dxa"/>
          </w:tcPr>
          <w:p w14:paraId="7143CAF1" w14:textId="77777777" w:rsidR="0025079A" w:rsidRDefault="0025079A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F(08)</w:t>
            </w:r>
          </w:p>
        </w:tc>
      </w:tr>
      <w:tr w:rsidR="0025079A" w14:paraId="785EE59C" w14:textId="77777777" w:rsidTr="00725859">
        <w:trPr>
          <w:trHeight w:val="244"/>
        </w:trPr>
        <w:tc>
          <w:tcPr>
            <w:tcW w:w="1414" w:type="dxa"/>
          </w:tcPr>
          <w:p w14:paraId="7360A6D3" w14:textId="77777777" w:rsidR="0025079A" w:rsidRDefault="0025079A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5DECE62F" w14:textId="77777777" w:rsidR="0025079A" w:rsidRDefault="0025079A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4478AE3" w14:textId="77777777" w:rsidR="0025079A" w:rsidRDefault="0025079A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</w:p>
        </w:tc>
        <w:tc>
          <w:tcPr>
            <w:tcW w:w="2549" w:type="dxa"/>
          </w:tcPr>
          <w:p w14:paraId="27A8234C" w14:textId="77777777" w:rsidR="0025079A" w:rsidRDefault="0025079A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25079A" w14:paraId="512161E2" w14:textId="77777777" w:rsidTr="00725859">
        <w:trPr>
          <w:trHeight w:val="242"/>
        </w:trPr>
        <w:tc>
          <w:tcPr>
            <w:tcW w:w="1414" w:type="dxa"/>
          </w:tcPr>
          <w:p w14:paraId="6B9B8B0E" w14:textId="77777777" w:rsidR="0025079A" w:rsidRDefault="0025079A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49327BD1" w14:textId="77777777" w:rsidR="0025079A" w:rsidRDefault="0025079A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0C4D1C6" w14:textId="77777777" w:rsidR="0025079A" w:rsidRPr="0025079A" w:rsidRDefault="0025079A" w:rsidP="00725859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25079A">
              <w:rPr>
                <w:sz w:val="20"/>
                <w:lang w:val="es-CL"/>
              </w:rPr>
              <w:t>Destino</w:t>
            </w:r>
            <w:r w:rsidRPr="0025079A">
              <w:rPr>
                <w:spacing w:val="-2"/>
                <w:sz w:val="20"/>
                <w:lang w:val="es-CL"/>
              </w:rPr>
              <w:t xml:space="preserve"> </w:t>
            </w:r>
            <w:r w:rsidRPr="0025079A">
              <w:rPr>
                <w:sz w:val="20"/>
                <w:lang w:val="es-CL"/>
              </w:rPr>
              <w:t>del</w:t>
            </w:r>
            <w:r w:rsidRPr="0025079A">
              <w:rPr>
                <w:spacing w:val="-1"/>
                <w:sz w:val="20"/>
                <w:lang w:val="es-CL"/>
              </w:rPr>
              <w:t xml:space="preserve"> </w:t>
            </w:r>
            <w:r w:rsidRPr="0025079A">
              <w:rPr>
                <w:sz w:val="20"/>
                <w:lang w:val="es-CL"/>
              </w:rPr>
              <w:t>Producto</w:t>
            </w:r>
            <w:r w:rsidRPr="0025079A">
              <w:rPr>
                <w:spacing w:val="-1"/>
                <w:sz w:val="20"/>
                <w:lang w:val="es-CL"/>
              </w:rPr>
              <w:t xml:space="preserve"> </w:t>
            </w:r>
            <w:r w:rsidRPr="0025079A">
              <w:rPr>
                <w:sz w:val="20"/>
                <w:lang w:val="es-CL"/>
              </w:rPr>
              <w:t>Asociado</w:t>
            </w:r>
            <w:r w:rsidRPr="0025079A">
              <w:rPr>
                <w:spacing w:val="-1"/>
                <w:sz w:val="20"/>
                <w:lang w:val="es-CL"/>
              </w:rPr>
              <w:t xml:space="preserve"> </w:t>
            </w:r>
            <w:r w:rsidRPr="0025079A">
              <w:rPr>
                <w:sz w:val="20"/>
                <w:lang w:val="es-CL"/>
              </w:rPr>
              <w:t>a</w:t>
            </w:r>
            <w:r w:rsidRPr="0025079A">
              <w:rPr>
                <w:spacing w:val="-4"/>
                <w:sz w:val="20"/>
                <w:lang w:val="es-CL"/>
              </w:rPr>
              <w:t xml:space="preserve"> </w:t>
            </w:r>
            <w:r w:rsidRPr="0025079A">
              <w:rPr>
                <w:sz w:val="20"/>
                <w:lang w:val="es-CL"/>
              </w:rPr>
              <w:t>la</w:t>
            </w:r>
            <w:r w:rsidRPr="0025079A">
              <w:rPr>
                <w:spacing w:val="-1"/>
                <w:sz w:val="20"/>
                <w:lang w:val="es-CL"/>
              </w:rPr>
              <w:t xml:space="preserve"> </w:t>
            </w:r>
            <w:r w:rsidRPr="0025079A">
              <w:rPr>
                <w:sz w:val="20"/>
                <w:lang w:val="es-CL"/>
              </w:rPr>
              <w:t>operación</w:t>
            </w:r>
          </w:p>
        </w:tc>
        <w:tc>
          <w:tcPr>
            <w:tcW w:w="2549" w:type="dxa"/>
          </w:tcPr>
          <w:p w14:paraId="09B07266" w14:textId="77777777" w:rsidR="0025079A" w:rsidRDefault="0025079A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25079A" w14:paraId="303F8CB6" w14:textId="77777777" w:rsidTr="00725859">
        <w:trPr>
          <w:trHeight w:val="244"/>
        </w:trPr>
        <w:tc>
          <w:tcPr>
            <w:tcW w:w="1414" w:type="dxa"/>
          </w:tcPr>
          <w:p w14:paraId="08B5091A" w14:textId="77777777" w:rsidR="0025079A" w:rsidRDefault="0025079A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242AD070" w14:textId="77777777" w:rsidR="0025079A" w:rsidRDefault="0025079A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98B0FB0" w14:textId="77777777" w:rsidR="0025079A" w:rsidRDefault="0025079A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Moneda</w:t>
            </w:r>
          </w:p>
        </w:tc>
        <w:tc>
          <w:tcPr>
            <w:tcW w:w="2549" w:type="dxa"/>
          </w:tcPr>
          <w:p w14:paraId="06E592DB" w14:textId="77777777" w:rsidR="0025079A" w:rsidRDefault="0025079A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25079A" w14:paraId="71F9E23C" w14:textId="77777777" w:rsidTr="00725859">
        <w:trPr>
          <w:trHeight w:val="242"/>
        </w:trPr>
        <w:tc>
          <w:tcPr>
            <w:tcW w:w="1414" w:type="dxa"/>
          </w:tcPr>
          <w:p w14:paraId="110601F4" w14:textId="77777777" w:rsidR="0025079A" w:rsidRDefault="0025079A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2E85AD55" w14:textId="77777777" w:rsidR="0025079A" w:rsidRDefault="0025079A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957587D" w14:textId="77777777" w:rsidR="0025079A" w:rsidRPr="0025079A" w:rsidRDefault="0025079A" w:rsidP="00725859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25079A">
              <w:rPr>
                <w:sz w:val="20"/>
                <w:lang w:val="es-CL"/>
              </w:rPr>
              <w:t>Tipo</w:t>
            </w:r>
            <w:r w:rsidRPr="0025079A">
              <w:rPr>
                <w:spacing w:val="-4"/>
                <w:sz w:val="20"/>
                <w:lang w:val="es-CL"/>
              </w:rPr>
              <w:t xml:space="preserve"> </w:t>
            </w:r>
            <w:r w:rsidRPr="0025079A">
              <w:rPr>
                <w:sz w:val="20"/>
                <w:lang w:val="es-CL"/>
              </w:rPr>
              <w:t>de</w:t>
            </w:r>
            <w:r w:rsidRPr="0025079A">
              <w:rPr>
                <w:spacing w:val="-4"/>
                <w:sz w:val="20"/>
                <w:lang w:val="es-CL"/>
              </w:rPr>
              <w:t xml:space="preserve"> </w:t>
            </w:r>
            <w:r w:rsidRPr="0025079A">
              <w:rPr>
                <w:sz w:val="20"/>
                <w:lang w:val="es-CL"/>
              </w:rPr>
              <w:t>tasa de</w:t>
            </w:r>
            <w:r w:rsidRPr="0025079A">
              <w:rPr>
                <w:spacing w:val="-4"/>
                <w:sz w:val="20"/>
                <w:lang w:val="es-CL"/>
              </w:rPr>
              <w:t xml:space="preserve"> </w:t>
            </w:r>
            <w:r w:rsidRPr="0025079A">
              <w:rPr>
                <w:sz w:val="20"/>
                <w:lang w:val="es-CL"/>
              </w:rPr>
              <w:t>interés</w:t>
            </w:r>
          </w:p>
        </w:tc>
        <w:tc>
          <w:tcPr>
            <w:tcW w:w="2549" w:type="dxa"/>
          </w:tcPr>
          <w:p w14:paraId="06EA9F9C" w14:textId="77777777" w:rsidR="0025079A" w:rsidRDefault="0025079A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25079A" w14:paraId="1F3359BF" w14:textId="77777777" w:rsidTr="00725859">
        <w:trPr>
          <w:trHeight w:val="242"/>
        </w:trPr>
        <w:tc>
          <w:tcPr>
            <w:tcW w:w="1414" w:type="dxa"/>
          </w:tcPr>
          <w:p w14:paraId="1A690B57" w14:textId="77777777" w:rsidR="0025079A" w:rsidRDefault="0025079A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4AE4BFAD" w14:textId="77777777" w:rsidR="0025079A" w:rsidRDefault="0025079A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49A3D18" w14:textId="77777777" w:rsidR="0025079A" w:rsidRDefault="0025079A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Plazo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contractual</w:t>
            </w:r>
          </w:p>
        </w:tc>
        <w:tc>
          <w:tcPr>
            <w:tcW w:w="2549" w:type="dxa"/>
          </w:tcPr>
          <w:p w14:paraId="6C26951D" w14:textId="77777777" w:rsidR="0025079A" w:rsidRDefault="0025079A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25079A" w14:paraId="0651BBCD" w14:textId="77777777" w:rsidTr="00725859">
        <w:trPr>
          <w:trHeight w:val="244"/>
        </w:trPr>
        <w:tc>
          <w:tcPr>
            <w:tcW w:w="1414" w:type="dxa"/>
          </w:tcPr>
          <w:p w14:paraId="1006B08F" w14:textId="77777777" w:rsidR="0025079A" w:rsidRDefault="0025079A" w:rsidP="00725859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425" w:type="dxa"/>
          </w:tcPr>
          <w:p w14:paraId="6BB00BF4" w14:textId="77777777" w:rsidR="0025079A" w:rsidRDefault="0025079A" w:rsidP="00725859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BC77DB5" w14:textId="77777777" w:rsidR="0025079A" w:rsidRDefault="0025079A" w:rsidP="00725859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2549" w:type="dxa"/>
          </w:tcPr>
          <w:p w14:paraId="0F2E8284" w14:textId="77777777" w:rsidR="0025079A" w:rsidRDefault="0025079A" w:rsidP="00725859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25079A" w14:paraId="00F5EAE4" w14:textId="77777777" w:rsidTr="00725859">
        <w:trPr>
          <w:trHeight w:val="242"/>
        </w:trPr>
        <w:tc>
          <w:tcPr>
            <w:tcW w:w="1414" w:type="dxa"/>
          </w:tcPr>
          <w:p w14:paraId="089E63A5" w14:textId="77777777" w:rsidR="0025079A" w:rsidRDefault="0025079A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425" w:type="dxa"/>
          </w:tcPr>
          <w:p w14:paraId="3F615EF3" w14:textId="77777777" w:rsidR="0025079A" w:rsidRDefault="0025079A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58457FD" w14:textId="1CE88082" w:rsidR="0025079A" w:rsidRDefault="0025079A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Tasa</w:t>
            </w:r>
            <w:r>
              <w:rPr>
                <w:spacing w:val="-4"/>
                <w:sz w:val="20"/>
              </w:rPr>
              <w:t xml:space="preserve"> </w:t>
            </w:r>
            <w:r w:rsidR="000140B8">
              <w:rPr>
                <w:sz w:val="20"/>
              </w:rPr>
              <w:t>minima</w:t>
            </w:r>
          </w:p>
        </w:tc>
        <w:tc>
          <w:tcPr>
            <w:tcW w:w="2549" w:type="dxa"/>
          </w:tcPr>
          <w:p w14:paraId="113031DF" w14:textId="77777777" w:rsidR="0025079A" w:rsidRDefault="0025079A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9(03)V9(04)</w:t>
            </w:r>
          </w:p>
        </w:tc>
      </w:tr>
      <w:tr w:rsidR="0025079A" w14:paraId="275CC988" w14:textId="77777777" w:rsidTr="00725859">
        <w:trPr>
          <w:trHeight w:val="244"/>
        </w:trPr>
        <w:tc>
          <w:tcPr>
            <w:tcW w:w="1414" w:type="dxa"/>
          </w:tcPr>
          <w:p w14:paraId="7540ED1D" w14:textId="77777777" w:rsidR="0025079A" w:rsidRDefault="0025079A" w:rsidP="00725859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425" w:type="dxa"/>
          </w:tcPr>
          <w:p w14:paraId="56D56BE5" w14:textId="77777777" w:rsidR="0025079A" w:rsidRDefault="0025079A" w:rsidP="00725859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4990708" w14:textId="77777777" w:rsidR="0025079A" w:rsidRDefault="0025079A" w:rsidP="00725859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Tasa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máxima</w:t>
            </w:r>
          </w:p>
        </w:tc>
        <w:tc>
          <w:tcPr>
            <w:tcW w:w="2549" w:type="dxa"/>
          </w:tcPr>
          <w:p w14:paraId="0DAFABC1" w14:textId="77777777" w:rsidR="0025079A" w:rsidRDefault="0025079A" w:rsidP="00725859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9(03)V9(04)</w:t>
            </w:r>
          </w:p>
        </w:tc>
      </w:tr>
      <w:tr w:rsidR="0025079A" w14:paraId="16237324" w14:textId="77777777" w:rsidTr="00725859">
        <w:trPr>
          <w:trHeight w:val="241"/>
        </w:trPr>
        <w:tc>
          <w:tcPr>
            <w:tcW w:w="1414" w:type="dxa"/>
          </w:tcPr>
          <w:p w14:paraId="2DAC25A6" w14:textId="77777777" w:rsidR="0025079A" w:rsidRDefault="0025079A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425" w:type="dxa"/>
          </w:tcPr>
          <w:p w14:paraId="402D1078" w14:textId="77777777" w:rsidR="0025079A" w:rsidRDefault="0025079A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BDDAA28" w14:textId="77777777" w:rsidR="0025079A" w:rsidRDefault="0025079A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Tasa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</w:p>
        </w:tc>
        <w:tc>
          <w:tcPr>
            <w:tcW w:w="2549" w:type="dxa"/>
          </w:tcPr>
          <w:p w14:paraId="21D57CDA" w14:textId="77777777" w:rsidR="0025079A" w:rsidRDefault="0025079A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9(03)V9(04)</w:t>
            </w:r>
          </w:p>
        </w:tc>
      </w:tr>
      <w:tr w:rsidR="0025079A" w14:paraId="008A6E8B" w14:textId="77777777" w:rsidTr="00725859">
        <w:trPr>
          <w:trHeight w:val="244"/>
        </w:trPr>
        <w:tc>
          <w:tcPr>
            <w:tcW w:w="1414" w:type="dxa"/>
          </w:tcPr>
          <w:p w14:paraId="6904EB8A" w14:textId="77777777" w:rsidR="0025079A" w:rsidRDefault="0025079A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</w:p>
        </w:tc>
        <w:tc>
          <w:tcPr>
            <w:tcW w:w="425" w:type="dxa"/>
          </w:tcPr>
          <w:p w14:paraId="7CCD0790" w14:textId="77777777" w:rsidR="0025079A" w:rsidRDefault="0025079A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0A817DF" w14:textId="77777777" w:rsidR="0025079A" w:rsidRDefault="0025079A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Tramos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montos</w:t>
            </w:r>
          </w:p>
        </w:tc>
        <w:tc>
          <w:tcPr>
            <w:tcW w:w="2549" w:type="dxa"/>
          </w:tcPr>
          <w:p w14:paraId="2BA8A9E5" w14:textId="77777777" w:rsidR="0025079A" w:rsidRDefault="0025079A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25079A" w14:paraId="0A5FA295" w14:textId="77777777" w:rsidTr="00725859">
        <w:trPr>
          <w:trHeight w:val="242"/>
        </w:trPr>
        <w:tc>
          <w:tcPr>
            <w:tcW w:w="1414" w:type="dxa"/>
          </w:tcPr>
          <w:p w14:paraId="59BF6E63" w14:textId="77777777" w:rsidR="0025079A" w:rsidRDefault="0025079A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</w:p>
        </w:tc>
        <w:tc>
          <w:tcPr>
            <w:tcW w:w="425" w:type="dxa"/>
          </w:tcPr>
          <w:p w14:paraId="1FFAA608" w14:textId="77777777" w:rsidR="0025079A" w:rsidRDefault="0025079A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DC04C95" w14:textId="77777777" w:rsidR="0025079A" w:rsidRDefault="0025079A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Monto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operaciones</w:t>
            </w:r>
          </w:p>
        </w:tc>
        <w:tc>
          <w:tcPr>
            <w:tcW w:w="2549" w:type="dxa"/>
          </w:tcPr>
          <w:p w14:paraId="0546DB81" w14:textId="77777777" w:rsidR="0025079A" w:rsidRDefault="0025079A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25079A" w14:paraId="0B0C2898" w14:textId="77777777" w:rsidTr="00725859">
        <w:trPr>
          <w:trHeight w:val="244"/>
        </w:trPr>
        <w:tc>
          <w:tcPr>
            <w:tcW w:w="1414" w:type="dxa"/>
          </w:tcPr>
          <w:p w14:paraId="11ECE2E2" w14:textId="77777777" w:rsidR="0025079A" w:rsidRDefault="0025079A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13</w:t>
            </w:r>
          </w:p>
        </w:tc>
        <w:tc>
          <w:tcPr>
            <w:tcW w:w="425" w:type="dxa"/>
          </w:tcPr>
          <w:p w14:paraId="47C8A6C8" w14:textId="77777777" w:rsidR="0025079A" w:rsidRDefault="0025079A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7B326B6" w14:textId="77777777" w:rsidR="0025079A" w:rsidRDefault="0025079A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Número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operaciones</w:t>
            </w:r>
          </w:p>
        </w:tc>
        <w:tc>
          <w:tcPr>
            <w:tcW w:w="2549" w:type="dxa"/>
          </w:tcPr>
          <w:p w14:paraId="2EE10F13" w14:textId="77777777" w:rsidR="0025079A" w:rsidRDefault="0025079A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9(08)</w:t>
            </w:r>
          </w:p>
        </w:tc>
      </w:tr>
    </w:tbl>
    <w:p w14:paraId="1CA90936" w14:textId="6C7DF6C7" w:rsidR="00BA1399" w:rsidRDefault="0025079A" w:rsidP="00BA1399">
      <w:pPr>
        <w:pStyle w:val="Textoindependiente"/>
        <w:spacing w:before="8"/>
        <w:rPr>
          <w:sz w:val="19"/>
        </w:rPr>
      </w:pPr>
      <w:r>
        <w:t>Longitud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1"/>
        </w:rPr>
        <w:t xml:space="preserve"> </w:t>
      </w:r>
      <w:r>
        <w:t>68</w:t>
      </w:r>
      <w:r>
        <w:rPr>
          <w:spacing w:val="-1"/>
        </w:rPr>
        <w:t xml:space="preserve"> </w:t>
      </w:r>
      <w:r>
        <w:t>Bytes</w:t>
      </w:r>
    </w:p>
    <w:p w14:paraId="3900F64E" w14:textId="77777777" w:rsidR="00735FF8" w:rsidRDefault="00735FF8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49728EBB" w14:textId="77777777" w:rsidR="00074008" w:rsidRPr="00230F5A" w:rsidRDefault="00074008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2" w:name="_Toc160527582"/>
      <w:bookmarkStart w:id="3" w:name="_Toc166663438"/>
      <w:r w:rsidRPr="00230F5A">
        <w:rPr>
          <w:rFonts w:cs="Times New Roman"/>
        </w:rPr>
        <w:t>Validaciones</w:t>
      </w:r>
      <w:bookmarkEnd w:id="2"/>
      <w:bookmarkEnd w:id="3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"Validaciones" </w:instrText>
      </w:r>
      <w:r w:rsidRPr="00230F5A">
        <w:rPr>
          <w:rFonts w:cs="Times New Roman"/>
        </w:rPr>
        <w:fldChar w:fldCharType="end"/>
      </w:r>
    </w:p>
    <w:p w14:paraId="4ADA8A74" w14:textId="77777777" w:rsidR="00074008" w:rsidRPr="00230F5A" w:rsidRDefault="00074008" w:rsidP="00E337AC">
      <w:pPr>
        <w:pStyle w:val="Ttulo2"/>
        <w:numPr>
          <w:ilvl w:val="1"/>
          <w:numId w:val="7"/>
        </w:numPr>
        <w:ind w:left="1715" w:hanging="360"/>
        <w:rPr>
          <w:sz w:val="32"/>
          <w:szCs w:val="32"/>
        </w:rPr>
      </w:pPr>
      <w:bookmarkStart w:id="4" w:name="_Toc160527583"/>
      <w:bookmarkStart w:id="5" w:name="_Toc166663439"/>
      <w:r w:rsidRPr="00230F5A">
        <w:t>Archivo de datos</w:t>
      </w:r>
      <w:bookmarkEnd w:id="4"/>
      <w:bookmarkEnd w:id="5"/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4A707593" w14:textId="77777777" w:rsidR="00AC40AA" w:rsidRPr="00B537DA" w:rsidRDefault="00AC40AA" w:rsidP="00AC40AA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6" w:name="_Hlk15164674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AC40AA" w:rsidRPr="00B537DA" w14:paraId="077641C8" w14:textId="77777777" w:rsidTr="00725859">
        <w:tc>
          <w:tcPr>
            <w:tcW w:w="595" w:type="dxa"/>
          </w:tcPr>
          <w:p w14:paraId="575B6C35" w14:textId="77777777" w:rsidR="00AC40AA" w:rsidRPr="00B537D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695304FE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30F37903" w14:textId="77777777" w:rsidR="00AC40AA" w:rsidRPr="00B537D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AC40AA" w:rsidRPr="00B537DA" w14:paraId="578FD4D8" w14:textId="77777777" w:rsidTr="00725859">
        <w:tc>
          <w:tcPr>
            <w:tcW w:w="595" w:type="dxa"/>
          </w:tcPr>
          <w:p w14:paraId="5EC65964" w14:textId="77777777" w:rsidR="00AC40AA" w:rsidRPr="00B537D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7A6032F5" w14:textId="77777777" w:rsidR="00AC40AA" w:rsidRPr="00B537D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4)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AC40AA" w:rsidRPr="00B537DA" w14:paraId="5832510F" w14:textId="77777777" w:rsidTr="00725859">
        <w:tc>
          <w:tcPr>
            <w:tcW w:w="595" w:type="dxa"/>
          </w:tcPr>
          <w:p w14:paraId="7A754E7C" w14:textId="77777777" w:rsidR="00AC40AA" w:rsidRPr="00E81654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150EE40" w14:textId="77777777" w:rsidR="00AC40AA" w:rsidRPr="00E81654" w:rsidRDefault="00AC40AA" w:rsidP="0072585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E8165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18D0C2D4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BCEEDA0" w14:textId="77777777" w:rsidR="00AC40AA" w:rsidRPr="00DD1EE4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6C7ED15A" w14:textId="77777777" w:rsidR="00AC40AA" w:rsidRPr="00DD1EE4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AC40AA" w:rsidRPr="00B537DA" w14:paraId="563792C0" w14:textId="77777777" w:rsidTr="00725859">
        <w:tc>
          <w:tcPr>
            <w:tcW w:w="595" w:type="dxa"/>
          </w:tcPr>
          <w:p w14:paraId="1D5C8923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0205D1A5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344856D2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Obs: Un año es válido cuando es mayor a 1950. </w:t>
            </w:r>
          </w:p>
        </w:tc>
      </w:tr>
      <w:tr w:rsidR="00AC40AA" w:rsidRPr="00B537DA" w14:paraId="76EFC7C6" w14:textId="77777777" w:rsidTr="00725859">
        <w:tc>
          <w:tcPr>
            <w:tcW w:w="595" w:type="dxa"/>
          </w:tcPr>
          <w:p w14:paraId="2D05C623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518F0641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el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(Error 84)</w:t>
            </w:r>
          </w:p>
        </w:tc>
      </w:tr>
      <w:tr w:rsidR="00AC40AA" w:rsidRPr="00B537DA" w14:paraId="0FFB4D07" w14:textId="77777777" w:rsidTr="00725859">
        <w:tc>
          <w:tcPr>
            <w:tcW w:w="595" w:type="dxa"/>
          </w:tcPr>
          <w:p w14:paraId="67CFE0CD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2CF00BA4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 área definida para la familia de documento contiene usuarios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D54B1"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AC40AA" w:rsidRPr="00B537DA" w14:paraId="0D13ACBC" w14:textId="77777777" w:rsidTr="00725859">
        <w:tc>
          <w:tcPr>
            <w:tcW w:w="595" w:type="dxa"/>
          </w:tcPr>
          <w:p w14:paraId="36C6ACBB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7EDD5BB2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tipo de documento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no 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ha sido eliminado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AC40AA" w:rsidRPr="00B537DA" w14:paraId="165E77DF" w14:textId="77777777" w:rsidTr="00725859">
        <w:tc>
          <w:tcPr>
            <w:tcW w:w="595" w:type="dxa"/>
          </w:tcPr>
          <w:p w14:paraId="46D65F85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291B4623" w14:textId="47795D73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 w:rsidR="00D72837">
              <w:rPr>
                <w:rFonts w:ascii="Times New Roman" w:hAnsi="Times New Roman" w:cs="Times New Roman"/>
                <w:b/>
                <w:bCs/>
                <w:color w:val="FF0000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AC40AA" w:rsidRPr="00B537DA" w14:paraId="27C164A2" w14:textId="77777777" w:rsidTr="00725859">
        <w:tc>
          <w:tcPr>
            <w:tcW w:w="595" w:type="dxa"/>
          </w:tcPr>
          <w:p w14:paraId="4129609B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6B6BF5CB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r w:rsidRPr="00643F1C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bookmarkEnd w:id="6"/>
      <w:tr w:rsidR="00C84AAA" w14:paraId="2A24A314" w14:textId="77777777" w:rsidTr="00C84AAA">
        <w:tc>
          <w:tcPr>
            <w:tcW w:w="595" w:type="dxa"/>
            <w:hideMark/>
          </w:tcPr>
          <w:p w14:paraId="43617BD1" w14:textId="77777777" w:rsidR="00C84AAA" w:rsidRDefault="00C84AAA" w:rsidP="001006F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V11</w:t>
            </w:r>
          </w:p>
        </w:tc>
        <w:tc>
          <w:tcPr>
            <w:tcW w:w="7932" w:type="dxa"/>
            <w:hideMark/>
          </w:tcPr>
          <w:p w14:paraId="0DD7C81C" w14:textId="77777777" w:rsidR="00C84AAA" w:rsidRDefault="00C84AAA" w:rsidP="001006F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86)</w:t>
            </w:r>
          </w:p>
        </w:tc>
      </w:tr>
    </w:tbl>
    <w:p w14:paraId="6F158266" w14:textId="77777777" w:rsidR="00735FF8" w:rsidRDefault="00735FF8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3C5FAB6" w14:textId="77777777" w:rsidR="00F53FB3" w:rsidRDefault="00F53FB3" w:rsidP="00F53FB3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5D2FC4C6" w14:textId="692CE499" w:rsidR="00F53FB3" w:rsidRPr="00230F5A" w:rsidRDefault="00F53FB3" w:rsidP="00F53FB3">
      <w:pPr>
        <w:pStyle w:val="Ttulo2"/>
        <w:numPr>
          <w:ilvl w:val="2"/>
          <w:numId w:val="7"/>
        </w:numPr>
        <w:ind w:left="2610" w:hanging="360"/>
        <w:rPr>
          <w:sz w:val="32"/>
          <w:szCs w:val="32"/>
        </w:rPr>
      </w:pPr>
      <w:r>
        <w:t>Validaciones variables asociadas al documento D33</w:t>
      </w:r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0C9CC3AA" w14:textId="77777777" w:rsidR="00F53FB3" w:rsidRDefault="00F53FB3" w:rsidP="00F53FB3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F53FB3" w:rsidRPr="00B537DA" w14:paraId="1F0E016A" w14:textId="77777777" w:rsidTr="001006F1">
        <w:tc>
          <w:tcPr>
            <w:tcW w:w="595" w:type="dxa"/>
            <w:shd w:val="clear" w:color="auto" w:fill="auto"/>
          </w:tcPr>
          <w:p w14:paraId="7563E4BD" w14:textId="77777777" w:rsidR="00F53FB3" w:rsidRPr="00E81654" w:rsidRDefault="00F53FB3" w:rsidP="001006F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24E6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144B1269" w14:textId="77777777" w:rsidR="00F53FB3" w:rsidRPr="00B537DA" w:rsidRDefault="00F53FB3" w:rsidP="001006F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F53FB3" w:rsidRPr="00B537DA" w14:paraId="6584E8DE" w14:textId="77777777" w:rsidTr="001006F1">
        <w:tc>
          <w:tcPr>
            <w:tcW w:w="595" w:type="dxa"/>
            <w:shd w:val="clear" w:color="auto" w:fill="auto"/>
          </w:tcPr>
          <w:p w14:paraId="77590CFB" w14:textId="284D0BED" w:rsidR="00F53FB3" w:rsidRPr="00E24E62" w:rsidRDefault="00F53FB3" w:rsidP="001006F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  <w:r w:rsidR="006553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7932" w:type="dxa"/>
          </w:tcPr>
          <w:p w14:paraId="2E53F258" w14:textId="73896DBB" w:rsidR="00F53FB3" w:rsidRDefault="00F53FB3" w:rsidP="001006F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los campos 2,3 y 12 debe ser numérico, en caso contrario </w:t>
            </w:r>
            <w:r w:rsidRPr="00A05D49">
              <w:rPr>
                <w:rFonts w:ascii="Times New Roman" w:hAnsi="Times New Roman" w:cs="Times New Roman"/>
                <w:b/>
                <w:bCs/>
                <w:color w:val="FF0000"/>
              </w:rPr>
              <w:t>(Error 85)</w:t>
            </w:r>
          </w:p>
        </w:tc>
      </w:tr>
    </w:tbl>
    <w:p w14:paraId="609D0B43" w14:textId="77777777" w:rsidR="00F53FB3" w:rsidRDefault="00F53FB3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2BE9DBF" w14:textId="77777777" w:rsidR="00735FF8" w:rsidRDefault="00735FF8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EC45AF1" w14:textId="77777777" w:rsidR="00E337AC" w:rsidRPr="00230F5A" w:rsidRDefault="00E337AC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7" w:name="_Toc160527584"/>
      <w:bookmarkStart w:id="8" w:name="_Toc166663440"/>
      <w:r>
        <w:rPr>
          <w:rFonts w:cs="Times New Roman"/>
        </w:rPr>
        <w:t>C</w:t>
      </w:r>
      <w:r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Pr="00230F5A">
        <w:rPr>
          <w:rFonts w:cs="Times New Roman"/>
        </w:rPr>
        <w:t>la carátula de salida</w:t>
      </w:r>
      <w:bookmarkEnd w:id="7"/>
      <w:bookmarkEnd w:id="8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"¿Cómo se construye la carátula de salida?" </w:instrText>
      </w:r>
      <w:r w:rsidRPr="00230F5A">
        <w:rPr>
          <w:rFonts w:cs="Times New Roman"/>
        </w:rPr>
        <w:fldChar w:fldCharType="end"/>
      </w:r>
    </w:p>
    <w:p w14:paraId="712FC0E8" w14:textId="77777777" w:rsidR="00E337AC" w:rsidRDefault="00E337AC" w:rsidP="00E337AC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50088934" w14:textId="77777777" w:rsidR="00E337AC" w:rsidRPr="00182D60" w:rsidRDefault="00E337AC" w:rsidP="00E337AC">
      <w:pPr>
        <w:pStyle w:val="Ttulo2"/>
        <w:numPr>
          <w:ilvl w:val="1"/>
          <w:numId w:val="7"/>
        </w:numPr>
        <w:ind w:left="1715" w:hanging="360"/>
        <w:rPr>
          <w:b w:val="0"/>
        </w:rPr>
      </w:pPr>
      <w:bookmarkStart w:id="9" w:name="_Toc160527585"/>
      <w:bookmarkStart w:id="10" w:name="_Toc166663441"/>
      <w:r w:rsidRPr="003F5278">
        <w:t>Formato de carátula de salida</w:t>
      </w:r>
      <w:bookmarkEnd w:id="9"/>
      <w:bookmarkEnd w:id="10"/>
      <w:r w:rsidRPr="003F5278">
        <w:fldChar w:fldCharType="begin"/>
      </w:r>
      <w:r w:rsidRPr="003F5278">
        <w:instrText xml:space="preserve"> XE "Formato de carátula de salida" </w:instrText>
      </w:r>
      <w:r w:rsidRPr="003F5278">
        <w:fldChar w:fldCharType="end"/>
      </w:r>
    </w:p>
    <w:p w14:paraId="728472B8" w14:textId="77777777" w:rsidR="00E337AC" w:rsidRDefault="00E337AC" w:rsidP="00E337AC">
      <w:pPr>
        <w:rPr>
          <w:rFonts w:ascii="Times New Roman" w:hAnsi="Times New Roman" w:cs="Times New Roman"/>
          <w:color w:val="4472C4" w:themeColor="accent1"/>
        </w:rPr>
      </w:pPr>
    </w:p>
    <w:p w14:paraId="67737A65" w14:textId="77777777" w:rsidR="00735FF8" w:rsidRDefault="00735FF8" w:rsidP="00E337AC">
      <w:pPr>
        <w:rPr>
          <w:rFonts w:ascii="Times New Roman" w:hAnsi="Times New Roman" w:cs="Times New Roman"/>
          <w:color w:val="4472C4" w:themeColor="accent1"/>
        </w:rPr>
      </w:pPr>
    </w:p>
    <w:p w14:paraId="2058DC13" w14:textId="5F9CE927" w:rsidR="00735FF8" w:rsidRDefault="00735FF8" w:rsidP="00E337AC">
      <w:pPr>
        <w:rPr>
          <w:rFonts w:ascii="Times New Roman" w:hAnsi="Times New Roman" w:cs="Times New Roman"/>
          <w:color w:val="4472C4" w:themeColor="accent1"/>
        </w:rPr>
      </w:pPr>
    </w:p>
    <w:p w14:paraId="40BB3E16" w14:textId="585F1FB2" w:rsidR="00184321" w:rsidRDefault="00000000" w:rsidP="00E337AC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noProof/>
          <w:color w:val="4472C4" w:themeColor="accent1"/>
        </w:rPr>
        <w:lastRenderedPageBreak/>
        <w:pict w14:anchorId="34C370F2">
          <v:shape id="Text Box 10" o:spid="_x0000_s2065" type="#_x0000_t202" style="position:absolute;margin-left:-16.05pt;margin-top:63.2pt;width:488.65pt;height:41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1695AD25" w14:textId="77777777" w:rsidR="00184321" w:rsidRDefault="00184321" w:rsidP="00184321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(nf) es:</w:t>
                  </w:r>
                </w:p>
                <w:p w14:paraId="07203478" w14:textId="77777777" w:rsidR="00184321" w:rsidRDefault="00184321" w:rsidP="00184321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798992C4" w14:textId="77777777" w:rsidR="00184321" w:rsidRDefault="00184321" w:rsidP="00184321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2DD06BBB" w14:textId="77777777" w:rsidR="00184321" w:rsidRDefault="00184321" w:rsidP="00184321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FC1A898" w14:textId="77777777" w:rsidR="00184321" w:rsidRDefault="00184321" w:rsidP="00184321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336DA9E2" w14:textId="77777777" w:rsidR="00184321" w:rsidRDefault="00184321" w:rsidP="00184321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111B14B4" w14:textId="77777777" w:rsidR="00184321" w:rsidRDefault="00184321" w:rsidP="00184321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56F5E973" w14:textId="77777777" w:rsidR="00184321" w:rsidRDefault="00184321" w:rsidP="00184321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3309B320" w14:textId="77777777" w:rsidR="00184321" w:rsidRDefault="00184321" w:rsidP="00184321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16299E01" w14:textId="77777777" w:rsidR="00184321" w:rsidRDefault="00184321" w:rsidP="00184321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1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559F5BDC" w14:textId="1D135EB1" w:rsidR="00184321" w:rsidRDefault="00184321" w:rsidP="00184321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Es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correlativo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numérico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y</w:t>
                  </w:r>
                  <w:r w:rsidRPr="00235A36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secuencial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que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comienza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1</w:t>
                  </w:r>
                  <w:r w:rsidRPr="00235A36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y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 xml:space="preserve">el largo es </w:t>
                  </w:r>
                  <w:r w:rsidR="00EA5891">
                    <w:rPr>
                      <w:rFonts w:ascii="Arial MT" w:hAnsi="Arial MT"/>
                      <w:sz w:val="20"/>
                    </w:rPr>
                    <w:t>2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5D93FC68" w14:textId="77777777" w:rsidR="00184321" w:rsidRPr="00235A36" w:rsidRDefault="00184321" w:rsidP="00184321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11471ACB" w14:textId="77777777" w:rsidR="00184321" w:rsidRDefault="00184321" w:rsidP="00184321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6FDB9EA2" w14:textId="235910DE" w:rsidR="00184321" w:rsidRDefault="00184321" w:rsidP="00184321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2" w:name="_Hlk150872315"/>
                  <w:r>
                    <w:rPr>
                      <w:rFonts w:ascii="Arial MT" w:hAnsi="Arial MT"/>
                      <w:sz w:val="20"/>
                    </w:rPr>
                    <w:t xml:space="preserve">Representa el campo m del mensaje carátula del tipo de archivo el cual tiene un largo de </w:t>
                  </w:r>
                  <w:r w:rsidR="00EA5891">
                    <w:rPr>
                      <w:rFonts w:ascii="Arial MT" w:hAnsi="Arial MT"/>
                      <w:sz w:val="20"/>
                    </w:rPr>
                    <w:t>19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dígitos,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rellenado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 el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 xml:space="preserve">0 </w:t>
                  </w:r>
                  <w:r w:rsidRPr="002646F8">
                    <w:rPr>
                      <w:rFonts w:ascii="Arial MT" w:hAnsi="Arial MT"/>
                      <w:color w:val="000000" w:themeColor="text1"/>
                      <w:sz w:val="20"/>
                    </w:rPr>
                    <w:t>a la izquierda.</w:t>
                  </w:r>
                </w:p>
                <w:p w14:paraId="5761923A" w14:textId="77777777" w:rsidR="00184321" w:rsidRDefault="00184321" w:rsidP="00184321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5533B221" w14:textId="677D0A58" w:rsidR="00184321" w:rsidRPr="00235A36" w:rsidRDefault="00184321" w:rsidP="00184321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Representa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valor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decimal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campo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mensaje</w:t>
                  </w:r>
                  <w:r w:rsidRPr="00235A36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carátula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tipo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archivo, tiene</w:t>
                  </w:r>
                  <w:r w:rsidRPr="00235A36"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largo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Pr="00235A36"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 w:rsidR="00EA5891">
                    <w:rPr>
                      <w:rFonts w:ascii="Arial MT" w:hAnsi="Arial MT"/>
                      <w:sz w:val="20"/>
                    </w:rPr>
                    <w:t>2</w:t>
                  </w:r>
                  <w:r w:rsidRPr="00235A36">
                    <w:rPr>
                      <w:rFonts w:ascii="Arial MT" w:hAnsi="Arial MT"/>
                      <w:sz w:val="20"/>
                    </w:rPr>
                    <w:t xml:space="preserve"> dígitos, rellenado con valor 0 a la izquierda cuando es menor a </w:t>
                  </w:r>
                  <w:bookmarkEnd w:id="12"/>
                  <w:r w:rsidR="00EA5891">
                    <w:rPr>
                      <w:rFonts w:ascii="Arial MT" w:hAnsi="Arial MT"/>
                      <w:sz w:val="20"/>
                    </w:rPr>
                    <w:t>2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3B458DE1" w14:textId="77777777" w:rsidR="00184321" w:rsidRDefault="00184321" w:rsidP="00184321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7660CE2C" w14:textId="77777777" w:rsidR="00184321" w:rsidRDefault="00184321" w:rsidP="00184321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7AD25B3A" w14:textId="77777777" w:rsidR="00184321" w:rsidRPr="0084328F" w:rsidRDefault="00184321" w:rsidP="00184321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84328F"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siendo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de largo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1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7302B9FA" w14:textId="77777777" w:rsidR="00184321" w:rsidRDefault="00184321" w:rsidP="00184321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4AA59A0A" w14:textId="77777777" w:rsidR="00184321" w:rsidRDefault="00184321" w:rsidP="00184321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4E1352F7" w14:textId="77777777" w:rsidR="00184321" w:rsidRDefault="00184321" w:rsidP="00184321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formato 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x.</w:t>
                  </w:r>
                  <w:bookmarkEnd w:id="11"/>
                </w:p>
              </w:txbxContent>
            </v:textbox>
            <w10:wrap type="topAndBottom"/>
          </v:shape>
        </w:pict>
      </w:r>
    </w:p>
    <w:p w14:paraId="25B9AE6B" w14:textId="77777777" w:rsidR="00184321" w:rsidRDefault="00184321" w:rsidP="00E337AC">
      <w:pPr>
        <w:rPr>
          <w:rFonts w:ascii="Times New Roman" w:hAnsi="Times New Roman" w:cs="Times New Roman"/>
          <w:color w:val="4472C4" w:themeColor="accent1"/>
        </w:rPr>
      </w:pPr>
    </w:p>
    <w:p w14:paraId="401681F8" w14:textId="77777777" w:rsidR="00184321" w:rsidRDefault="00184321" w:rsidP="00E337AC">
      <w:pPr>
        <w:rPr>
          <w:rFonts w:ascii="Times New Roman" w:hAnsi="Times New Roman" w:cs="Times New Roman"/>
          <w:color w:val="4472C4" w:themeColor="accent1"/>
        </w:rPr>
      </w:pPr>
    </w:p>
    <w:p w14:paraId="136C2DEA" w14:textId="77777777" w:rsidR="00074008" w:rsidRDefault="00074008" w:rsidP="00601454">
      <w:pPr>
        <w:pStyle w:val="Textoindependiente"/>
        <w:ind w:left="360"/>
      </w:pPr>
    </w:p>
    <w:p w14:paraId="1CF7D935" w14:textId="77777777" w:rsidR="006E7D3F" w:rsidRDefault="006E7D3F" w:rsidP="00601454">
      <w:pPr>
        <w:pStyle w:val="Textoindependiente"/>
        <w:ind w:left="360"/>
      </w:pPr>
    </w:p>
    <w:p w14:paraId="262A45F0" w14:textId="77777777" w:rsidR="006E7D3F" w:rsidRDefault="006E7D3F" w:rsidP="00601454">
      <w:pPr>
        <w:pStyle w:val="Textoindependiente"/>
        <w:ind w:left="360"/>
      </w:pPr>
    </w:p>
    <w:tbl>
      <w:tblPr>
        <w:tblStyle w:val="TableNormal"/>
        <w:tblW w:w="950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237"/>
        <w:gridCol w:w="850"/>
      </w:tblGrid>
      <w:tr w:rsidR="00FB0FFA" w:rsidRPr="00F45E53" w14:paraId="3C49826D" w14:textId="77777777" w:rsidTr="00FB0FFA">
        <w:trPr>
          <w:trHeight w:val="268"/>
        </w:trPr>
        <w:tc>
          <w:tcPr>
            <w:tcW w:w="862" w:type="dxa"/>
          </w:tcPr>
          <w:p w14:paraId="4F186F2F" w14:textId="77777777" w:rsidR="00FB0FFA" w:rsidRPr="00F45E53" w:rsidRDefault="00FB0FFA" w:rsidP="004118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776E3A02" w14:textId="77777777" w:rsidR="00FB0FFA" w:rsidRPr="00F45E53" w:rsidRDefault="00FB0FFA" w:rsidP="004118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5AB45A0F" w14:textId="2EC06807" w:rsidR="00FB0FFA" w:rsidRPr="00F45E53" w:rsidRDefault="00FB0FFA" w:rsidP="004118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CÓDIGO</w:t>
            </w:r>
          </w:p>
        </w:tc>
        <w:tc>
          <w:tcPr>
            <w:tcW w:w="6237" w:type="dxa"/>
          </w:tcPr>
          <w:p w14:paraId="53EFCAB0" w14:textId="77777777" w:rsidR="00FB0FFA" w:rsidRPr="00F45E53" w:rsidRDefault="00FB0FFA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cálculo.</w:t>
            </w:r>
          </w:p>
        </w:tc>
        <w:tc>
          <w:tcPr>
            <w:tcW w:w="850" w:type="dxa"/>
          </w:tcPr>
          <w:p w14:paraId="313FA897" w14:textId="77777777" w:rsidR="00FB0FFA" w:rsidRPr="00F45E53" w:rsidRDefault="00FB0FFA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</w:p>
        </w:tc>
      </w:tr>
      <w:tr w:rsidR="00FB0FFA" w:rsidRPr="00F45E53" w14:paraId="3218A4A9" w14:textId="77777777" w:rsidTr="00FB0FFA">
        <w:trPr>
          <w:trHeight w:val="268"/>
        </w:trPr>
        <w:tc>
          <w:tcPr>
            <w:tcW w:w="862" w:type="dxa"/>
          </w:tcPr>
          <w:p w14:paraId="6B1D5128" w14:textId="77777777" w:rsidR="00FB0FFA" w:rsidRPr="00F45E53" w:rsidRDefault="00FB0FFA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5EBF6942" w14:textId="77777777" w:rsidR="00FB0FFA" w:rsidRPr="00F45E53" w:rsidRDefault="00FB0FFA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0360162" w14:textId="77777777" w:rsidR="00FB0FFA" w:rsidRPr="00F45E53" w:rsidRDefault="00FB0FFA" w:rsidP="004118D8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237" w:type="dxa"/>
          </w:tcPr>
          <w:p w14:paraId="62E008D5" w14:textId="77777777" w:rsidR="00FB0FFA" w:rsidRPr="00F45E53" w:rsidRDefault="00FB0FFA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0" w:type="dxa"/>
          </w:tcPr>
          <w:p w14:paraId="47BFB383" w14:textId="77777777" w:rsidR="00FB0FFA" w:rsidRPr="00F45E53" w:rsidRDefault="00FB0FFA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FB0FFA" w:rsidRPr="00F45E53" w14:paraId="622814C1" w14:textId="77777777" w:rsidTr="00FB0FFA">
        <w:trPr>
          <w:trHeight w:val="268"/>
        </w:trPr>
        <w:tc>
          <w:tcPr>
            <w:tcW w:w="862" w:type="dxa"/>
          </w:tcPr>
          <w:p w14:paraId="7671AEB9" w14:textId="77777777" w:rsidR="00FB0FFA" w:rsidRPr="00F45E53" w:rsidRDefault="00FB0FFA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248EC6B" w14:textId="77777777" w:rsidR="00FB0FFA" w:rsidRPr="00F45E53" w:rsidRDefault="00FB0FFA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42A26611" w14:textId="019431E9" w:rsidR="00FB0FFA" w:rsidRPr="00F45E53" w:rsidRDefault="00FB0FFA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</w:t>
            </w:r>
          </w:p>
        </w:tc>
        <w:tc>
          <w:tcPr>
            <w:tcW w:w="6237" w:type="dxa"/>
          </w:tcPr>
          <w:p w14:paraId="6B325F8F" w14:textId="77777777" w:rsidR="00FB0FFA" w:rsidRPr="00F45E53" w:rsidRDefault="00FB0FFA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0" w:type="dxa"/>
          </w:tcPr>
          <w:p w14:paraId="0688E970" w14:textId="77777777" w:rsidR="00FB0FFA" w:rsidRPr="00F45E53" w:rsidRDefault="00FB0FFA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FB0FFA" w:rsidRPr="00F45E53" w14:paraId="29ABD7A0" w14:textId="77777777" w:rsidTr="00FB0FFA">
        <w:trPr>
          <w:trHeight w:val="268"/>
        </w:trPr>
        <w:tc>
          <w:tcPr>
            <w:tcW w:w="862" w:type="dxa"/>
          </w:tcPr>
          <w:p w14:paraId="36B1247A" w14:textId="77777777" w:rsidR="00FB0FFA" w:rsidRPr="00F45E53" w:rsidRDefault="00FB0FFA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44D13988" w14:textId="77777777" w:rsidR="00FB0FFA" w:rsidRPr="00F45E53" w:rsidRDefault="00FB0FFA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998EEC0" w14:textId="77777777" w:rsidR="00FB0FFA" w:rsidRPr="00F45E53" w:rsidRDefault="00FB0FFA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237" w:type="dxa"/>
          </w:tcPr>
          <w:p w14:paraId="6B0BF525" w14:textId="77777777" w:rsidR="00FB0FFA" w:rsidRPr="00F45E53" w:rsidRDefault="00FB0FFA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0" w:type="dxa"/>
          </w:tcPr>
          <w:p w14:paraId="44C86B87" w14:textId="77777777" w:rsidR="00FB0FFA" w:rsidRPr="00F45E53" w:rsidRDefault="00FB0FFA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FB0FFA" w:rsidRPr="00F45E53" w14:paraId="4A41D4E9" w14:textId="77777777" w:rsidTr="00FB0FFA">
        <w:trPr>
          <w:trHeight w:val="268"/>
        </w:trPr>
        <w:tc>
          <w:tcPr>
            <w:tcW w:w="862" w:type="dxa"/>
          </w:tcPr>
          <w:p w14:paraId="407BD317" w14:textId="77777777" w:rsidR="00FB0FFA" w:rsidRPr="00F45E53" w:rsidRDefault="00FB0FFA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695DFB82" w14:textId="77777777" w:rsidR="00FB0FFA" w:rsidRPr="00F45E53" w:rsidRDefault="00FB0FFA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586A87B" w14:textId="77777777" w:rsidR="00FB0FFA" w:rsidRPr="00F45E53" w:rsidRDefault="00FB0FFA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237" w:type="dxa"/>
          </w:tcPr>
          <w:p w14:paraId="29FA52FF" w14:textId="77777777" w:rsidR="00FB0FFA" w:rsidRPr="00F45E53" w:rsidRDefault="00FB0FFA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0" w:type="dxa"/>
          </w:tcPr>
          <w:p w14:paraId="034ED216" w14:textId="77777777" w:rsidR="00FB0FFA" w:rsidRPr="00F45E53" w:rsidRDefault="00FB0FFA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FB0FFA" w:rsidRPr="00F45E53" w14:paraId="306FA4E7" w14:textId="77777777" w:rsidTr="00FB0FFA">
        <w:trPr>
          <w:trHeight w:val="268"/>
        </w:trPr>
        <w:tc>
          <w:tcPr>
            <w:tcW w:w="862" w:type="dxa"/>
          </w:tcPr>
          <w:p w14:paraId="0E8DBBC7" w14:textId="7F4D293D" w:rsidR="00FB0FFA" w:rsidRPr="00F45E53" w:rsidRDefault="00FB0FFA" w:rsidP="00435F7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6E6985ED" w14:textId="0246144B" w:rsidR="00FB0FFA" w:rsidRPr="00F45E53" w:rsidRDefault="00FB0FFA" w:rsidP="00435F7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143BD9F" w14:textId="3E71DAB9" w:rsidR="00FB0FFA" w:rsidRPr="00F45E53" w:rsidRDefault="00FB0FFA" w:rsidP="00435F7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ECE6595" w14:textId="6FD4DEF3" w:rsidR="00FB0FFA" w:rsidRPr="00872065" w:rsidRDefault="00FB0FFA" w:rsidP="00435F7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87206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INFORMADOS, C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antidad de líneas de detalle</w:t>
            </w:r>
          </w:p>
        </w:tc>
        <w:tc>
          <w:tcPr>
            <w:tcW w:w="850" w:type="dxa"/>
          </w:tcPr>
          <w:p w14:paraId="4F1C09C0" w14:textId="7F9AB3DE" w:rsidR="00FB0FFA" w:rsidRPr="00F45E53" w:rsidRDefault="00FB0FFA" w:rsidP="00435F7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FB0FFA" w:rsidRPr="00F45E53" w14:paraId="0E19EF35" w14:textId="77777777" w:rsidTr="00FB0FFA">
        <w:trPr>
          <w:trHeight w:val="268"/>
        </w:trPr>
        <w:tc>
          <w:tcPr>
            <w:tcW w:w="862" w:type="dxa"/>
          </w:tcPr>
          <w:p w14:paraId="45581D9E" w14:textId="3A616D15" w:rsidR="00FB0FFA" w:rsidRDefault="00FB0FFA" w:rsidP="00435F7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607512DC" w14:textId="77777777" w:rsidR="00FB0FFA" w:rsidRPr="00F45E53" w:rsidRDefault="00FB0FFA" w:rsidP="00435F7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8BBE183" w14:textId="77777777" w:rsidR="00FB0FFA" w:rsidRPr="00D457D8" w:rsidRDefault="00FB0FFA" w:rsidP="00D457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457D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AIO</w:t>
            </w:r>
          </w:p>
          <w:p w14:paraId="0661614F" w14:textId="3A36AB8D" w:rsidR="00FB0FFA" w:rsidRDefault="00FB0FFA" w:rsidP="00D457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60DECFF1" w14:textId="5EE18077" w:rsidR="00FB0FFA" w:rsidRPr="00872065" w:rsidRDefault="00FB0FFA" w:rsidP="00435F7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Monto total de créditos informados</w:t>
            </w:r>
          </w:p>
        </w:tc>
        <w:tc>
          <w:tcPr>
            <w:tcW w:w="850" w:type="dxa"/>
          </w:tcPr>
          <w:p w14:paraId="5EDC2BE3" w14:textId="77777777" w:rsidR="00FB0FFA" w:rsidRPr="00D457D8" w:rsidRDefault="00FB0FFA" w:rsidP="00435F7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FB0FFA" w:rsidRPr="00F45E53" w14:paraId="4DF72F75" w14:textId="77777777" w:rsidTr="00FB0FFA">
        <w:trPr>
          <w:trHeight w:val="268"/>
        </w:trPr>
        <w:tc>
          <w:tcPr>
            <w:tcW w:w="862" w:type="dxa"/>
          </w:tcPr>
          <w:p w14:paraId="43182621" w14:textId="46A29B04" w:rsidR="00FB0FFA" w:rsidRPr="00D457D8" w:rsidRDefault="00FB0FFA" w:rsidP="00435F7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7</w:t>
            </w:r>
          </w:p>
        </w:tc>
        <w:tc>
          <w:tcPr>
            <w:tcW w:w="425" w:type="dxa"/>
          </w:tcPr>
          <w:p w14:paraId="107B957C" w14:textId="77777777" w:rsidR="00FB0FFA" w:rsidRPr="00D457D8" w:rsidRDefault="00FB0FFA" w:rsidP="00435F7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E6000E2" w14:textId="77777777" w:rsidR="00FB0FFA" w:rsidRPr="00D457D8" w:rsidRDefault="00FB0FFA" w:rsidP="00D457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457D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AIP</w:t>
            </w:r>
          </w:p>
          <w:p w14:paraId="70227330" w14:textId="37766010" w:rsidR="00FB0FFA" w:rsidRDefault="00FB0FFA" w:rsidP="00D457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4A9DAAA" w14:textId="067F20E0" w:rsidR="00FB0FFA" w:rsidRPr="00872065" w:rsidRDefault="00FB0FFA" w:rsidP="00435F7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Monto de operaciones </w:t>
            </w:r>
          </w:p>
        </w:tc>
        <w:tc>
          <w:tcPr>
            <w:tcW w:w="850" w:type="dxa"/>
          </w:tcPr>
          <w:p w14:paraId="3336B10E" w14:textId="77777777" w:rsidR="00FB0FFA" w:rsidRPr="00F45E53" w:rsidRDefault="00FB0FFA" w:rsidP="00435F7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FB0FFA" w:rsidRPr="00F45E53" w14:paraId="55BDA848" w14:textId="77777777" w:rsidTr="00FB0FFA">
        <w:trPr>
          <w:trHeight w:val="268"/>
        </w:trPr>
        <w:tc>
          <w:tcPr>
            <w:tcW w:w="862" w:type="dxa"/>
          </w:tcPr>
          <w:p w14:paraId="4414331A" w14:textId="6721C0DE" w:rsidR="00FB0FFA" w:rsidRDefault="00FB0FFA" w:rsidP="00435F7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</w:tcPr>
          <w:p w14:paraId="55F949BB" w14:textId="77777777" w:rsidR="00FB0FFA" w:rsidRPr="00F45E53" w:rsidRDefault="00FB0FFA" w:rsidP="00435F7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78E6A3E" w14:textId="6B795BD4" w:rsidR="00FB0FFA" w:rsidRDefault="00FB0FFA" w:rsidP="00D457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457D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AIQ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0D8EA82A" w14:textId="3D1A1DAC" w:rsidR="00FB0FFA" w:rsidRPr="00872065" w:rsidRDefault="00FB0FFA" w:rsidP="00435F7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Código 1    Código 3  Código 4</w:t>
            </w:r>
          </w:p>
        </w:tc>
        <w:tc>
          <w:tcPr>
            <w:tcW w:w="850" w:type="dxa"/>
          </w:tcPr>
          <w:p w14:paraId="34D60C5B" w14:textId="77777777" w:rsidR="00FB0FFA" w:rsidRPr="00F45E53" w:rsidRDefault="00FB0FFA" w:rsidP="00435F7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FB0FFA" w:rsidRPr="00F45E53" w14:paraId="13CC8B4B" w14:textId="77777777" w:rsidTr="00FB0FFA">
        <w:trPr>
          <w:trHeight w:val="268"/>
        </w:trPr>
        <w:tc>
          <w:tcPr>
            <w:tcW w:w="862" w:type="dxa"/>
          </w:tcPr>
          <w:p w14:paraId="67426103" w14:textId="14F0EB61" w:rsidR="00FB0FFA" w:rsidRDefault="00FB0FFA" w:rsidP="00435F7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lastRenderedPageBreak/>
              <w:t>9</w:t>
            </w:r>
          </w:p>
        </w:tc>
        <w:tc>
          <w:tcPr>
            <w:tcW w:w="425" w:type="dxa"/>
          </w:tcPr>
          <w:p w14:paraId="78908DF9" w14:textId="77777777" w:rsidR="00FB0FFA" w:rsidRPr="00F45E53" w:rsidRDefault="00FB0FFA" w:rsidP="00435F7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CA37A26" w14:textId="26718148" w:rsidR="00FB0FFA" w:rsidRDefault="00FB0FFA" w:rsidP="00435F7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457D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AJA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0691E4D7" w14:textId="7E1CAA7E" w:rsidR="00FB0FFA" w:rsidRPr="00872065" w:rsidRDefault="00FB0FFA" w:rsidP="00435F7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Código 5 Código 6 Código 7</w:t>
            </w:r>
          </w:p>
        </w:tc>
        <w:tc>
          <w:tcPr>
            <w:tcW w:w="850" w:type="dxa"/>
          </w:tcPr>
          <w:p w14:paraId="2604C833" w14:textId="77777777" w:rsidR="00FB0FFA" w:rsidRPr="00F45E53" w:rsidRDefault="00FB0FFA" w:rsidP="00435F7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FB0FFA" w:rsidRPr="00F45E53" w14:paraId="2154AECE" w14:textId="77777777" w:rsidTr="00FB0FFA">
        <w:trPr>
          <w:trHeight w:val="268"/>
        </w:trPr>
        <w:tc>
          <w:tcPr>
            <w:tcW w:w="862" w:type="dxa"/>
          </w:tcPr>
          <w:p w14:paraId="5B66801C" w14:textId="22C7AB37" w:rsidR="00FB0FFA" w:rsidRDefault="00FB0FFA" w:rsidP="00435F7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10</w:t>
            </w:r>
          </w:p>
        </w:tc>
        <w:tc>
          <w:tcPr>
            <w:tcW w:w="425" w:type="dxa"/>
          </w:tcPr>
          <w:p w14:paraId="064DABDC" w14:textId="77777777" w:rsidR="00FB0FFA" w:rsidRPr="00F45E53" w:rsidRDefault="00FB0FFA" w:rsidP="00435F7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CC6C9CC" w14:textId="60036033" w:rsidR="00FB0FFA" w:rsidRPr="00D457D8" w:rsidRDefault="00FB0FFA" w:rsidP="00435F7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B7204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AIR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21387DC3" w14:textId="330E5824" w:rsidR="00FB0FFA" w:rsidRDefault="00FB0FFA" w:rsidP="00435F7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Destino del producto-código 11</w:t>
            </w:r>
          </w:p>
        </w:tc>
        <w:tc>
          <w:tcPr>
            <w:tcW w:w="850" w:type="dxa"/>
          </w:tcPr>
          <w:p w14:paraId="0F3D75FD" w14:textId="77777777" w:rsidR="00FB0FFA" w:rsidRPr="00F45E53" w:rsidRDefault="00FB0FFA" w:rsidP="00435F7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FB0FFA" w:rsidRPr="00F45E53" w14:paraId="69A338AE" w14:textId="77777777" w:rsidTr="00FB0FFA">
        <w:trPr>
          <w:trHeight w:val="268"/>
        </w:trPr>
        <w:tc>
          <w:tcPr>
            <w:tcW w:w="862" w:type="dxa"/>
          </w:tcPr>
          <w:p w14:paraId="60628F2D" w14:textId="2CAF1887" w:rsidR="00FB0FFA" w:rsidRPr="00F45E53" w:rsidRDefault="00FB0FFA" w:rsidP="00A46860">
            <w:pPr>
              <w:pStyle w:val="TableParagraph"/>
              <w:spacing w:line="248" w:lineRule="exact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11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401B954D" w14:textId="55852651" w:rsidR="00FB0FFA" w:rsidRPr="00F45E53" w:rsidRDefault="00FB0FFA" w:rsidP="0044523F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3B90A6" w14:textId="12C26538" w:rsidR="00FB0FFA" w:rsidRPr="00F45E53" w:rsidRDefault="00FB0FFA" w:rsidP="0044523F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4523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AIX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0CE25D" w14:textId="77777777" w:rsidR="00FB0FFA" w:rsidRPr="00575CA2" w:rsidRDefault="00FB0FFA" w:rsidP="0044523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75CA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AIX1 : Sumar campo12 Cuando el campo2 (tipo de producto) es igual a 001 y el campo3 (destino)es igual a 11</w:t>
            </w:r>
          </w:p>
          <w:p w14:paraId="7B6781C5" w14:textId="79018E4A" w:rsidR="00FB0FFA" w:rsidRPr="00575CA2" w:rsidRDefault="00FB0FFA" w:rsidP="000140B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75CA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AIX2 : Sumar campo12 Cuando el campo2 (tipo de producto) es igual a 003 y el campo3 (destino)es igual a 11</w:t>
            </w:r>
          </w:p>
          <w:p w14:paraId="1386A495" w14:textId="1DFE9120" w:rsidR="00FB0FFA" w:rsidRPr="00575CA2" w:rsidRDefault="00FB0FFA" w:rsidP="000140B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75CA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AIX3 : Sumar campo12 Cuando el campo2 (tipo de producto) es igual a 004 y el campo3 (destino)es igual a 11</w:t>
            </w:r>
          </w:p>
          <w:p w14:paraId="561D8D24" w14:textId="0D3CF9C6" w:rsidR="00FB0FFA" w:rsidRPr="00575CA2" w:rsidRDefault="00FB0FFA" w:rsidP="0044523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  <w:p w14:paraId="71291CCC" w14:textId="57421782" w:rsidR="00FB0FFA" w:rsidRPr="00575CA2" w:rsidRDefault="00FB0FFA" w:rsidP="0044523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5142BEE9" w14:textId="66EE91D9" w:rsidR="00FB0FFA" w:rsidRPr="000140B8" w:rsidRDefault="00FB0FFA" w:rsidP="0044523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FB0FFA" w:rsidRPr="00F45E53" w14:paraId="7AE00EB8" w14:textId="77777777" w:rsidTr="00FB0FFA">
        <w:trPr>
          <w:trHeight w:val="268"/>
        </w:trPr>
        <w:tc>
          <w:tcPr>
            <w:tcW w:w="862" w:type="dxa"/>
          </w:tcPr>
          <w:p w14:paraId="70AC5B8A" w14:textId="7885D12B" w:rsidR="00FB0FFA" w:rsidRPr="00F45E53" w:rsidRDefault="00FB0FFA" w:rsidP="0044523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12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1F40B58B" w14:textId="75FD98AB" w:rsidR="00FB0FFA" w:rsidRPr="00F45E53" w:rsidRDefault="00FB0FFA" w:rsidP="0044523F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16B71" w14:textId="46B1C539" w:rsidR="00FB0FFA" w:rsidRPr="00A70916" w:rsidRDefault="00FB0FFA" w:rsidP="0044523F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A7091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AIZ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6D9B9" w14:textId="77777777" w:rsidR="00FB0FFA" w:rsidRPr="00575CA2" w:rsidRDefault="00FB0FFA" w:rsidP="000140B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  <w:p w14:paraId="741B8245" w14:textId="7BFCD39B" w:rsidR="00FB0FFA" w:rsidRPr="00575CA2" w:rsidRDefault="00FB0FFA" w:rsidP="000140B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75CA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AIZ1 : Sumar campo12 Cuando el campo2 (tipo de producto) es igual a 005 y el campo3 (destino)es igual a 11</w:t>
            </w:r>
          </w:p>
          <w:p w14:paraId="5E6178D7" w14:textId="47E31CAE" w:rsidR="00FB0FFA" w:rsidRPr="00575CA2" w:rsidRDefault="00FB0FFA" w:rsidP="000140B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75CA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AIZ2 : Sumar campo12 Cuando el campo2 (tipo de producto) es igual a 006 y el campo3 (destino)es igual a 11</w:t>
            </w:r>
          </w:p>
          <w:p w14:paraId="5C65BFF9" w14:textId="3F7503DF" w:rsidR="00FB0FFA" w:rsidRPr="00575CA2" w:rsidRDefault="00FB0FFA" w:rsidP="000140B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75CA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AIZ3 : Sumar campo12 Cuando el campo2 (tipo de producto) es igual a 007 y el campo3 (destino)es igual a 11</w:t>
            </w:r>
          </w:p>
          <w:p w14:paraId="46829490" w14:textId="77777777" w:rsidR="00FB0FFA" w:rsidRPr="00575CA2" w:rsidRDefault="00FB0FFA" w:rsidP="000140B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  <w:p w14:paraId="50038EA3" w14:textId="3BB2722C" w:rsidR="00FB0FFA" w:rsidRPr="00575CA2" w:rsidRDefault="00FB0FFA" w:rsidP="0044523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3383F315" w14:textId="695E2AC4" w:rsidR="00FB0FFA" w:rsidRPr="000140B8" w:rsidRDefault="00FB0FFA" w:rsidP="0044523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FB0FFA" w:rsidRPr="00F45E53" w14:paraId="302FC4CD" w14:textId="77777777" w:rsidTr="00FB0FFA">
        <w:trPr>
          <w:trHeight w:val="268"/>
        </w:trPr>
        <w:tc>
          <w:tcPr>
            <w:tcW w:w="862" w:type="dxa"/>
          </w:tcPr>
          <w:p w14:paraId="0AF6B585" w14:textId="2D66AD29" w:rsidR="00FB0FFA" w:rsidRDefault="00FB0FFA" w:rsidP="0044523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13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359E5C59" w14:textId="77777777" w:rsidR="00FB0FFA" w:rsidRPr="00F45E53" w:rsidRDefault="00FB0FFA" w:rsidP="0044523F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49A28B" w14:textId="2E212BDC" w:rsidR="00FB0FFA" w:rsidRPr="00A70916" w:rsidRDefault="00FB0FFA" w:rsidP="0044523F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AIS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D6AA9" w14:textId="78D5A2D8" w:rsidR="00FB0FFA" w:rsidRPr="00575CA2" w:rsidRDefault="00FB0FFA" w:rsidP="000140B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Destino del producto-código 12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7521D020" w14:textId="77777777" w:rsidR="00FB0FFA" w:rsidRPr="00F45E53" w:rsidRDefault="00FB0FFA" w:rsidP="0044523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FB0FFA" w:rsidRPr="00F45E53" w14:paraId="262E4105" w14:textId="77777777" w:rsidTr="00FB0FFA">
        <w:trPr>
          <w:trHeight w:val="268"/>
        </w:trPr>
        <w:tc>
          <w:tcPr>
            <w:tcW w:w="862" w:type="dxa"/>
          </w:tcPr>
          <w:p w14:paraId="1C7A2731" w14:textId="55F6DD38" w:rsidR="00FB0FFA" w:rsidRDefault="00FB0FFA" w:rsidP="0044523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14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153E42DE" w14:textId="62C90ABA" w:rsidR="00FB0FFA" w:rsidRPr="00F45E53" w:rsidRDefault="00FB0FFA" w:rsidP="0044523F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7FDBE" w14:textId="2CE7F82C" w:rsidR="00FB0FFA" w:rsidRPr="00A70916" w:rsidRDefault="00FB0FFA" w:rsidP="0044523F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A7091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AIX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D8969" w14:textId="26ACA0F5" w:rsidR="00FB0FFA" w:rsidRPr="00575CA2" w:rsidRDefault="00FB0FFA" w:rsidP="0087206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75CA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AIX1 : Sumar campo12 Cuando el campo2 (tipo de producto) es igual a 001 y el campo3 (destino)es igual a 12</w:t>
            </w:r>
          </w:p>
          <w:p w14:paraId="067D6C25" w14:textId="04FEF9C0" w:rsidR="00FB0FFA" w:rsidRPr="00575CA2" w:rsidRDefault="00FB0FFA" w:rsidP="0087206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75CA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AIX2 : Sumar campo12 Cuando el campo2 (tipo de producto) es igual a 003 y el campo3 (destino)es igual a 12</w:t>
            </w:r>
          </w:p>
          <w:p w14:paraId="14AA899B" w14:textId="139E67AD" w:rsidR="00FB0FFA" w:rsidRPr="00575CA2" w:rsidRDefault="00FB0FFA" w:rsidP="0087206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75CA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AIX3 : Sumar campo12 Cuando el campo2 (tipo de producto) es igual a 004 y el campo3 (destino)es igual a 12</w:t>
            </w:r>
          </w:p>
          <w:p w14:paraId="31EE1341" w14:textId="7F47FF52" w:rsidR="00FB0FFA" w:rsidRPr="00575CA2" w:rsidRDefault="00FB0FFA" w:rsidP="0044523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1565650E" w14:textId="3479B74D" w:rsidR="00FB0FFA" w:rsidRPr="005E1016" w:rsidRDefault="00FB0FFA" w:rsidP="0044523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FB0FFA" w:rsidRPr="00F45E53" w14:paraId="464DFD59" w14:textId="77777777" w:rsidTr="00FB0FFA">
        <w:trPr>
          <w:trHeight w:val="268"/>
        </w:trPr>
        <w:tc>
          <w:tcPr>
            <w:tcW w:w="862" w:type="dxa"/>
          </w:tcPr>
          <w:p w14:paraId="3B33ECE3" w14:textId="04F6EF8E" w:rsidR="00FB0FFA" w:rsidRDefault="00FB0FFA" w:rsidP="0044523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15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52139163" w14:textId="24DF5995" w:rsidR="00FB0FFA" w:rsidRPr="00F45E53" w:rsidRDefault="00FB0FFA" w:rsidP="0044523F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BD6366" w14:textId="5A286901" w:rsidR="00FB0FFA" w:rsidRPr="00D23645" w:rsidRDefault="00FB0FFA" w:rsidP="0044523F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4523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AIZ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249859" w14:textId="72E1EFA3" w:rsidR="00FB0FFA" w:rsidRPr="00575CA2" w:rsidRDefault="00FB0FFA" w:rsidP="0087206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75CA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AIZ1 : Sumar campo12 Cuando el campo2 (tipo de producto) es igual a 005 y el campo3 (destino)es igual a 12</w:t>
            </w:r>
          </w:p>
          <w:p w14:paraId="46F5804C" w14:textId="5836B521" w:rsidR="00FB0FFA" w:rsidRPr="00575CA2" w:rsidRDefault="00FB0FFA" w:rsidP="0087206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75CA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AIZ2 : Sumar campo12 Cuando el campo2 (tipo de producto) es igual a 006 y el campo3 (destino)es igual a 12</w:t>
            </w:r>
          </w:p>
          <w:p w14:paraId="5347C816" w14:textId="4A906231" w:rsidR="00FB0FFA" w:rsidRPr="00575CA2" w:rsidRDefault="00FB0FFA" w:rsidP="0087206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75CA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AIZ3 : Sumar campo12 Cuando el campo2 (tipo de producto) es igual a 007 y el campo3 (destino)es igual a 12</w:t>
            </w:r>
          </w:p>
          <w:p w14:paraId="239B1121" w14:textId="0BF15ECD" w:rsidR="00FB0FFA" w:rsidRPr="00575CA2" w:rsidRDefault="00FB0FFA" w:rsidP="0044523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0EECE6FF" w14:textId="3C79C21D" w:rsidR="00FB0FFA" w:rsidRPr="005E1016" w:rsidRDefault="00FB0FFA" w:rsidP="0044523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FB0FFA" w:rsidRPr="00F45E53" w14:paraId="34CF8BB5" w14:textId="77777777" w:rsidTr="00FB0FFA">
        <w:trPr>
          <w:trHeight w:val="268"/>
        </w:trPr>
        <w:tc>
          <w:tcPr>
            <w:tcW w:w="862" w:type="dxa"/>
          </w:tcPr>
          <w:p w14:paraId="707CD568" w14:textId="09960F9D" w:rsidR="00FB0FFA" w:rsidRDefault="00FB0FFA" w:rsidP="0044523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16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0013EF7F" w14:textId="77777777" w:rsidR="00FB0FFA" w:rsidRPr="00F45E53" w:rsidRDefault="00FB0FFA" w:rsidP="0044523F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7803B" w14:textId="4975651E" w:rsidR="00FB0FFA" w:rsidRPr="0044523F" w:rsidRDefault="00FB0FFA" w:rsidP="0044523F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AIT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F078A" w14:textId="2D678ABF" w:rsidR="00FB0FFA" w:rsidRPr="00575CA2" w:rsidRDefault="00FB0FFA" w:rsidP="0087206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Destino del producto-código 13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75B111CA" w14:textId="77777777" w:rsidR="00FB0FFA" w:rsidRPr="00F45E53" w:rsidRDefault="00FB0FFA" w:rsidP="0044523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FB0FFA" w:rsidRPr="00F45E53" w14:paraId="3E1CCEA7" w14:textId="77777777" w:rsidTr="00FB0FFA">
        <w:trPr>
          <w:trHeight w:val="268"/>
        </w:trPr>
        <w:tc>
          <w:tcPr>
            <w:tcW w:w="862" w:type="dxa"/>
          </w:tcPr>
          <w:p w14:paraId="20E6743C" w14:textId="59CA20C0" w:rsidR="00FB0FFA" w:rsidRDefault="00FB0FFA" w:rsidP="0044523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17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4405DBDE" w14:textId="277C7B41" w:rsidR="00FB0FFA" w:rsidRPr="00F45E53" w:rsidRDefault="00FB0FFA" w:rsidP="0044523F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D0A4B9" w14:textId="5B512DF8" w:rsidR="00FB0FFA" w:rsidRPr="00D23645" w:rsidRDefault="00FB0FFA" w:rsidP="0044523F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4523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AIX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D10731" w14:textId="67287E9E" w:rsidR="00FB0FFA" w:rsidRPr="00575CA2" w:rsidRDefault="00FB0FFA" w:rsidP="0087206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75CA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AIX1 : Sumar campo12 Cuando el campo2 (tipo de producto) es igual a 001 y el campo3 (destino)es igual a 13</w:t>
            </w:r>
          </w:p>
          <w:p w14:paraId="050D82E0" w14:textId="4DA55BBF" w:rsidR="00FB0FFA" w:rsidRPr="00575CA2" w:rsidRDefault="00FB0FFA" w:rsidP="0087206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75CA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AIX2 : Sumar campo12 Cuando el campo2 (tipo de producto) es igual a 003 y el campo3 (destino)es igual a 13</w:t>
            </w:r>
          </w:p>
          <w:p w14:paraId="726274F5" w14:textId="145325E3" w:rsidR="00FB0FFA" w:rsidRPr="00575CA2" w:rsidRDefault="00FB0FFA" w:rsidP="0087206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75CA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AIX3 : Sumar campo12 Cuando el campo2 (tipo de producto) es igual a 004 y el campo3 (destino)es igual a 13</w:t>
            </w:r>
          </w:p>
          <w:p w14:paraId="724C1536" w14:textId="1FB0D53D" w:rsidR="00FB0FFA" w:rsidRPr="00575CA2" w:rsidRDefault="00FB0FFA" w:rsidP="0044523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6BD6A7CF" w14:textId="2618B4C5" w:rsidR="00FB0FFA" w:rsidRPr="005E1016" w:rsidRDefault="00FB0FFA" w:rsidP="0044523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FB0FFA" w:rsidRPr="00F45E53" w14:paraId="66757296" w14:textId="77777777" w:rsidTr="00FB0FFA">
        <w:trPr>
          <w:trHeight w:val="268"/>
        </w:trPr>
        <w:tc>
          <w:tcPr>
            <w:tcW w:w="862" w:type="dxa"/>
          </w:tcPr>
          <w:p w14:paraId="3D441203" w14:textId="42A4D935" w:rsidR="00FB0FFA" w:rsidRDefault="00FB0FFA" w:rsidP="0044523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18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7773E04B" w14:textId="6D912315" w:rsidR="00FB0FFA" w:rsidRPr="00F45E53" w:rsidRDefault="00FB0FFA" w:rsidP="0044523F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7089F8" w14:textId="62EBC54F" w:rsidR="00FB0FFA" w:rsidRPr="00D23645" w:rsidRDefault="00FB0FFA" w:rsidP="0044523F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4523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AIZ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222709" w14:textId="5E3CEC7D" w:rsidR="00FB0FFA" w:rsidRPr="00575CA2" w:rsidRDefault="00FB0FFA" w:rsidP="0087206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75CA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AIZ1 : Sumar campo12 Cuando el campo2 (tipo de producto) es igual a 005 y el campo3 (destino)es igual a 13</w:t>
            </w:r>
          </w:p>
          <w:p w14:paraId="244061EF" w14:textId="3176F928" w:rsidR="00FB0FFA" w:rsidRPr="00575CA2" w:rsidRDefault="00FB0FFA" w:rsidP="0087206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75CA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AIZ2 : Sumar campo12 Cuando el campo2 (tipo de producto) es igual a 006 y el campo3 (destino)es igual a 13</w:t>
            </w:r>
          </w:p>
          <w:p w14:paraId="54F9C33F" w14:textId="2E61FCC8" w:rsidR="00FB0FFA" w:rsidRPr="00575CA2" w:rsidRDefault="00FB0FFA" w:rsidP="0087206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75CA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AIZ3 : Sumar campo12 Cuando el campo2 (tipo de producto) es igual a 007 y el campo3 (destino)es igual a 13</w:t>
            </w:r>
          </w:p>
          <w:p w14:paraId="7F69B825" w14:textId="0B332A16" w:rsidR="00FB0FFA" w:rsidRPr="00575CA2" w:rsidRDefault="00FB0FFA" w:rsidP="0044523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15CA6778" w14:textId="1CDBA211" w:rsidR="00FB0FFA" w:rsidRPr="005E1016" w:rsidRDefault="00FB0FFA" w:rsidP="0044523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FB0FFA" w:rsidRPr="00F45E53" w14:paraId="6810EE72" w14:textId="77777777" w:rsidTr="00FB0FFA">
        <w:trPr>
          <w:trHeight w:val="268"/>
        </w:trPr>
        <w:tc>
          <w:tcPr>
            <w:tcW w:w="862" w:type="dxa"/>
          </w:tcPr>
          <w:p w14:paraId="71E5CA88" w14:textId="734D0DF4" w:rsidR="00FB0FFA" w:rsidRDefault="00FB0FFA" w:rsidP="0044523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19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1797B646" w14:textId="77777777" w:rsidR="00FB0FFA" w:rsidRPr="00F45E53" w:rsidRDefault="00FB0FFA" w:rsidP="0044523F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386071" w14:textId="2C6108DB" w:rsidR="00FB0FFA" w:rsidRPr="0044523F" w:rsidRDefault="00FB0FFA" w:rsidP="0044523F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AIU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88DB1" w14:textId="2CC00376" w:rsidR="00FB0FFA" w:rsidRPr="00575CA2" w:rsidRDefault="00FB0FFA" w:rsidP="0087206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Destino del producto-código 24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09C09373" w14:textId="77777777" w:rsidR="00FB0FFA" w:rsidRPr="00F45E53" w:rsidRDefault="00FB0FFA" w:rsidP="0044523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FB0FFA" w:rsidRPr="00F45E53" w14:paraId="463AF952" w14:textId="77777777" w:rsidTr="00FB0FFA">
        <w:trPr>
          <w:trHeight w:val="268"/>
        </w:trPr>
        <w:tc>
          <w:tcPr>
            <w:tcW w:w="862" w:type="dxa"/>
          </w:tcPr>
          <w:p w14:paraId="0A7EABEC" w14:textId="1D309FAE" w:rsidR="00FB0FFA" w:rsidRDefault="00FB0FFA" w:rsidP="0044523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20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3896457E" w14:textId="73FBDEDA" w:rsidR="00FB0FFA" w:rsidRPr="00F45E53" w:rsidRDefault="00FB0FFA" w:rsidP="0044523F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F4B48F" w14:textId="09FD6475" w:rsidR="00FB0FFA" w:rsidRPr="00D23645" w:rsidRDefault="00FB0FFA" w:rsidP="0044523F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4523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AIX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7EC2F3" w14:textId="4A3BBEA8" w:rsidR="00FB0FFA" w:rsidRPr="00575CA2" w:rsidRDefault="00FB0FFA" w:rsidP="0087206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75CA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AIX1 : Sumar campo12 Cuando el campo2 (tipo de producto) es igual a 001 y el campo3 (destino)es igual a 24</w:t>
            </w:r>
          </w:p>
          <w:p w14:paraId="3B099BEE" w14:textId="6335C901" w:rsidR="00FB0FFA" w:rsidRPr="00575CA2" w:rsidRDefault="00FB0FFA" w:rsidP="0087206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75CA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AIX2 : Sumar campo12 Cuando el campo2 (tipo de producto) es igual a 003 y el campo3 (destino)es igual a 24</w:t>
            </w:r>
          </w:p>
          <w:p w14:paraId="7AAFD992" w14:textId="735D4DC7" w:rsidR="00FB0FFA" w:rsidRPr="00575CA2" w:rsidRDefault="00FB0FFA" w:rsidP="0087206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75CA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AIX3 : Sumar campo12 Cuando el campo2 (tipo de producto) es igual a 004 y el campo3 (destino)es igual a 24</w:t>
            </w:r>
          </w:p>
          <w:p w14:paraId="01BFBE3A" w14:textId="38FEB2DC" w:rsidR="00FB0FFA" w:rsidRPr="00575CA2" w:rsidRDefault="00FB0FFA" w:rsidP="0044523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33F15651" w14:textId="30E51801" w:rsidR="00FB0FFA" w:rsidRPr="005E1016" w:rsidRDefault="00FB0FFA" w:rsidP="0044523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FB0FFA" w:rsidRPr="00F45E53" w14:paraId="05B2DF0A" w14:textId="77777777" w:rsidTr="00FB0FFA">
        <w:trPr>
          <w:trHeight w:val="268"/>
        </w:trPr>
        <w:tc>
          <w:tcPr>
            <w:tcW w:w="862" w:type="dxa"/>
          </w:tcPr>
          <w:p w14:paraId="16C1CC4A" w14:textId="0B92941D" w:rsidR="00FB0FFA" w:rsidRDefault="00FB0FFA" w:rsidP="0044523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lastRenderedPageBreak/>
              <w:t>21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23C6F426" w14:textId="20A145B6" w:rsidR="00FB0FFA" w:rsidRPr="00F45E53" w:rsidRDefault="00FB0FFA" w:rsidP="0044523F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91114D" w14:textId="5903A08A" w:rsidR="00FB0FFA" w:rsidRPr="00D23645" w:rsidRDefault="00FB0FFA" w:rsidP="0044523F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4523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AIZ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0CB6CC" w14:textId="527556F3" w:rsidR="00FB0FFA" w:rsidRPr="00575CA2" w:rsidRDefault="00FB0FFA" w:rsidP="0087206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75CA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AIZ1 : Sumar campo12 Cuando el campo2 (tipo de producto) es igual a 005 y el campo3 (destino)es igual a 24</w:t>
            </w:r>
          </w:p>
          <w:p w14:paraId="5ACD75F1" w14:textId="26D89544" w:rsidR="00FB0FFA" w:rsidRPr="00575CA2" w:rsidRDefault="00FB0FFA" w:rsidP="0087206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75CA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AIZ2 : Sumar campo12 Cuando el campo2 (tipo de producto) es igual a 006 y el campo3 (destino)es igual a 24</w:t>
            </w:r>
          </w:p>
          <w:p w14:paraId="325172FE" w14:textId="2E590815" w:rsidR="00FB0FFA" w:rsidRPr="00575CA2" w:rsidRDefault="00FB0FFA" w:rsidP="0087206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75CA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AIZ3 : Sumar campo12 Cuando el campo2 (tipo de producto) es igual a 007 y el campo3 (destino)es igual a 24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79B540B4" w14:textId="5FD6B02F" w:rsidR="00FB0FFA" w:rsidRPr="005E1016" w:rsidRDefault="00FB0FFA" w:rsidP="0044523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FB0FFA" w:rsidRPr="00F45E53" w14:paraId="0D48D723" w14:textId="77777777" w:rsidTr="00FB0FFA">
        <w:trPr>
          <w:trHeight w:val="268"/>
        </w:trPr>
        <w:tc>
          <w:tcPr>
            <w:tcW w:w="862" w:type="dxa"/>
          </w:tcPr>
          <w:p w14:paraId="032963A9" w14:textId="34CAAD73" w:rsidR="00FB0FFA" w:rsidRDefault="00FB0FFA" w:rsidP="0044523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22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65E10A75" w14:textId="77777777" w:rsidR="00FB0FFA" w:rsidRPr="00F45E53" w:rsidRDefault="00FB0FFA" w:rsidP="0044523F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B0FF7" w14:textId="177A8251" w:rsidR="00FB0FFA" w:rsidRPr="0044523F" w:rsidRDefault="00FB0FFA" w:rsidP="0044523F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AIV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80189A" w14:textId="1DB987D4" w:rsidR="00FB0FFA" w:rsidRPr="00575CA2" w:rsidRDefault="00FB0FFA" w:rsidP="0087206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Destino del producto-código 25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7A3C8350" w14:textId="77777777" w:rsidR="00FB0FFA" w:rsidRPr="00F45E53" w:rsidRDefault="00FB0FFA" w:rsidP="0044523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FB0FFA" w:rsidRPr="00F45E53" w14:paraId="3F3C3CA2" w14:textId="77777777" w:rsidTr="00FB0FFA">
        <w:trPr>
          <w:trHeight w:val="268"/>
        </w:trPr>
        <w:tc>
          <w:tcPr>
            <w:tcW w:w="862" w:type="dxa"/>
          </w:tcPr>
          <w:p w14:paraId="3E14F89F" w14:textId="75002F56" w:rsidR="00FB0FFA" w:rsidRDefault="00FB0FFA" w:rsidP="0044523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23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4592C3F4" w14:textId="65FC1BF9" w:rsidR="00FB0FFA" w:rsidRPr="00F45E53" w:rsidRDefault="00FB0FFA" w:rsidP="0044523F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743977" w14:textId="7B32A545" w:rsidR="00FB0FFA" w:rsidRPr="00D23645" w:rsidRDefault="00FB0FFA" w:rsidP="0044523F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4523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AIX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9A86F2" w14:textId="42CD0B6C" w:rsidR="00FB0FFA" w:rsidRPr="00575CA2" w:rsidRDefault="00FB0FFA" w:rsidP="0087206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75CA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AIX1 : Sumar campo12 Cuando el campo2 (tipo de producto) es igual a 001 y el campo3 (destino)es igual a 25</w:t>
            </w:r>
          </w:p>
          <w:p w14:paraId="1737E83B" w14:textId="4B9EA321" w:rsidR="00FB0FFA" w:rsidRPr="00575CA2" w:rsidRDefault="00FB0FFA" w:rsidP="0087206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75CA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AIX2 : Sumar campo12 Cuando el campo2 (tipo de producto) es igual a 003 y el campo3 (destino)es igual a 25</w:t>
            </w:r>
          </w:p>
          <w:p w14:paraId="56D4CBA4" w14:textId="2E292205" w:rsidR="00FB0FFA" w:rsidRPr="00575CA2" w:rsidRDefault="00FB0FFA" w:rsidP="0087206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75CA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AIX3 : Sumar campo12 Cuando el campo2 (tipo de producto) es igual a 004 y el campo3 (destino)es igual a 25</w:t>
            </w:r>
          </w:p>
          <w:p w14:paraId="47CD4B31" w14:textId="72C3FF29" w:rsidR="00FB0FFA" w:rsidRPr="00575CA2" w:rsidRDefault="00FB0FFA" w:rsidP="0044523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29CA8326" w14:textId="4A31E266" w:rsidR="00FB0FFA" w:rsidRPr="005E1016" w:rsidRDefault="00FB0FFA" w:rsidP="0044523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FB0FFA" w:rsidRPr="00F45E53" w14:paraId="632462FD" w14:textId="77777777" w:rsidTr="00FB0FFA">
        <w:trPr>
          <w:trHeight w:val="268"/>
        </w:trPr>
        <w:tc>
          <w:tcPr>
            <w:tcW w:w="862" w:type="dxa"/>
          </w:tcPr>
          <w:p w14:paraId="1A59FA48" w14:textId="7AD7E88E" w:rsidR="00FB0FFA" w:rsidRDefault="00FB0FFA" w:rsidP="0044523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24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08E35628" w14:textId="13CA1CE4" w:rsidR="00FB0FFA" w:rsidRPr="00F45E53" w:rsidRDefault="00FB0FFA" w:rsidP="0044523F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6CE046" w14:textId="60FB51C8" w:rsidR="00FB0FFA" w:rsidRPr="00D23645" w:rsidRDefault="00FB0FFA" w:rsidP="0044523F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4523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AIZ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09FD8C" w14:textId="6D591E98" w:rsidR="00FB0FFA" w:rsidRPr="00575CA2" w:rsidRDefault="00FB0FFA" w:rsidP="0087206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75CA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AIZ1 : Sumar campo12 Cuando el campo2 (tipo de producto) es igual a 005 y el campo3 (destino)es igual a 25</w:t>
            </w:r>
          </w:p>
          <w:p w14:paraId="3350CE2F" w14:textId="4B975E81" w:rsidR="00FB0FFA" w:rsidRPr="00575CA2" w:rsidRDefault="00FB0FFA" w:rsidP="0087206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75CA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AIZ2 : Sumar campo12 Cuando el campo2 (tipo de producto) es igual a 006 y el campo3 (destino)es igual a 25</w:t>
            </w:r>
          </w:p>
          <w:p w14:paraId="2FE4A98F" w14:textId="7B275553" w:rsidR="00FB0FFA" w:rsidRPr="00575CA2" w:rsidRDefault="00FB0FFA" w:rsidP="0087206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75CA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AIZ3 : Sumar campo12 Cuando el campo2 (tipo de producto) es igual a 007 y el campo3 (destino)es igual a 25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72499B67" w14:textId="76C74F66" w:rsidR="00FB0FFA" w:rsidRPr="005E1016" w:rsidRDefault="00FB0FFA" w:rsidP="0044523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FB0FFA" w:rsidRPr="00F45E53" w14:paraId="4E881895" w14:textId="77777777" w:rsidTr="00FB0FFA">
        <w:trPr>
          <w:trHeight w:val="268"/>
        </w:trPr>
        <w:tc>
          <w:tcPr>
            <w:tcW w:w="862" w:type="dxa"/>
          </w:tcPr>
          <w:p w14:paraId="61D2DFE3" w14:textId="7B4454C0" w:rsidR="00FB0FFA" w:rsidRDefault="00FB0FFA" w:rsidP="0044523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25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71E3FB73" w14:textId="77777777" w:rsidR="00FB0FFA" w:rsidRPr="00F45E53" w:rsidRDefault="00FB0FFA" w:rsidP="0044523F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3271DF" w14:textId="26F905D4" w:rsidR="00FB0FFA" w:rsidRPr="0044523F" w:rsidRDefault="00FB0FFA" w:rsidP="0044523F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AIW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476508" w14:textId="1D02C3B9" w:rsidR="00FB0FFA" w:rsidRPr="00575CA2" w:rsidRDefault="00FB0FFA" w:rsidP="0087206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Destino del producto-código 26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71FBC8C2" w14:textId="77777777" w:rsidR="00FB0FFA" w:rsidRPr="00F45E53" w:rsidRDefault="00FB0FFA" w:rsidP="0044523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FB0FFA" w:rsidRPr="00F45E53" w14:paraId="2707D0BA" w14:textId="77777777" w:rsidTr="00FB0FFA">
        <w:trPr>
          <w:trHeight w:val="268"/>
        </w:trPr>
        <w:tc>
          <w:tcPr>
            <w:tcW w:w="862" w:type="dxa"/>
          </w:tcPr>
          <w:p w14:paraId="3F0DE160" w14:textId="1014F151" w:rsidR="00FB0FFA" w:rsidRDefault="00FB0FFA" w:rsidP="0087206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26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128BE975" w14:textId="4BC30CDA" w:rsidR="00FB0FFA" w:rsidRPr="00F45E53" w:rsidRDefault="00FB0FFA" w:rsidP="0087206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87EF38" w14:textId="247D6077" w:rsidR="00FB0FFA" w:rsidRPr="00D23645" w:rsidRDefault="00FB0FFA" w:rsidP="0087206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4523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AIX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534128" w14:textId="4FE543D6" w:rsidR="00FB0FFA" w:rsidRPr="00575CA2" w:rsidRDefault="00FB0FFA" w:rsidP="0087206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75CA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AIX1 : Sumar campo12 Cuando el campo2 (tipo de producto) es igual a 001 y el campo3 (destino)es igual a 26</w:t>
            </w:r>
          </w:p>
          <w:p w14:paraId="3DF77FB6" w14:textId="22CE9D46" w:rsidR="00FB0FFA" w:rsidRPr="00575CA2" w:rsidRDefault="00FB0FFA" w:rsidP="0087206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75CA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AIX2 : Sumar campo12 Cuando el campo2 (tipo de producto) es igual a 003 y el campo3 (destino)es igual a 26</w:t>
            </w:r>
          </w:p>
          <w:p w14:paraId="5AEB3D56" w14:textId="66A196A6" w:rsidR="00FB0FFA" w:rsidRPr="00575CA2" w:rsidRDefault="00FB0FFA" w:rsidP="0087206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75CA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AIX3 : Sumar campo12 Cuando el campo2 (tipo de producto) es igual a 004 y el campo3 (destino)es igual a 26</w:t>
            </w:r>
          </w:p>
          <w:p w14:paraId="25F0F649" w14:textId="0093F21B" w:rsidR="00FB0FFA" w:rsidRPr="00575CA2" w:rsidRDefault="00FB0FFA" w:rsidP="0087206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2825182D" w14:textId="573DEEEB" w:rsidR="00FB0FFA" w:rsidRPr="005E1016" w:rsidRDefault="00FB0FFA" w:rsidP="0087206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FB0FFA" w:rsidRPr="00F45E53" w14:paraId="5931D1B4" w14:textId="77777777" w:rsidTr="00FB0FFA">
        <w:trPr>
          <w:trHeight w:val="183"/>
        </w:trPr>
        <w:tc>
          <w:tcPr>
            <w:tcW w:w="862" w:type="dxa"/>
          </w:tcPr>
          <w:p w14:paraId="2A037797" w14:textId="31B4A029" w:rsidR="00FB0FFA" w:rsidRDefault="00FB0FFA" w:rsidP="0087206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27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620FAB5A" w14:textId="14D0DF9D" w:rsidR="00FB0FFA" w:rsidRPr="00F45E53" w:rsidRDefault="00FB0FFA" w:rsidP="0087206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D9130" w14:textId="78EA83E7" w:rsidR="00FB0FFA" w:rsidRPr="00D23645" w:rsidRDefault="00FB0FFA" w:rsidP="0087206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4523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AIZ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9CEC61" w14:textId="5CB7ACD6" w:rsidR="00FB0FFA" w:rsidRPr="00575CA2" w:rsidRDefault="00FB0FFA" w:rsidP="0087206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75CA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AIZ1 : Sumar campo12 Cuando el campo2 (tipo de producto) es igual a 005 y el campo3 (destino)es igual a 26</w:t>
            </w:r>
          </w:p>
          <w:p w14:paraId="5824FA70" w14:textId="602F494C" w:rsidR="00FB0FFA" w:rsidRPr="00575CA2" w:rsidRDefault="00FB0FFA" w:rsidP="0087206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75CA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AIZ2 : Sumar campo12 Cuando el campo2 (tipo de producto) es igual a 006 y el campo3 (destino)es igual a 26</w:t>
            </w:r>
          </w:p>
          <w:p w14:paraId="05278AB9" w14:textId="755AD545" w:rsidR="00FB0FFA" w:rsidRPr="00575CA2" w:rsidRDefault="00FB0FFA" w:rsidP="0087206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75CA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AIZ3 : Sumar campo12 Cuando el campo2 (tipo de producto) es igual a 007 y el campo3 (destino)es igual a 26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59019C18" w14:textId="7E0398BD" w:rsidR="00FB0FFA" w:rsidRPr="005E1016" w:rsidRDefault="00FB0FFA" w:rsidP="0087206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FB0FFA" w:rsidRPr="00F45E53" w14:paraId="1E5F501E" w14:textId="77777777" w:rsidTr="00FB0FFA">
        <w:trPr>
          <w:trHeight w:val="183"/>
        </w:trPr>
        <w:tc>
          <w:tcPr>
            <w:tcW w:w="862" w:type="dxa"/>
          </w:tcPr>
          <w:p w14:paraId="132AA9FF" w14:textId="7F84B434" w:rsidR="00FB0FFA" w:rsidRDefault="00FB0FFA" w:rsidP="0087206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28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66C85481" w14:textId="15D1B4ED" w:rsidR="00FB0FFA" w:rsidRPr="00F45E53" w:rsidRDefault="00FB0FFA" w:rsidP="0087206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ED3E6" w14:textId="32D0271A" w:rsidR="00FB0FFA" w:rsidRPr="00D23645" w:rsidRDefault="00FB0FFA" w:rsidP="0087206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2364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F3DBC6" w14:textId="7678EF27" w:rsidR="00FB0FFA" w:rsidRPr="00D23645" w:rsidRDefault="00FB0FFA" w:rsidP="0087206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2364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5442FDC4" w14:textId="77777777" w:rsidR="00FB0FFA" w:rsidRPr="005E1016" w:rsidRDefault="00FB0FFA" w:rsidP="0087206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</w:tbl>
    <w:p w14:paraId="1BCB61EF" w14:textId="77777777" w:rsidR="009239CF" w:rsidRDefault="009239CF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0A8D96C4" w14:textId="77777777" w:rsidR="009239CF" w:rsidRDefault="009239CF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721E3F3A" w14:textId="77777777" w:rsidR="009239CF" w:rsidRDefault="009239CF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171FAE99" w14:textId="77777777" w:rsidR="009239CF" w:rsidRPr="00F45E53" w:rsidRDefault="009239CF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202F52" w:rsidRPr="00F45E53" w14:paraId="61E70782" w14:textId="77777777" w:rsidTr="004118D8">
        <w:trPr>
          <w:trHeight w:val="244"/>
        </w:trPr>
        <w:tc>
          <w:tcPr>
            <w:tcW w:w="4815" w:type="dxa"/>
          </w:tcPr>
          <w:p w14:paraId="7AA376D6" w14:textId="77777777" w:rsidR="00202F52" w:rsidRPr="00F45E53" w:rsidRDefault="00202F52" w:rsidP="004118D8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C12E274" w14:textId="77777777" w:rsidR="00202F52" w:rsidRPr="00F45E53" w:rsidRDefault="00202F52" w:rsidP="004118D8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2B867FF1" w14:textId="738F876C" w:rsidR="00202F52" w:rsidRPr="00F45E53" w:rsidRDefault="00202F52" w:rsidP="004118D8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F</w:t>
            </w:r>
            <w:r w:rsidR="00F422E1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3</w:t>
            </w: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(nf)</w:t>
            </w:r>
          </w:p>
        </w:tc>
      </w:tr>
      <w:tr w:rsidR="00202F52" w:rsidRPr="00F45E53" w14:paraId="61CDF538" w14:textId="77777777" w:rsidTr="004118D8">
        <w:trPr>
          <w:trHeight w:val="242"/>
        </w:trPr>
        <w:tc>
          <w:tcPr>
            <w:tcW w:w="4815" w:type="dxa"/>
          </w:tcPr>
          <w:p w14:paraId="7717E096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A0FDCF1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7D9BEC87" w14:textId="35FD9D3F" w:rsidR="00202F52" w:rsidRPr="00F45E53" w:rsidRDefault="003E6999" w:rsidP="004118D8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5,11,12,14,15,17</w:t>
            </w:r>
            <w:r w:rsidR="00A46860">
              <w:rPr>
                <w:rFonts w:ascii="Times New Roman" w:hAnsi="Times New Roman" w:cs="Times New Roman"/>
                <w:color w:val="4472C4" w:themeColor="accent1"/>
                <w:sz w:val="20"/>
              </w:rPr>
              <w:t>,18,20,21,23,24,26,27</w:t>
            </w:r>
          </w:p>
        </w:tc>
      </w:tr>
    </w:tbl>
    <w:p w14:paraId="3545610D" w14:textId="77777777" w:rsidR="00202F52" w:rsidRPr="00F45E53" w:rsidRDefault="00202F52" w:rsidP="00202F52">
      <w:pPr>
        <w:rPr>
          <w:rFonts w:ascii="Times New Roman" w:hAnsi="Times New Roman" w:cs="Times New Roman"/>
          <w:color w:val="4472C4" w:themeColor="accent1"/>
        </w:rPr>
      </w:pPr>
    </w:p>
    <w:p w14:paraId="41A9054A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6D359B0D" w14:textId="77777777" w:rsidR="003C2BB7" w:rsidRPr="00F45E53" w:rsidRDefault="003C2BB7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145ECB2C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47C8FEB7" w14:textId="0835E035" w:rsidR="00184321" w:rsidRPr="00B537DA" w:rsidRDefault="00184321" w:rsidP="00184321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B537DA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01</w:t>
      </w:r>
      <w:r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0000999999999999999</w:t>
      </w:r>
      <w:r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21627962" w14:textId="77777777" w:rsidR="002D38BF" w:rsidRDefault="00184321" w:rsidP="001B49A5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 w:rsidRPr="00B537DA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02</w:t>
      </w:r>
      <w:r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</w:t>
      </w:r>
      <w:r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36A55A11" w14:textId="2E0B0F71" w:rsidR="002D38BF" w:rsidRDefault="001B49A5" w:rsidP="001B49A5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 w:rsidRPr="00B537DA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 w:rsidR="0048007D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3</w:t>
      </w:r>
      <w:r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</w:t>
      </w:r>
      <w:r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39B4A404" w14:textId="6335E2B4" w:rsidR="001B49A5" w:rsidRPr="00B537DA" w:rsidRDefault="001B49A5" w:rsidP="001B49A5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B537DA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 w:rsidR="0048007D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4</w:t>
      </w:r>
      <w:r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</w:t>
      </w:r>
      <w:r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57F59B4F" w14:textId="30FB9495" w:rsidR="002D38BF" w:rsidRDefault="001B49A5" w:rsidP="001B49A5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 w:rsidRPr="00B537DA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 w:rsidR="0048007D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5</w:t>
      </w:r>
      <w:r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</w:t>
      </w:r>
      <w:r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25EF493A" w14:textId="4E753D20" w:rsidR="002D38BF" w:rsidRDefault="001B49A5" w:rsidP="001B49A5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 w:rsidRPr="00B537DA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 w:rsidR="0048007D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6</w:t>
      </w:r>
      <w:r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</w:t>
      </w:r>
      <w:r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081B6001" w14:textId="3BF2E7B2" w:rsidR="001B49A5" w:rsidRPr="00B537DA" w:rsidRDefault="001B49A5" w:rsidP="001B49A5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B537DA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 w:rsidR="0048007D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7</w:t>
      </w:r>
      <w:r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</w:t>
      </w:r>
      <w:r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0AE88A7A" w14:textId="1204B42F" w:rsidR="002D38BF" w:rsidRDefault="003E6999" w:rsidP="003E6999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 w:rsidRPr="00B537DA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lastRenderedPageBreak/>
        <w:t>0</w:t>
      </w:r>
      <w:r w:rsidR="0048007D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8</w:t>
      </w:r>
      <w:r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</w:t>
      </w:r>
      <w:r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7E79E95B" w14:textId="4C113622" w:rsidR="002D38BF" w:rsidRDefault="003E6999" w:rsidP="003E6999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 w:rsidRPr="00B537DA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 w:rsidR="0048007D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9</w:t>
      </w:r>
      <w:r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</w:t>
      </w:r>
      <w:r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426007DF" w14:textId="1E6C7D13" w:rsidR="003E6999" w:rsidRPr="00B537DA" w:rsidRDefault="0048007D" w:rsidP="003E6999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10</w:t>
      </w:r>
      <w:r w:rsidR="003E6999"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</w:t>
      </w:r>
      <w:r w:rsidR="003E6999"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="003E6999"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0D4B88BF" w14:textId="009B7F33" w:rsidR="002D38BF" w:rsidRDefault="0048007D" w:rsidP="00202F52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11</w:t>
      </w:r>
      <w:r w:rsidR="003E6999"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</w:t>
      </w:r>
      <w:r w:rsidR="003E6999"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="003E6999"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47491F80" w14:textId="72FBD47D" w:rsidR="002D38BF" w:rsidRDefault="0048007D" w:rsidP="00202F52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12</w:t>
      </w:r>
      <w:r w:rsidR="003E6999"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</w:t>
      </w:r>
      <w:r w:rsidR="003E6999"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="003E6999"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3E5E193A" w14:textId="62E738F6" w:rsidR="00202F52" w:rsidRPr="00230F5A" w:rsidRDefault="0048007D" w:rsidP="00202F52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13</w:t>
      </w:r>
      <w:r w:rsidR="003E6999"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</w:t>
      </w:r>
      <w:r w:rsidR="003E6999"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="003E6999"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4BEB7DC5" w14:textId="17323148" w:rsidR="002D38BF" w:rsidRDefault="0048007D" w:rsidP="003E6999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14</w:t>
      </w:r>
      <w:r w:rsidR="003E6999"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</w:t>
      </w:r>
      <w:r w:rsidR="003E6999"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="003E6999"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7D2536D2" w14:textId="3D8FBA50" w:rsidR="002D38BF" w:rsidRDefault="0048007D" w:rsidP="003E6999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15</w:t>
      </w:r>
      <w:r w:rsidR="003E6999"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</w:t>
      </w:r>
      <w:r w:rsidR="003E6999"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="003E6999"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14ED59FA" w14:textId="00426703" w:rsidR="003E6999" w:rsidRPr="00B537DA" w:rsidRDefault="0048007D" w:rsidP="003E6999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16</w:t>
      </w:r>
      <w:r w:rsidR="003E6999"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</w:t>
      </w:r>
      <w:r w:rsidR="003E6999"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="003E6999"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19D08A14" w14:textId="505B37F6" w:rsidR="002D38BF" w:rsidRDefault="0048007D" w:rsidP="003E6999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17</w:t>
      </w:r>
      <w:r w:rsidR="003E6999"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</w:t>
      </w:r>
      <w:r w:rsidR="003E6999"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="003E6999"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7420F79E" w14:textId="145421E2" w:rsidR="002D38BF" w:rsidRDefault="0048007D" w:rsidP="003E6999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18</w:t>
      </w:r>
      <w:r w:rsidR="003E6999"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</w:t>
      </w:r>
      <w:r w:rsidR="003E6999"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="003E6999"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70A19AB8" w14:textId="6160CEE6" w:rsidR="003E6999" w:rsidRPr="00B537DA" w:rsidRDefault="0048007D" w:rsidP="003E6999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19</w:t>
      </w:r>
      <w:r w:rsidR="003E6999"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</w:t>
      </w:r>
      <w:r w:rsidR="003E6999"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="003E6999"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32F21544" w14:textId="02427259" w:rsidR="002D38BF" w:rsidRDefault="0048007D" w:rsidP="003E6999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20</w:t>
      </w:r>
      <w:r w:rsidR="003E6999"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</w:t>
      </w:r>
      <w:r w:rsidR="003E6999"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="003E6999"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42CC2274" w14:textId="02313227" w:rsidR="002D38BF" w:rsidRDefault="0048007D" w:rsidP="003E6999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21</w:t>
      </w:r>
      <w:r w:rsidR="003E6999"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</w:t>
      </w:r>
      <w:r w:rsidR="003E6999"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="003E6999"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02B968F4" w14:textId="7F42A814" w:rsidR="003E6999" w:rsidRPr="00B537DA" w:rsidRDefault="0048007D" w:rsidP="003E6999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22</w:t>
      </w:r>
      <w:r w:rsidR="003E6999"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</w:t>
      </w:r>
      <w:r w:rsidR="003E6999"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="003E6999"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75C6C192" w14:textId="4F23815E" w:rsidR="002D38BF" w:rsidRDefault="0048007D" w:rsidP="003E6999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23</w:t>
      </w:r>
      <w:r w:rsidR="003E6999"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</w:t>
      </w:r>
      <w:r w:rsidR="003E6999"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="003E6999"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570055B9" w14:textId="411FECC7" w:rsidR="002D38BF" w:rsidRDefault="0048007D" w:rsidP="003E6999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24</w:t>
      </w:r>
      <w:r w:rsidR="003E6999"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</w:t>
      </w:r>
      <w:r w:rsidR="003E6999"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="003E6999"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1DFBFF88" w14:textId="7569ABEE" w:rsidR="003E6999" w:rsidRPr="00230F5A" w:rsidRDefault="0048007D" w:rsidP="003E6999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25</w:t>
      </w:r>
      <w:r w:rsidR="003E6999"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</w:t>
      </w:r>
      <w:r w:rsidR="003E6999"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="003E6999"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78D55431" w14:textId="0B50C8E5" w:rsidR="002D38BF" w:rsidRDefault="0048007D" w:rsidP="003E6999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26</w:t>
      </w:r>
      <w:r w:rsidR="003E6999"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</w:t>
      </w:r>
      <w:r w:rsidR="003E6999"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="003E6999"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7E1B6587" w14:textId="109E3149" w:rsidR="002D38BF" w:rsidRDefault="0048007D" w:rsidP="003E6999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27</w:t>
      </w:r>
      <w:r w:rsidR="003E6999"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</w:t>
      </w:r>
      <w:r w:rsidR="003E6999"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="003E6999"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6786C24C" w14:textId="721FFB32" w:rsidR="003E6999" w:rsidRPr="00B537DA" w:rsidRDefault="0048007D" w:rsidP="003E6999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28</w:t>
      </w:r>
      <w:r w:rsidR="003E6999"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</w:t>
      </w:r>
      <w:r w:rsidR="003E6999"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="003E6999"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5535A1EF" w14:textId="3F0CF84A" w:rsidR="0048007D" w:rsidRDefault="0048007D" w:rsidP="003E6999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29</w:t>
      </w:r>
      <w:r w:rsidR="003E6999"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</w:t>
      </w:r>
      <w:r w:rsidR="003E6999"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="003E6999"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528FBBDC" w14:textId="4EED4E4A" w:rsidR="0048007D" w:rsidRDefault="0048007D" w:rsidP="003E6999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30</w:t>
      </w:r>
      <w:r w:rsidR="003E6999"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</w:t>
      </w:r>
      <w:r w:rsidR="003E6999"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="003E6999"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37D8CFCD" w14:textId="0A15F330" w:rsidR="003E6999" w:rsidRPr="00B537DA" w:rsidRDefault="0048007D" w:rsidP="003E6999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31</w:t>
      </w:r>
      <w:r w:rsidR="003E6999"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</w:t>
      </w:r>
      <w:r w:rsidR="003E6999"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="003E6999"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3F9DA968" w14:textId="419C8706" w:rsidR="0048007D" w:rsidRDefault="0048007D" w:rsidP="003E6999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32</w:t>
      </w:r>
      <w:r w:rsidR="003E6999"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</w:t>
      </w:r>
      <w:r w:rsidR="003E6999"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="003E6999"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19964B10" w14:textId="5D3BB08A" w:rsidR="0048007D" w:rsidRDefault="0048007D" w:rsidP="003E6999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33</w:t>
      </w:r>
      <w:r w:rsidR="003E6999"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</w:t>
      </w:r>
      <w:r w:rsidR="003E6999"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="003E6999"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13A8BE6C" w14:textId="11453CBD" w:rsidR="003E6999" w:rsidRPr="00B537DA" w:rsidRDefault="0048007D" w:rsidP="003E6999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34</w:t>
      </w:r>
      <w:r w:rsidR="003E6999"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</w:t>
      </w:r>
      <w:r w:rsidR="003E6999"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="003E6999"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2E3125FD" w14:textId="0C4CF512" w:rsidR="0048007D" w:rsidRDefault="0048007D" w:rsidP="003E6999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35</w:t>
      </w:r>
      <w:r w:rsidR="003E6999"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</w:t>
      </w:r>
      <w:r w:rsidR="003E6999"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="003E6999"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2A939C88" w14:textId="4E66FE20" w:rsidR="0048007D" w:rsidRDefault="0048007D" w:rsidP="003E6999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36</w:t>
      </w:r>
      <w:r w:rsidR="003E6999"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</w:t>
      </w:r>
      <w:r w:rsidR="003E6999"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="003E6999"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4B9DEBA2" w14:textId="25C799EC" w:rsidR="003E6999" w:rsidRPr="00230F5A" w:rsidRDefault="0048007D" w:rsidP="003E6999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37</w:t>
      </w:r>
      <w:r w:rsidR="003E6999"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</w:t>
      </w:r>
      <w:r w:rsidR="003E6999"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="003E6999"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7A72FD60" w14:textId="41004D8C" w:rsid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</w:p>
    <w:p w14:paraId="319776D9" w14:textId="77777777" w:rsidR="00BF041B" w:rsidRDefault="00BF041B" w:rsidP="00357A35">
      <w:pPr>
        <w:rPr>
          <w:rFonts w:ascii="Times New Roman" w:hAnsi="Times New Roman" w:cs="Times New Roman"/>
          <w:color w:val="4472C4" w:themeColor="accent1"/>
        </w:rPr>
      </w:pPr>
    </w:p>
    <w:p w14:paraId="7E91B2D7" w14:textId="77777777" w:rsidR="00BF041B" w:rsidRDefault="00BF041B" w:rsidP="00357A35">
      <w:pPr>
        <w:rPr>
          <w:rFonts w:ascii="Times New Roman" w:hAnsi="Times New Roman" w:cs="Times New Roman"/>
          <w:color w:val="4472C4" w:themeColor="accent1"/>
        </w:rPr>
      </w:pPr>
    </w:p>
    <w:p w14:paraId="2E227D07" w14:textId="77777777" w:rsidR="00BF041B" w:rsidRPr="00357A35" w:rsidRDefault="00BF041B" w:rsidP="00357A35">
      <w:pPr>
        <w:rPr>
          <w:rFonts w:ascii="Times New Roman" w:hAnsi="Times New Roman" w:cs="Times New Roman"/>
          <w:color w:val="4472C4" w:themeColor="accent1"/>
        </w:rPr>
      </w:pPr>
    </w:p>
    <w:p w14:paraId="2B765F02" w14:textId="77777777" w:rsidR="00F32211" w:rsidRPr="00230F5A" w:rsidRDefault="00F32211" w:rsidP="00F32211">
      <w:pPr>
        <w:pStyle w:val="Ttulo1"/>
        <w:numPr>
          <w:ilvl w:val="0"/>
          <w:numId w:val="7"/>
        </w:numPr>
        <w:rPr>
          <w:rFonts w:cs="Times New Roman"/>
          <w:b w:val="0"/>
          <w:bCs/>
          <w:color w:val="4472C4" w:themeColor="accent1"/>
        </w:rPr>
      </w:pPr>
      <w:bookmarkStart w:id="13" w:name="_Toc160527586"/>
      <w:bookmarkStart w:id="14" w:name="_Toc166663442"/>
      <w:r w:rsidRPr="00230F5A">
        <w:rPr>
          <w:rFonts w:cs="Times New Roman"/>
        </w:rPr>
        <w:lastRenderedPageBreak/>
        <w:t>Definición de nombres</w:t>
      </w:r>
      <w:bookmarkEnd w:id="13"/>
      <w:bookmarkEnd w:id="14"/>
      <w:r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Pr="00230F5A">
        <w:rPr>
          <w:rFonts w:cs="Times New Roman"/>
        </w:rPr>
        <w:instrText xml:space="preserve"> XE "</w:instrText>
      </w:r>
      <w:r w:rsidRPr="00230F5A">
        <w:rPr>
          <w:rFonts w:cs="Times New Roman"/>
          <w:bCs/>
          <w:color w:val="4472C4" w:themeColor="accent1"/>
        </w:rPr>
        <w:instrText>Definición de nombres</w:instrText>
      </w:r>
      <w:r w:rsidRPr="00230F5A">
        <w:rPr>
          <w:rFonts w:cs="Times New Roman"/>
        </w:rPr>
        <w:instrText xml:space="preserve">" </w:instrText>
      </w:r>
      <w:r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77278872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15" w:name="_Hlk150869745"/>
    </w:p>
    <w:bookmarkEnd w:id="15"/>
    <w:p w14:paraId="42AA6A83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1EC4E90D" w14:textId="77777777" w:rsidR="00F32211" w:rsidRPr="00A96CA0" w:rsidRDefault="00F32211" w:rsidP="00F32211">
      <w:pPr>
        <w:pStyle w:val="Ttulo2"/>
        <w:numPr>
          <w:ilvl w:val="1"/>
          <w:numId w:val="7"/>
        </w:numPr>
        <w:ind w:left="1715" w:hanging="360"/>
      </w:pPr>
      <w:bookmarkStart w:id="16" w:name="_Toc160527587"/>
      <w:bookmarkStart w:id="17" w:name="_Toc166663443"/>
      <w:r w:rsidRPr="00A96CA0">
        <w:t>Archivo de salida a dest</w:t>
      </w:r>
      <w:ins w:id="18" w:author="Roberto Carrasco Venegas" w:date="2023-11-27T13:21:00Z">
        <w:r w:rsidRPr="00A96CA0">
          <w:t>i</w:t>
        </w:r>
      </w:ins>
      <w:r w:rsidRPr="00A96CA0">
        <w:t>no</w:t>
      </w:r>
      <w:bookmarkEnd w:id="16"/>
      <w:bookmarkEnd w:id="17"/>
      <w:r w:rsidRPr="00A96CA0">
        <w:fldChar w:fldCharType="begin"/>
      </w:r>
      <w:r w:rsidRPr="00A96CA0">
        <w:instrText xml:space="preserve"> XE "Archivo de salida a”destino" </w:instrText>
      </w:r>
      <w:r w:rsidRPr="00A96CA0">
        <w:fldChar w:fldCharType="end"/>
      </w:r>
    </w:p>
    <w:p w14:paraId="032D59D0" w14:textId="77777777" w:rsidR="00F32211" w:rsidRPr="00A96CA0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19" w:name="_Toc160527588"/>
      <w:bookmarkStart w:id="20" w:name="_Toc166663444"/>
      <w:r w:rsidRPr="00A96CA0">
        <w:t>Archivo de da</w:t>
      </w:r>
      <w:ins w:id="21" w:author="Roberto Carrasco Venegas" w:date="2023-11-27T13:24:00Z">
        <w:r w:rsidRPr="00A96CA0">
          <w:t>t</w:t>
        </w:r>
      </w:ins>
      <w:r w:rsidRPr="00A96CA0">
        <w:t>os</w:t>
      </w:r>
      <w:bookmarkEnd w:id="19"/>
      <w:bookmarkEnd w:id="20"/>
      <w:r w:rsidRPr="00A96CA0">
        <w:fldChar w:fldCharType="begin"/>
      </w:r>
      <w:r w:rsidRPr="00A96CA0">
        <w:instrText xml:space="preserve"> XE "Archivo ”e datos" </w:instrText>
      </w:r>
      <w:r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C1723C" w14:paraId="3676ACCC" w14:textId="77777777" w:rsidTr="004118D8">
        <w:tc>
          <w:tcPr>
            <w:tcW w:w="1413" w:type="dxa"/>
          </w:tcPr>
          <w:p w14:paraId="7DDB3BFA" w14:textId="77777777" w:rsidR="00F32211" w:rsidRPr="00C1723C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172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E98E799" w14:textId="77777777" w:rsidR="00F32211" w:rsidRPr="00C1723C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172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</w:p>
        </w:tc>
        <w:tc>
          <w:tcPr>
            <w:tcW w:w="7081" w:type="dxa"/>
          </w:tcPr>
          <w:p w14:paraId="2AF9BA37" w14:textId="1F9F8B32" w:rsidR="00F32211" w:rsidRPr="00C1723C" w:rsidRDefault="00C804CA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1723C">
              <w:rPr>
                <w:rFonts w:ascii="Times New Roman" w:hAnsi="Times New Roman" w:cs="Times New Roman"/>
                <w:b/>
                <w:bCs/>
                <w:color w:val="FF0000"/>
              </w:rPr>
              <w:t>D</w:t>
            </w:r>
            <w:r w:rsidR="00475098" w:rsidRPr="00C1723C">
              <w:rPr>
                <w:rFonts w:ascii="Times New Roman" w:hAnsi="Times New Roman" w:cs="Times New Roman"/>
                <w:b/>
                <w:bCs/>
                <w:color w:val="FF0000"/>
              </w:rPr>
              <w:t>33</w:t>
            </w:r>
            <w:r w:rsidR="00F32211" w:rsidRPr="00C1723C">
              <w:rPr>
                <w:rFonts w:ascii="Times New Roman" w:hAnsi="Times New Roman" w:cs="Times New Roman"/>
                <w:b/>
                <w:bCs/>
                <w:color w:val="FF0000"/>
              </w:rPr>
              <w:t>####a.XXX</w:t>
            </w:r>
            <w:r w:rsidR="00F32211" w:rsidRPr="00C172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49699D75" w14:textId="480FEFAE" w:rsidR="00F32211" w:rsidRPr="00C1723C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172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XXX: Código Institución origen de largo </w:t>
            </w:r>
            <w:r w:rsidR="00D50645" w:rsidRPr="00C172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  <w:r w:rsidRPr="00C172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73CA644C" w14:textId="77777777" w:rsidR="00F32211" w:rsidRPr="00C1723C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172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Pr="00C1723C">
              <w:rPr>
                <w:rFonts w:ascii="Times New Roman" w:hAnsi="Times New Roman" w:cs="Times New Roman"/>
              </w:rPr>
              <w:t xml:space="preserve"> </w:t>
            </w:r>
            <w:r w:rsidRPr="00C172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4</w:t>
            </w:r>
          </w:p>
        </w:tc>
      </w:tr>
    </w:tbl>
    <w:p w14:paraId="01CFEB40" w14:textId="77777777" w:rsidR="00F32211" w:rsidRPr="00C1723C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2080A143" w14:textId="77777777" w:rsidR="00F32211" w:rsidRPr="00C1723C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22" w:name="_Toc160527589"/>
      <w:bookmarkStart w:id="23" w:name="_Toc166663445"/>
      <w:r w:rsidRPr="00C1723C">
        <w:t>Archivo Carátula</w:t>
      </w:r>
      <w:bookmarkEnd w:id="22"/>
      <w:bookmarkEnd w:id="23"/>
      <w:r w:rsidRPr="00C1723C">
        <w:fldChar w:fldCharType="begin"/>
      </w:r>
      <w:r w:rsidRPr="00C1723C">
        <w:instrText xml:space="preserve"> XE "Archivo ”arátula" </w:instrText>
      </w:r>
      <w:r w:rsidRPr="00C1723C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230F5A" w14:paraId="135D9691" w14:textId="77777777" w:rsidTr="004118D8">
        <w:tc>
          <w:tcPr>
            <w:tcW w:w="1413" w:type="dxa"/>
          </w:tcPr>
          <w:p w14:paraId="01B744DD" w14:textId="77777777" w:rsidR="00F32211" w:rsidRPr="00C1723C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172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6ED97B45" w14:textId="77777777" w:rsidR="00F32211" w:rsidRPr="00C1723C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172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</w:p>
        </w:tc>
        <w:tc>
          <w:tcPr>
            <w:tcW w:w="7081" w:type="dxa"/>
          </w:tcPr>
          <w:p w14:paraId="285AED9F" w14:textId="0F4FB1F1" w:rsidR="00F32211" w:rsidRPr="00C1723C" w:rsidRDefault="00C804CA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1723C">
              <w:rPr>
                <w:rFonts w:ascii="Times New Roman" w:hAnsi="Times New Roman" w:cs="Times New Roman"/>
                <w:b/>
                <w:bCs/>
                <w:color w:val="FF0000"/>
              </w:rPr>
              <w:t>D</w:t>
            </w:r>
            <w:r w:rsidR="00475098" w:rsidRPr="00C1723C">
              <w:rPr>
                <w:rFonts w:ascii="Times New Roman" w:hAnsi="Times New Roman" w:cs="Times New Roman"/>
                <w:b/>
                <w:bCs/>
                <w:color w:val="FF0000"/>
              </w:rPr>
              <w:t>33</w:t>
            </w:r>
            <w:r w:rsidR="00F32211" w:rsidRPr="00C1723C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###c.XXX </w:t>
            </w:r>
            <w:r w:rsidR="00F32211" w:rsidRPr="00C172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435AB85D" w14:textId="25528513" w:rsidR="00F32211" w:rsidRPr="00C1723C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172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XXX: Código Institución origen de largo 3</w:t>
            </w:r>
          </w:p>
          <w:p w14:paraId="0A5FAC31" w14:textId="77777777" w:rsidR="00F32211" w:rsidRPr="00230F5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172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  Es un correlativo número asignado por el sistema de largo 4</w:t>
            </w:r>
          </w:p>
        </w:tc>
      </w:tr>
    </w:tbl>
    <w:p w14:paraId="0865E616" w14:textId="77777777" w:rsidR="00F32211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48389051" w14:textId="77777777" w:rsidR="00F32211" w:rsidRPr="00230F5A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D05415A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24" w:name="_Hlk160526227"/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0DA8EFF1" w14:textId="6B8B0646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2509A6A7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F98A57" w14:textId="4ECCBC5F" w:rsidR="002B267E" w:rsidRDefault="00F32211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  <w:bookmarkEnd w:id="24"/>
    </w:p>
    <w:p w14:paraId="49DB4FC6" w14:textId="77777777" w:rsidR="00B24397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7D9033E5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23D7A6" w14:textId="77777777" w:rsidR="00B24397" w:rsidRDefault="00B24397" w:rsidP="00B24397">
      <w:pPr>
        <w:pStyle w:val="Ttulo2"/>
        <w:numPr>
          <w:ilvl w:val="1"/>
          <w:numId w:val="7"/>
        </w:numPr>
      </w:pPr>
      <w:bookmarkStart w:id="25" w:name="_Toc160527590"/>
      <w:bookmarkStart w:id="26" w:name="_Toc166663446"/>
      <w:r>
        <w:t>Definición de correlativo</w:t>
      </w:r>
      <w:bookmarkEnd w:id="25"/>
      <w:bookmarkEnd w:id="26"/>
    </w:p>
    <w:p w14:paraId="1A14ADBC" w14:textId="77777777" w:rsidR="00B24397" w:rsidRPr="00793B06" w:rsidRDefault="00B24397" w:rsidP="00B24397"/>
    <w:p w14:paraId="2659C224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27" w:name="_Toc160527591"/>
      <w:bookmarkStart w:id="28" w:name="_Toc166663447"/>
      <w:r>
        <w:t>Salida</w:t>
      </w:r>
      <w:bookmarkEnd w:id="27"/>
      <w:bookmarkEnd w:id="28"/>
      <w:r>
        <w:t xml:space="preserve"> </w:t>
      </w: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5C79A56F" w14:textId="77777777" w:rsidR="00B24397" w:rsidRPr="00787AE9" w:rsidRDefault="00B24397" w:rsidP="00B24397"/>
    <w:p w14:paraId="41CC82AB" w14:textId="77777777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(CMF-Bancos)</w:t>
      </w:r>
    </w:p>
    <w:p w14:paraId="5DBDB0D0" w14:textId="77777777" w:rsidR="00B24397" w:rsidRPr="00B537DA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5134FB78" w14:textId="77777777" w:rsidR="00B24397" w:rsidRDefault="00B24397" w:rsidP="00B24397"/>
    <w:p w14:paraId="6B9F979B" w14:textId="77777777" w:rsidR="00BF041B" w:rsidRDefault="00BF041B" w:rsidP="00B24397"/>
    <w:p w14:paraId="4FDCC04F" w14:textId="77777777" w:rsidR="00BF041B" w:rsidRPr="00793B06" w:rsidRDefault="00BF041B" w:rsidP="00B24397"/>
    <w:p w14:paraId="78A0179C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29" w:name="_Toc160527592"/>
      <w:bookmarkStart w:id="30" w:name="_Toc166663448"/>
      <w:r>
        <w:t>Entrada</w:t>
      </w:r>
      <w:bookmarkEnd w:id="29"/>
      <w:bookmarkEnd w:id="30"/>
    </w:p>
    <w:p w14:paraId="30B6C6E4" w14:textId="77777777" w:rsidR="00B24397" w:rsidRDefault="00B24397" w:rsidP="00B24397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7B657321" w14:textId="77777777" w:rsidR="00F537D3" w:rsidRPr="00B537DA" w:rsidRDefault="00F537D3" w:rsidP="00F537D3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31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31"/>
    <w:p w14:paraId="6A06CE32" w14:textId="77777777" w:rsidR="00AC6BC4" w:rsidRDefault="00AC6BC4" w:rsidP="00AC6BC4">
      <w:pPr>
        <w:pStyle w:val="Textoindependiente"/>
        <w:ind w:left="360"/>
      </w:pPr>
    </w:p>
    <w:p w14:paraId="22213460" w14:textId="77777777" w:rsidR="00AC6BC4" w:rsidRDefault="00AC6BC4" w:rsidP="00AC6BC4">
      <w:pPr>
        <w:pStyle w:val="Textoindependiente"/>
        <w:ind w:left="360"/>
      </w:pPr>
    </w:p>
    <w:tbl>
      <w:tblPr>
        <w:tblStyle w:val="TableNormal"/>
        <w:tblW w:w="950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237"/>
        <w:gridCol w:w="850"/>
      </w:tblGrid>
      <w:tr w:rsidR="00AC6BC4" w:rsidRPr="00F45E53" w14:paraId="0D78839F" w14:textId="77777777" w:rsidTr="00C3036D">
        <w:trPr>
          <w:trHeight w:val="268"/>
        </w:trPr>
        <w:tc>
          <w:tcPr>
            <w:tcW w:w="862" w:type="dxa"/>
          </w:tcPr>
          <w:p w14:paraId="6EE3030A" w14:textId="77777777" w:rsidR="00AC6BC4" w:rsidRPr="00F45E53" w:rsidRDefault="00AC6BC4" w:rsidP="00C3036D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15F8915E" w14:textId="77777777" w:rsidR="00AC6BC4" w:rsidRPr="00F45E53" w:rsidRDefault="00AC6BC4" w:rsidP="00C3036D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7BED8B00" w14:textId="77777777" w:rsidR="00AC6BC4" w:rsidRPr="00F45E53" w:rsidRDefault="00AC6BC4" w:rsidP="00C3036D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CÓDIGO</w:t>
            </w:r>
          </w:p>
        </w:tc>
        <w:tc>
          <w:tcPr>
            <w:tcW w:w="6237" w:type="dxa"/>
          </w:tcPr>
          <w:p w14:paraId="62FA869E" w14:textId="77777777" w:rsidR="00AC6BC4" w:rsidRPr="00F45E53" w:rsidRDefault="00AC6BC4" w:rsidP="00C3036D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cálculo.</w:t>
            </w:r>
          </w:p>
        </w:tc>
        <w:tc>
          <w:tcPr>
            <w:tcW w:w="850" w:type="dxa"/>
          </w:tcPr>
          <w:p w14:paraId="400B52E9" w14:textId="7BB0085E" w:rsidR="00AC6BC4" w:rsidRPr="00F45E53" w:rsidRDefault="00AC6BC4" w:rsidP="00C3036D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Accion</w:t>
            </w:r>
          </w:p>
        </w:tc>
      </w:tr>
      <w:tr w:rsidR="00AC6BC4" w:rsidRPr="00F45E53" w14:paraId="1008DBF6" w14:textId="77777777" w:rsidTr="00C3036D">
        <w:trPr>
          <w:trHeight w:val="268"/>
        </w:trPr>
        <w:tc>
          <w:tcPr>
            <w:tcW w:w="862" w:type="dxa"/>
          </w:tcPr>
          <w:p w14:paraId="635E2F78" w14:textId="77777777" w:rsidR="00AC6BC4" w:rsidRPr="00F45E53" w:rsidRDefault="00AC6BC4" w:rsidP="00AC6BC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2F4FFE17" w14:textId="77777777" w:rsidR="00AC6BC4" w:rsidRPr="00F45E53" w:rsidRDefault="00AC6BC4" w:rsidP="00AC6BC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AD3769F" w14:textId="77777777" w:rsidR="00AC6BC4" w:rsidRPr="00F45E53" w:rsidRDefault="00AC6BC4" w:rsidP="00AC6BC4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237" w:type="dxa"/>
          </w:tcPr>
          <w:p w14:paraId="0D7A896E" w14:textId="77777777" w:rsidR="00AC6BC4" w:rsidRPr="00F45E53" w:rsidRDefault="00AC6BC4" w:rsidP="00AC6BC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0" w:type="dxa"/>
          </w:tcPr>
          <w:p w14:paraId="30F7085E" w14:textId="4F08615B" w:rsidR="00AC6BC4" w:rsidRPr="00F45E53" w:rsidRDefault="00AC6BC4" w:rsidP="00AC6BC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no se modifica</w:t>
            </w:r>
          </w:p>
        </w:tc>
      </w:tr>
      <w:tr w:rsidR="00AC6BC4" w:rsidRPr="00F45E53" w14:paraId="39EA7824" w14:textId="77777777" w:rsidTr="00C3036D">
        <w:trPr>
          <w:trHeight w:val="268"/>
        </w:trPr>
        <w:tc>
          <w:tcPr>
            <w:tcW w:w="862" w:type="dxa"/>
          </w:tcPr>
          <w:p w14:paraId="3EEB2FBA" w14:textId="77777777" w:rsidR="00AC6BC4" w:rsidRPr="00F45E53" w:rsidRDefault="00AC6BC4" w:rsidP="00AC6BC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lastRenderedPageBreak/>
              <w:t>2</w:t>
            </w:r>
          </w:p>
        </w:tc>
        <w:tc>
          <w:tcPr>
            <w:tcW w:w="425" w:type="dxa"/>
          </w:tcPr>
          <w:p w14:paraId="5F92D7B9" w14:textId="77777777" w:rsidR="00AC6BC4" w:rsidRPr="00F45E53" w:rsidRDefault="00AC6BC4" w:rsidP="00AC6BC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1F6AB64A" w14:textId="77777777" w:rsidR="00AC6BC4" w:rsidRPr="00F45E53" w:rsidRDefault="00AC6BC4" w:rsidP="00AC6BC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</w:t>
            </w:r>
          </w:p>
        </w:tc>
        <w:tc>
          <w:tcPr>
            <w:tcW w:w="6237" w:type="dxa"/>
          </w:tcPr>
          <w:p w14:paraId="5BE005CE" w14:textId="77777777" w:rsidR="00AC6BC4" w:rsidRPr="00F45E53" w:rsidRDefault="00AC6BC4" w:rsidP="00AC6BC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0" w:type="dxa"/>
          </w:tcPr>
          <w:p w14:paraId="3C4B9045" w14:textId="0F8BC451" w:rsidR="00AC6BC4" w:rsidRPr="00F45E53" w:rsidRDefault="00AC6BC4" w:rsidP="00AC6BC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AC6BC4" w:rsidRPr="00F45E53" w14:paraId="74824CD4" w14:textId="77777777" w:rsidTr="00C3036D">
        <w:trPr>
          <w:trHeight w:val="268"/>
        </w:trPr>
        <w:tc>
          <w:tcPr>
            <w:tcW w:w="862" w:type="dxa"/>
          </w:tcPr>
          <w:p w14:paraId="730FC515" w14:textId="77777777" w:rsidR="00AC6BC4" w:rsidRPr="00F45E53" w:rsidRDefault="00AC6BC4" w:rsidP="00AC6BC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3F08A5D3" w14:textId="77777777" w:rsidR="00AC6BC4" w:rsidRPr="00F45E53" w:rsidRDefault="00AC6BC4" w:rsidP="00AC6BC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49CE5868" w14:textId="77777777" w:rsidR="00AC6BC4" w:rsidRPr="00F45E53" w:rsidRDefault="00AC6BC4" w:rsidP="00AC6BC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237" w:type="dxa"/>
          </w:tcPr>
          <w:p w14:paraId="0C2275EF" w14:textId="77777777" w:rsidR="00AC6BC4" w:rsidRPr="00F45E53" w:rsidRDefault="00AC6BC4" w:rsidP="00AC6BC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0" w:type="dxa"/>
          </w:tcPr>
          <w:p w14:paraId="211317BC" w14:textId="7FF70C3F" w:rsidR="00AC6BC4" w:rsidRPr="00F45E53" w:rsidRDefault="00AC6BC4" w:rsidP="00AC6BC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AC6BC4" w:rsidRPr="00F45E53" w14:paraId="6EE035F4" w14:textId="77777777" w:rsidTr="00C3036D">
        <w:trPr>
          <w:trHeight w:val="268"/>
        </w:trPr>
        <w:tc>
          <w:tcPr>
            <w:tcW w:w="862" w:type="dxa"/>
          </w:tcPr>
          <w:p w14:paraId="45CA506F" w14:textId="77777777" w:rsidR="00AC6BC4" w:rsidRPr="00F45E53" w:rsidRDefault="00AC6BC4" w:rsidP="00AC6BC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7D7C900E" w14:textId="77777777" w:rsidR="00AC6BC4" w:rsidRPr="00F45E53" w:rsidRDefault="00AC6BC4" w:rsidP="00AC6BC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EAF7235" w14:textId="77777777" w:rsidR="00AC6BC4" w:rsidRPr="00F45E53" w:rsidRDefault="00AC6BC4" w:rsidP="00AC6BC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237" w:type="dxa"/>
          </w:tcPr>
          <w:p w14:paraId="1BBD1E51" w14:textId="77777777" w:rsidR="00AC6BC4" w:rsidRPr="00F45E53" w:rsidRDefault="00AC6BC4" w:rsidP="00AC6BC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0" w:type="dxa"/>
          </w:tcPr>
          <w:p w14:paraId="4140D2B5" w14:textId="439DCF43" w:rsidR="00AC6BC4" w:rsidRPr="00AC6BC4" w:rsidRDefault="00AC6BC4" w:rsidP="00AC6BC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Se coloca Fecha de la línea header del archivo</w:t>
            </w:r>
          </w:p>
        </w:tc>
      </w:tr>
      <w:tr w:rsidR="00AC6BC4" w:rsidRPr="00F45E53" w14:paraId="506959C2" w14:textId="77777777" w:rsidTr="00C3036D">
        <w:trPr>
          <w:trHeight w:val="268"/>
        </w:trPr>
        <w:tc>
          <w:tcPr>
            <w:tcW w:w="862" w:type="dxa"/>
          </w:tcPr>
          <w:p w14:paraId="2A82C76E" w14:textId="77777777" w:rsidR="00AC6BC4" w:rsidRPr="00F45E53" w:rsidRDefault="00AC6BC4" w:rsidP="00AC6BC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76298F1D" w14:textId="77777777" w:rsidR="00AC6BC4" w:rsidRPr="00F45E53" w:rsidRDefault="00AC6BC4" w:rsidP="00AC6BC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36448AB" w14:textId="77777777" w:rsidR="00AC6BC4" w:rsidRPr="00F45E53" w:rsidRDefault="00AC6BC4" w:rsidP="00AC6BC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294488C9" w14:textId="77777777" w:rsidR="00AC6BC4" w:rsidRPr="00872065" w:rsidRDefault="00AC6BC4" w:rsidP="00AC6BC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87206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INFORMADOS, C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antidad de líneas de detalle</w:t>
            </w:r>
          </w:p>
        </w:tc>
        <w:tc>
          <w:tcPr>
            <w:tcW w:w="850" w:type="dxa"/>
          </w:tcPr>
          <w:p w14:paraId="4540577E" w14:textId="62478DC3" w:rsidR="00AC6BC4" w:rsidRPr="00F45E53" w:rsidRDefault="00AC6BC4" w:rsidP="00AC6BC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AC6BC4" w:rsidRPr="00F45E53" w14:paraId="1B8EC535" w14:textId="77777777" w:rsidTr="00C3036D">
        <w:trPr>
          <w:trHeight w:val="268"/>
        </w:trPr>
        <w:tc>
          <w:tcPr>
            <w:tcW w:w="862" w:type="dxa"/>
          </w:tcPr>
          <w:p w14:paraId="74A55146" w14:textId="77777777" w:rsidR="00AC6BC4" w:rsidRDefault="00AC6BC4" w:rsidP="00AC6BC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052BD68E" w14:textId="77777777" w:rsidR="00AC6BC4" w:rsidRPr="00F45E53" w:rsidRDefault="00AC6BC4" w:rsidP="00AC6BC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DD2BD41" w14:textId="77777777" w:rsidR="00AC6BC4" w:rsidRPr="00D457D8" w:rsidRDefault="00AC6BC4" w:rsidP="00AC6BC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457D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AIO</w:t>
            </w:r>
          </w:p>
          <w:p w14:paraId="18B3653F" w14:textId="77777777" w:rsidR="00AC6BC4" w:rsidRDefault="00AC6BC4" w:rsidP="00AC6BC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353FD477" w14:textId="77777777" w:rsidR="00AC6BC4" w:rsidRPr="00872065" w:rsidRDefault="00AC6BC4" w:rsidP="00AC6BC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Monto total de créditos informados</w:t>
            </w:r>
          </w:p>
        </w:tc>
        <w:tc>
          <w:tcPr>
            <w:tcW w:w="850" w:type="dxa"/>
          </w:tcPr>
          <w:p w14:paraId="6CC6A402" w14:textId="77777777" w:rsidR="00AC6BC4" w:rsidRPr="00D457D8" w:rsidRDefault="00AC6BC4" w:rsidP="00AC6BC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AC6BC4" w:rsidRPr="00F45E53" w14:paraId="4781C568" w14:textId="77777777" w:rsidTr="00C3036D">
        <w:trPr>
          <w:trHeight w:val="268"/>
        </w:trPr>
        <w:tc>
          <w:tcPr>
            <w:tcW w:w="862" w:type="dxa"/>
          </w:tcPr>
          <w:p w14:paraId="4F304C0F" w14:textId="77777777" w:rsidR="00AC6BC4" w:rsidRPr="00D457D8" w:rsidRDefault="00AC6BC4" w:rsidP="00AC6BC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7</w:t>
            </w:r>
          </w:p>
        </w:tc>
        <w:tc>
          <w:tcPr>
            <w:tcW w:w="425" w:type="dxa"/>
          </w:tcPr>
          <w:p w14:paraId="0AE2B212" w14:textId="77777777" w:rsidR="00AC6BC4" w:rsidRPr="00D457D8" w:rsidRDefault="00AC6BC4" w:rsidP="00AC6BC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5D60F1E" w14:textId="77777777" w:rsidR="00AC6BC4" w:rsidRPr="00D457D8" w:rsidRDefault="00AC6BC4" w:rsidP="00AC6BC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457D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AIP</w:t>
            </w:r>
          </w:p>
          <w:p w14:paraId="700EBCAD" w14:textId="77777777" w:rsidR="00AC6BC4" w:rsidRDefault="00AC6BC4" w:rsidP="00AC6BC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00691D55" w14:textId="77777777" w:rsidR="00AC6BC4" w:rsidRPr="00872065" w:rsidRDefault="00AC6BC4" w:rsidP="00AC6BC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Monto de operaciones </w:t>
            </w:r>
          </w:p>
        </w:tc>
        <w:tc>
          <w:tcPr>
            <w:tcW w:w="850" w:type="dxa"/>
          </w:tcPr>
          <w:p w14:paraId="5B96E952" w14:textId="77777777" w:rsidR="00AC6BC4" w:rsidRPr="00F45E53" w:rsidRDefault="00AC6BC4" w:rsidP="00AC6BC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AC6BC4" w:rsidRPr="00F45E53" w14:paraId="425D575D" w14:textId="77777777" w:rsidTr="00C3036D">
        <w:trPr>
          <w:trHeight w:val="268"/>
        </w:trPr>
        <w:tc>
          <w:tcPr>
            <w:tcW w:w="862" w:type="dxa"/>
          </w:tcPr>
          <w:p w14:paraId="587F0E1B" w14:textId="77777777" w:rsidR="00AC6BC4" w:rsidRDefault="00AC6BC4" w:rsidP="00AC6BC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</w:tcPr>
          <w:p w14:paraId="1D4D0E28" w14:textId="77777777" w:rsidR="00AC6BC4" w:rsidRPr="00F45E53" w:rsidRDefault="00AC6BC4" w:rsidP="00AC6BC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024E109" w14:textId="77777777" w:rsidR="00AC6BC4" w:rsidRDefault="00AC6BC4" w:rsidP="00AC6BC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457D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AIQ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11D9DB35" w14:textId="77777777" w:rsidR="00AC6BC4" w:rsidRPr="00872065" w:rsidRDefault="00AC6BC4" w:rsidP="00AC6BC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Código 1    Código 3  Código 4</w:t>
            </w:r>
          </w:p>
        </w:tc>
        <w:tc>
          <w:tcPr>
            <w:tcW w:w="850" w:type="dxa"/>
          </w:tcPr>
          <w:p w14:paraId="6DBB37EC" w14:textId="77777777" w:rsidR="00AC6BC4" w:rsidRPr="00F45E53" w:rsidRDefault="00AC6BC4" w:rsidP="00AC6BC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AC6BC4" w:rsidRPr="00F45E53" w14:paraId="6BFC7A53" w14:textId="77777777" w:rsidTr="00C3036D">
        <w:trPr>
          <w:trHeight w:val="268"/>
        </w:trPr>
        <w:tc>
          <w:tcPr>
            <w:tcW w:w="862" w:type="dxa"/>
          </w:tcPr>
          <w:p w14:paraId="11ED63BA" w14:textId="77777777" w:rsidR="00AC6BC4" w:rsidRDefault="00AC6BC4" w:rsidP="00AC6BC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9</w:t>
            </w:r>
          </w:p>
        </w:tc>
        <w:tc>
          <w:tcPr>
            <w:tcW w:w="425" w:type="dxa"/>
          </w:tcPr>
          <w:p w14:paraId="5B17A159" w14:textId="77777777" w:rsidR="00AC6BC4" w:rsidRPr="00F45E53" w:rsidRDefault="00AC6BC4" w:rsidP="00AC6BC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495B7D0" w14:textId="77777777" w:rsidR="00AC6BC4" w:rsidRDefault="00AC6BC4" w:rsidP="00AC6BC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457D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AJA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6EB9704A" w14:textId="77777777" w:rsidR="00AC6BC4" w:rsidRPr="00872065" w:rsidRDefault="00AC6BC4" w:rsidP="00AC6BC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Código 5 Código 6 Código 7</w:t>
            </w:r>
          </w:p>
        </w:tc>
        <w:tc>
          <w:tcPr>
            <w:tcW w:w="850" w:type="dxa"/>
          </w:tcPr>
          <w:p w14:paraId="5B15BCE5" w14:textId="77777777" w:rsidR="00AC6BC4" w:rsidRPr="00F45E53" w:rsidRDefault="00AC6BC4" w:rsidP="00AC6BC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AC6BC4" w:rsidRPr="00F45E53" w14:paraId="20B8B159" w14:textId="77777777" w:rsidTr="00C3036D">
        <w:trPr>
          <w:trHeight w:val="268"/>
        </w:trPr>
        <w:tc>
          <w:tcPr>
            <w:tcW w:w="862" w:type="dxa"/>
          </w:tcPr>
          <w:p w14:paraId="4FEDB9E3" w14:textId="77777777" w:rsidR="00AC6BC4" w:rsidRDefault="00AC6BC4" w:rsidP="00AC6BC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10</w:t>
            </w:r>
          </w:p>
        </w:tc>
        <w:tc>
          <w:tcPr>
            <w:tcW w:w="425" w:type="dxa"/>
          </w:tcPr>
          <w:p w14:paraId="6E011D7E" w14:textId="77777777" w:rsidR="00AC6BC4" w:rsidRPr="00F45E53" w:rsidRDefault="00AC6BC4" w:rsidP="00AC6BC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BD5576C" w14:textId="77777777" w:rsidR="00AC6BC4" w:rsidRPr="00D457D8" w:rsidRDefault="00AC6BC4" w:rsidP="00AC6BC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B7204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AIR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02878C66" w14:textId="77777777" w:rsidR="00AC6BC4" w:rsidRDefault="00AC6BC4" w:rsidP="00AC6BC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Destino del producto-código 11</w:t>
            </w:r>
          </w:p>
        </w:tc>
        <w:tc>
          <w:tcPr>
            <w:tcW w:w="850" w:type="dxa"/>
          </w:tcPr>
          <w:p w14:paraId="2521E771" w14:textId="77777777" w:rsidR="00AC6BC4" w:rsidRPr="00F45E53" w:rsidRDefault="00AC6BC4" w:rsidP="00AC6BC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AC6BC4" w:rsidRPr="00F45E53" w14:paraId="09EC7709" w14:textId="77777777" w:rsidTr="00C3036D">
        <w:trPr>
          <w:trHeight w:val="268"/>
        </w:trPr>
        <w:tc>
          <w:tcPr>
            <w:tcW w:w="862" w:type="dxa"/>
          </w:tcPr>
          <w:p w14:paraId="68785EE6" w14:textId="77777777" w:rsidR="00AC6BC4" w:rsidRPr="00F45E53" w:rsidRDefault="00AC6BC4" w:rsidP="00AC6BC4">
            <w:pPr>
              <w:pStyle w:val="TableParagraph"/>
              <w:spacing w:line="248" w:lineRule="exact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11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6CDD86E7" w14:textId="77777777" w:rsidR="00AC6BC4" w:rsidRPr="00F45E53" w:rsidRDefault="00AC6BC4" w:rsidP="00AC6BC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D3499" w14:textId="77777777" w:rsidR="00AC6BC4" w:rsidRPr="00F45E53" w:rsidRDefault="00AC6BC4" w:rsidP="00AC6BC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4523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AIX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277B9F" w14:textId="77777777" w:rsidR="00AC6BC4" w:rsidRPr="00575CA2" w:rsidRDefault="00AC6BC4" w:rsidP="00AC6BC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75CA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AIX1 : Sumar campo12 Cuando el campo2 (tipo de producto) es igual a 001 y el campo3 (destino)es igual a 11</w:t>
            </w:r>
          </w:p>
          <w:p w14:paraId="4ABE326A" w14:textId="77777777" w:rsidR="00AC6BC4" w:rsidRPr="00575CA2" w:rsidRDefault="00AC6BC4" w:rsidP="00AC6BC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75CA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AIX2 : Sumar campo12 Cuando el campo2 (tipo de producto) es igual a 003 y el campo3 (destino)es igual a 11</w:t>
            </w:r>
          </w:p>
          <w:p w14:paraId="7DA0FA6D" w14:textId="77777777" w:rsidR="00AC6BC4" w:rsidRPr="00575CA2" w:rsidRDefault="00AC6BC4" w:rsidP="00AC6BC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75CA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AIX3 : Sumar campo12 Cuando el campo2 (tipo de producto) es igual a 004 y el campo3 (destino)es igual a 11</w:t>
            </w:r>
          </w:p>
          <w:p w14:paraId="23B41359" w14:textId="77777777" w:rsidR="00AC6BC4" w:rsidRPr="00575CA2" w:rsidRDefault="00AC6BC4" w:rsidP="00AC6BC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  <w:p w14:paraId="4E56F89A" w14:textId="77777777" w:rsidR="00AC6BC4" w:rsidRPr="00575CA2" w:rsidRDefault="00AC6BC4" w:rsidP="00AC6BC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798BF96B" w14:textId="09825387" w:rsidR="00AC6BC4" w:rsidRPr="000140B8" w:rsidRDefault="00AC6BC4" w:rsidP="00AC6BC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AC6BC4" w:rsidRPr="00F45E53" w14:paraId="7D314247" w14:textId="77777777" w:rsidTr="00C3036D">
        <w:trPr>
          <w:trHeight w:val="268"/>
        </w:trPr>
        <w:tc>
          <w:tcPr>
            <w:tcW w:w="862" w:type="dxa"/>
          </w:tcPr>
          <w:p w14:paraId="4F9F3CCE" w14:textId="77777777" w:rsidR="00AC6BC4" w:rsidRPr="00F45E53" w:rsidRDefault="00AC6BC4" w:rsidP="00AC6BC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12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2AEC8EF1" w14:textId="77777777" w:rsidR="00AC6BC4" w:rsidRPr="00F45E53" w:rsidRDefault="00AC6BC4" w:rsidP="00AC6BC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3480CD" w14:textId="77777777" w:rsidR="00AC6BC4" w:rsidRPr="00A70916" w:rsidRDefault="00AC6BC4" w:rsidP="00AC6BC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A7091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AIZ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E1CBB" w14:textId="77777777" w:rsidR="00AC6BC4" w:rsidRPr="00575CA2" w:rsidRDefault="00AC6BC4" w:rsidP="00AC6BC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  <w:p w14:paraId="2EE0E6C2" w14:textId="77777777" w:rsidR="00AC6BC4" w:rsidRPr="00575CA2" w:rsidRDefault="00AC6BC4" w:rsidP="00AC6BC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75CA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AIZ1 : Sumar campo12 Cuando el campo2 (tipo de producto) es igual a 005 y el campo3 (destino)es igual a 11</w:t>
            </w:r>
          </w:p>
          <w:p w14:paraId="05017C7E" w14:textId="77777777" w:rsidR="00AC6BC4" w:rsidRPr="00575CA2" w:rsidRDefault="00AC6BC4" w:rsidP="00AC6BC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75CA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AIZ2 : Sumar campo12 Cuando el campo2 (tipo de producto) es igual a 006 y el campo3 (destino)es igual a 11</w:t>
            </w:r>
          </w:p>
          <w:p w14:paraId="2511A359" w14:textId="77777777" w:rsidR="00AC6BC4" w:rsidRPr="00575CA2" w:rsidRDefault="00AC6BC4" w:rsidP="00AC6BC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75CA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AIZ3 : Sumar campo12 Cuando el campo2 (tipo de producto) es igual a 007 y el campo3 (destino)es igual a 11</w:t>
            </w:r>
          </w:p>
          <w:p w14:paraId="30B4624D" w14:textId="77777777" w:rsidR="00AC6BC4" w:rsidRPr="00575CA2" w:rsidRDefault="00AC6BC4" w:rsidP="00AC6BC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  <w:p w14:paraId="132BFD11" w14:textId="77777777" w:rsidR="00AC6BC4" w:rsidRPr="00575CA2" w:rsidRDefault="00AC6BC4" w:rsidP="00AC6BC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19982788" w14:textId="7A395558" w:rsidR="00AC6BC4" w:rsidRPr="000140B8" w:rsidRDefault="00AC6BC4" w:rsidP="00AC6BC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AC6BC4" w:rsidRPr="00F45E53" w14:paraId="21D078F2" w14:textId="77777777" w:rsidTr="00C3036D">
        <w:trPr>
          <w:trHeight w:val="268"/>
        </w:trPr>
        <w:tc>
          <w:tcPr>
            <w:tcW w:w="862" w:type="dxa"/>
          </w:tcPr>
          <w:p w14:paraId="65C88EA2" w14:textId="77777777" w:rsidR="00AC6BC4" w:rsidRDefault="00AC6BC4" w:rsidP="00AC6BC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13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5A14CBF8" w14:textId="77777777" w:rsidR="00AC6BC4" w:rsidRPr="00F45E53" w:rsidRDefault="00AC6BC4" w:rsidP="00AC6BC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E1D13E" w14:textId="77777777" w:rsidR="00AC6BC4" w:rsidRPr="00A70916" w:rsidRDefault="00AC6BC4" w:rsidP="00AC6BC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AIS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2523CB" w14:textId="77777777" w:rsidR="00AC6BC4" w:rsidRPr="00575CA2" w:rsidRDefault="00AC6BC4" w:rsidP="00AC6BC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Destino del producto-código 12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4FDB0EB8" w14:textId="77777777" w:rsidR="00AC6BC4" w:rsidRPr="00F45E53" w:rsidRDefault="00AC6BC4" w:rsidP="00AC6BC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AC6BC4" w:rsidRPr="00F45E53" w14:paraId="60AD3652" w14:textId="77777777" w:rsidTr="00C3036D">
        <w:trPr>
          <w:trHeight w:val="268"/>
        </w:trPr>
        <w:tc>
          <w:tcPr>
            <w:tcW w:w="862" w:type="dxa"/>
          </w:tcPr>
          <w:p w14:paraId="55BC960F" w14:textId="77777777" w:rsidR="00AC6BC4" w:rsidRDefault="00AC6BC4" w:rsidP="00AC6BC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14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3ED5957E" w14:textId="77777777" w:rsidR="00AC6BC4" w:rsidRPr="00F45E53" w:rsidRDefault="00AC6BC4" w:rsidP="00AC6BC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D4C6A9" w14:textId="77777777" w:rsidR="00AC6BC4" w:rsidRPr="00A70916" w:rsidRDefault="00AC6BC4" w:rsidP="00AC6BC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A7091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AIX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D60A99" w14:textId="77777777" w:rsidR="00AC6BC4" w:rsidRPr="00575CA2" w:rsidRDefault="00AC6BC4" w:rsidP="00AC6BC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75CA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AIX1 : Sumar campo12 Cuando el campo2 (tipo de producto) es igual a 001 y el campo3 (destino)es igual a 12</w:t>
            </w:r>
          </w:p>
          <w:p w14:paraId="49617B2E" w14:textId="77777777" w:rsidR="00AC6BC4" w:rsidRPr="00575CA2" w:rsidRDefault="00AC6BC4" w:rsidP="00AC6BC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75CA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AIX2 : Sumar campo12 Cuando el campo2 (tipo de producto) es igual a 003 y el campo3 (destino)es igual a 12</w:t>
            </w:r>
          </w:p>
          <w:p w14:paraId="3BBF6742" w14:textId="77777777" w:rsidR="00AC6BC4" w:rsidRPr="00575CA2" w:rsidRDefault="00AC6BC4" w:rsidP="00AC6BC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75CA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AIX3 : Sumar campo12 Cuando el campo2 (tipo de producto) es igual a 004 y el campo3 (destino)es igual a 12</w:t>
            </w:r>
          </w:p>
          <w:p w14:paraId="38E916C2" w14:textId="77777777" w:rsidR="00AC6BC4" w:rsidRPr="00575CA2" w:rsidRDefault="00AC6BC4" w:rsidP="00AC6BC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611AEAC3" w14:textId="06CDC178" w:rsidR="00AC6BC4" w:rsidRPr="005E1016" w:rsidRDefault="00AC6BC4" w:rsidP="00AC6BC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AC6BC4" w:rsidRPr="00F45E53" w14:paraId="32CF8E25" w14:textId="77777777" w:rsidTr="00C3036D">
        <w:trPr>
          <w:trHeight w:val="268"/>
        </w:trPr>
        <w:tc>
          <w:tcPr>
            <w:tcW w:w="862" w:type="dxa"/>
          </w:tcPr>
          <w:p w14:paraId="7009CED0" w14:textId="77777777" w:rsidR="00AC6BC4" w:rsidRDefault="00AC6BC4" w:rsidP="00AC6BC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15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434FF866" w14:textId="77777777" w:rsidR="00AC6BC4" w:rsidRPr="00F45E53" w:rsidRDefault="00AC6BC4" w:rsidP="00AC6BC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F93E30" w14:textId="77777777" w:rsidR="00AC6BC4" w:rsidRPr="00D23645" w:rsidRDefault="00AC6BC4" w:rsidP="00AC6BC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4523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AIZ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D3AF2D" w14:textId="77777777" w:rsidR="00AC6BC4" w:rsidRPr="00575CA2" w:rsidRDefault="00AC6BC4" w:rsidP="00AC6BC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75CA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AIZ1 : Sumar campo12 Cuando el campo2 (tipo de producto) es igual a 005 y el campo3 (destino)es igual a 12</w:t>
            </w:r>
          </w:p>
          <w:p w14:paraId="0CF40F04" w14:textId="77777777" w:rsidR="00AC6BC4" w:rsidRPr="00575CA2" w:rsidRDefault="00AC6BC4" w:rsidP="00AC6BC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75CA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AIZ2 : Sumar campo12 Cuando el campo2 (tipo de producto) es igual a 006 y el campo3 (destino)es igual a 12</w:t>
            </w:r>
          </w:p>
          <w:p w14:paraId="09F0D2BD" w14:textId="77777777" w:rsidR="00AC6BC4" w:rsidRPr="00575CA2" w:rsidRDefault="00AC6BC4" w:rsidP="00AC6BC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75CA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AIZ3 : Sumar campo12 Cuando el campo2 (tipo de producto) es igual a 007 y el campo3 (destino)es igual a 12</w:t>
            </w:r>
          </w:p>
          <w:p w14:paraId="76D15EAB" w14:textId="77777777" w:rsidR="00AC6BC4" w:rsidRPr="00575CA2" w:rsidRDefault="00AC6BC4" w:rsidP="00AC6BC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5929C74C" w14:textId="265C25EC" w:rsidR="00AC6BC4" w:rsidRPr="005E1016" w:rsidRDefault="00AC6BC4" w:rsidP="00AC6BC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AC6BC4" w:rsidRPr="00F45E53" w14:paraId="52DCD737" w14:textId="77777777" w:rsidTr="00C3036D">
        <w:trPr>
          <w:trHeight w:val="268"/>
        </w:trPr>
        <w:tc>
          <w:tcPr>
            <w:tcW w:w="862" w:type="dxa"/>
          </w:tcPr>
          <w:p w14:paraId="5F8CEB9E" w14:textId="77777777" w:rsidR="00AC6BC4" w:rsidRDefault="00AC6BC4" w:rsidP="00AC6BC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16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3C3805DC" w14:textId="77777777" w:rsidR="00AC6BC4" w:rsidRPr="00F45E53" w:rsidRDefault="00AC6BC4" w:rsidP="00AC6BC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58D42" w14:textId="77777777" w:rsidR="00AC6BC4" w:rsidRPr="0044523F" w:rsidRDefault="00AC6BC4" w:rsidP="00AC6BC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AIT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8E9A1" w14:textId="77777777" w:rsidR="00AC6BC4" w:rsidRPr="00575CA2" w:rsidRDefault="00AC6BC4" w:rsidP="00AC6BC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Destino del producto-código 13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3F37985C" w14:textId="77777777" w:rsidR="00AC6BC4" w:rsidRPr="00F45E53" w:rsidRDefault="00AC6BC4" w:rsidP="00AC6BC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AC6BC4" w:rsidRPr="00F45E53" w14:paraId="79FDCADF" w14:textId="77777777" w:rsidTr="00C3036D">
        <w:trPr>
          <w:trHeight w:val="268"/>
        </w:trPr>
        <w:tc>
          <w:tcPr>
            <w:tcW w:w="862" w:type="dxa"/>
          </w:tcPr>
          <w:p w14:paraId="7D3931FE" w14:textId="77777777" w:rsidR="00AC6BC4" w:rsidRDefault="00AC6BC4" w:rsidP="00AC6BC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17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163FD563" w14:textId="77777777" w:rsidR="00AC6BC4" w:rsidRPr="00F45E53" w:rsidRDefault="00AC6BC4" w:rsidP="00AC6BC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E9F109" w14:textId="77777777" w:rsidR="00AC6BC4" w:rsidRPr="00D23645" w:rsidRDefault="00AC6BC4" w:rsidP="00AC6BC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4523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AIX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0B758" w14:textId="77777777" w:rsidR="00AC6BC4" w:rsidRPr="00575CA2" w:rsidRDefault="00AC6BC4" w:rsidP="00AC6BC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75CA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AIX1 : Sumar campo12 Cuando el campo2 (tipo de producto) es igual a 001 y el campo3 (destino)es igual a 13</w:t>
            </w:r>
          </w:p>
          <w:p w14:paraId="781672F9" w14:textId="77777777" w:rsidR="00AC6BC4" w:rsidRPr="00575CA2" w:rsidRDefault="00AC6BC4" w:rsidP="00AC6BC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75CA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AIX2 : Sumar campo12 Cuando el campo2 (tipo de producto) es igual a 003 y el campo3 (destino)es igual a 13</w:t>
            </w:r>
          </w:p>
          <w:p w14:paraId="1045A9A7" w14:textId="77777777" w:rsidR="00AC6BC4" w:rsidRPr="00575CA2" w:rsidRDefault="00AC6BC4" w:rsidP="00AC6BC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75CA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AIX3 : Sumar campo12 Cuando el campo2 (tipo de producto) es igual a </w:t>
            </w:r>
            <w:r w:rsidRPr="00575CA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lastRenderedPageBreak/>
              <w:t>004 y el campo3 (destino)es igual a 13</w:t>
            </w:r>
          </w:p>
          <w:p w14:paraId="5B8A346C" w14:textId="77777777" w:rsidR="00AC6BC4" w:rsidRPr="00575CA2" w:rsidRDefault="00AC6BC4" w:rsidP="00AC6BC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6009FB62" w14:textId="34992AC2" w:rsidR="00AC6BC4" w:rsidRPr="005E1016" w:rsidRDefault="00AC6BC4" w:rsidP="00AC6BC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lastRenderedPageBreak/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AC6BC4" w:rsidRPr="00F45E53" w14:paraId="4AF6D02C" w14:textId="77777777" w:rsidTr="00C3036D">
        <w:trPr>
          <w:trHeight w:val="268"/>
        </w:trPr>
        <w:tc>
          <w:tcPr>
            <w:tcW w:w="862" w:type="dxa"/>
          </w:tcPr>
          <w:p w14:paraId="185CB8E9" w14:textId="77777777" w:rsidR="00AC6BC4" w:rsidRDefault="00AC6BC4" w:rsidP="00AC6BC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18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382E8BB3" w14:textId="77777777" w:rsidR="00AC6BC4" w:rsidRPr="00F45E53" w:rsidRDefault="00AC6BC4" w:rsidP="00AC6BC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B22FAF" w14:textId="77777777" w:rsidR="00AC6BC4" w:rsidRPr="00D23645" w:rsidRDefault="00AC6BC4" w:rsidP="00AC6BC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4523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AIZ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C4EBA" w14:textId="77777777" w:rsidR="00AC6BC4" w:rsidRPr="00575CA2" w:rsidRDefault="00AC6BC4" w:rsidP="00AC6BC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75CA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AIZ1 : Sumar campo12 Cuando el campo2 (tipo de producto) es igual a 005 y el campo3 (destino)es igual a 13</w:t>
            </w:r>
          </w:p>
          <w:p w14:paraId="40C4FCAD" w14:textId="77777777" w:rsidR="00AC6BC4" w:rsidRPr="00575CA2" w:rsidRDefault="00AC6BC4" w:rsidP="00AC6BC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75CA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AIZ2 : Sumar campo12 Cuando el campo2 (tipo de producto) es igual a 006 y el campo3 (destino)es igual a 13</w:t>
            </w:r>
          </w:p>
          <w:p w14:paraId="601E6125" w14:textId="77777777" w:rsidR="00AC6BC4" w:rsidRPr="00575CA2" w:rsidRDefault="00AC6BC4" w:rsidP="00AC6BC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75CA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AIZ3 : Sumar campo12 Cuando el campo2 (tipo de producto) es igual a 007 y el campo3 (destino)es igual a 13</w:t>
            </w:r>
          </w:p>
          <w:p w14:paraId="0881C2A7" w14:textId="77777777" w:rsidR="00AC6BC4" w:rsidRPr="00575CA2" w:rsidRDefault="00AC6BC4" w:rsidP="00AC6BC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75153DF5" w14:textId="15732BFF" w:rsidR="00AC6BC4" w:rsidRPr="005E1016" w:rsidRDefault="00AC6BC4" w:rsidP="00AC6BC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AC6BC4" w:rsidRPr="00F45E53" w14:paraId="30B09F46" w14:textId="77777777" w:rsidTr="00C3036D">
        <w:trPr>
          <w:trHeight w:val="268"/>
        </w:trPr>
        <w:tc>
          <w:tcPr>
            <w:tcW w:w="862" w:type="dxa"/>
          </w:tcPr>
          <w:p w14:paraId="799CFEAC" w14:textId="77777777" w:rsidR="00AC6BC4" w:rsidRDefault="00AC6BC4" w:rsidP="00AC6BC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19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16E312C2" w14:textId="77777777" w:rsidR="00AC6BC4" w:rsidRPr="00F45E53" w:rsidRDefault="00AC6BC4" w:rsidP="00AC6BC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536323" w14:textId="77777777" w:rsidR="00AC6BC4" w:rsidRPr="0044523F" w:rsidRDefault="00AC6BC4" w:rsidP="00AC6BC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AIU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0EF435" w14:textId="77777777" w:rsidR="00AC6BC4" w:rsidRPr="00575CA2" w:rsidRDefault="00AC6BC4" w:rsidP="00AC6BC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Destino del producto-código 24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6ABB5B76" w14:textId="77777777" w:rsidR="00AC6BC4" w:rsidRPr="00F45E53" w:rsidRDefault="00AC6BC4" w:rsidP="00AC6BC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AC6BC4" w:rsidRPr="00F45E53" w14:paraId="604CC859" w14:textId="77777777" w:rsidTr="00C3036D">
        <w:trPr>
          <w:trHeight w:val="268"/>
        </w:trPr>
        <w:tc>
          <w:tcPr>
            <w:tcW w:w="862" w:type="dxa"/>
          </w:tcPr>
          <w:p w14:paraId="02DB1F5E" w14:textId="77777777" w:rsidR="00AC6BC4" w:rsidRDefault="00AC6BC4" w:rsidP="00AC6BC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20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2B4F11F2" w14:textId="77777777" w:rsidR="00AC6BC4" w:rsidRPr="00F45E53" w:rsidRDefault="00AC6BC4" w:rsidP="00AC6BC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03E9F" w14:textId="77777777" w:rsidR="00AC6BC4" w:rsidRPr="00D23645" w:rsidRDefault="00AC6BC4" w:rsidP="00AC6BC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4523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AIX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F0BBD" w14:textId="77777777" w:rsidR="00AC6BC4" w:rsidRPr="00575CA2" w:rsidRDefault="00AC6BC4" w:rsidP="00AC6BC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75CA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AIX1 : Sumar campo12 Cuando el campo2 (tipo de producto) es igual a 001 y el campo3 (destino)es igual a 24</w:t>
            </w:r>
          </w:p>
          <w:p w14:paraId="4612316B" w14:textId="77777777" w:rsidR="00AC6BC4" w:rsidRPr="00575CA2" w:rsidRDefault="00AC6BC4" w:rsidP="00AC6BC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75CA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AIX2 : Sumar campo12 Cuando el campo2 (tipo de producto) es igual a 003 y el campo3 (destino)es igual a 24</w:t>
            </w:r>
          </w:p>
          <w:p w14:paraId="42FEB4F5" w14:textId="77777777" w:rsidR="00AC6BC4" w:rsidRPr="00575CA2" w:rsidRDefault="00AC6BC4" w:rsidP="00AC6BC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75CA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AIX3 : Sumar campo12 Cuando el campo2 (tipo de producto) es igual a 004 y el campo3 (destino)es igual a 24</w:t>
            </w:r>
          </w:p>
          <w:p w14:paraId="4070E1BD" w14:textId="77777777" w:rsidR="00AC6BC4" w:rsidRPr="00575CA2" w:rsidRDefault="00AC6BC4" w:rsidP="00AC6BC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4590D51E" w14:textId="1A787E38" w:rsidR="00AC6BC4" w:rsidRPr="005E1016" w:rsidRDefault="00AC6BC4" w:rsidP="00AC6BC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AC6BC4" w:rsidRPr="00F45E53" w14:paraId="2DC180C2" w14:textId="77777777" w:rsidTr="00C3036D">
        <w:trPr>
          <w:trHeight w:val="268"/>
        </w:trPr>
        <w:tc>
          <w:tcPr>
            <w:tcW w:w="862" w:type="dxa"/>
          </w:tcPr>
          <w:p w14:paraId="7CAEE01C" w14:textId="77777777" w:rsidR="00AC6BC4" w:rsidRDefault="00AC6BC4" w:rsidP="00AC6BC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21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5BD893F2" w14:textId="77777777" w:rsidR="00AC6BC4" w:rsidRPr="00F45E53" w:rsidRDefault="00AC6BC4" w:rsidP="00AC6BC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B09BD5" w14:textId="77777777" w:rsidR="00AC6BC4" w:rsidRPr="00D23645" w:rsidRDefault="00AC6BC4" w:rsidP="00AC6BC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4523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AIZ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709F3" w14:textId="77777777" w:rsidR="00AC6BC4" w:rsidRPr="00575CA2" w:rsidRDefault="00AC6BC4" w:rsidP="00AC6BC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75CA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AIZ1 : Sumar campo12 Cuando el campo2 (tipo de producto) es igual a 005 y el campo3 (destino)es igual a 24</w:t>
            </w:r>
          </w:p>
          <w:p w14:paraId="3E25ABBC" w14:textId="77777777" w:rsidR="00AC6BC4" w:rsidRPr="00575CA2" w:rsidRDefault="00AC6BC4" w:rsidP="00AC6BC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75CA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AIZ2 : Sumar campo12 Cuando el campo2 (tipo de producto) es igual a 006 y el campo3 (destino)es igual a 24</w:t>
            </w:r>
          </w:p>
          <w:p w14:paraId="463A19E6" w14:textId="77777777" w:rsidR="00AC6BC4" w:rsidRPr="00575CA2" w:rsidRDefault="00AC6BC4" w:rsidP="00AC6BC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75CA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AIZ3 : Sumar campo12 Cuando el campo2 (tipo de producto) es igual a 007 y el campo3 (destino)es igual a 24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3E0054C9" w14:textId="76139E42" w:rsidR="00AC6BC4" w:rsidRPr="005E1016" w:rsidRDefault="00AC6BC4" w:rsidP="00AC6BC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AC6BC4" w:rsidRPr="00F45E53" w14:paraId="7940BBDA" w14:textId="77777777" w:rsidTr="00C3036D">
        <w:trPr>
          <w:trHeight w:val="268"/>
        </w:trPr>
        <w:tc>
          <w:tcPr>
            <w:tcW w:w="862" w:type="dxa"/>
          </w:tcPr>
          <w:p w14:paraId="73754EDE" w14:textId="77777777" w:rsidR="00AC6BC4" w:rsidRDefault="00AC6BC4" w:rsidP="00AC6BC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22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765F83EB" w14:textId="77777777" w:rsidR="00AC6BC4" w:rsidRPr="00F45E53" w:rsidRDefault="00AC6BC4" w:rsidP="00AC6BC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54D684" w14:textId="77777777" w:rsidR="00AC6BC4" w:rsidRPr="0044523F" w:rsidRDefault="00AC6BC4" w:rsidP="00AC6BC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AIV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B66171" w14:textId="77777777" w:rsidR="00AC6BC4" w:rsidRPr="00575CA2" w:rsidRDefault="00AC6BC4" w:rsidP="00AC6BC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Destino del producto-código 25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2DC4FD93" w14:textId="77777777" w:rsidR="00AC6BC4" w:rsidRPr="00F45E53" w:rsidRDefault="00AC6BC4" w:rsidP="00AC6BC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AC6BC4" w:rsidRPr="00F45E53" w14:paraId="3FE6BAE3" w14:textId="77777777" w:rsidTr="00C3036D">
        <w:trPr>
          <w:trHeight w:val="268"/>
        </w:trPr>
        <w:tc>
          <w:tcPr>
            <w:tcW w:w="862" w:type="dxa"/>
          </w:tcPr>
          <w:p w14:paraId="43739707" w14:textId="77777777" w:rsidR="00AC6BC4" w:rsidRDefault="00AC6BC4" w:rsidP="00AC6BC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23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4475B2B2" w14:textId="77777777" w:rsidR="00AC6BC4" w:rsidRPr="00F45E53" w:rsidRDefault="00AC6BC4" w:rsidP="00AC6BC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55379E" w14:textId="77777777" w:rsidR="00AC6BC4" w:rsidRPr="00D23645" w:rsidRDefault="00AC6BC4" w:rsidP="00AC6BC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4523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AIX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3AA40" w14:textId="77777777" w:rsidR="00AC6BC4" w:rsidRPr="00575CA2" w:rsidRDefault="00AC6BC4" w:rsidP="00AC6BC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75CA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AIX1 : Sumar campo12 Cuando el campo2 (tipo de producto) es igual a 001 y el campo3 (destino)es igual a 25</w:t>
            </w:r>
          </w:p>
          <w:p w14:paraId="20E72AD9" w14:textId="77777777" w:rsidR="00AC6BC4" w:rsidRPr="00575CA2" w:rsidRDefault="00AC6BC4" w:rsidP="00AC6BC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75CA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AIX2 : Sumar campo12 Cuando el campo2 (tipo de producto) es igual a 003 y el campo3 (destino)es igual a 25</w:t>
            </w:r>
          </w:p>
          <w:p w14:paraId="5F639940" w14:textId="77777777" w:rsidR="00AC6BC4" w:rsidRPr="00575CA2" w:rsidRDefault="00AC6BC4" w:rsidP="00AC6BC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75CA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AIX3 : Sumar campo12 Cuando el campo2 (tipo de producto) es igual a 004 y el campo3 (destino)es igual a 25</w:t>
            </w:r>
          </w:p>
          <w:p w14:paraId="0AFB24F7" w14:textId="77777777" w:rsidR="00AC6BC4" w:rsidRPr="00575CA2" w:rsidRDefault="00AC6BC4" w:rsidP="00AC6BC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5FC5BCBE" w14:textId="6BE062C0" w:rsidR="00AC6BC4" w:rsidRPr="005E1016" w:rsidRDefault="00AC6BC4" w:rsidP="00AC6BC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AC6BC4" w:rsidRPr="00F45E53" w14:paraId="49ABDDCD" w14:textId="77777777" w:rsidTr="00C3036D">
        <w:trPr>
          <w:trHeight w:val="268"/>
        </w:trPr>
        <w:tc>
          <w:tcPr>
            <w:tcW w:w="862" w:type="dxa"/>
          </w:tcPr>
          <w:p w14:paraId="119C6598" w14:textId="77777777" w:rsidR="00AC6BC4" w:rsidRDefault="00AC6BC4" w:rsidP="00AC6BC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24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37F22481" w14:textId="77777777" w:rsidR="00AC6BC4" w:rsidRPr="00F45E53" w:rsidRDefault="00AC6BC4" w:rsidP="00AC6BC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6F29C0" w14:textId="77777777" w:rsidR="00AC6BC4" w:rsidRPr="00D23645" w:rsidRDefault="00AC6BC4" w:rsidP="00AC6BC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4523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AIZ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A19021" w14:textId="77777777" w:rsidR="00AC6BC4" w:rsidRPr="00575CA2" w:rsidRDefault="00AC6BC4" w:rsidP="00AC6BC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75CA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AIZ1 : Sumar campo12 Cuando el campo2 (tipo de producto) es igual a 005 y el campo3 (destino)es igual a 25</w:t>
            </w:r>
          </w:p>
          <w:p w14:paraId="3F23129D" w14:textId="77777777" w:rsidR="00AC6BC4" w:rsidRPr="00575CA2" w:rsidRDefault="00AC6BC4" w:rsidP="00AC6BC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75CA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AIZ2 : Sumar campo12 Cuando el campo2 (tipo de producto) es igual a 006 y el campo3 (destino)es igual a 25</w:t>
            </w:r>
          </w:p>
          <w:p w14:paraId="3F8DD598" w14:textId="77777777" w:rsidR="00AC6BC4" w:rsidRPr="00575CA2" w:rsidRDefault="00AC6BC4" w:rsidP="00AC6BC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75CA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AIZ3 : Sumar campo12 Cuando el campo2 (tipo de producto) es igual a 007 y el campo3 (destino)es igual a 25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3F4809C7" w14:textId="0053BB1C" w:rsidR="00AC6BC4" w:rsidRPr="005E1016" w:rsidRDefault="00AC6BC4" w:rsidP="00AC6BC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AC6BC4" w:rsidRPr="00F45E53" w14:paraId="65498CB7" w14:textId="77777777" w:rsidTr="00C3036D">
        <w:trPr>
          <w:trHeight w:val="268"/>
        </w:trPr>
        <w:tc>
          <w:tcPr>
            <w:tcW w:w="862" w:type="dxa"/>
          </w:tcPr>
          <w:p w14:paraId="6168D863" w14:textId="77777777" w:rsidR="00AC6BC4" w:rsidRDefault="00AC6BC4" w:rsidP="00AC6BC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25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0E4242C8" w14:textId="77777777" w:rsidR="00AC6BC4" w:rsidRPr="00F45E53" w:rsidRDefault="00AC6BC4" w:rsidP="00AC6BC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8ACF4" w14:textId="77777777" w:rsidR="00AC6BC4" w:rsidRPr="0044523F" w:rsidRDefault="00AC6BC4" w:rsidP="00AC6BC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AIW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FCC42" w14:textId="77777777" w:rsidR="00AC6BC4" w:rsidRPr="00575CA2" w:rsidRDefault="00AC6BC4" w:rsidP="00AC6BC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Destino del producto-código 26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66ABBB9E" w14:textId="77777777" w:rsidR="00AC6BC4" w:rsidRPr="00F45E53" w:rsidRDefault="00AC6BC4" w:rsidP="00AC6BC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AC6BC4" w:rsidRPr="00F45E53" w14:paraId="1E23E716" w14:textId="77777777" w:rsidTr="00C3036D">
        <w:trPr>
          <w:trHeight w:val="268"/>
        </w:trPr>
        <w:tc>
          <w:tcPr>
            <w:tcW w:w="862" w:type="dxa"/>
          </w:tcPr>
          <w:p w14:paraId="51A82D09" w14:textId="77777777" w:rsidR="00AC6BC4" w:rsidRDefault="00AC6BC4" w:rsidP="00AC6BC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26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3BD482F8" w14:textId="77777777" w:rsidR="00AC6BC4" w:rsidRPr="00F45E53" w:rsidRDefault="00AC6BC4" w:rsidP="00AC6BC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B12F9F" w14:textId="77777777" w:rsidR="00AC6BC4" w:rsidRPr="00D23645" w:rsidRDefault="00AC6BC4" w:rsidP="00AC6BC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4523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AIX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7CC433" w14:textId="77777777" w:rsidR="00AC6BC4" w:rsidRPr="00575CA2" w:rsidRDefault="00AC6BC4" w:rsidP="00AC6BC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75CA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AIX1 : Sumar campo12 Cuando el campo2 (tipo de producto) es igual a 001 y el campo3 (destino)es igual a 26</w:t>
            </w:r>
          </w:p>
          <w:p w14:paraId="477F9F69" w14:textId="77777777" w:rsidR="00AC6BC4" w:rsidRPr="00575CA2" w:rsidRDefault="00AC6BC4" w:rsidP="00AC6BC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75CA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AIX2 : Sumar campo12 Cuando el campo2 (tipo de producto) es igual a 003 y el campo3 (destino)es igual a 26</w:t>
            </w:r>
          </w:p>
          <w:p w14:paraId="0613528B" w14:textId="77777777" w:rsidR="00AC6BC4" w:rsidRPr="00575CA2" w:rsidRDefault="00AC6BC4" w:rsidP="00AC6BC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75CA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AIX3 : Sumar campo12 Cuando el campo2 (tipo de producto) es igual a 004 y el campo3 (destino)es igual a 26</w:t>
            </w:r>
          </w:p>
          <w:p w14:paraId="2E525858" w14:textId="77777777" w:rsidR="00AC6BC4" w:rsidRPr="00575CA2" w:rsidRDefault="00AC6BC4" w:rsidP="00AC6BC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2813E423" w14:textId="0A366578" w:rsidR="00AC6BC4" w:rsidRPr="005E1016" w:rsidRDefault="00AC6BC4" w:rsidP="00AC6BC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AC6BC4" w:rsidRPr="00F45E53" w14:paraId="1D613C61" w14:textId="77777777" w:rsidTr="00C3036D">
        <w:trPr>
          <w:trHeight w:val="183"/>
        </w:trPr>
        <w:tc>
          <w:tcPr>
            <w:tcW w:w="862" w:type="dxa"/>
          </w:tcPr>
          <w:p w14:paraId="6264FEB2" w14:textId="77777777" w:rsidR="00AC6BC4" w:rsidRDefault="00AC6BC4" w:rsidP="00AC6BC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27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578BEC59" w14:textId="77777777" w:rsidR="00AC6BC4" w:rsidRPr="00F45E53" w:rsidRDefault="00AC6BC4" w:rsidP="00AC6BC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6EB93" w14:textId="77777777" w:rsidR="00AC6BC4" w:rsidRPr="00D23645" w:rsidRDefault="00AC6BC4" w:rsidP="00AC6BC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4523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AIZ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B826B0" w14:textId="77777777" w:rsidR="00AC6BC4" w:rsidRPr="00575CA2" w:rsidRDefault="00AC6BC4" w:rsidP="00AC6BC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75CA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AIZ1 : Sumar campo12 Cuando el campo2 (tipo de producto) es igual a 005 y el campo3 (destino)es igual a 26</w:t>
            </w:r>
          </w:p>
          <w:p w14:paraId="57B1284B" w14:textId="77777777" w:rsidR="00AC6BC4" w:rsidRPr="00575CA2" w:rsidRDefault="00AC6BC4" w:rsidP="00AC6BC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75CA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AIZ2 : Sumar campo12 Cuando el campo2 (tipo de producto) es igual a 006 y el campo3 (destino)es igual a 26</w:t>
            </w:r>
          </w:p>
          <w:p w14:paraId="4263B6EA" w14:textId="77777777" w:rsidR="00AC6BC4" w:rsidRPr="00575CA2" w:rsidRDefault="00AC6BC4" w:rsidP="00AC6BC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75CA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AIZ3 : Sumar campo12 Cuando el campo2 (tipo de producto) es igual a 007 y el campo3 (destino)es igual a 26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066CF78B" w14:textId="31EF9C54" w:rsidR="00AC6BC4" w:rsidRPr="005E1016" w:rsidRDefault="00AC6BC4" w:rsidP="00AC6BC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AC6BC4" w:rsidRPr="00F45E53" w14:paraId="78F7D4F7" w14:textId="77777777" w:rsidTr="00C3036D">
        <w:trPr>
          <w:trHeight w:val="183"/>
        </w:trPr>
        <w:tc>
          <w:tcPr>
            <w:tcW w:w="862" w:type="dxa"/>
          </w:tcPr>
          <w:p w14:paraId="36562783" w14:textId="77777777" w:rsidR="00AC6BC4" w:rsidRDefault="00AC6BC4" w:rsidP="00AC6BC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28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22369100" w14:textId="77777777" w:rsidR="00AC6BC4" w:rsidRPr="00F45E53" w:rsidRDefault="00AC6BC4" w:rsidP="00AC6BC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5809F" w14:textId="77777777" w:rsidR="00AC6BC4" w:rsidRPr="00D23645" w:rsidRDefault="00AC6BC4" w:rsidP="00AC6BC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2364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042283" w14:textId="77777777" w:rsidR="00AC6BC4" w:rsidRPr="00D23645" w:rsidRDefault="00AC6BC4" w:rsidP="00AC6BC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2364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58ACD1C2" w14:textId="160C26EA" w:rsidR="00AC6BC4" w:rsidRPr="005E1016" w:rsidRDefault="00AC6BC4" w:rsidP="00AC6BC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</w:tbl>
    <w:p w14:paraId="56B21199" w14:textId="77777777" w:rsidR="00AC6BC4" w:rsidRDefault="00AC6BC4" w:rsidP="00AC6BC4">
      <w:pPr>
        <w:pStyle w:val="Textoindependiente"/>
        <w:ind w:left="360"/>
        <w:rPr>
          <w:sz w:val="24"/>
        </w:rPr>
      </w:pPr>
    </w:p>
    <w:p w14:paraId="387DE0C3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119B158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1401D0BE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32" w:name="_Toc160527594"/>
      <w:bookmarkStart w:id="33" w:name="_Toc166663449"/>
      <w:r w:rsidRPr="00230F5A">
        <w:rPr>
          <w:rFonts w:cs="Times New Roman"/>
        </w:rPr>
        <w:lastRenderedPageBreak/>
        <w:t>Defini</w:t>
      </w:r>
      <w:r>
        <w:rPr>
          <w:rFonts w:cs="Times New Roman"/>
        </w:rPr>
        <w:t>r Notificación hacia el Front.</w:t>
      </w:r>
      <w:bookmarkEnd w:id="32"/>
      <w:bookmarkEnd w:id="33"/>
    </w:p>
    <w:p w14:paraId="24B1C232" w14:textId="77777777" w:rsidR="001278BF" w:rsidRDefault="001278BF" w:rsidP="001278BF"/>
    <w:p w14:paraId="5273C258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3DF37D11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4111B983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6006A33D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79B15464" w14:textId="77777777" w:rsidR="001278BF" w:rsidRPr="00A30C68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>lizado en forma exitosa para el archivo (incluir nombre</w:t>
      </w:r>
      <w:r>
        <w:rPr>
          <w:rFonts w:ascii="Times New Roman" w:hAnsi="Times New Roman" w:cs="Times New Roman"/>
          <w:color w:val="4472C4" w:themeColor="accent1"/>
        </w:rPr>
        <w:t>, correlativo salida y destino</w:t>
      </w:r>
      <w:r w:rsidRPr="00A30C68">
        <w:rPr>
          <w:rFonts w:ascii="Times New Roman" w:hAnsi="Times New Roman" w:cs="Times New Roman"/>
          <w:color w:val="4472C4" w:themeColor="accent1"/>
        </w:rPr>
        <w:t>)”.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22FF7C7D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77A23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CF5696E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DDA7D33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34" w:name="_Toc160527595"/>
      <w:bookmarkStart w:id="35" w:name="_Toc166663450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34"/>
      <w:bookmarkEnd w:id="35"/>
    </w:p>
    <w:p w14:paraId="3201D802" w14:textId="77777777" w:rsidR="001278BF" w:rsidRPr="009947CD" w:rsidRDefault="001278BF" w:rsidP="001278BF"/>
    <w:p w14:paraId="0BC88D56" w14:textId="0028CB4E" w:rsidR="001278BF" w:rsidRDefault="001278BF" w:rsidP="001278BF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</w:t>
      </w:r>
      <w:r w:rsidR="00C1723C">
        <w:rPr>
          <w:rFonts w:ascii="Times New Roman" w:hAnsi="Times New Roman" w:cs="Times New Roman"/>
          <w:color w:val="4472C4" w:themeColor="accent1"/>
        </w:rPr>
        <w:t>No hay</w:t>
      </w:r>
    </w:p>
    <w:p w14:paraId="27E2D018" w14:textId="77777777" w:rsidR="001278BF" w:rsidRPr="009947CD" w:rsidRDefault="001278BF" w:rsidP="001278BF">
      <w:pPr>
        <w:spacing w:after="0" w:line="240" w:lineRule="auto"/>
        <w:rPr>
          <w:rFonts w:ascii="Times New Roman" w:hAnsi="Times New Roman" w:cs="Times New Roman"/>
          <w:color w:val="4472C4" w:themeColor="accent1"/>
        </w:rPr>
      </w:pPr>
      <w:r w:rsidRPr="009947CD">
        <w:rPr>
          <w:rFonts w:ascii="Times New Roman" w:hAnsi="Times New Roman" w:cs="Times New Roman"/>
          <w:color w:val="4472C4" w:themeColor="accent1"/>
        </w:rPr>
        <w:t xml:space="preserve"> </w:t>
      </w:r>
      <w:r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p w14:paraId="4355F6DE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3EC8DCC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5089B35" w14:textId="77777777" w:rsidR="001278BF" w:rsidRDefault="001278BF" w:rsidP="001278BF">
      <w:pPr>
        <w:pStyle w:val="Ttulo1"/>
      </w:pPr>
    </w:p>
    <w:p w14:paraId="4F3B7525" w14:textId="77777777" w:rsidR="001278BF" w:rsidRPr="00B24397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sectPr w:rsidR="001278BF" w:rsidRPr="00B24397" w:rsidSect="00936D4A">
      <w:headerReference w:type="default" r:id="rId10"/>
      <w:footerReference w:type="default" r:id="rId11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CE600A" w14:textId="77777777" w:rsidR="00B94766" w:rsidRDefault="00B94766" w:rsidP="00F10206">
      <w:pPr>
        <w:spacing w:after="0" w:line="240" w:lineRule="auto"/>
      </w:pPr>
      <w:r>
        <w:separator/>
      </w:r>
    </w:p>
  </w:endnote>
  <w:endnote w:type="continuationSeparator" w:id="0">
    <w:p w14:paraId="4C3596FC" w14:textId="77777777" w:rsidR="00B94766" w:rsidRDefault="00B94766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7632B699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F10206" w:rsidRPr="001C0052">
          <w:rPr>
            <w:noProof/>
            <w:lang w:val="en-US" w:bidi="es-ES"/>
          </w:rPr>
          <w:t>3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045363" w14:textId="77777777" w:rsidR="00B94766" w:rsidRDefault="00B94766" w:rsidP="00F10206">
      <w:pPr>
        <w:spacing w:after="0" w:line="240" w:lineRule="auto"/>
      </w:pPr>
      <w:r>
        <w:separator/>
      </w:r>
    </w:p>
  </w:footnote>
  <w:footnote w:type="continuationSeparator" w:id="0">
    <w:p w14:paraId="261FD72D" w14:textId="77777777" w:rsidR="00B94766" w:rsidRDefault="00B94766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1E6495D"/>
    <w:multiLevelType w:val="multilevel"/>
    <w:tmpl w:val="576C65C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8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9" w15:restartNumberingAfterBreak="0">
    <w:nsid w:val="194C32C0"/>
    <w:multiLevelType w:val="hybridMultilevel"/>
    <w:tmpl w:val="05CE1A02"/>
    <w:lvl w:ilvl="0" w:tplc="E506AD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A4280"/>
    <w:multiLevelType w:val="hybridMultilevel"/>
    <w:tmpl w:val="C93487FE"/>
    <w:lvl w:ilvl="0" w:tplc="8E2235B2">
      <w:numFmt w:val="bullet"/>
      <w:lvlText w:val="*"/>
      <w:lvlJc w:val="left"/>
      <w:pPr>
        <w:ind w:left="212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349EFFC2">
      <w:numFmt w:val="bullet"/>
      <w:lvlText w:val="•"/>
      <w:lvlJc w:val="left"/>
      <w:pPr>
        <w:ind w:left="1246" w:hanging="202"/>
      </w:pPr>
      <w:rPr>
        <w:rFonts w:hint="default"/>
        <w:lang w:val="es-ES" w:eastAsia="en-US" w:bidi="ar-SA"/>
      </w:rPr>
    </w:lvl>
    <w:lvl w:ilvl="2" w:tplc="68446B74">
      <w:numFmt w:val="bullet"/>
      <w:lvlText w:val="•"/>
      <w:lvlJc w:val="left"/>
      <w:pPr>
        <w:ind w:left="2272" w:hanging="202"/>
      </w:pPr>
      <w:rPr>
        <w:rFonts w:hint="default"/>
        <w:lang w:val="es-ES" w:eastAsia="en-US" w:bidi="ar-SA"/>
      </w:rPr>
    </w:lvl>
    <w:lvl w:ilvl="3" w:tplc="DFD6D966">
      <w:numFmt w:val="bullet"/>
      <w:lvlText w:val="•"/>
      <w:lvlJc w:val="left"/>
      <w:pPr>
        <w:ind w:left="3298" w:hanging="202"/>
      </w:pPr>
      <w:rPr>
        <w:rFonts w:hint="default"/>
        <w:lang w:val="es-ES" w:eastAsia="en-US" w:bidi="ar-SA"/>
      </w:rPr>
    </w:lvl>
    <w:lvl w:ilvl="4" w:tplc="99A2638C">
      <w:numFmt w:val="bullet"/>
      <w:lvlText w:val="•"/>
      <w:lvlJc w:val="left"/>
      <w:pPr>
        <w:ind w:left="4324" w:hanging="202"/>
      </w:pPr>
      <w:rPr>
        <w:rFonts w:hint="default"/>
        <w:lang w:val="es-ES" w:eastAsia="en-US" w:bidi="ar-SA"/>
      </w:rPr>
    </w:lvl>
    <w:lvl w:ilvl="5" w:tplc="87F2F110">
      <w:numFmt w:val="bullet"/>
      <w:lvlText w:val="•"/>
      <w:lvlJc w:val="left"/>
      <w:pPr>
        <w:ind w:left="5351" w:hanging="202"/>
      </w:pPr>
      <w:rPr>
        <w:rFonts w:hint="default"/>
        <w:lang w:val="es-ES" w:eastAsia="en-US" w:bidi="ar-SA"/>
      </w:rPr>
    </w:lvl>
    <w:lvl w:ilvl="6" w:tplc="9A5A1B62">
      <w:numFmt w:val="bullet"/>
      <w:lvlText w:val="•"/>
      <w:lvlJc w:val="left"/>
      <w:pPr>
        <w:ind w:left="6377" w:hanging="202"/>
      </w:pPr>
      <w:rPr>
        <w:rFonts w:hint="default"/>
        <w:lang w:val="es-ES" w:eastAsia="en-US" w:bidi="ar-SA"/>
      </w:rPr>
    </w:lvl>
    <w:lvl w:ilvl="7" w:tplc="BDD0594C">
      <w:numFmt w:val="bullet"/>
      <w:lvlText w:val="•"/>
      <w:lvlJc w:val="left"/>
      <w:pPr>
        <w:ind w:left="7403" w:hanging="202"/>
      </w:pPr>
      <w:rPr>
        <w:rFonts w:hint="default"/>
        <w:lang w:val="es-ES" w:eastAsia="en-US" w:bidi="ar-SA"/>
      </w:rPr>
    </w:lvl>
    <w:lvl w:ilvl="8" w:tplc="11E03BBC">
      <w:numFmt w:val="bullet"/>
      <w:lvlText w:val="•"/>
      <w:lvlJc w:val="left"/>
      <w:pPr>
        <w:ind w:left="8429" w:hanging="202"/>
      </w:pPr>
      <w:rPr>
        <w:rFonts w:hint="default"/>
        <w:lang w:val="es-ES" w:eastAsia="en-US" w:bidi="ar-SA"/>
      </w:rPr>
    </w:lvl>
  </w:abstractNum>
  <w:abstractNum w:abstractNumId="13" w15:restartNumberingAfterBreak="0">
    <w:nsid w:val="30B25883"/>
    <w:multiLevelType w:val="hybridMultilevel"/>
    <w:tmpl w:val="D1A8A14E"/>
    <w:lvl w:ilvl="0" w:tplc="CC1A911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E750855C">
      <w:numFmt w:val="bullet"/>
      <w:lvlText w:val="•"/>
      <w:lvlJc w:val="left"/>
      <w:pPr>
        <w:ind w:left="1729" w:hanging="360"/>
      </w:pPr>
      <w:rPr>
        <w:lang w:val="es-ES" w:eastAsia="en-US" w:bidi="ar-SA"/>
      </w:rPr>
    </w:lvl>
    <w:lvl w:ilvl="2" w:tplc="A5C647E2">
      <w:numFmt w:val="bullet"/>
      <w:lvlText w:val="•"/>
      <w:lvlJc w:val="left"/>
      <w:pPr>
        <w:ind w:left="2639" w:hanging="360"/>
      </w:pPr>
      <w:rPr>
        <w:lang w:val="es-ES" w:eastAsia="en-US" w:bidi="ar-SA"/>
      </w:rPr>
    </w:lvl>
    <w:lvl w:ilvl="3" w:tplc="26087E8C">
      <w:numFmt w:val="bullet"/>
      <w:lvlText w:val="•"/>
      <w:lvlJc w:val="left"/>
      <w:pPr>
        <w:ind w:left="3548" w:hanging="360"/>
      </w:pPr>
      <w:rPr>
        <w:lang w:val="es-ES" w:eastAsia="en-US" w:bidi="ar-SA"/>
      </w:rPr>
    </w:lvl>
    <w:lvl w:ilvl="4" w:tplc="3A786C5C">
      <w:numFmt w:val="bullet"/>
      <w:lvlText w:val="•"/>
      <w:lvlJc w:val="left"/>
      <w:pPr>
        <w:ind w:left="4458" w:hanging="360"/>
      </w:pPr>
      <w:rPr>
        <w:lang w:val="es-ES" w:eastAsia="en-US" w:bidi="ar-SA"/>
      </w:rPr>
    </w:lvl>
    <w:lvl w:ilvl="5" w:tplc="7E74CBAE">
      <w:numFmt w:val="bullet"/>
      <w:lvlText w:val="•"/>
      <w:lvlJc w:val="left"/>
      <w:pPr>
        <w:ind w:left="5368" w:hanging="360"/>
      </w:pPr>
      <w:rPr>
        <w:lang w:val="es-ES" w:eastAsia="en-US" w:bidi="ar-SA"/>
      </w:rPr>
    </w:lvl>
    <w:lvl w:ilvl="6" w:tplc="459E109C">
      <w:numFmt w:val="bullet"/>
      <w:lvlText w:val="•"/>
      <w:lvlJc w:val="left"/>
      <w:pPr>
        <w:ind w:left="6277" w:hanging="360"/>
      </w:pPr>
      <w:rPr>
        <w:lang w:val="es-ES" w:eastAsia="en-US" w:bidi="ar-SA"/>
      </w:rPr>
    </w:lvl>
    <w:lvl w:ilvl="7" w:tplc="6E1473A8">
      <w:numFmt w:val="bullet"/>
      <w:lvlText w:val="•"/>
      <w:lvlJc w:val="left"/>
      <w:pPr>
        <w:ind w:left="7187" w:hanging="360"/>
      </w:pPr>
      <w:rPr>
        <w:lang w:val="es-ES" w:eastAsia="en-US" w:bidi="ar-SA"/>
      </w:rPr>
    </w:lvl>
    <w:lvl w:ilvl="8" w:tplc="718EC3F4">
      <w:numFmt w:val="bullet"/>
      <w:lvlText w:val="•"/>
      <w:lvlJc w:val="left"/>
      <w:pPr>
        <w:ind w:left="8097" w:hanging="360"/>
      </w:pPr>
      <w:rPr>
        <w:lang w:val="es-ES" w:eastAsia="en-US" w:bidi="ar-SA"/>
      </w:rPr>
    </w:lvl>
  </w:abstractNum>
  <w:abstractNum w:abstractNumId="14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9" w15:restartNumberingAfterBreak="0">
    <w:nsid w:val="4AA67E9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3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24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73D0D6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7DB2312"/>
    <w:multiLevelType w:val="hybridMultilevel"/>
    <w:tmpl w:val="0D421758"/>
    <w:lvl w:ilvl="0" w:tplc="84CA9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DB334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4001C4A"/>
    <w:multiLevelType w:val="hybridMultilevel"/>
    <w:tmpl w:val="15B28AB2"/>
    <w:lvl w:ilvl="0" w:tplc="4508D6C6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F574E3DE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53A8E672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4218E778">
      <w:numFmt w:val="bullet"/>
      <w:lvlText w:val="•"/>
      <w:lvlJc w:val="left"/>
      <w:pPr>
        <w:ind w:left="3548" w:hanging="360"/>
      </w:pPr>
      <w:rPr>
        <w:rFonts w:hint="default"/>
        <w:lang w:val="es-ES" w:eastAsia="en-US" w:bidi="ar-SA"/>
      </w:rPr>
    </w:lvl>
    <w:lvl w:ilvl="4" w:tplc="AC944354">
      <w:numFmt w:val="bullet"/>
      <w:lvlText w:val="•"/>
      <w:lvlJc w:val="left"/>
      <w:pPr>
        <w:ind w:left="4458" w:hanging="360"/>
      </w:pPr>
      <w:rPr>
        <w:rFonts w:hint="default"/>
        <w:lang w:val="es-ES" w:eastAsia="en-US" w:bidi="ar-SA"/>
      </w:rPr>
    </w:lvl>
    <w:lvl w:ilvl="5" w:tplc="3E1AE456">
      <w:numFmt w:val="bullet"/>
      <w:lvlText w:val="•"/>
      <w:lvlJc w:val="left"/>
      <w:pPr>
        <w:ind w:left="5368" w:hanging="360"/>
      </w:pPr>
      <w:rPr>
        <w:rFonts w:hint="default"/>
        <w:lang w:val="es-ES" w:eastAsia="en-US" w:bidi="ar-SA"/>
      </w:rPr>
    </w:lvl>
    <w:lvl w:ilvl="6" w:tplc="429816DC">
      <w:numFmt w:val="bullet"/>
      <w:lvlText w:val="•"/>
      <w:lvlJc w:val="left"/>
      <w:pPr>
        <w:ind w:left="6277" w:hanging="360"/>
      </w:pPr>
      <w:rPr>
        <w:rFonts w:hint="default"/>
        <w:lang w:val="es-ES" w:eastAsia="en-US" w:bidi="ar-SA"/>
      </w:rPr>
    </w:lvl>
    <w:lvl w:ilvl="7" w:tplc="6310BBB0">
      <w:numFmt w:val="bullet"/>
      <w:lvlText w:val="•"/>
      <w:lvlJc w:val="left"/>
      <w:pPr>
        <w:ind w:left="7187" w:hanging="360"/>
      </w:pPr>
      <w:rPr>
        <w:rFonts w:hint="default"/>
        <w:lang w:val="es-ES" w:eastAsia="en-US" w:bidi="ar-SA"/>
      </w:rPr>
    </w:lvl>
    <w:lvl w:ilvl="8" w:tplc="063207B0">
      <w:numFmt w:val="bullet"/>
      <w:lvlText w:val="•"/>
      <w:lvlJc w:val="left"/>
      <w:pPr>
        <w:ind w:left="8097" w:hanging="360"/>
      </w:pPr>
      <w:rPr>
        <w:rFonts w:hint="default"/>
        <w:lang w:val="es-ES" w:eastAsia="en-US" w:bidi="ar-SA"/>
      </w:rPr>
    </w:lvl>
  </w:abstractNum>
  <w:abstractNum w:abstractNumId="30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33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3903F17"/>
    <w:multiLevelType w:val="multilevel"/>
    <w:tmpl w:val="43EC0212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5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74A3115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8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40013738">
    <w:abstractNumId w:val="32"/>
  </w:num>
  <w:num w:numId="2" w16cid:durableId="299069502">
    <w:abstractNumId w:val="7"/>
  </w:num>
  <w:num w:numId="3" w16cid:durableId="1265504613">
    <w:abstractNumId w:val="3"/>
  </w:num>
  <w:num w:numId="4" w16cid:durableId="1091202158">
    <w:abstractNumId w:val="38"/>
  </w:num>
  <w:num w:numId="5" w16cid:durableId="940797627">
    <w:abstractNumId w:val="22"/>
  </w:num>
  <w:num w:numId="6" w16cid:durableId="1616906328">
    <w:abstractNumId w:val="16"/>
  </w:num>
  <w:num w:numId="7" w16cid:durableId="1162311848">
    <w:abstractNumId w:val="2"/>
  </w:num>
  <w:num w:numId="8" w16cid:durableId="512838416">
    <w:abstractNumId w:val="20"/>
  </w:num>
  <w:num w:numId="9" w16cid:durableId="1445224092">
    <w:abstractNumId w:val="10"/>
  </w:num>
  <w:num w:numId="10" w16cid:durableId="1234050603">
    <w:abstractNumId w:val="17"/>
  </w:num>
  <w:num w:numId="11" w16cid:durableId="1613248723">
    <w:abstractNumId w:val="31"/>
  </w:num>
  <w:num w:numId="12" w16cid:durableId="1838303578">
    <w:abstractNumId w:val="40"/>
  </w:num>
  <w:num w:numId="13" w16cid:durableId="256329085">
    <w:abstractNumId w:val="28"/>
  </w:num>
  <w:num w:numId="14" w16cid:durableId="1078750577">
    <w:abstractNumId w:val="33"/>
  </w:num>
  <w:num w:numId="15" w16cid:durableId="716322791">
    <w:abstractNumId w:val="41"/>
  </w:num>
  <w:num w:numId="16" w16cid:durableId="1397778044">
    <w:abstractNumId w:val="8"/>
  </w:num>
  <w:num w:numId="17" w16cid:durableId="114759016">
    <w:abstractNumId w:val="37"/>
  </w:num>
  <w:num w:numId="18" w16cid:durableId="1632982083">
    <w:abstractNumId w:val="1"/>
  </w:num>
  <w:num w:numId="19" w16cid:durableId="2139444563">
    <w:abstractNumId w:val="39"/>
  </w:num>
  <w:num w:numId="20" w16cid:durableId="861868466">
    <w:abstractNumId w:val="14"/>
  </w:num>
  <w:num w:numId="21" w16cid:durableId="33819615">
    <w:abstractNumId w:val="24"/>
  </w:num>
  <w:num w:numId="22" w16cid:durableId="1889493333">
    <w:abstractNumId w:val="21"/>
  </w:num>
  <w:num w:numId="23" w16cid:durableId="1698433104">
    <w:abstractNumId w:val="11"/>
  </w:num>
  <w:num w:numId="24" w16cid:durableId="1247611988">
    <w:abstractNumId w:val="30"/>
  </w:num>
  <w:num w:numId="25" w16cid:durableId="1813214838">
    <w:abstractNumId w:val="5"/>
  </w:num>
  <w:num w:numId="26" w16cid:durableId="894269239">
    <w:abstractNumId w:val="4"/>
  </w:num>
  <w:num w:numId="27" w16cid:durableId="1768848310">
    <w:abstractNumId w:val="18"/>
  </w:num>
  <w:num w:numId="28" w16cid:durableId="944000182">
    <w:abstractNumId w:val="18"/>
  </w:num>
  <w:num w:numId="29" w16cid:durableId="2036151710">
    <w:abstractNumId w:val="18"/>
  </w:num>
  <w:num w:numId="30" w16cid:durableId="670568134">
    <w:abstractNumId w:val="18"/>
  </w:num>
  <w:num w:numId="31" w16cid:durableId="376245171">
    <w:abstractNumId w:val="0"/>
  </w:num>
  <w:num w:numId="32" w16cid:durableId="714543622">
    <w:abstractNumId w:val="15"/>
  </w:num>
  <w:num w:numId="33" w16cid:durableId="1034618042">
    <w:abstractNumId w:val="18"/>
  </w:num>
  <w:num w:numId="34" w16cid:durableId="1834711967">
    <w:abstractNumId w:val="18"/>
  </w:num>
  <w:num w:numId="35" w16cid:durableId="1422097222">
    <w:abstractNumId w:val="18"/>
  </w:num>
  <w:num w:numId="36" w16cid:durableId="704990168">
    <w:abstractNumId w:val="35"/>
  </w:num>
  <w:num w:numId="37" w16cid:durableId="394620088">
    <w:abstractNumId w:val="23"/>
  </w:num>
  <w:num w:numId="38" w16cid:durableId="906377431">
    <w:abstractNumId w:val="26"/>
  </w:num>
  <w:num w:numId="39" w16cid:durableId="1902331227">
    <w:abstractNumId w:val="34"/>
  </w:num>
  <w:num w:numId="40" w16cid:durableId="1170755107">
    <w:abstractNumId w:val="27"/>
  </w:num>
  <w:num w:numId="41" w16cid:durableId="445120807">
    <w:abstractNumId w:val="13"/>
  </w:num>
  <w:num w:numId="42" w16cid:durableId="1041591278">
    <w:abstractNumId w:val="36"/>
  </w:num>
  <w:num w:numId="43" w16cid:durableId="1729959455">
    <w:abstractNumId w:val="25"/>
  </w:num>
  <w:num w:numId="44" w16cid:durableId="1159732035">
    <w:abstractNumId w:val="19"/>
  </w:num>
  <w:num w:numId="45" w16cid:durableId="232591810">
    <w:abstractNumId w:val="9"/>
  </w:num>
  <w:num w:numId="46" w16cid:durableId="1482307536">
    <w:abstractNumId w:val="6"/>
  </w:num>
  <w:num w:numId="47" w16cid:durableId="254635676">
    <w:abstractNumId w:val="12"/>
  </w:num>
  <w:num w:numId="48" w16cid:durableId="1947762260">
    <w:abstractNumId w:val="32"/>
  </w:num>
  <w:num w:numId="49" w16cid:durableId="889657497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6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65DB"/>
    <w:rsid w:val="000105A8"/>
    <w:rsid w:val="00012742"/>
    <w:rsid w:val="000140B8"/>
    <w:rsid w:val="000159D4"/>
    <w:rsid w:val="00021EEB"/>
    <w:rsid w:val="0002549C"/>
    <w:rsid w:val="00026595"/>
    <w:rsid w:val="00032746"/>
    <w:rsid w:val="00035F9D"/>
    <w:rsid w:val="000465DB"/>
    <w:rsid w:val="000506C0"/>
    <w:rsid w:val="00051F19"/>
    <w:rsid w:val="00055995"/>
    <w:rsid w:val="00056880"/>
    <w:rsid w:val="00062196"/>
    <w:rsid w:val="0006551A"/>
    <w:rsid w:val="00067BC4"/>
    <w:rsid w:val="000701D0"/>
    <w:rsid w:val="00074008"/>
    <w:rsid w:val="00095C24"/>
    <w:rsid w:val="000B1A73"/>
    <w:rsid w:val="000B75EE"/>
    <w:rsid w:val="000C5641"/>
    <w:rsid w:val="000C5DF3"/>
    <w:rsid w:val="000C60FA"/>
    <w:rsid w:val="000C7ACD"/>
    <w:rsid w:val="000C7B11"/>
    <w:rsid w:val="000C7D4A"/>
    <w:rsid w:val="000D683B"/>
    <w:rsid w:val="000D7A49"/>
    <w:rsid w:val="000E39B9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4B9C"/>
    <w:rsid w:val="001156C3"/>
    <w:rsid w:val="00115D17"/>
    <w:rsid w:val="001169CF"/>
    <w:rsid w:val="0011703E"/>
    <w:rsid w:val="0012149F"/>
    <w:rsid w:val="0012355E"/>
    <w:rsid w:val="001278BF"/>
    <w:rsid w:val="001306C1"/>
    <w:rsid w:val="001418DC"/>
    <w:rsid w:val="00141EDF"/>
    <w:rsid w:val="00142815"/>
    <w:rsid w:val="00142918"/>
    <w:rsid w:val="00143BDB"/>
    <w:rsid w:val="0014443F"/>
    <w:rsid w:val="001467D8"/>
    <w:rsid w:val="001544C0"/>
    <w:rsid w:val="00154B3D"/>
    <w:rsid w:val="0015616A"/>
    <w:rsid w:val="001578F2"/>
    <w:rsid w:val="00162832"/>
    <w:rsid w:val="00163D7A"/>
    <w:rsid w:val="001647BF"/>
    <w:rsid w:val="00167584"/>
    <w:rsid w:val="00167CE2"/>
    <w:rsid w:val="00182D60"/>
    <w:rsid w:val="00182DC4"/>
    <w:rsid w:val="00184321"/>
    <w:rsid w:val="00184622"/>
    <w:rsid w:val="00186CB0"/>
    <w:rsid w:val="001912BC"/>
    <w:rsid w:val="00191E60"/>
    <w:rsid w:val="0019366D"/>
    <w:rsid w:val="001943F6"/>
    <w:rsid w:val="001A2A39"/>
    <w:rsid w:val="001A5519"/>
    <w:rsid w:val="001B49A5"/>
    <w:rsid w:val="001C0052"/>
    <w:rsid w:val="001C1FCA"/>
    <w:rsid w:val="001C7F53"/>
    <w:rsid w:val="001D2934"/>
    <w:rsid w:val="001D4DBB"/>
    <w:rsid w:val="001E0F92"/>
    <w:rsid w:val="001E7B96"/>
    <w:rsid w:val="001E7E45"/>
    <w:rsid w:val="00202F52"/>
    <w:rsid w:val="0020586B"/>
    <w:rsid w:val="002119AD"/>
    <w:rsid w:val="00212731"/>
    <w:rsid w:val="002308E7"/>
    <w:rsid w:val="00230F5A"/>
    <w:rsid w:val="002358C5"/>
    <w:rsid w:val="002430D4"/>
    <w:rsid w:val="0025079A"/>
    <w:rsid w:val="00254B9F"/>
    <w:rsid w:val="00255E64"/>
    <w:rsid w:val="00264C16"/>
    <w:rsid w:val="00266AD3"/>
    <w:rsid w:val="00273BB4"/>
    <w:rsid w:val="00276FA5"/>
    <w:rsid w:val="00284D6C"/>
    <w:rsid w:val="00284E6A"/>
    <w:rsid w:val="00294E79"/>
    <w:rsid w:val="00296526"/>
    <w:rsid w:val="002A13B4"/>
    <w:rsid w:val="002B0427"/>
    <w:rsid w:val="002B267E"/>
    <w:rsid w:val="002B373A"/>
    <w:rsid w:val="002B4375"/>
    <w:rsid w:val="002D38BF"/>
    <w:rsid w:val="002E1CED"/>
    <w:rsid w:val="002E35EB"/>
    <w:rsid w:val="002E74B0"/>
    <w:rsid w:val="002E74BA"/>
    <w:rsid w:val="002E798A"/>
    <w:rsid w:val="002F7BDD"/>
    <w:rsid w:val="0030191E"/>
    <w:rsid w:val="00311613"/>
    <w:rsid w:val="00312989"/>
    <w:rsid w:val="00317C42"/>
    <w:rsid w:val="00321233"/>
    <w:rsid w:val="00325F65"/>
    <w:rsid w:val="00326945"/>
    <w:rsid w:val="00327B5A"/>
    <w:rsid w:val="00327D02"/>
    <w:rsid w:val="003301DD"/>
    <w:rsid w:val="00340E64"/>
    <w:rsid w:val="0034206F"/>
    <w:rsid w:val="00346716"/>
    <w:rsid w:val="00353FCC"/>
    <w:rsid w:val="00356D09"/>
    <w:rsid w:val="00356F35"/>
    <w:rsid w:val="00357A35"/>
    <w:rsid w:val="00360252"/>
    <w:rsid w:val="00382B34"/>
    <w:rsid w:val="00386793"/>
    <w:rsid w:val="0039123E"/>
    <w:rsid w:val="003920D1"/>
    <w:rsid w:val="003A508D"/>
    <w:rsid w:val="003B2354"/>
    <w:rsid w:val="003B2729"/>
    <w:rsid w:val="003B5E2B"/>
    <w:rsid w:val="003C048C"/>
    <w:rsid w:val="003C2BB7"/>
    <w:rsid w:val="003C483F"/>
    <w:rsid w:val="003C62D7"/>
    <w:rsid w:val="003D1CEF"/>
    <w:rsid w:val="003D589E"/>
    <w:rsid w:val="003E42CB"/>
    <w:rsid w:val="003E6999"/>
    <w:rsid w:val="003F025E"/>
    <w:rsid w:val="003F5278"/>
    <w:rsid w:val="0040464B"/>
    <w:rsid w:val="00411E32"/>
    <w:rsid w:val="0041204F"/>
    <w:rsid w:val="004147F7"/>
    <w:rsid w:val="00421CF1"/>
    <w:rsid w:val="004231CD"/>
    <w:rsid w:val="004270E6"/>
    <w:rsid w:val="004307DB"/>
    <w:rsid w:val="00433576"/>
    <w:rsid w:val="004341B5"/>
    <w:rsid w:val="00435F71"/>
    <w:rsid w:val="00443E8F"/>
    <w:rsid w:val="0044523F"/>
    <w:rsid w:val="004453F6"/>
    <w:rsid w:val="00446EF8"/>
    <w:rsid w:val="00453AE1"/>
    <w:rsid w:val="00465EE6"/>
    <w:rsid w:val="004668DF"/>
    <w:rsid w:val="00475098"/>
    <w:rsid w:val="00477EA2"/>
    <w:rsid w:val="0048007D"/>
    <w:rsid w:val="004839DA"/>
    <w:rsid w:val="004A1260"/>
    <w:rsid w:val="004A44F4"/>
    <w:rsid w:val="004A6793"/>
    <w:rsid w:val="004B1C3A"/>
    <w:rsid w:val="004B23C2"/>
    <w:rsid w:val="004B7993"/>
    <w:rsid w:val="004C450B"/>
    <w:rsid w:val="004C75BD"/>
    <w:rsid w:val="004D0C43"/>
    <w:rsid w:val="004D2D79"/>
    <w:rsid w:val="004D2F75"/>
    <w:rsid w:val="004D3648"/>
    <w:rsid w:val="004E113D"/>
    <w:rsid w:val="004E65A5"/>
    <w:rsid w:val="004F0504"/>
    <w:rsid w:val="004F1CB7"/>
    <w:rsid w:val="004F39F4"/>
    <w:rsid w:val="004F47CB"/>
    <w:rsid w:val="004F4C51"/>
    <w:rsid w:val="00510095"/>
    <w:rsid w:val="00513350"/>
    <w:rsid w:val="00515650"/>
    <w:rsid w:val="005210EF"/>
    <w:rsid w:val="00522424"/>
    <w:rsid w:val="00523465"/>
    <w:rsid w:val="00536F81"/>
    <w:rsid w:val="00562E48"/>
    <w:rsid w:val="00570E48"/>
    <w:rsid w:val="00575CA2"/>
    <w:rsid w:val="00575FEB"/>
    <w:rsid w:val="0059765A"/>
    <w:rsid w:val="00597FD4"/>
    <w:rsid w:val="005B5D60"/>
    <w:rsid w:val="005B65DC"/>
    <w:rsid w:val="005C5769"/>
    <w:rsid w:val="005D426F"/>
    <w:rsid w:val="005E1016"/>
    <w:rsid w:val="005E5DDB"/>
    <w:rsid w:val="00601454"/>
    <w:rsid w:val="00601681"/>
    <w:rsid w:val="00603543"/>
    <w:rsid w:val="00611BAA"/>
    <w:rsid w:val="006166FA"/>
    <w:rsid w:val="00620059"/>
    <w:rsid w:val="00621843"/>
    <w:rsid w:val="00627EDB"/>
    <w:rsid w:val="00634EE3"/>
    <w:rsid w:val="00641BC5"/>
    <w:rsid w:val="006437B6"/>
    <w:rsid w:val="00644783"/>
    <w:rsid w:val="00644807"/>
    <w:rsid w:val="00646F7F"/>
    <w:rsid w:val="00651E4A"/>
    <w:rsid w:val="00655399"/>
    <w:rsid w:val="00655667"/>
    <w:rsid w:val="00661AC6"/>
    <w:rsid w:val="00666E1A"/>
    <w:rsid w:val="0067254A"/>
    <w:rsid w:val="006835D7"/>
    <w:rsid w:val="006852C5"/>
    <w:rsid w:val="0069591F"/>
    <w:rsid w:val="006A0A36"/>
    <w:rsid w:val="006A19E5"/>
    <w:rsid w:val="006A36D6"/>
    <w:rsid w:val="006A5C5E"/>
    <w:rsid w:val="006B4D0F"/>
    <w:rsid w:val="006B70A9"/>
    <w:rsid w:val="006D0841"/>
    <w:rsid w:val="006D2868"/>
    <w:rsid w:val="006D45CE"/>
    <w:rsid w:val="006E7D3F"/>
    <w:rsid w:val="006F07F7"/>
    <w:rsid w:val="006F384B"/>
    <w:rsid w:val="006F53A6"/>
    <w:rsid w:val="006F65AF"/>
    <w:rsid w:val="0070260B"/>
    <w:rsid w:val="00706C67"/>
    <w:rsid w:val="0071053E"/>
    <w:rsid w:val="007147F8"/>
    <w:rsid w:val="00733759"/>
    <w:rsid w:val="007357C6"/>
    <w:rsid w:val="00735FF8"/>
    <w:rsid w:val="00736753"/>
    <w:rsid w:val="00736D3A"/>
    <w:rsid w:val="00740324"/>
    <w:rsid w:val="00740C70"/>
    <w:rsid w:val="00742ED4"/>
    <w:rsid w:val="0074630E"/>
    <w:rsid w:val="00750CE4"/>
    <w:rsid w:val="00751AC3"/>
    <w:rsid w:val="00785F5D"/>
    <w:rsid w:val="00787AE9"/>
    <w:rsid w:val="007A1B85"/>
    <w:rsid w:val="007A35D4"/>
    <w:rsid w:val="007A3ED1"/>
    <w:rsid w:val="007B56DB"/>
    <w:rsid w:val="007B6066"/>
    <w:rsid w:val="007C18B3"/>
    <w:rsid w:val="007C2A8E"/>
    <w:rsid w:val="007D03A4"/>
    <w:rsid w:val="007D140C"/>
    <w:rsid w:val="007D77A9"/>
    <w:rsid w:val="007E38CF"/>
    <w:rsid w:val="007E5A3C"/>
    <w:rsid w:val="008014F3"/>
    <w:rsid w:val="00801B0F"/>
    <w:rsid w:val="0080267F"/>
    <w:rsid w:val="00802B3C"/>
    <w:rsid w:val="0080430D"/>
    <w:rsid w:val="00830BF4"/>
    <w:rsid w:val="00834D6C"/>
    <w:rsid w:val="008363A4"/>
    <w:rsid w:val="0084233E"/>
    <w:rsid w:val="0084328F"/>
    <w:rsid w:val="0085398A"/>
    <w:rsid w:val="00857076"/>
    <w:rsid w:val="008640F8"/>
    <w:rsid w:val="00865882"/>
    <w:rsid w:val="008661A8"/>
    <w:rsid w:val="00866873"/>
    <w:rsid w:val="00872065"/>
    <w:rsid w:val="0088031E"/>
    <w:rsid w:val="0088085C"/>
    <w:rsid w:val="00891C53"/>
    <w:rsid w:val="008932A1"/>
    <w:rsid w:val="008A17BE"/>
    <w:rsid w:val="008B2624"/>
    <w:rsid w:val="008B2B0B"/>
    <w:rsid w:val="008B5146"/>
    <w:rsid w:val="008B6060"/>
    <w:rsid w:val="008B6263"/>
    <w:rsid w:val="008C1F00"/>
    <w:rsid w:val="008C7428"/>
    <w:rsid w:val="008D0DF6"/>
    <w:rsid w:val="008D247E"/>
    <w:rsid w:val="008D5492"/>
    <w:rsid w:val="008D67FD"/>
    <w:rsid w:val="008D6FFE"/>
    <w:rsid w:val="008E4978"/>
    <w:rsid w:val="008E4FBF"/>
    <w:rsid w:val="008E6834"/>
    <w:rsid w:val="009144B1"/>
    <w:rsid w:val="00920D2A"/>
    <w:rsid w:val="009239CF"/>
    <w:rsid w:val="009248DE"/>
    <w:rsid w:val="009258AA"/>
    <w:rsid w:val="00930A0D"/>
    <w:rsid w:val="00936D4A"/>
    <w:rsid w:val="009427D8"/>
    <w:rsid w:val="009437BA"/>
    <w:rsid w:val="00956F60"/>
    <w:rsid w:val="00960647"/>
    <w:rsid w:val="0097031A"/>
    <w:rsid w:val="009711E6"/>
    <w:rsid w:val="0098136C"/>
    <w:rsid w:val="00981815"/>
    <w:rsid w:val="00990B53"/>
    <w:rsid w:val="00992FD9"/>
    <w:rsid w:val="009930A8"/>
    <w:rsid w:val="00993BE8"/>
    <w:rsid w:val="009947CD"/>
    <w:rsid w:val="0099615C"/>
    <w:rsid w:val="009970AF"/>
    <w:rsid w:val="009A28CD"/>
    <w:rsid w:val="009A2A10"/>
    <w:rsid w:val="009A52D0"/>
    <w:rsid w:val="009A6FF8"/>
    <w:rsid w:val="009C0AC5"/>
    <w:rsid w:val="009E7938"/>
    <w:rsid w:val="009F2F7C"/>
    <w:rsid w:val="00A03641"/>
    <w:rsid w:val="00A06AD3"/>
    <w:rsid w:val="00A10C95"/>
    <w:rsid w:val="00A120BD"/>
    <w:rsid w:val="00A167D3"/>
    <w:rsid w:val="00A256C6"/>
    <w:rsid w:val="00A2581E"/>
    <w:rsid w:val="00A25DAD"/>
    <w:rsid w:val="00A421C4"/>
    <w:rsid w:val="00A42CB3"/>
    <w:rsid w:val="00A4355E"/>
    <w:rsid w:val="00A45E6E"/>
    <w:rsid w:val="00A46860"/>
    <w:rsid w:val="00A55743"/>
    <w:rsid w:val="00A64CF0"/>
    <w:rsid w:val="00A673C0"/>
    <w:rsid w:val="00A70916"/>
    <w:rsid w:val="00A70A3A"/>
    <w:rsid w:val="00A73491"/>
    <w:rsid w:val="00A829A4"/>
    <w:rsid w:val="00A8686E"/>
    <w:rsid w:val="00A93B33"/>
    <w:rsid w:val="00AA6E30"/>
    <w:rsid w:val="00AB2106"/>
    <w:rsid w:val="00AB6B68"/>
    <w:rsid w:val="00AC27BE"/>
    <w:rsid w:val="00AC3753"/>
    <w:rsid w:val="00AC40AA"/>
    <w:rsid w:val="00AC6BC4"/>
    <w:rsid w:val="00AC7243"/>
    <w:rsid w:val="00AD0B4A"/>
    <w:rsid w:val="00AD1F4D"/>
    <w:rsid w:val="00AE096D"/>
    <w:rsid w:val="00AE4F71"/>
    <w:rsid w:val="00AF1750"/>
    <w:rsid w:val="00AF1CC6"/>
    <w:rsid w:val="00AF48EE"/>
    <w:rsid w:val="00AF7114"/>
    <w:rsid w:val="00B01B02"/>
    <w:rsid w:val="00B022B6"/>
    <w:rsid w:val="00B07851"/>
    <w:rsid w:val="00B16019"/>
    <w:rsid w:val="00B1738F"/>
    <w:rsid w:val="00B229CD"/>
    <w:rsid w:val="00B23F8D"/>
    <w:rsid w:val="00B24397"/>
    <w:rsid w:val="00B34DB0"/>
    <w:rsid w:val="00B46EC9"/>
    <w:rsid w:val="00B46F4F"/>
    <w:rsid w:val="00B46F58"/>
    <w:rsid w:val="00B52400"/>
    <w:rsid w:val="00B53939"/>
    <w:rsid w:val="00B63C37"/>
    <w:rsid w:val="00B64A55"/>
    <w:rsid w:val="00B652C4"/>
    <w:rsid w:val="00B67156"/>
    <w:rsid w:val="00B72046"/>
    <w:rsid w:val="00B77253"/>
    <w:rsid w:val="00B8004D"/>
    <w:rsid w:val="00B86519"/>
    <w:rsid w:val="00B87677"/>
    <w:rsid w:val="00B90006"/>
    <w:rsid w:val="00B94766"/>
    <w:rsid w:val="00B96893"/>
    <w:rsid w:val="00BA1399"/>
    <w:rsid w:val="00BA247F"/>
    <w:rsid w:val="00BA59EB"/>
    <w:rsid w:val="00BB30B3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E1F96"/>
    <w:rsid w:val="00BE6AE5"/>
    <w:rsid w:val="00BF041B"/>
    <w:rsid w:val="00BF210F"/>
    <w:rsid w:val="00BF7B27"/>
    <w:rsid w:val="00C036AC"/>
    <w:rsid w:val="00C145A9"/>
    <w:rsid w:val="00C15D58"/>
    <w:rsid w:val="00C1723C"/>
    <w:rsid w:val="00C22F7F"/>
    <w:rsid w:val="00C327F1"/>
    <w:rsid w:val="00C34426"/>
    <w:rsid w:val="00C35004"/>
    <w:rsid w:val="00C35C77"/>
    <w:rsid w:val="00C36169"/>
    <w:rsid w:val="00C4642F"/>
    <w:rsid w:val="00C527DD"/>
    <w:rsid w:val="00C64DAA"/>
    <w:rsid w:val="00C71496"/>
    <w:rsid w:val="00C71E43"/>
    <w:rsid w:val="00C75830"/>
    <w:rsid w:val="00C804CA"/>
    <w:rsid w:val="00C84AAA"/>
    <w:rsid w:val="00C967A1"/>
    <w:rsid w:val="00CA0AE4"/>
    <w:rsid w:val="00CB3011"/>
    <w:rsid w:val="00CB3359"/>
    <w:rsid w:val="00CB6FC1"/>
    <w:rsid w:val="00CC035F"/>
    <w:rsid w:val="00CE47ED"/>
    <w:rsid w:val="00CF0714"/>
    <w:rsid w:val="00CF0ACC"/>
    <w:rsid w:val="00CF0C84"/>
    <w:rsid w:val="00CF2663"/>
    <w:rsid w:val="00CF3752"/>
    <w:rsid w:val="00CF3C8B"/>
    <w:rsid w:val="00CF658F"/>
    <w:rsid w:val="00CF708A"/>
    <w:rsid w:val="00D04283"/>
    <w:rsid w:val="00D06F55"/>
    <w:rsid w:val="00D13B3A"/>
    <w:rsid w:val="00D23639"/>
    <w:rsid w:val="00D23645"/>
    <w:rsid w:val="00D3155F"/>
    <w:rsid w:val="00D31E6D"/>
    <w:rsid w:val="00D35EF3"/>
    <w:rsid w:val="00D41FAB"/>
    <w:rsid w:val="00D457D8"/>
    <w:rsid w:val="00D4790F"/>
    <w:rsid w:val="00D50645"/>
    <w:rsid w:val="00D5246E"/>
    <w:rsid w:val="00D61A3C"/>
    <w:rsid w:val="00D705A1"/>
    <w:rsid w:val="00D71044"/>
    <w:rsid w:val="00D72837"/>
    <w:rsid w:val="00D734FF"/>
    <w:rsid w:val="00D74293"/>
    <w:rsid w:val="00D75878"/>
    <w:rsid w:val="00D84280"/>
    <w:rsid w:val="00D923F1"/>
    <w:rsid w:val="00D92C2E"/>
    <w:rsid w:val="00D97610"/>
    <w:rsid w:val="00DA5A1D"/>
    <w:rsid w:val="00DA6AAC"/>
    <w:rsid w:val="00DB1EDF"/>
    <w:rsid w:val="00DB4117"/>
    <w:rsid w:val="00DB49C1"/>
    <w:rsid w:val="00DB53EB"/>
    <w:rsid w:val="00DB7171"/>
    <w:rsid w:val="00DB7980"/>
    <w:rsid w:val="00DC1D90"/>
    <w:rsid w:val="00DC2628"/>
    <w:rsid w:val="00DC3021"/>
    <w:rsid w:val="00DC42E7"/>
    <w:rsid w:val="00DD29FD"/>
    <w:rsid w:val="00DD42B7"/>
    <w:rsid w:val="00DE2FBA"/>
    <w:rsid w:val="00DE6FAE"/>
    <w:rsid w:val="00DF1300"/>
    <w:rsid w:val="00DF3233"/>
    <w:rsid w:val="00E04B2E"/>
    <w:rsid w:val="00E173FD"/>
    <w:rsid w:val="00E2662F"/>
    <w:rsid w:val="00E337AC"/>
    <w:rsid w:val="00E33D1B"/>
    <w:rsid w:val="00E37BE6"/>
    <w:rsid w:val="00E40077"/>
    <w:rsid w:val="00E43229"/>
    <w:rsid w:val="00E52A06"/>
    <w:rsid w:val="00E547E8"/>
    <w:rsid w:val="00E56B9E"/>
    <w:rsid w:val="00E60B51"/>
    <w:rsid w:val="00E63277"/>
    <w:rsid w:val="00E747B9"/>
    <w:rsid w:val="00E7495F"/>
    <w:rsid w:val="00E74C7D"/>
    <w:rsid w:val="00E7546B"/>
    <w:rsid w:val="00E814DF"/>
    <w:rsid w:val="00E81654"/>
    <w:rsid w:val="00E81DDF"/>
    <w:rsid w:val="00E862A3"/>
    <w:rsid w:val="00E9786A"/>
    <w:rsid w:val="00E97ECC"/>
    <w:rsid w:val="00EA5891"/>
    <w:rsid w:val="00EB42EB"/>
    <w:rsid w:val="00EC1139"/>
    <w:rsid w:val="00EC5056"/>
    <w:rsid w:val="00ED4238"/>
    <w:rsid w:val="00EE0149"/>
    <w:rsid w:val="00EE5443"/>
    <w:rsid w:val="00F10206"/>
    <w:rsid w:val="00F11750"/>
    <w:rsid w:val="00F22445"/>
    <w:rsid w:val="00F305AC"/>
    <w:rsid w:val="00F32211"/>
    <w:rsid w:val="00F34170"/>
    <w:rsid w:val="00F35EE4"/>
    <w:rsid w:val="00F422E1"/>
    <w:rsid w:val="00F51EF6"/>
    <w:rsid w:val="00F537D3"/>
    <w:rsid w:val="00F53BE2"/>
    <w:rsid w:val="00F53FB3"/>
    <w:rsid w:val="00F55583"/>
    <w:rsid w:val="00F613A3"/>
    <w:rsid w:val="00F61BA1"/>
    <w:rsid w:val="00F6683B"/>
    <w:rsid w:val="00F741CD"/>
    <w:rsid w:val="00F81EAE"/>
    <w:rsid w:val="00F82FAC"/>
    <w:rsid w:val="00F8604A"/>
    <w:rsid w:val="00F91149"/>
    <w:rsid w:val="00F91655"/>
    <w:rsid w:val="00F95481"/>
    <w:rsid w:val="00F95832"/>
    <w:rsid w:val="00FA265D"/>
    <w:rsid w:val="00FA7CB9"/>
    <w:rsid w:val="00FB0FFA"/>
    <w:rsid w:val="00FB402C"/>
    <w:rsid w:val="00FD0DCB"/>
    <w:rsid w:val="00FD1A65"/>
    <w:rsid w:val="00FD253A"/>
    <w:rsid w:val="00FD530F"/>
    <w:rsid w:val="00FD7847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30978-CAE5-47A1-8898-64A17A69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1649</TotalTime>
  <Pages>14</Pages>
  <Words>2727</Words>
  <Characters>15004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75</cp:revision>
  <dcterms:created xsi:type="dcterms:W3CDTF">2024-03-06T13:25:00Z</dcterms:created>
  <dcterms:modified xsi:type="dcterms:W3CDTF">2024-08-28T21:56:00Z</dcterms:modified>
</cp:coreProperties>
</file>