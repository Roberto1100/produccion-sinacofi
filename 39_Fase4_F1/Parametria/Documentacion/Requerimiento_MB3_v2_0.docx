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592F5FD4" w14:textId="50BDF8CC" w:rsidR="0097031A" w:rsidRPr="00DB5310" w:rsidRDefault="004A1260" w:rsidP="009038FD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9038FD">
        <w:rPr>
          <w:rFonts w:ascii="Times New Roman" w:hAnsi="Times New Roman" w:cs="Times New Roman"/>
          <w:b/>
          <w:sz w:val="72"/>
          <w:szCs w:val="72"/>
        </w:rPr>
        <w:t>MB</w:t>
      </w:r>
      <w:r w:rsidR="000C3873">
        <w:rPr>
          <w:rFonts w:ascii="Times New Roman" w:hAnsi="Times New Roman" w:cs="Times New Roman"/>
          <w:b/>
          <w:sz w:val="72"/>
          <w:szCs w:val="72"/>
        </w:rPr>
        <w:t>3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0C3873">
        <w:rPr>
          <w:rFonts w:ascii="Times New Roman" w:hAnsi="Times New Roman" w:cs="Times New Roman"/>
          <w:b/>
          <w:sz w:val="72"/>
          <w:szCs w:val="72"/>
        </w:rPr>
        <w:t>764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="0036520E">
        <w:rPr>
          <w:rFonts w:ascii="Times New Roman" w:hAnsi="Times New Roman" w:cs="Times New Roman"/>
          <w:b/>
          <w:sz w:val="72"/>
          <w:szCs w:val="72"/>
        </w:rPr>
        <w:t>–</w:t>
      </w:r>
      <w:r w:rsidR="00CC10F0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0C3873" w:rsidRPr="000C3873">
        <w:rPr>
          <w:rFonts w:ascii="Times New Roman" w:hAnsi="Times New Roman" w:cs="Times New Roman"/>
          <w:b/>
          <w:sz w:val="72"/>
          <w:szCs w:val="72"/>
        </w:rPr>
        <w:t>Balance sucursal en el exterior</w:t>
      </w:r>
    </w:p>
    <w:p w14:paraId="5284D551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70535C37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78BDA60F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5E902534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48560EE8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30C0B481" w14:textId="5AF01B59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028831DA" w14:textId="30E1D594" w:rsidR="000105A8" w:rsidRPr="00230F5A" w:rsidRDefault="00C4642F" w:rsidP="008D094A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  <w:r w:rsidR="000105A8"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4585382" w14:textId="6825C6C0" w:rsidR="008D094A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0925" w:history="1">
            <w:r w:rsidR="008D094A" w:rsidRPr="008249E7">
              <w:rPr>
                <w:rStyle w:val="Hipervnculo"/>
                <w:noProof/>
              </w:rPr>
              <w:t>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estructuras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B8897DE" w14:textId="539F0E2F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6" w:history="1">
            <w:r w:rsidR="008D094A" w:rsidRPr="008249E7">
              <w:rPr>
                <w:rStyle w:val="Hipervnculo"/>
                <w:bCs/>
                <w:noProof/>
              </w:rPr>
              <w:t>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bCs/>
                <w:noProof/>
              </w:rPr>
              <w:t xml:space="preserve">Archivo de datos del emisor  </w:t>
            </w:r>
            <w:r w:rsidR="008D094A" w:rsidRPr="008249E7">
              <w:rPr>
                <w:rStyle w:val="Hipervnculo"/>
                <w:noProof/>
              </w:rPr>
              <w:t>Manual Sistema de Información Bancos - Sistema Contable (cmfchile.cl)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3236D9DE" w14:textId="3176794F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7" w:history="1">
            <w:r w:rsidR="008D094A" w:rsidRPr="008249E7">
              <w:rPr>
                <w:rStyle w:val="Hipervnculo"/>
                <w:noProof/>
              </w:rPr>
              <w:t>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Validaciones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50F8A7" w14:textId="1E582278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8" w:history="1">
            <w:r w:rsidR="008D094A" w:rsidRPr="008249E7">
              <w:rPr>
                <w:rStyle w:val="Hipervnculo"/>
                <w:noProof/>
              </w:rPr>
              <w:t>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6602B29" w14:textId="30ABD438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9" w:history="1">
            <w:r w:rsidR="008D094A" w:rsidRPr="008249E7">
              <w:rPr>
                <w:rStyle w:val="Hipervnculo"/>
                <w:noProof/>
              </w:rPr>
              <w:t>3.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Construyendo la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648D8C" w14:textId="7E19E0BB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0" w:history="1">
            <w:r w:rsidR="008D094A" w:rsidRPr="008249E7">
              <w:rPr>
                <w:rStyle w:val="Hipervnculo"/>
                <w:noProof/>
              </w:rPr>
              <w:t>3.1.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Formato de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_Toc166230930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69722E6" w14:textId="403CE1E5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1" w:history="1">
            <w:r w:rsidR="008D094A" w:rsidRPr="008249E7">
              <w:rPr>
                <w:rStyle w:val="Hipervnculo"/>
                <w:bCs/>
                <w:noProof/>
              </w:rPr>
              <w:t>4.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nombres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_Toc166230931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F22D91A" w14:textId="11CFC61E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2" w:history="1">
            <w:r w:rsidR="008D094A" w:rsidRPr="008249E7">
              <w:rPr>
                <w:rStyle w:val="Hipervnculo"/>
                <w:noProof/>
              </w:rPr>
              <w:t>4.1.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salida a destino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_Toc166230932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6EF848D" w14:textId="30EFC222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3" w:history="1">
            <w:r w:rsidR="008D094A" w:rsidRPr="008249E7">
              <w:rPr>
                <w:rStyle w:val="Hipervnculo"/>
                <w:noProof/>
              </w:rPr>
              <w:t>4.1.1.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_Toc166230933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BCE159" w14:textId="36354031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4" w:history="1">
            <w:r w:rsidR="008D094A" w:rsidRPr="008249E7">
              <w:rPr>
                <w:rStyle w:val="Hipervnculo"/>
                <w:noProof/>
              </w:rPr>
              <w:t>4.1.2.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Carátula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_Toc166230934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1E0226" w14:textId="2A3E503D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5" w:history="1">
            <w:r w:rsidR="008D094A" w:rsidRPr="008249E7">
              <w:rPr>
                <w:rStyle w:val="Hipervnculo"/>
                <w:noProof/>
              </w:rPr>
              <w:t>4.2.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correlativo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4455E85" w14:textId="38BC11DF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6" w:history="1">
            <w:r w:rsidR="008D094A" w:rsidRPr="008249E7">
              <w:rPr>
                <w:rStyle w:val="Hipervnculo"/>
                <w:noProof/>
              </w:rPr>
              <w:t>4.2.1.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447F1AD" w14:textId="72C530FD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7" w:history="1">
            <w:r w:rsidR="008D094A" w:rsidRPr="008249E7">
              <w:rPr>
                <w:rStyle w:val="Hipervnculo"/>
                <w:noProof/>
              </w:rPr>
              <w:t>4.2.2.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Entrada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70F601F" w14:textId="2872D304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8" w:history="1">
            <w:r w:rsidR="008D094A" w:rsidRPr="008249E7">
              <w:rPr>
                <w:rStyle w:val="Hipervnculo"/>
                <w:noProof/>
              </w:rPr>
              <w:t>5.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Definir Notificación hacia el Front.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3E78324" w14:textId="5BCCE23A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9" w:history="1">
            <w:r w:rsidR="008D094A" w:rsidRPr="008249E7">
              <w:rPr>
                <w:rStyle w:val="Hipervnculo"/>
                <w:noProof/>
              </w:rPr>
              <w:t>6.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Datos sensibles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B95E1CD" w14:textId="739EDBE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33EE7CED" w:rsidR="00DA6AAC" w:rsidRPr="00230F5A" w:rsidRDefault="009038F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</w:t>
            </w:r>
            <w:r w:rsidR="00DA3B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22F848E4" w14:textId="004767D4" w:rsidR="00DA6AAC" w:rsidRPr="00230F5A" w:rsidRDefault="008D094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651705" w:rsidRPr="00230F5A" w14:paraId="5339FC0E" w14:textId="7AB2D237" w:rsidTr="000506C0">
        <w:tc>
          <w:tcPr>
            <w:tcW w:w="1256" w:type="dxa"/>
          </w:tcPr>
          <w:p w14:paraId="3DF7E2D2" w14:textId="72652795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MB3</w:t>
            </w:r>
          </w:p>
        </w:tc>
        <w:tc>
          <w:tcPr>
            <w:tcW w:w="1342" w:type="dxa"/>
          </w:tcPr>
          <w:p w14:paraId="69C55B7E" w14:textId="6D37FC07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A6A82F" w14:textId="77777777" w:rsidR="00651705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538EE4BF" w14:textId="77777777" w:rsidR="00651705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BEA4CC7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1E043509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406F494B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651705" w:rsidRPr="00230F5A" w14:paraId="251EA50D" w14:textId="22DD7FE9" w:rsidTr="000506C0">
        <w:tc>
          <w:tcPr>
            <w:tcW w:w="1256" w:type="dxa"/>
          </w:tcPr>
          <w:p w14:paraId="7287933A" w14:textId="2774A3A0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705" w:rsidRPr="00230F5A" w14:paraId="38B70AFE" w14:textId="34FEEE1D" w:rsidTr="000506C0">
        <w:tc>
          <w:tcPr>
            <w:tcW w:w="1256" w:type="dxa"/>
          </w:tcPr>
          <w:p w14:paraId="23AEB014" w14:textId="5799241D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705" w:rsidRPr="00230F5A" w14:paraId="4B606B6E" w14:textId="62885254" w:rsidTr="000506C0">
        <w:tc>
          <w:tcPr>
            <w:tcW w:w="1256" w:type="dxa"/>
          </w:tcPr>
          <w:p w14:paraId="612D72B6" w14:textId="77777777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705" w:rsidRPr="00230F5A" w14:paraId="2EA7A1DB" w14:textId="6C6D457E" w:rsidTr="000506C0">
        <w:tc>
          <w:tcPr>
            <w:tcW w:w="1256" w:type="dxa"/>
          </w:tcPr>
          <w:p w14:paraId="4D062B49" w14:textId="77777777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705" w:rsidRPr="00230F5A" w14:paraId="4EBD62EB" w14:textId="7659FBA3" w:rsidTr="000506C0">
        <w:tc>
          <w:tcPr>
            <w:tcW w:w="1256" w:type="dxa"/>
          </w:tcPr>
          <w:p w14:paraId="6FF918B3" w14:textId="77777777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651705" w:rsidRPr="00230F5A" w:rsidRDefault="00651705" w:rsidP="006517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230925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230926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349A1F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165FD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2C983D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165FD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54685892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DA3B0C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20197C57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DA3B0C">
        <w:rPr>
          <w:rFonts w:ascii="Times New Roman" w:hAnsi="Times New Roman" w:cs="Times New Roman"/>
        </w:rPr>
        <w:t>28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F315B08" w14:textId="77777777" w:rsidR="00DA3B0C" w:rsidRDefault="00DA3B0C" w:rsidP="00DA3B0C">
      <w:pPr>
        <w:pStyle w:val="Prrafodelista"/>
        <w:numPr>
          <w:ilvl w:val="5"/>
          <w:numId w:val="52"/>
        </w:numPr>
        <w:tabs>
          <w:tab w:val="left" w:pos="1348"/>
          <w:tab w:val="left" w:pos="1349"/>
        </w:tabs>
        <w:spacing w:before="1" w:after="60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DA3B0C" w14:paraId="6D78C22B" w14:textId="77777777" w:rsidTr="00725859">
        <w:trPr>
          <w:trHeight w:val="241"/>
        </w:trPr>
        <w:tc>
          <w:tcPr>
            <w:tcW w:w="1414" w:type="dxa"/>
          </w:tcPr>
          <w:p w14:paraId="437E1693" w14:textId="77777777" w:rsidR="00DA3B0C" w:rsidRDefault="00DA3B0C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734E8FB" w14:textId="77777777" w:rsidR="00DA3B0C" w:rsidRDefault="00DA3B0C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3DACE63" w14:textId="77777777" w:rsidR="00DA3B0C" w:rsidRPr="00DA3B0C" w:rsidRDefault="00DA3B0C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A3B0C">
              <w:rPr>
                <w:sz w:val="20"/>
                <w:lang w:val="es-CL"/>
              </w:rPr>
              <w:t>Código</w:t>
            </w:r>
            <w:r w:rsidRPr="00DA3B0C">
              <w:rPr>
                <w:spacing w:val="-3"/>
                <w:sz w:val="20"/>
                <w:lang w:val="es-CL"/>
              </w:rPr>
              <w:t xml:space="preserve"> </w:t>
            </w:r>
            <w:r w:rsidRPr="00DA3B0C">
              <w:rPr>
                <w:sz w:val="20"/>
                <w:lang w:val="es-CL"/>
              </w:rPr>
              <w:t>de</w:t>
            </w:r>
            <w:r w:rsidRPr="00DA3B0C">
              <w:rPr>
                <w:spacing w:val="-4"/>
                <w:sz w:val="20"/>
                <w:lang w:val="es-CL"/>
              </w:rPr>
              <w:t xml:space="preserve"> </w:t>
            </w:r>
            <w:r w:rsidRPr="00DA3B0C">
              <w:rPr>
                <w:sz w:val="20"/>
                <w:lang w:val="es-CL"/>
              </w:rPr>
              <w:t>la sucursal</w:t>
            </w:r>
            <w:r w:rsidRPr="00DA3B0C">
              <w:rPr>
                <w:spacing w:val="-1"/>
                <w:sz w:val="20"/>
                <w:lang w:val="es-CL"/>
              </w:rPr>
              <w:t xml:space="preserve"> </w:t>
            </w:r>
            <w:r w:rsidRPr="00DA3B0C">
              <w:rPr>
                <w:sz w:val="20"/>
                <w:lang w:val="es-CL"/>
              </w:rPr>
              <w:t>en</w:t>
            </w:r>
            <w:r w:rsidRPr="00DA3B0C">
              <w:rPr>
                <w:spacing w:val="-2"/>
                <w:sz w:val="20"/>
                <w:lang w:val="es-CL"/>
              </w:rPr>
              <w:t xml:space="preserve"> </w:t>
            </w:r>
            <w:r w:rsidRPr="00DA3B0C">
              <w:rPr>
                <w:sz w:val="20"/>
                <w:lang w:val="es-CL"/>
              </w:rPr>
              <w:t>el</w:t>
            </w:r>
            <w:r w:rsidRPr="00DA3B0C">
              <w:rPr>
                <w:spacing w:val="-1"/>
                <w:sz w:val="20"/>
                <w:lang w:val="es-CL"/>
              </w:rPr>
              <w:t xml:space="preserve"> </w:t>
            </w:r>
            <w:r w:rsidRPr="00DA3B0C">
              <w:rPr>
                <w:sz w:val="20"/>
                <w:lang w:val="es-CL"/>
              </w:rPr>
              <w:t>exterior</w:t>
            </w:r>
          </w:p>
        </w:tc>
        <w:tc>
          <w:tcPr>
            <w:tcW w:w="2549" w:type="dxa"/>
          </w:tcPr>
          <w:p w14:paraId="1C2C6058" w14:textId="77777777" w:rsidR="00DA3B0C" w:rsidRDefault="00DA3B0C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DA3B0C" w14:paraId="63AE7C56" w14:textId="77777777" w:rsidTr="00725859">
        <w:trPr>
          <w:trHeight w:val="244"/>
        </w:trPr>
        <w:tc>
          <w:tcPr>
            <w:tcW w:w="1414" w:type="dxa"/>
          </w:tcPr>
          <w:p w14:paraId="4CBDE049" w14:textId="77777777" w:rsidR="00DA3B0C" w:rsidRDefault="00DA3B0C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B522351" w14:textId="77777777" w:rsidR="00DA3B0C" w:rsidRDefault="00DA3B0C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921A941" w14:textId="77777777" w:rsidR="00DA3B0C" w:rsidRDefault="00DA3B0C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contable</w:t>
            </w:r>
          </w:p>
        </w:tc>
        <w:tc>
          <w:tcPr>
            <w:tcW w:w="2549" w:type="dxa"/>
          </w:tcPr>
          <w:p w14:paraId="6B66D962" w14:textId="77777777" w:rsidR="00DA3B0C" w:rsidRDefault="00DA3B0C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9(09)</w:t>
            </w:r>
          </w:p>
        </w:tc>
      </w:tr>
      <w:tr w:rsidR="00DA3B0C" w14:paraId="79965606" w14:textId="77777777" w:rsidTr="00725859">
        <w:trPr>
          <w:trHeight w:val="241"/>
        </w:trPr>
        <w:tc>
          <w:tcPr>
            <w:tcW w:w="1414" w:type="dxa"/>
          </w:tcPr>
          <w:p w14:paraId="37E4D346" w14:textId="77777777" w:rsidR="00DA3B0C" w:rsidRDefault="00DA3B0C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089EAB6" w14:textId="77777777" w:rsidR="00DA3B0C" w:rsidRDefault="00DA3B0C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5FE307F" w14:textId="77777777" w:rsidR="00DA3B0C" w:rsidRDefault="00DA3B0C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2549" w:type="dxa"/>
          </w:tcPr>
          <w:p w14:paraId="23972C97" w14:textId="77777777" w:rsidR="00DA3B0C" w:rsidRDefault="00DA3B0C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</w:tbl>
    <w:p w14:paraId="176F14BA" w14:textId="77777777" w:rsidR="00DA3B0C" w:rsidRDefault="00DA3B0C" w:rsidP="00DA3B0C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Bytes</w:t>
      </w:r>
    </w:p>
    <w:p w14:paraId="1B7AD074" w14:textId="77777777" w:rsidR="00DA3B0C" w:rsidRDefault="00DA3B0C" w:rsidP="00DA3B0C">
      <w:pPr>
        <w:pStyle w:val="Textoindependiente"/>
        <w:spacing w:before="11"/>
        <w:rPr>
          <w:sz w:val="19"/>
        </w:rPr>
      </w:pPr>
    </w:p>
    <w:p w14:paraId="4471E476" w14:textId="0CC3C736" w:rsidR="00CC10F0" w:rsidRPr="00CC10F0" w:rsidRDefault="00CC10F0" w:rsidP="00252C7F">
      <w:pPr>
        <w:tabs>
          <w:tab w:val="left" w:pos="1349"/>
        </w:tabs>
        <w:spacing w:before="91"/>
        <w:rPr>
          <w:rFonts w:ascii="Times New Roman"/>
          <w:i/>
          <w:sz w:val="20"/>
        </w:rPr>
      </w:pP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36AF0D77" w14:textId="77777777" w:rsidR="009E542B" w:rsidRDefault="009E542B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F85339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FC6FBE0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174FDC9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4E4A70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74F278D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CFFF1D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8F8BA7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3B425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0C12077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26B586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679A51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BE6914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BC47A4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26236E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EBE12C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4F3997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4638012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230927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230928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5562B80C" w14:textId="77777777" w:rsidR="00371DD5" w:rsidRDefault="00371DD5" w:rsidP="00371DD5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73B7C2D" w14:textId="77777777" w:rsidR="00371DD5" w:rsidRPr="00230F5A" w:rsidRDefault="00371DD5" w:rsidP="00371DD5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MB2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50179FB1" w14:textId="77777777" w:rsidR="00371DD5" w:rsidRDefault="00371DD5" w:rsidP="00371DD5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371DD5" w:rsidRPr="00B537DA" w14:paraId="2C962460" w14:textId="77777777" w:rsidTr="00B729EF">
        <w:tc>
          <w:tcPr>
            <w:tcW w:w="595" w:type="dxa"/>
          </w:tcPr>
          <w:p w14:paraId="35561EDF" w14:textId="77777777" w:rsidR="00371DD5" w:rsidRDefault="00371DD5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43EB151F" w14:textId="6F55CE23" w:rsidR="00371DD5" w:rsidRDefault="00371DD5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1918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campo </w:t>
            </w:r>
            <w:r w:rsidR="001918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tenga los valores esperados + o – (parte del signo)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71DD5" w:rsidRPr="00B537DA" w14:paraId="679C07AA" w14:textId="77777777" w:rsidTr="00B729EF">
        <w:tc>
          <w:tcPr>
            <w:tcW w:w="595" w:type="dxa"/>
            <w:shd w:val="clear" w:color="auto" w:fill="auto"/>
          </w:tcPr>
          <w:p w14:paraId="16FE2FC0" w14:textId="77777777" w:rsidR="00371DD5" w:rsidRPr="00E81654" w:rsidRDefault="00371DD5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07A870F" w14:textId="77777777" w:rsidR="00371DD5" w:rsidRPr="00B537DA" w:rsidRDefault="00371DD5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71DD5" w:rsidRPr="00B537DA" w14:paraId="4DB21397" w14:textId="77777777" w:rsidTr="00B729EF">
        <w:tc>
          <w:tcPr>
            <w:tcW w:w="595" w:type="dxa"/>
            <w:shd w:val="clear" w:color="auto" w:fill="auto"/>
          </w:tcPr>
          <w:p w14:paraId="67DEEDF4" w14:textId="77777777" w:rsidR="00371DD5" w:rsidRPr="00E24E62" w:rsidRDefault="00371DD5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6E5BAABD" w14:textId="2BC3AA86" w:rsidR="00371DD5" w:rsidRDefault="00371DD5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1918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campo </w:t>
            </w:r>
            <w:r w:rsidR="001918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numéricos (sin la parte del signo),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43A6564E" w14:textId="77777777" w:rsidR="00371DD5" w:rsidRDefault="00371DD5" w:rsidP="00371DD5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23092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230930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906893E" w14:textId="7086D7D8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66D39F5C" w14:textId="4B1D5B13" w:rsidR="00FE6668" w:rsidRDefault="00000000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63" type="#_x0000_t202" style="position:absolute;left:0;text-align:left;margin-left:21.25pt;margin-top:0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F9B66A9" w14:textId="77777777" w:rsidR="008D6030" w:rsidRDefault="008D6030" w:rsidP="008D6030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7BE402E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8B0F5EE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7D7A7C5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74BF13A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77234E8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3648545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2596B80" w14:textId="77777777" w:rsidR="008D6030" w:rsidRDefault="008D6030" w:rsidP="008D6030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1B7DF9A0" w14:textId="77777777" w:rsidR="008D6030" w:rsidRDefault="008D6030" w:rsidP="008D6030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ADE26B9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47805881" w14:textId="77777777" w:rsidR="008D6030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390849">
                    <w:rPr>
                      <w:rFonts w:ascii="Arial MT" w:hAnsi="Arial MT"/>
                      <w:sz w:val="20"/>
                    </w:rPr>
                    <w:t>1</w:t>
                  </w:r>
                  <w:r w:rsidRPr="00390849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390849">
                    <w:rPr>
                      <w:rFonts w:ascii="Arial MT" w:hAnsi="Arial MT"/>
                      <w:sz w:val="20"/>
                    </w:rPr>
                    <w:t>y</w:t>
                  </w:r>
                  <w:r w:rsidRPr="00390849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390849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21D029C7" w14:textId="77777777" w:rsidR="008D6030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9DF73C3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1C68C9B9" w14:textId="77777777" w:rsidR="008D6030" w:rsidRDefault="008D6030" w:rsidP="008D6030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390849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7B0F756D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1B18D1C8" w14:textId="77777777" w:rsidR="008D6030" w:rsidRDefault="008D6030" w:rsidP="008D6030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390849">
                    <w:rPr>
                      <w:rFonts w:ascii="Arial MT" w:hAnsi="Arial MT"/>
                      <w:sz w:val="20"/>
                    </w:rPr>
                    <w:t>4 dígitos,</w:t>
                  </w:r>
                  <w:r>
                    <w:rPr>
                      <w:rFonts w:ascii="Arial MT" w:hAnsi="Arial MT"/>
                      <w:sz w:val="20"/>
                    </w:rPr>
                    <w:t xml:space="preserve">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34B0D0" w14:textId="77777777" w:rsidR="008D6030" w:rsidRDefault="008D6030" w:rsidP="008D6030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A6FD628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F779806" w14:textId="77777777" w:rsidR="008D6030" w:rsidRDefault="008D6030" w:rsidP="008D6030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A0FC956" w14:textId="77777777" w:rsidR="008D6030" w:rsidRDefault="008D6030" w:rsidP="008D6030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4AABDA0F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DD947FE" w14:textId="77777777" w:rsidR="008D6030" w:rsidRDefault="008D6030" w:rsidP="008D6030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1"/>
                </w:p>
                <w:p w14:paraId="53ABAD3E" w14:textId="77777777" w:rsidR="008D6030" w:rsidRDefault="008D6030" w:rsidP="008D6030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5A5609E" w14:textId="7511FF74" w:rsidR="00074008" w:rsidRDefault="00074008" w:rsidP="00390849">
      <w:pPr>
        <w:pStyle w:val="Textoindependiente"/>
        <w:ind w:left="360"/>
        <w:jc w:val="center"/>
      </w:pPr>
    </w:p>
    <w:p w14:paraId="136C2DEA" w14:textId="77777777" w:rsidR="00074008" w:rsidRDefault="00074008" w:rsidP="00601454">
      <w:pPr>
        <w:pStyle w:val="Textoindependiente"/>
        <w:ind w:left="360"/>
      </w:pPr>
    </w:p>
    <w:p w14:paraId="02D9D3B8" w14:textId="77777777" w:rsidR="006E663C" w:rsidRDefault="006E663C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521"/>
        <w:gridCol w:w="850"/>
      </w:tblGrid>
      <w:tr w:rsidR="00651705" w:rsidRPr="00F45E53" w14:paraId="3C49826D" w14:textId="77777777" w:rsidTr="00651705">
        <w:trPr>
          <w:trHeight w:val="268"/>
        </w:trPr>
        <w:tc>
          <w:tcPr>
            <w:tcW w:w="862" w:type="dxa"/>
          </w:tcPr>
          <w:p w14:paraId="4F186F2F" w14:textId="77777777" w:rsidR="00651705" w:rsidRPr="00F45E53" w:rsidRDefault="00651705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651705" w:rsidRPr="00F45E53" w:rsidRDefault="00651705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651705" w:rsidRPr="00F45E53" w:rsidRDefault="00651705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521" w:type="dxa"/>
          </w:tcPr>
          <w:p w14:paraId="53EFCAB0" w14:textId="77777777" w:rsidR="00651705" w:rsidRPr="00F45E53" w:rsidRDefault="0065170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651705" w:rsidRPr="00F45E53" w:rsidRDefault="0065170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651705" w:rsidRPr="00F45E53" w14:paraId="3218A4A9" w14:textId="77777777" w:rsidTr="00651705">
        <w:trPr>
          <w:trHeight w:val="268"/>
        </w:trPr>
        <w:tc>
          <w:tcPr>
            <w:tcW w:w="862" w:type="dxa"/>
          </w:tcPr>
          <w:p w14:paraId="6B1D5128" w14:textId="77777777" w:rsidR="00651705" w:rsidRPr="00F45E53" w:rsidRDefault="0065170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651705" w:rsidRPr="00F45E53" w:rsidRDefault="0065170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651705" w:rsidRPr="00F45E53" w:rsidRDefault="00651705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521" w:type="dxa"/>
          </w:tcPr>
          <w:p w14:paraId="62E008D5" w14:textId="77777777" w:rsidR="00651705" w:rsidRPr="00F45E53" w:rsidRDefault="0065170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651705" w:rsidRPr="00F45E53" w:rsidRDefault="0065170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51705" w:rsidRPr="00F45E53" w14:paraId="622814C1" w14:textId="77777777" w:rsidTr="00651705">
        <w:trPr>
          <w:trHeight w:val="268"/>
        </w:trPr>
        <w:tc>
          <w:tcPr>
            <w:tcW w:w="862" w:type="dxa"/>
          </w:tcPr>
          <w:p w14:paraId="7671AEB9" w14:textId="77777777" w:rsidR="00651705" w:rsidRPr="00F45E53" w:rsidRDefault="0065170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651705" w:rsidRPr="00F45E53" w:rsidRDefault="0065170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1D0D45E6" w:rsidR="00651705" w:rsidRPr="00F45E53" w:rsidRDefault="0065170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521" w:type="dxa"/>
          </w:tcPr>
          <w:p w14:paraId="6B325F8F" w14:textId="77777777" w:rsidR="00651705" w:rsidRPr="00F45E53" w:rsidRDefault="0065170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651705" w:rsidRPr="00F45E53" w:rsidRDefault="0065170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651705" w:rsidRPr="00F45E53" w14:paraId="29ABD7A0" w14:textId="77777777" w:rsidTr="00651705">
        <w:trPr>
          <w:trHeight w:val="268"/>
        </w:trPr>
        <w:tc>
          <w:tcPr>
            <w:tcW w:w="862" w:type="dxa"/>
          </w:tcPr>
          <w:p w14:paraId="36B1247A" w14:textId="77777777" w:rsidR="00651705" w:rsidRPr="00F45E53" w:rsidRDefault="0065170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651705" w:rsidRPr="00F45E53" w:rsidRDefault="0065170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651705" w:rsidRPr="00F45E53" w:rsidRDefault="0065170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521" w:type="dxa"/>
          </w:tcPr>
          <w:p w14:paraId="6B0BF525" w14:textId="77777777" w:rsidR="00651705" w:rsidRPr="00F45E53" w:rsidRDefault="0065170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651705" w:rsidRPr="00F45E53" w:rsidRDefault="0065170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51705" w:rsidRPr="00F45E53" w14:paraId="4A41D4E9" w14:textId="77777777" w:rsidTr="00651705">
        <w:trPr>
          <w:trHeight w:val="268"/>
        </w:trPr>
        <w:tc>
          <w:tcPr>
            <w:tcW w:w="862" w:type="dxa"/>
          </w:tcPr>
          <w:p w14:paraId="407BD317" w14:textId="77777777" w:rsidR="00651705" w:rsidRPr="00F45E53" w:rsidRDefault="0065170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651705" w:rsidRPr="00F45E53" w:rsidRDefault="0065170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651705" w:rsidRPr="00F45E53" w:rsidRDefault="0065170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521" w:type="dxa"/>
          </w:tcPr>
          <w:p w14:paraId="29FA52FF" w14:textId="77777777" w:rsidR="00651705" w:rsidRPr="00F45E53" w:rsidRDefault="0065170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651705" w:rsidRPr="00F45E53" w:rsidRDefault="0065170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51705" w:rsidRPr="00F45E53" w14:paraId="306FA4E7" w14:textId="77777777" w:rsidTr="00651705">
        <w:trPr>
          <w:trHeight w:val="268"/>
        </w:trPr>
        <w:tc>
          <w:tcPr>
            <w:tcW w:w="862" w:type="dxa"/>
          </w:tcPr>
          <w:p w14:paraId="0E8DBBC7" w14:textId="7F4D293D" w:rsidR="00651705" w:rsidRPr="00F45E53" w:rsidRDefault="00651705" w:rsidP="00C247E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651705" w:rsidRPr="00F45E53" w:rsidRDefault="00651705" w:rsidP="00C247E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0E3F48D7" w:rsidR="00651705" w:rsidRPr="00F45E53" w:rsidRDefault="00651705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47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ECE6595" w14:textId="54760917" w:rsidR="00651705" w:rsidRPr="00E532D0" w:rsidRDefault="00651705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32D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 w:rsidR="00E532D0" w:rsidRPr="00E532D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, Cantidad de </w:t>
            </w:r>
            <w:r w:rsidR="00E532D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líneas de detalle</w:t>
            </w:r>
          </w:p>
        </w:tc>
        <w:tc>
          <w:tcPr>
            <w:tcW w:w="850" w:type="dxa"/>
          </w:tcPr>
          <w:p w14:paraId="4F1C09C0" w14:textId="7F9AB3DE" w:rsidR="00651705" w:rsidRPr="00F45E53" w:rsidRDefault="00651705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651705" w:rsidRPr="00F45E53" w14:paraId="3132F3E3" w14:textId="77777777" w:rsidTr="00651705">
        <w:trPr>
          <w:trHeight w:val="268"/>
        </w:trPr>
        <w:tc>
          <w:tcPr>
            <w:tcW w:w="862" w:type="dxa"/>
          </w:tcPr>
          <w:p w14:paraId="7C24F630" w14:textId="097668F1" w:rsidR="00651705" w:rsidRDefault="00651705" w:rsidP="00D9319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31059868" w14:textId="19023883" w:rsidR="00651705" w:rsidRPr="00F45E53" w:rsidRDefault="00651705" w:rsidP="00D9319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EB4A91F" w14:textId="344312EB" w:rsidR="00651705" w:rsidRPr="00C247E9" w:rsidRDefault="00651705" w:rsidP="00D9319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319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MOF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33C8CDD9" w14:textId="3038CD3E" w:rsidR="00651705" w:rsidRPr="00651705" w:rsidRDefault="00651705" w:rsidP="00D9319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517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MONTOS INFORMADOS EN LOS REGISTROS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o restar campo 3</w:t>
            </w:r>
          </w:p>
        </w:tc>
        <w:tc>
          <w:tcPr>
            <w:tcW w:w="850" w:type="dxa"/>
          </w:tcPr>
          <w:p w14:paraId="398DD187" w14:textId="2B5C6F21" w:rsidR="00651705" w:rsidRPr="009E542B" w:rsidRDefault="00651705" w:rsidP="00D9319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651705" w:rsidRPr="00F45E53" w14:paraId="5B04D252" w14:textId="77777777" w:rsidTr="00651705">
        <w:trPr>
          <w:trHeight w:val="268"/>
        </w:trPr>
        <w:tc>
          <w:tcPr>
            <w:tcW w:w="862" w:type="dxa"/>
          </w:tcPr>
          <w:p w14:paraId="380BD23A" w14:textId="1EA4A29F" w:rsidR="00651705" w:rsidRPr="009E542B" w:rsidRDefault="00651705" w:rsidP="00D9319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283" w:type="dxa"/>
          </w:tcPr>
          <w:p w14:paraId="388CDAD4" w14:textId="053EBDDA" w:rsidR="00651705" w:rsidRPr="009E542B" w:rsidRDefault="00651705" w:rsidP="00D9319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B3D61A" w14:textId="677E760F" w:rsidR="00651705" w:rsidRPr="00C247E9" w:rsidRDefault="00651705" w:rsidP="00D9319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24296A2E" w14:textId="578FF998" w:rsidR="00651705" w:rsidRPr="00AB2054" w:rsidRDefault="00651705" w:rsidP="00D9319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63DB2C2B" w14:textId="53C8DEE7" w:rsidR="00651705" w:rsidRPr="009E542B" w:rsidRDefault="00651705" w:rsidP="00D9319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D0B6EB9" w14:textId="77777777" w:rsidR="00202F52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8FF0371" w14:textId="77777777" w:rsidR="008D6030" w:rsidRPr="00F45E53" w:rsidRDefault="008D6030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5B78877D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252C7F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411E0918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B6223F"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535E5DD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DD666E2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6EFCAC42" w14:textId="77777777" w:rsidR="00B6223F" w:rsidRDefault="00B6223F" w:rsidP="00B6223F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0F6022D1" w14:textId="777777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bookmarkStart w:id="13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16BB4D5" w14:textId="67C04B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1BA4201" w14:textId="384FAF1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</w:p>
    <w:bookmarkEnd w:id="13"/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4" w:name="_Toc160527586"/>
      <w:bookmarkStart w:id="15" w:name="_Toc166230931"/>
      <w:r w:rsidRPr="00230F5A">
        <w:rPr>
          <w:rFonts w:cs="Times New Roman"/>
        </w:rPr>
        <w:t>Definición de nombres</w:t>
      </w:r>
      <w:bookmarkEnd w:id="14"/>
      <w:bookmarkEnd w:id="15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6" w:name="_Hlk150869745"/>
    </w:p>
    <w:bookmarkEnd w:id="16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7" w:name="_Toc160527587"/>
      <w:bookmarkStart w:id="18" w:name="_Toc166230932"/>
      <w:r w:rsidRPr="00A96CA0">
        <w:t>Archivo de salida a dest</w:t>
      </w:r>
      <w:ins w:id="19" w:author="Roberto Carrasco Venegas" w:date="2023-11-27T13:21:00Z">
        <w:r w:rsidRPr="00A96CA0">
          <w:t>i</w:t>
        </w:r>
      </w:ins>
      <w:r w:rsidRPr="00A96CA0">
        <w:t>no</w:t>
      </w:r>
      <w:bookmarkEnd w:id="17"/>
      <w:bookmarkEnd w:id="18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8"/>
      <w:bookmarkStart w:id="21" w:name="_Toc166230933"/>
      <w:r w:rsidRPr="00A96CA0">
        <w:t>Archivo de da</w:t>
      </w:r>
      <w:ins w:id="22" w:author="Roberto Carrasco Venegas" w:date="2023-11-27T13:24:00Z">
        <w:r w:rsidRPr="00A96CA0">
          <w:t>t</w:t>
        </w:r>
      </w:ins>
      <w:r w:rsidRPr="00A96CA0">
        <w:t>os</w:t>
      </w:r>
      <w:bookmarkEnd w:id="20"/>
      <w:bookmarkEnd w:id="2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390849" w14:paraId="3676ACCC" w14:textId="77777777" w:rsidTr="004118D8">
        <w:tc>
          <w:tcPr>
            <w:tcW w:w="1413" w:type="dxa"/>
          </w:tcPr>
          <w:p w14:paraId="7DDB3BFA" w14:textId="77777777" w:rsidR="00F32211" w:rsidRPr="003908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3908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59E3444C" w:rsidR="00F32211" w:rsidRPr="00390849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90849">
              <w:rPr>
                <w:rFonts w:ascii="Times New Roman" w:hAnsi="Times New Roman" w:cs="Times New Roman"/>
                <w:b/>
                <w:bCs/>
                <w:color w:val="FF0000"/>
              </w:rPr>
              <w:t>MB</w:t>
            </w:r>
            <w:r w:rsidR="00D93192" w:rsidRPr="00390849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32211" w:rsidRPr="00390849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390849" w:rsidRPr="0039084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1FCDF117" w:rsidR="00F32211" w:rsidRPr="003908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390849"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390849"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3908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390849">
              <w:rPr>
                <w:rFonts w:ascii="Times New Roman" w:hAnsi="Times New Roman" w:cs="Times New Roman"/>
              </w:rPr>
              <w:t xml:space="preserve"> </w:t>
            </w:r>
            <w:r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390849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390849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3" w:name="_Toc160527589"/>
      <w:bookmarkStart w:id="24" w:name="_Toc166230934"/>
      <w:r w:rsidRPr="00390849">
        <w:t>Archivo Carátula</w:t>
      </w:r>
      <w:bookmarkEnd w:id="23"/>
      <w:bookmarkEnd w:id="24"/>
      <w:r w:rsidRPr="00390849">
        <w:fldChar w:fldCharType="begin"/>
      </w:r>
      <w:r w:rsidRPr="00390849">
        <w:instrText xml:space="preserve"> XE "Archivo ”arátula" </w:instrText>
      </w:r>
      <w:r w:rsidRPr="00390849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3908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3908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41BC989D" w:rsidR="00F32211" w:rsidRPr="00390849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90849">
              <w:rPr>
                <w:rFonts w:ascii="Times New Roman" w:hAnsi="Times New Roman" w:cs="Times New Roman"/>
                <w:b/>
                <w:bCs/>
                <w:color w:val="FF0000"/>
              </w:rPr>
              <w:t>MB</w:t>
            </w:r>
            <w:r w:rsidR="00D93192" w:rsidRPr="00390849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32211" w:rsidRPr="00390849">
              <w:rPr>
                <w:rFonts w:ascii="Times New Roman" w:hAnsi="Times New Roman" w:cs="Times New Roman"/>
                <w:b/>
                <w:bCs/>
                <w:color w:val="FF0000"/>
              </w:rPr>
              <w:t>####c.XX</w:t>
            </w:r>
            <w:r w:rsidR="00390849" w:rsidRPr="0039084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39084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F32211"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C493776" w:rsidR="00F32211" w:rsidRPr="003908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390849"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390849"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908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5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6" w:name="_Toc160527590"/>
      <w:bookmarkStart w:id="27" w:name="_Toc166230935"/>
      <w:r>
        <w:t>Definición de correlativo</w:t>
      </w:r>
      <w:bookmarkEnd w:id="26"/>
      <w:bookmarkEnd w:id="2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8" w:name="_Toc160527591"/>
      <w:bookmarkStart w:id="29" w:name="_Toc166230936"/>
      <w:r>
        <w:t>Salida</w:t>
      </w:r>
      <w:bookmarkEnd w:id="28"/>
      <w:bookmarkEnd w:id="2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30" w:name="_Toc160527592"/>
      <w:bookmarkStart w:id="31" w:name="_Toc166230937"/>
      <w:r>
        <w:lastRenderedPageBreak/>
        <w:t>Entrada</w:t>
      </w:r>
      <w:bookmarkEnd w:id="30"/>
      <w:bookmarkEnd w:id="3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1418"/>
      </w:tblGrid>
      <w:tr w:rsidR="009106EA" w:rsidRPr="00F45E53" w14:paraId="34B595B1" w14:textId="77777777" w:rsidTr="008F0E49">
        <w:trPr>
          <w:trHeight w:val="268"/>
        </w:trPr>
        <w:tc>
          <w:tcPr>
            <w:tcW w:w="862" w:type="dxa"/>
          </w:tcPr>
          <w:p w14:paraId="591B5C65" w14:textId="77777777" w:rsidR="009106EA" w:rsidRPr="00F45E53" w:rsidRDefault="009106E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9106EA" w:rsidRPr="00F45E53" w:rsidRDefault="009106E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9106EA" w:rsidRPr="00F45E53" w:rsidRDefault="009106E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9106EA" w:rsidRPr="00F45E53" w:rsidRDefault="009106E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418" w:type="dxa"/>
          </w:tcPr>
          <w:p w14:paraId="7AF21D13" w14:textId="2403224F" w:rsidR="009106EA" w:rsidRPr="00F45E53" w:rsidRDefault="009106EA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9106EA" w:rsidRPr="00F45E53" w14:paraId="5D951038" w14:textId="77777777" w:rsidTr="008F0E49">
        <w:trPr>
          <w:trHeight w:val="268"/>
        </w:trPr>
        <w:tc>
          <w:tcPr>
            <w:tcW w:w="862" w:type="dxa"/>
          </w:tcPr>
          <w:p w14:paraId="353C772D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9106EA" w:rsidRPr="00F45E53" w:rsidRDefault="009106EA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418" w:type="dxa"/>
          </w:tcPr>
          <w:p w14:paraId="139F5504" w14:textId="0BA21D9B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9106EA" w:rsidRPr="00F45E53" w14:paraId="6F1D936B" w14:textId="77777777" w:rsidTr="008F0E49">
        <w:trPr>
          <w:trHeight w:val="268"/>
        </w:trPr>
        <w:tc>
          <w:tcPr>
            <w:tcW w:w="862" w:type="dxa"/>
          </w:tcPr>
          <w:p w14:paraId="3A9C0A96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2AA5F0D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418" w:type="dxa"/>
          </w:tcPr>
          <w:p w14:paraId="4AA86A5B" w14:textId="65566852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7E828B7E" w14:textId="77777777" w:rsidTr="008F0E49">
        <w:trPr>
          <w:trHeight w:val="268"/>
        </w:trPr>
        <w:tc>
          <w:tcPr>
            <w:tcW w:w="862" w:type="dxa"/>
          </w:tcPr>
          <w:p w14:paraId="5CAD6BF3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418" w:type="dxa"/>
          </w:tcPr>
          <w:p w14:paraId="79562DFD" w14:textId="3EED07A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29EBC434" w14:textId="77777777" w:rsidTr="008F0E49">
        <w:trPr>
          <w:trHeight w:val="268"/>
        </w:trPr>
        <w:tc>
          <w:tcPr>
            <w:tcW w:w="862" w:type="dxa"/>
          </w:tcPr>
          <w:p w14:paraId="712E6578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418" w:type="dxa"/>
          </w:tcPr>
          <w:p w14:paraId="3BBB4508" w14:textId="264B60CB" w:rsidR="009106EA" w:rsidRPr="000506C0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8452CF" w:rsidRPr="00F45E53" w14:paraId="03C55575" w14:textId="77777777" w:rsidTr="008F0E49">
        <w:trPr>
          <w:trHeight w:val="268"/>
        </w:trPr>
        <w:tc>
          <w:tcPr>
            <w:tcW w:w="862" w:type="dxa"/>
          </w:tcPr>
          <w:p w14:paraId="54D2D25C" w14:textId="77777777" w:rsidR="008452CF" w:rsidRPr="00F45E53" w:rsidRDefault="008452CF" w:rsidP="008452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8452CF" w:rsidRPr="00F45E53" w:rsidRDefault="008452CF" w:rsidP="008452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23DE5E6E" w:rsidR="008452CF" w:rsidRPr="00F45E53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46219CA3" w:rsidR="008452CF" w:rsidRPr="008452CF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418" w:type="dxa"/>
          </w:tcPr>
          <w:p w14:paraId="7F22F9FF" w14:textId="3C13C994" w:rsidR="008452CF" w:rsidRPr="00F45E53" w:rsidRDefault="008452CF" w:rsidP="008452C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891A89" w:rsidRPr="00F45E53" w14:paraId="7A3B8441" w14:textId="77777777" w:rsidTr="008F0E49">
        <w:trPr>
          <w:trHeight w:val="268"/>
        </w:trPr>
        <w:tc>
          <w:tcPr>
            <w:tcW w:w="862" w:type="dxa"/>
          </w:tcPr>
          <w:p w14:paraId="2E2DB96E" w14:textId="22365B27" w:rsidR="00891A89" w:rsidRDefault="00891A89" w:rsidP="00891A8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B2F821C" w14:textId="5B8D0FF2" w:rsidR="00891A89" w:rsidRPr="00F45E53" w:rsidRDefault="00891A89" w:rsidP="00891A8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89F3B25" w14:textId="0BFEA9D1" w:rsidR="00891A89" w:rsidRPr="008452CF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</w:t>
            </w:r>
            <w:r w:rsidR="00D9319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</w:t>
            </w:r>
          </w:p>
        </w:tc>
        <w:tc>
          <w:tcPr>
            <w:tcW w:w="6095" w:type="dxa"/>
          </w:tcPr>
          <w:p w14:paraId="6FACE583" w14:textId="0507904A" w:rsidR="00891A89" w:rsidRPr="00D93192" w:rsidRDefault="00D93192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319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TOTAL MONTOS INFORMADOS EN LOS REGISTROS </w:t>
            </w:r>
          </w:p>
        </w:tc>
        <w:tc>
          <w:tcPr>
            <w:tcW w:w="1418" w:type="dxa"/>
          </w:tcPr>
          <w:p w14:paraId="56EDC215" w14:textId="7CCC5B38" w:rsidR="00891A89" w:rsidRPr="008F0E49" w:rsidRDefault="00891A89" w:rsidP="00891A8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D93192" w:rsidRPr="00F45E53" w14:paraId="46D987AA" w14:textId="77777777" w:rsidTr="008F0E49">
        <w:trPr>
          <w:trHeight w:val="268"/>
        </w:trPr>
        <w:tc>
          <w:tcPr>
            <w:tcW w:w="862" w:type="dxa"/>
          </w:tcPr>
          <w:p w14:paraId="57B7E818" w14:textId="1A53AB35" w:rsidR="00D93192" w:rsidRDefault="00D93192" w:rsidP="00D9319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54FB4B7" w14:textId="4DA99F83" w:rsidR="00D93192" w:rsidRPr="00F45E53" w:rsidRDefault="00D93192" w:rsidP="00D9319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DD49BB6" w14:textId="427BFF8B" w:rsidR="00D93192" w:rsidRPr="008452CF" w:rsidRDefault="00D93192" w:rsidP="00D9319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006656AF" w14:textId="746C518F" w:rsidR="00D93192" w:rsidRPr="008F0E49" w:rsidRDefault="00D93192" w:rsidP="00D9319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418" w:type="dxa"/>
          </w:tcPr>
          <w:p w14:paraId="71182893" w14:textId="62AD19BE" w:rsidR="00D93192" w:rsidRPr="008F0E49" w:rsidRDefault="00D93192" w:rsidP="00D9319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3" w:name="_Toc160527594"/>
      <w:bookmarkStart w:id="34" w:name="_Toc166230938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3"/>
      <w:bookmarkEnd w:id="34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5" w:name="_Toc160527595"/>
      <w:bookmarkStart w:id="36" w:name="_Toc166230939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5"/>
      <w:bookmarkEnd w:id="36"/>
    </w:p>
    <w:p w14:paraId="3201D802" w14:textId="77777777" w:rsidR="001278BF" w:rsidRPr="009947CD" w:rsidRDefault="001278BF" w:rsidP="001278BF"/>
    <w:p w14:paraId="0BC88D56" w14:textId="49911C65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B35EAE">
        <w:rPr>
          <w:rFonts w:ascii="Times New Roman" w:hAnsi="Times New Roman" w:cs="Times New Roman"/>
          <w:color w:val="4472C4" w:themeColor="accent1"/>
        </w:rPr>
        <w:t>No hay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A12FD6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FB51C" w14:textId="77777777" w:rsidR="000A3F20" w:rsidRDefault="000A3F20" w:rsidP="00F10206">
      <w:pPr>
        <w:spacing w:after="0" w:line="240" w:lineRule="auto"/>
      </w:pPr>
      <w:r>
        <w:separator/>
      </w:r>
    </w:p>
  </w:endnote>
  <w:endnote w:type="continuationSeparator" w:id="0">
    <w:p w14:paraId="59B3F48A" w14:textId="77777777" w:rsidR="000A3F20" w:rsidRDefault="000A3F2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  <w:p w14:paraId="6213C7E7" w14:textId="77777777" w:rsidR="007A1E03" w:rsidRPr="00CC10F0" w:rsidRDefault="007A1E0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AAD07" w14:textId="77777777" w:rsidR="000A3F20" w:rsidRDefault="000A3F20" w:rsidP="00F10206">
      <w:pPr>
        <w:spacing w:after="0" w:line="240" w:lineRule="auto"/>
      </w:pPr>
      <w:r>
        <w:separator/>
      </w:r>
    </w:p>
  </w:footnote>
  <w:footnote w:type="continuationSeparator" w:id="0">
    <w:p w14:paraId="45BC320A" w14:textId="77777777" w:rsidR="000A3F20" w:rsidRDefault="000A3F2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  <w:p w14:paraId="4D02F487" w14:textId="77777777" w:rsidR="007A1E03" w:rsidRDefault="007A1E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F03785B"/>
    <w:multiLevelType w:val="multilevel"/>
    <w:tmpl w:val="3976E06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5A1FC2"/>
    <w:multiLevelType w:val="multilevel"/>
    <w:tmpl w:val="14DEFB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7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1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3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41"/>
  </w:num>
  <w:num w:numId="5" w16cid:durableId="940797627">
    <w:abstractNumId w:val="23"/>
  </w:num>
  <w:num w:numId="6" w16cid:durableId="1616906328">
    <w:abstractNumId w:val="17"/>
  </w:num>
  <w:num w:numId="7" w16cid:durableId="1162311848">
    <w:abstractNumId w:val="2"/>
  </w:num>
  <w:num w:numId="8" w16cid:durableId="512838416">
    <w:abstractNumId w:val="21"/>
  </w:num>
  <w:num w:numId="9" w16cid:durableId="1445224092">
    <w:abstractNumId w:val="11"/>
  </w:num>
  <w:num w:numId="10" w16cid:durableId="1234050603">
    <w:abstractNumId w:val="18"/>
  </w:num>
  <w:num w:numId="11" w16cid:durableId="1613248723">
    <w:abstractNumId w:val="32"/>
  </w:num>
  <w:num w:numId="12" w16cid:durableId="1838303578">
    <w:abstractNumId w:val="43"/>
  </w:num>
  <w:num w:numId="13" w16cid:durableId="256329085">
    <w:abstractNumId w:val="30"/>
  </w:num>
  <w:num w:numId="14" w16cid:durableId="1078750577">
    <w:abstractNumId w:val="35"/>
  </w:num>
  <w:num w:numId="15" w16cid:durableId="716322791">
    <w:abstractNumId w:val="44"/>
  </w:num>
  <w:num w:numId="16" w16cid:durableId="1397778044">
    <w:abstractNumId w:val="8"/>
  </w:num>
  <w:num w:numId="17" w16cid:durableId="114759016">
    <w:abstractNumId w:val="40"/>
  </w:num>
  <w:num w:numId="18" w16cid:durableId="1632982083">
    <w:abstractNumId w:val="1"/>
  </w:num>
  <w:num w:numId="19" w16cid:durableId="2139444563">
    <w:abstractNumId w:val="42"/>
  </w:num>
  <w:num w:numId="20" w16cid:durableId="861868466">
    <w:abstractNumId w:val="15"/>
  </w:num>
  <w:num w:numId="21" w16cid:durableId="33819615">
    <w:abstractNumId w:val="25"/>
  </w:num>
  <w:num w:numId="22" w16cid:durableId="1889493333">
    <w:abstractNumId w:val="22"/>
  </w:num>
  <w:num w:numId="23" w16cid:durableId="1698433104">
    <w:abstractNumId w:val="12"/>
  </w:num>
  <w:num w:numId="24" w16cid:durableId="1247611988">
    <w:abstractNumId w:val="3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8"/>
  </w:num>
  <w:num w:numId="37" w16cid:durableId="394620088">
    <w:abstractNumId w:val="24"/>
  </w:num>
  <w:num w:numId="38" w16cid:durableId="906377431">
    <w:abstractNumId w:val="27"/>
  </w:num>
  <w:num w:numId="39" w16cid:durableId="1902331227">
    <w:abstractNumId w:val="36"/>
  </w:num>
  <w:num w:numId="40" w16cid:durableId="1170755107">
    <w:abstractNumId w:val="28"/>
  </w:num>
  <w:num w:numId="41" w16cid:durableId="445120807">
    <w:abstractNumId w:val="14"/>
  </w:num>
  <w:num w:numId="42" w16cid:durableId="1041591278">
    <w:abstractNumId w:val="39"/>
  </w:num>
  <w:num w:numId="43" w16cid:durableId="1729959455">
    <w:abstractNumId w:val="26"/>
  </w:num>
  <w:num w:numId="44" w16cid:durableId="1159732035">
    <w:abstractNumId w:val="20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3"/>
  </w:num>
  <w:num w:numId="48" w16cid:durableId="1947762260">
    <w:abstractNumId w:val="33"/>
  </w:num>
  <w:num w:numId="49" w16cid:durableId="919484846">
    <w:abstractNumId w:val="37"/>
  </w:num>
  <w:num w:numId="50" w16cid:durableId="1966348556">
    <w:abstractNumId w:val="34"/>
  </w:num>
  <w:num w:numId="51" w16cid:durableId="1796557888">
    <w:abstractNumId w:val="10"/>
  </w:num>
  <w:num w:numId="52" w16cid:durableId="685444312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24B8"/>
    <w:rsid w:val="0006551A"/>
    <w:rsid w:val="00065F1A"/>
    <w:rsid w:val="000701D0"/>
    <w:rsid w:val="00074008"/>
    <w:rsid w:val="00084CE9"/>
    <w:rsid w:val="00087CAF"/>
    <w:rsid w:val="00095C24"/>
    <w:rsid w:val="000A3F20"/>
    <w:rsid w:val="000B1A73"/>
    <w:rsid w:val="000B75EE"/>
    <w:rsid w:val="000C3873"/>
    <w:rsid w:val="000C5641"/>
    <w:rsid w:val="000C5DF3"/>
    <w:rsid w:val="000C7ACD"/>
    <w:rsid w:val="000C7B11"/>
    <w:rsid w:val="000C7D4A"/>
    <w:rsid w:val="000D4367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4E1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5FD2"/>
    <w:rsid w:val="00167584"/>
    <w:rsid w:val="00167CE2"/>
    <w:rsid w:val="00182D60"/>
    <w:rsid w:val="00182DC4"/>
    <w:rsid w:val="00184622"/>
    <w:rsid w:val="00186CB0"/>
    <w:rsid w:val="001912BC"/>
    <w:rsid w:val="00191846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4018"/>
    <w:rsid w:val="001E7E45"/>
    <w:rsid w:val="00202F52"/>
    <w:rsid w:val="0020586B"/>
    <w:rsid w:val="002119AD"/>
    <w:rsid w:val="00212731"/>
    <w:rsid w:val="00214724"/>
    <w:rsid w:val="002308E7"/>
    <w:rsid w:val="00230F5A"/>
    <w:rsid w:val="002358C5"/>
    <w:rsid w:val="0024080A"/>
    <w:rsid w:val="002430D4"/>
    <w:rsid w:val="00252C7F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069E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60FA0"/>
    <w:rsid w:val="0036520E"/>
    <w:rsid w:val="00371DD5"/>
    <w:rsid w:val="00386793"/>
    <w:rsid w:val="00390849"/>
    <w:rsid w:val="003920D1"/>
    <w:rsid w:val="003A508D"/>
    <w:rsid w:val="003B2354"/>
    <w:rsid w:val="003B2729"/>
    <w:rsid w:val="003B5E2B"/>
    <w:rsid w:val="003C048C"/>
    <w:rsid w:val="003C2BB7"/>
    <w:rsid w:val="003C483F"/>
    <w:rsid w:val="003D1CEF"/>
    <w:rsid w:val="003D589E"/>
    <w:rsid w:val="003E2041"/>
    <w:rsid w:val="003E42CB"/>
    <w:rsid w:val="003F025E"/>
    <w:rsid w:val="003F06F8"/>
    <w:rsid w:val="003F5278"/>
    <w:rsid w:val="0040464B"/>
    <w:rsid w:val="00411E32"/>
    <w:rsid w:val="0041204F"/>
    <w:rsid w:val="00421CF1"/>
    <w:rsid w:val="004231CD"/>
    <w:rsid w:val="00424BD4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90F2E"/>
    <w:rsid w:val="004A1260"/>
    <w:rsid w:val="004A44F4"/>
    <w:rsid w:val="004A6793"/>
    <w:rsid w:val="004B23C2"/>
    <w:rsid w:val="004B7993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22424"/>
    <w:rsid w:val="00523465"/>
    <w:rsid w:val="00536F81"/>
    <w:rsid w:val="00541C80"/>
    <w:rsid w:val="00562E48"/>
    <w:rsid w:val="00570E48"/>
    <w:rsid w:val="00575FEB"/>
    <w:rsid w:val="00597FD4"/>
    <w:rsid w:val="005B5D60"/>
    <w:rsid w:val="005B65DC"/>
    <w:rsid w:val="005C5769"/>
    <w:rsid w:val="00601454"/>
    <w:rsid w:val="00601681"/>
    <w:rsid w:val="00603543"/>
    <w:rsid w:val="00607E20"/>
    <w:rsid w:val="00611BAA"/>
    <w:rsid w:val="006166FA"/>
    <w:rsid w:val="00620059"/>
    <w:rsid w:val="00621843"/>
    <w:rsid w:val="00627EDB"/>
    <w:rsid w:val="00634EE3"/>
    <w:rsid w:val="00641BC5"/>
    <w:rsid w:val="006437B6"/>
    <w:rsid w:val="00643F1C"/>
    <w:rsid w:val="00644807"/>
    <w:rsid w:val="00646F7F"/>
    <w:rsid w:val="00651705"/>
    <w:rsid w:val="00654EEF"/>
    <w:rsid w:val="00655667"/>
    <w:rsid w:val="00661AC6"/>
    <w:rsid w:val="00666E1A"/>
    <w:rsid w:val="0067254A"/>
    <w:rsid w:val="006835D7"/>
    <w:rsid w:val="006852C5"/>
    <w:rsid w:val="0069591F"/>
    <w:rsid w:val="00696824"/>
    <w:rsid w:val="006A0A36"/>
    <w:rsid w:val="006A19E5"/>
    <w:rsid w:val="006A36D6"/>
    <w:rsid w:val="006A4D45"/>
    <w:rsid w:val="006A5C5E"/>
    <w:rsid w:val="006B4D0F"/>
    <w:rsid w:val="006B6308"/>
    <w:rsid w:val="006B70A9"/>
    <w:rsid w:val="006D2868"/>
    <w:rsid w:val="006D45CE"/>
    <w:rsid w:val="006E663C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7BA"/>
    <w:rsid w:val="00750CE4"/>
    <w:rsid w:val="00751AC3"/>
    <w:rsid w:val="00785F5D"/>
    <w:rsid w:val="00787AE9"/>
    <w:rsid w:val="007A07C4"/>
    <w:rsid w:val="007A1B85"/>
    <w:rsid w:val="007A1E03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228"/>
    <w:rsid w:val="0080267F"/>
    <w:rsid w:val="00802B3C"/>
    <w:rsid w:val="0080430D"/>
    <w:rsid w:val="00830BF4"/>
    <w:rsid w:val="00834D6C"/>
    <w:rsid w:val="008363A4"/>
    <w:rsid w:val="0084233E"/>
    <w:rsid w:val="0084328F"/>
    <w:rsid w:val="008452CF"/>
    <w:rsid w:val="00857076"/>
    <w:rsid w:val="008640F8"/>
    <w:rsid w:val="00865882"/>
    <w:rsid w:val="008661A8"/>
    <w:rsid w:val="00866873"/>
    <w:rsid w:val="0088031E"/>
    <w:rsid w:val="00891A89"/>
    <w:rsid w:val="00891C53"/>
    <w:rsid w:val="008932A1"/>
    <w:rsid w:val="008A17BE"/>
    <w:rsid w:val="008B2624"/>
    <w:rsid w:val="008B2B0B"/>
    <w:rsid w:val="008B5146"/>
    <w:rsid w:val="008C1F00"/>
    <w:rsid w:val="008C7428"/>
    <w:rsid w:val="008D094A"/>
    <w:rsid w:val="008D247E"/>
    <w:rsid w:val="008D6030"/>
    <w:rsid w:val="008D67FD"/>
    <w:rsid w:val="008D6FFE"/>
    <w:rsid w:val="008E4978"/>
    <w:rsid w:val="008E4FBF"/>
    <w:rsid w:val="008E6834"/>
    <w:rsid w:val="008F0E49"/>
    <w:rsid w:val="009038FD"/>
    <w:rsid w:val="009106EA"/>
    <w:rsid w:val="009144B1"/>
    <w:rsid w:val="00920D2A"/>
    <w:rsid w:val="009248DE"/>
    <w:rsid w:val="009258AA"/>
    <w:rsid w:val="00930A0D"/>
    <w:rsid w:val="009427D8"/>
    <w:rsid w:val="009437BA"/>
    <w:rsid w:val="00946FAC"/>
    <w:rsid w:val="00956F60"/>
    <w:rsid w:val="00960647"/>
    <w:rsid w:val="0097031A"/>
    <w:rsid w:val="009711E6"/>
    <w:rsid w:val="0098136C"/>
    <w:rsid w:val="00981815"/>
    <w:rsid w:val="00990B53"/>
    <w:rsid w:val="00991A18"/>
    <w:rsid w:val="00992FD9"/>
    <w:rsid w:val="009930A8"/>
    <w:rsid w:val="009947CD"/>
    <w:rsid w:val="0099615C"/>
    <w:rsid w:val="009970AF"/>
    <w:rsid w:val="009A05E0"/>
    <w:rsid w:val="009A2461"/>
    <w:rsid w:val="009A28CD"/>
    <w:rsid w:val="009A2A10"/>
    <w:rsid w:val="009A52D0"/>
    <w:rsid w:val="009A6FF8"/>
    <w:rsid w:val="009C0AC5"/>
    <w:rsid w:val="009E542B"/>
    <w:rsid w:val="009F2F7C"/>
    <w:rsid w:val="00A03641"/>
    <w:rsid w:val="00A06AD3"/>
    <w:rsid w:val="00A10C95"/>
    <w:rsid w:val="00A120BD"/>
    <w:rsid w:val="00A12FD6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5D7C"/>
    <w:rsid w:val="00AA6E30"/>
    <w:rsid w:val="00AB1F6B"/>
    <w:rsid w:val="00AB2054"/>
    <w:rsid w:val="00AB6B68"/>
    <w:rsid w:val="00AC3753"/>
    <w:rsid w:val="00AC7243"/>
    <w:rsid w:val="00AD0B4A"/>
    <w:rsid w:val="00AD1F4D"/>
    <w:rsid w:val="00AE096D"/>
    <w:rsid w:val="00AE4F71"/>
    <w:rsid w:val="00AE7E52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35EAE"/>
    <w:rsid w:val="00B46EC9"/>
    <w:rsid w:val="00B46F4F"/>
    <w:rsid w:val="00B46F58"/>
    <w:rsid w:val="00B52400"/>
    <w:rsid w:val="00B53939"/>
    <w:rsid w:val="00B54DAC"/>
    <w:rsid w:val="00B6223F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1894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0814"/>
    <w:rsid w:val="00BF210F"/>
    <w:rsid w:val="00BF3D9F"/>
    <w:rsid w:val="00BF7B27"/>
    <w:rsid w:val="00C036AC"/>
    <w:rsid w:val="00C145A9"/>
    <w:rsid w:val="00C15D58"/>
    <w:rsid w:val="00C22F7F"/>
    <w:rsid w:val="00C247E9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4F62"/>
    <w:rsid w:val="00C967A1"/>
    <w:rsid w:val="00CA0AE4"/>
    <w:rsid w:val="00CB3011"/>
    <w:rsid w:val="00CB3359"/>
    <w:rsid w:val="00CB6FC1"/>
    <w:rsid w:val="00CC035F"/>
    <w:rsid w:val="00CC10F0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645"/>
    <w:rsid w:val="00D5246E"/>
    <w:rsid w:val="00D71044"/>
    <w:rsid w:val="00D734FF"/>
    <w:rsid w:val="00D75878"/>
    <w:rsid w:val="00D923F1"/>
    <w:rsid w:val="00D92C2E"/>
    <w:rsid w:val="00D93192"/>
    <w:rsid w:val="00D97610"/>
    <w:rsid w:val="00DA3B0C"/>
    <w:rsid w:val="00DA5A1D"/>
    <w:rsid w:val="00DA6AAC"/>
    <w:rsid w:val="00DB1EDF"/>
    <w:rsid w:val="00DB4117"/>
    <w:rsid w:val="00DB5310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6C3"/>
    <w:rsid w:val="00E337AC"/>
    <w:rsid w:val="00E33D1B"/>
    <w:rsid w:val="00E37BE6"/>
    <w:rsid w:val="00E40077"/>
    <w:rsid w:val="00E43229"/>
    <w:rsid w:val="00E532D0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E5443"/>
    <w:rsid w:val="00EF56D1"/>
    <w:rsid w:val="00F10206"/>
    <w:rsid w:val="00F11750"/>
    <w:rsid w:val="00F22445"/>
    <w:rsid w:val="00F305AC"/>
    <w:rsid w:val="00F32211"/>
    <w:rsid w:val="00F34170"/>
    <w:rsid w:val="00F35EE4"/>
    <w:rsid w:val="00F47EF0"/>
    <w:rsid w:val="00F51EF6"/>
    <w:rsid w:val="00F537D3"/>
    <w:rsid w:val="00F53BE2"/>
    <w:rsid w:val="00F55583"/>
    <w:rsid w:val="00F613A3"/>
    <w:rsid w:val="00F61BA1"/>
    <w:rsid w:val="00F63E12"/>
    <w:rsid w:val="00F6683B"/>
    <w:rsid w:val="00F70A81"/>
    <w:rsid w:val="00F741CD"/>
    <w:rsid w:val="00F81EAE"/>
    <w:rsid w:val="00F82FAC"/>
    <w:rsid w:val="00F91149"/>
    <w:rsid w:val="00F91655"/>
    <w:rsid w:val="00F95832"/>
    <w:rsid w:val="00F97CC3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E7F64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9</Pages>
  <Words>1085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89</cp:revision>
  <dcterms:created xsi:type="dcterms:W3CDTF">2024-03-06T13:25:00Z</dcterms:created>
  <dcterms:modified xsi:type="dcterms:W3CDTF">2024-07-09T20:13:00Z</dcterms:modified>
</cp:coreProperties>
</file>