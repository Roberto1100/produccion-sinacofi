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3428C293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38585A">
        <w:rPr>
          <w:rFonts w:ascii="Times New Roman" w:hAnsi="Times New Roman" w:cs="Times New Roman"/>
          <w:b/>
          <w:sz w:val="72"/>
          <w:szCs w:val="72"/>
        </w:rPr>
        <w:t>R</w:t>
      </w:r>
      <w:r w:rsidR="00400C3F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00C3F">
        <w:rPr>
          <w:rFonts w:ascii="Times New Roman" w:hAnsi="Times New Roman" w:cs="Times New Roman"/>
          <w:b/>
          <w:sz w:val="72"/>
          <w:szCs w:val="72"/>
        </w:rPr>
        <w:t>883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400C3F" w:rsidRPr="00400C3F">
        <w:rPr>
          <w:rFonts w:ascii="Times New Roman" w:hAnsi="Times New Roman" w:cs="Times New Roman"/>
          <w:b/>
          <w:sz w:val="72"/>
          <w:szCs w:val="72"/>
        </w:rPr>
        <w:t>ESTADO DEL RESULTADO INDIVIDUAL Y ESTADO DE OTRO RESULTADO INTEGRAL INDIVIDUAL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E94B325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62011">
              <w:rPr>
                <w:rFonts w:ascii="Times New Roman" w:hAnsi="Times New Roman" w:cs="Times New Roman"/>
              </w:rPr>
              <w:t>R</w:t>
            </w:r>
            <w:r w:rsidR="00400C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8044C" w:rsidRPr="00230F5A" w14:paraId="5339FC0E" w14:textId="7AB2D237" w:rsidTr="000506C0">
        <w:tc>
          <w:tcPr>
            <w:tcW w:w="1256" w:type="dxa"/>
          </w:tcPr>
          <w:p w14:paraId="3DF7E2D2" w14:textId="75863BEE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MR2</w:t>
            </w:r>
          </w:p>
        </w:tc>
        <w:tc>
          <w:tcPr>
            <w:tcW w:w="1342" w:type="dxa"/>
          </w:tcPr>
          <w:p w14:paraId="69C55B7E" w14:textId="20573485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6770960" w14:textId="77777777" w:rsidR="0068044C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FAF5FC5" w14:textId="77777777" w:rsidR="0068044C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5F9F5BD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12EDE40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88A0839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68044C" w:rsidRPr="00230F5A" w14:paraId="251EA50D" w14:textId="22DD7FE9" w:rsidTr="000506C0">
        <w:tc>
          <w:tcPr>
            <w:tcW w:w="1256" w:type="dxa"/>
          </w:tcPr>
          <w:p w14:paraId="7287933A" w14:textId="2774A3A0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044C" w:rsidRPr="00230F5A" w14:paraId="38B70AFE" w14:textId="34FEEE1D" w:rsidTr="000506C0">
        <w:tc>
          <w:tcPr>
            <w:tcW w:w="1256" w:type="dxa"/>
          </w:tcPr>
          <w:p w14:paraId="23AEB014" w14:textId="5799241D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044C" w:rsidRPr="00230F5A" w14:paraId="4B606B6E" w14:textId="62885254" w:rsidTr="000506C0">
        <w:tc>
          <w:tcPr>
            <w:tcW w:w="1256" w:type="dxa"/>
          </w:tcPr>
          <w:p w14:paraId="612D72B6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044C" w:rsidRPr="00230F5A" w14:paraId="2EA7A1DB" w14:textId="6C6D457E" w:rsidTr="000506C0">
        <w:tc>
          <w:tcPr>
            <w:tcW w:w="1256" w:type="dxa"/>
          </w:tcPr>
          <w:p w14:paraId="4D062B49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8044C" w:rsidRPr="00230F5A" w14:paraId="4EBD62EB" w14:textId="7659FBA3" w:rsidTr="000506C0">
        <w:tc>
          <w:tcPr>
            <w:tcW w:w="1256" w:type="dxa"/>
          </w:tcPr>
          <w:p w14:paraId="6FF918B3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8044C" w:rsidRPr="00230F5A" w:rsidRDefault="0068044C" w:rsidP="0068044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E5E4AB8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5F337F">
              <w:rPr>
                <w:rFonts w:ascii="Times New Roman" w:hAnsi="Times New Roman" w:cs="Times New Roman"/>
              </w:rPr>
              <w:t>1</w:t>
            </w:r>
            <w:r w:rsidR="00252C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65F2F52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proofErr w:type="gramStart"/>
      <w:r w:rsidR="005F337F">
        <w:rPr>
          <w:rFonts w:ascii="Times New Roman" w:hAnsi="Times New Roman" w:cs="Times New Roman"/>
        </w:rPr>
        <w:t>2</w:t>
      </w:r>
      <w:r w:rsidR="00252C7F">
        <w:rPr>
          <w:rFonts w:ascii="Times New Roman" w:hAnsi="Times New Roman" w:cs="Times New Roman"/>
        </w:rPr>
        <w:t>4</w:t>
      </w:r>
      <w:r w:rsidR="00ED4EFB">
        <w:rPr>
          <w:rFonts w:ascii="Times New Roman" w:hAnsi="Times New Roman" w:cs="Times New Roman"/>
        </w:rPr>
        <w:t xml:space="preserve">  b</w:t>
      </w:r>
      <w:proofErr w:type="gramEnd"/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D4EFB" w14:paraId="3AB606B9" w14:textId="77777777" w:rsidTr="00725859">
        <w:trPr>
          <w:trHeight w:val="242"/>
        </w:trPr>
        <w:tc>
          <w:tcPr>
            <w:tcW w:w="1414" w:type="dxa"/>
          </w:tcPr>
          <w:p w14:paraId="4D91CB8A" w14:textId="77777777" w:rsidR="00ED4EFB" w:rsidRDefault="00ED4EFB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549" w:type="dxa"/>
          </w:tcPr>
          <w:p w14:paraId="5BC54A08" w14:textId="77777777" w:rsidR="00ED4EFB" w:rsidRDefault="00ED4EFB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ED4EFB" w14:paraId="060D2BBB" w14:textId="77777777" w:rsidTr="00725859">
        <w:trPr>
          <w:trHeight w:val="244"/>
        </w:trPr>
        <w:tc>
          <w:tcPr>
            <w:tcW w:w="1414" w:type="dxa"/>
          </w:tcPr>
          <w:p w14:paraId="742CBDAC" w14:textId="77777777" w:rsidR="00ED4EFB" w:rsidRDefault="00ED4EF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37560D9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115E4A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2A5B27A8" w14:textId="77777777" w:rsidR="00ED4EFB" w:rsidRDefault="00ED4EF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77777777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7F81069B" w14:textId="77777777" w:rsidR="005F0D29" w:rsidRDefault="005F0D29" w:rsidP="005F0D2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3E7679D" w14:textId="3A81EE3B" w:rsidR="005F0D29" w:rsidRPr="00230F5A" w:rsidRDefault="005F0D29" w:rsidP="005F0D29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MR</w:t>
      </w:r>
      <w:r w:rsidR="009431F1">
        <w:t>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F7EBCE4" w14:textId="77777777" w:rsidR="005F0D29" w:rsidRDefault="005F0D29" w:rsidP="005F0D2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F0D29" w:rsidRPr="00B537DA" w14:paraId="48EF8E6C" w14:textId="77777777" w:rsidTr="007F696D">
        <w:tc>
          <w:tcPr>
            <w:tcW w:w="595" w:type="dxa"/>
          </w:tcPr>
          <w:p w14:paraId="2C213BEA" w14:textId="77777777" w:rsidR="005F0D29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204459F" w14:textId="77777777" w:rsidR="005F0D29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2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F0D29" w:rsidRPr="00B537DA" w14:paraId="1804D23B" w14:textId="77777777" w:rsidTr="007F696D">
        <w:tc>
          <w:tcPr>
            <w:tcW w:w="595" w:type="dxa"/>
            <w:shd w:val="clear" w:color="auto" w:fill="auto"/>
          </w:tcPr>
          <w:p w14:paraId="29379EC7" w14:textId="77777777" w:rsidR="005F0D29" w:rsidRPr="00E81654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5D2EE17" w14:textId="77777777" w:rsidR="005F0D29" w:rsidRPr="00B537DA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F0D29" w:rsidRPr="00B537DA" w14:paraId="2EFD21F8" w14:textId="77777777" w:rsidTr="007F696D">
        <w:tc>
          <w:tcPr>
            <w:tcW w:w="595" w:type="dxa"/>
            <w:shd w:val="clear" w:color="auto" w:fill="auto"/>
          </w:tcPr>
          <w:p w14:paraId="0C01EE2A" w14:textId="77777777" w:rsidR="005F0D29" w:rsidRPr="00E24E62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411A74BC" w14:textId="77777777" w:rsidR="005F0D29" w:rsidRDefault="005F0D29" w:rsidP="007F696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2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00D007C" w14:textId="77777777" w:rsidR="005F0D29" w:rsidRDefault="005F0D29" w:rsidP="005F0D2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F0D29">
                    <w:rPr>
                      <w:rFonts w:ascii="Arial MT" w:hAnsi="Arial MT"/>
                      <w:sz w:val="20"/>
                    </w:rPr>
                    <w:t>1</w:t>
                  </w:r>
                  <w:r w:rsidRPr="005F0D2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F0D29">
                    <w:rPr>
                      <w:rFonts w:ascii="Arial MT" w:hAnsi="Arial MT"/>
                      <w:sz w:val="20"/>
                    </w:rPr>
                    <w:t>y</w:t>
                  </w:r>
                  <w:r w:rsidRPr="005F0D2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F0D2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1D029C7" w14:textId="77777777" w:rsidR="008D6030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5F0D2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5F0D29">
                    <w:rPr>
                      <w:rFonts w:ascii="Arial MT" w:hAnsi="Arial MT"/>
                      <w:sz w:val="20"/>
                    </w:rPr>
                    <w:t>4 dígitos,</w:t>
                  </w:r>
                  <w:r>
                    <w:rPr>
                      <w:rFonts w:ascii="Arial MT" w:hAnsi="Arial MT"/>
                      <w:sz w:val="20"/>
                    </w:rPr>
                    <w:t xml:space="preserve">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5F0D29" w:rsidRPr="00F45E53" w14:paraId="3C49826D" w14:textId="77777777" w:rsidTr="005F0D29">
        <w:trPr>
          <w:trHeight w:val="268"/>
        </w:trPr>
        <w:tc>
          <w:tcPr>
            <w:tcW w:w="862" w:type="dxa"/>
          </w:tcPr>
          <w:p w14:paraId="4F186F2F" w14:textId="77777777" w:rsidR="005F0D29" w:rsidRPr="00F45E53" w:rsidRDefault="005F0D2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5F0D29" w:rsidRPr="00F45E53" w:rsidRDefault="005F0D2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5F0D29" w:rsidRPr="00F45E53" w:rsidRDefault="005F0D2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5F0D29" w:rsidRPr="00F45E53" w:rsidRDefault="005F0D2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5F0D29" w:rsidRPr="00F45E53" w:rsidRDefault="005F0D2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F0D29" w:rsidRPr="00F45E53" w14:paraId="3218A4A9" w14:textId="77777777" w:rsidTr="005F0D29">
        <w:trPr>
          <w:trHeight w:val="268"/>
        </w:trPr>
        <w:tc>
          <w:tcPr>
            <w:tcW w:w="862" w:type="dxa"/>
          </w:tcPr>
          <w:p w14:paraId="6B1D5128" w14:textId="77777777" w:rsidR="005F0D29" w:rsidRPr="00F45E53" w:rsidRDefault="005F0D2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5F0D29" w:rsidRPr="00F45E53" w:rsidRDefault="005F0D2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5F0D29" w:rsidRPr="00F45E53" w:rsidRDefault="005F0D2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0D29" w:rsidRPr="00F45E53" w14:paraId="622814C1" w14:textId="77777777" w:rsidTr="005F0D29">
        <w:trPr>
          <w:trHeight w:val="268"/>
        </w:trPr>
        <w:tc>
          <w:tcPr>
            <w:tcW w:w="862" w:type="dxa"/>
          </w:tcPr>
          <w:p w14:paraId="7671AEB9" w14:textId="77777777" w:rsidR="005F0D29" w:rsidRPr="00F45E53" w:rsidRDefault="005F0D2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5F0D29" w:rsidRPr="00F45E53" w:rsidRDefault="005F0D2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5F0D29" w:rsidRPr="00F45E53" w:rsidRDefault="005F0D2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F0D29" w:rsidRPr="00F45E53" w14:paraId="29ABD7A0" w14:textId="77777777" w:rsidTr="005F0D29">
        <w:trPr>
          <w:trHeight w:val="268"/>
        </w:trPr>
        <w:tc>
          <w:tcPr>
            <w:tcW w:w="862" w:type="dxa"/>
          </w:tcPr>
          <w:p w14:paraId="36B1247A" w14:textId="77777777" w:rsidR="005F0D29" w:rsidRPr="00F45E53" w:rsidRDefault="005F0D2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5F0D29" w:rsidRPr="00F45E53" w:rsidRDefault="005F0D2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5F0D29" w:rsidRPr="00F45E53" w:rsidRDefault="005F0D2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0D29" w:rsidRPr="00F45E53" w14:paraId="4A41D4E9" w14:textId="77777777" w:rsidTr="005F0D29">
        <w:trPr>
          <w:trHeight w:val="268"/>
        </w:trPr>
        <w:tc>
          <w:tcPr>
            <w:tcW w:w="862" w:type="dxa"/>
          </w:tcPr>
          <w:p w14:paraId="407BD317" w14:textId="77777777" w:rsidR="005F0D29" w:rsidRPr="00F45E53" w:rsidRDefault="005F0D2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5F0D29" w:rsidRPr="00F45E53" w:rsidRDefault="005F0D2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5F0D29" w:rsidRPr="00F45E53" w:rsidRDefault="005F0D2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5F0D29" w:rsidRPr="00F45E53" w:rsidRDefault="005F0D2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F0D29" w:rsidRPr="00F45E53" w14:paraId="306FA4E7" w14:textId="77777777" w:rsidTr="005F0D29">
        <w:trPr>
          <w:trHeight w:val="268"/>
        </w:trPr>
        <w:tc>
          <w:tcPr>
            <w:tcW w:w="862" w:type="dxa"/>
          </w:tcPr>
          <w:p w14:paraId="0E8DBBC7" w14:textId="7F4D293D" w:rsidR="005F0D29" w:rsidRPr="00F45E53" w:rsidRDefault="005F0D29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5F0D29" w:rsidRPr="00F45E53" w:rsidRDefault="005F0D29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5F0D29" w:rsidRPr="00F45E53" w:rsidRDefault="005F0D29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60B2B9F0" w:rsidR="005F0D29" w:rsidRPr="00400C3F" w:rsidRDefault="005F0D29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ntador de registro</w:t>
            </w:r>
          </w:p>
        </w:tc>
        <w:tc>
          <w:tcPr>
            <w:tcW w:w="850" w:type="dxa"/>
          </w:tcPr>
          <w:p w14:paraId="4F1C09C0" w14:textId="7F9AB3DE" w:rsidR="005F0D29" w:rsidRPr="00F45E53" w:rsidRDefault="005F0D29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F0D29" w:rsidRPr="00F45E53" w14:paraId="3132F3E3" w14:textId="77777777" w:rsidTr="005F0D29">
        <w:trPr>
          <w:trHeight w:val="268"/>
        </w:trPr>
        <w:tc>
          <w:tcPr>
            <w:tcW w:w="862" w:type="dxa"/>
          </w:tcPr>
          <w:p w14:paraId="7C24F630" w14:textId="097668F1" w:rsidR="005F0D29" w:rsidRDefault="005F0D29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5F0D29" w:rsidRPr="00F45E53" w:rsidRDefault="005F0D29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34E5AF98" w:rsidR="005F0D29" w:rsidRPr="00C247E9" w:rsidRDefault="005F0D29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642A3541" w:rsidR="005F0D29" w:rsidRPr="00400C3F" w:rsidRDefault="005F0D29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</w:t>
            </w:r>
            <w:proofErr w:type="gramStart"/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suma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</w:t>
            </w:r>
            <w:proofErr w:type="gramEnd"/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1D4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o restar </w:t>
            </w: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ampo 2</w:t>
            </w:r>
          </w:p>
        </w:tc>
        <w:tc>
          <w:tcPr>
            <w:tcW w:w="850" w:type="dxa"/>
          </w:tcPr>
          <w:p w14:paraId="398DD187" w14:textId="2B5C6F21" w:rsidR="005F0D29" w:rsidRPr="009E542B" w:rsidRDefault="005F0D29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F0D29" w:rsidRPr="00F45E53" w14:paraId="5B04D252" w14:textId="77777777" w:rsidTr="005F0D29">
        <w:trPr>
          <w:trHeight w:val="268"/>
        </w:trPr>
        <w:tc>
          <w:tcPr>
            <w:tcW w:w="862" w:type="dxa"/>
          </w:tcPr>
          <w:p w14:paraId="380BD23A" w14:textId="1EA4A29F" w:rsidR="005F0D29" w:rsidRPr="009E542B" w:rsidRDefault="005F0D29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5F0D29" w:rsidRPr="009E542B" w:rsidRDefault="005F0D29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5F0D29" w:rsidRPr="00C247E9" w:rsidRDefault="005F0D29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5F0D29" w:rsidRPr="000900F8" w:rsidRDefault="005F0D29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5F0D29" w:rsidRPr="009E542B" w:rsidRDefault="005F0D29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4536E" w14:paraId="3676ACCC" w14:textId="77777777" w:rsidTr="004118D8">
        <w:tc>
          <w:tcPr>
            <w:tcW w:w="1413" w:type="dxa"/>
          </w:tcPr>
          <w:p w14:paraId="7DDB3BFA" w14:textId="7777777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246E4F58" w:rsidR="00F32211" w:rsidRPr="00A4536E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400C3F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AEB0035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4536E">
              <w:rPr>
                <w:rFonts w:ascii="Times New Roman" w:hAnsi="Times New Roman" w:cs="Times New Roman"/>
              </w:rPr>
              <w:t xml:space="preserve"> </w:t>
            </w: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4536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4536E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A4536E">
        <w:t>Archivo Carátula</w:t>
      </w:r>
      <w:bookmarkEnd w:id="23"/>
      <w:bookmarkEnd w:id="24"/>
      <w:r w:rsidRPr="00A4536E">
        <w:fldChar w:fldCharType="begin"/>
      </w:r>
      <w:r w:rsidRPr="00A4536E">
        <w:instrText xml:space="preserve"> XE "Archivo ”arátula" </w:instrText>
      </w:r>
      <w:r w:rsidRPr="00A4536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083F0CEA" w:rsidR="00F32211" w:rsidRPr="00A4536E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136CE0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400C3F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4536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4484AE7" w:rsidR="00F32211" w:rsidRPr="00A4536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5E0197"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4536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25E6DD77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FACE583" w14:textId="24CAEC03" w:rsidR="00136CE0" w:rsidRPr="00136CE0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6432D5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4A97C" w14:textId="77777777" w:rsidR="006478A3" w:rsidRDefault="006478A3" w:rsidP="00F10206">
      <w:pPr>
        <w:spacing w:after="0" w:line="240" w:lineRule="auto"/>
      </w:pPr>
      <w:r>
        <w:separator/>
      </w:r>
    </w:p>
  </w:endnote>
  <w:endnote w:type="continuationSeparator" w:id="0">
    <w:p w14:paraId="5797F120" w14:textId="77777777" w:rsidR="006478A3" w:rsidRDefault="006478A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8118F" w14:textId="77777777" w:rsidR="006478A3" w:rsidRDefault="006478A3" w:rsidP="00F10206">
      <w:pPr>
        <w:spacing w:after="0" w:line="240" w:lineRule="auto"/>
      </w:pPr>
      <w:r>
        <w:separator/>
      </w:r>
    </w:p>
  </w:footnote>
  <w:footnote w:type="continuationSeparator" w:id="0">
    <w:p w14:paraId="03A7D8A8" w14:textId="77777777" w:rsidR="006478A3" w:rsidRDefault="006478A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00F8"/>
    <w:rsid w:val="00095C24"/>
    <w:rsid w:val="000A1DDF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47D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0C3F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5BB5"/>
    <w:rsid w:val="00477EA2"/>
    <w:rsid w:val="004839DA"/>
    <w:rsid w:val="0048471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5E0197"/>
    <w:rsid w:val="005F0D29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2D5"/>
    <w:rsid w:val="006437B6"/>
    <w:rsid w:val="00643F1C"/>
    <w:rsid w:val="00644807"/>
    <w:rsid w:val="00644E9D"/>
    <w:rsid w:val="00646F7F"/>
    <w:rsid w:val="006478A3"/>
    <w:rsid w:val="00654EEF"/>
    <w:rsid w:val="00655667"/>
    <w:rsid w:val="00661AC6"/>
    <w:rsid w:val="00662011"/>
    <w:rsid w:val="00666E1A"/>
    <w:rsid w:val="0067254A"/>
    <w:rsid w:val="0068044C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C7AF5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27091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1F1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542B"/>
    <w:rsid w:val="009E7167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36E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1F6B"/>
    <w:rsid w:val="00AB6B68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C66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D4EFB"/>
    <w:rsid w:val="00EE5443"/>
    <w:rsid w:val="00EF56D1"/>
    <w:rsid w:val="00F047FF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9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91</cp:revision>
  <dcterms:created xsi:type="dcterms:W3CDTF">2024-03-06T13:25:00Z</dcterms:created>
  <dcterms:modified xsi:type="dcterms:W3CDTF">2024-07-10T19:39:00Z</dcterms:modified>
</cp:coreProperties>
</file>