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E586EDE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BA1433">
        <w:rPr>
          <w:rFonts w:ascii="Times New Roman" w:hAnsi="Times New Roman" w:cs="Times New Roman"/>
          <w:b/>
          <w:sz w:val="72"/>
          <w:szCs w:val="72"/>
        </w:rPr>
        <w:t>4</w:t>
      </w:r>
      <w:r w:rsidR="005464FB">
        <w:rPr>
          <w:rFonts w:ascii="Times New Roman" w:hAnsi="Times New Roman" w:cs="Times New Roman"/>
          <w:b/>
          <w:sz w:val="72"/>
          <w:szCs w:val="72"/>
        </w:rPr>
        <w:t>1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464FB">
        <w:rPr>
          <w:rFonts w:ascii="Times New Roman" w:hAnsi="Times New Roman" w:cs="Times New Roman"/>
          <w:b/>
          <w:sz w:val="72"/>
          <w:szCs w:val="72"/>
        </w:rPr>
        <w:t>868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92F5FD4" w14:textId="7D446744" w:rsidR="0097031A" w:rsidRPr="005464FB" w:rsidRDefault="005464FB" w:rsidP="005464FB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464FB">
        <w:rPr>
          <w:rFonts w:ascii="Times New Roman" w:hAnsi="Times New Roman" w:cs="Times New Roman"/>
          <w:b/>
          <w:sz w:val="72"/>
          <w:szCs w:val="72"/>
        </w:rPr>
        <w:t>Créditos adquiridos de ANAP</w:t>
      </w: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46A24A42" w14:textId="66AA3FB1" w:rsidR="00297289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2493" w:history="1">
            <w:r w:rsidR="00297289" w:rsidRPr="00FB6E65">
              <w:rPr>
                <w:rStyle w:val="Hipervnculo"/>
                <w:noProof/>
              </w:rPr>
              <w:t>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estructuras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_Toc166762493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B07A416" w14:textId="3118A72F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4" w:history="1">
            <w:r w:rsidR="00297289" w:rsidRPr="00FB6E65">
              <w:rPr>
                <w:rStyle w:val="Hipervnculo"/>
                <w:bCs/>
                <w:noProof/>
              </w:rPr>
              <w:t>1.1.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bCs/>
                <w:noProof/>
              </w:rPr>
              <w:t xml:space="preserve">Archivo de datos del emisor  </w:t>
            </w:r>
            <w:r w:rsidR="00297289" w:rsidRPr="00FB6E65">
              <w:rPr>
                <w:rStyle w:val="Hipervnculo"/>
                <w:noProof/>
              </w:rPr>
              <w:t>Manual Sistema de Información Bancos - Sistema Contable (cmfchile.cl)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_Toc166762494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F2EBF3A" w14:textId="13B6E3B6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5" w:history="1">
            <w:r w:rsidR="00297289" w:rsidRPr="00FB6E65">
              <w:rPr>
                <w:rStyle w:val="Hipervnculo"/>
                <w:noProof/>
              </w:rPr>
              <w:t>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Validaciones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_Toc166762495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F6AE8BD" w14:textId="59A0C5BB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6" w:history="1">
            <w:r w:rsidR="00297289" w:rsidRPr="00FB6E65">
              <w:rPr>
                <w:rStyle w:val="Hipervnculo"/>
                <w:noProof/>
              </w:rPr>
              <w:t>2.1.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datos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_Toc166762496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4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36F7E3D" w14:textId="1AE1D0CB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7" w:history="1">
            <w:r w:rsidR="00297289" w:rsidRPr="00FB6E65">
              <w:rPr>
                <w:rStyle w:val="Hipervnculo"/>
                <w:noProof/>
              </w:rPr>
              <w:t>3.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Construyendo la carátula de 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_Toc166762497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5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774AD35B" w14:textId="226FCCDB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8" w:history="1">
            <w:r w:rsidR="00297289" w:rsidRPr="00FB6E65">
              <w:rPr>
                <w:rStyle w:val="Hipervnculo"/>
                <w:noProof/>
              </w:rPr>
              <w:t>3.1.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Formato de carátula de 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_Toc166762498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5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0C9B4B2A" w14:textId="45E6B0FF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499" w:history="1">
            <w:r w:rsidR="00297289" w:rsidRPr="00FB6E65">
              <w:rPr>
                <w:rStyle w:val="Hipervnculo"/>
                <w:bCs/>
                <w:noProof/>
              </w:rPr>
              <w:t>4.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nombres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_Toc166762499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3C9F3C89" w14:textId="61079CDC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0" w:history="1">
            <w:r w:rsidR="00297289" w:rsidRPr="00FB6E65">
              <w:rPr>
                <w:rStyle w:val="Hipervnculo"/>
                <w:noProof/>
              </w:rPr>
              <w:t>4.1.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salida a destino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_Toc166762500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3E2290A" w14:textId="2974ABF2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1" w:history="1">
            <w:r w:rsidR="00297289" w:rsidRPr="00FB6E65">
              <w:rPr>
                <w:rStyle w:val="Hipervnculo"/>
                <w:noProof/>
              </w:rPr>
              <w:t>4.1.1.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de datos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_Toc166762501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564D333B" w14:textId="30D393AF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2" w:history="1">
            <w:r w:rsidR="00297289" w:rsidRPr="00FB6E65">
              <w:rPr>
                <w:rStyle w:val="Hipervnculo"/>
                <w:noProof/>
              </w:rPr>
              <w:t>4.1.2.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Archivo Carátula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_Toc166762502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6AB34D07" w14:textId="346AED54" w:rsidR="00297289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3" w:history="1">
            <w:r w:rsidR="00297289" w:rsidRPr="00FB6E65">
              <w:rPr>
                <w:rStyle w:val="Hipervnculo"/>
                <w:noProof/>
              </w:rPr>
              <w:t>4.2.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Definición de correlativo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_Toc166762503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7B9EE346" w14:textId="6E790D6E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4" w:history="1">
            <w:r w:rsidR="00297289" w:rsidRPr="00FB6E65">
              <w:rPr>
                <w:rStyle w:val="Hipervnculo"/>
                <w:noProof/>
              </w:rPr>
              <w:t>4.2.1.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Salida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_Toc166762504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1981FD8D" w14:textId="6514AD6D" w:rsidR="00297289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5" w:history="1">
            <w:r w:rsidR="00297289" w:rsidRPr="00FB6E65">
              <w:rPr>
                <w:rStyle w:val="Hipervnculo"/>
                <w:noProof/>
              </w:rPr>
              <w:t>4.2.2.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Entrada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_Toc166762505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8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2AE8CD49" w14:textId="3FF66AAC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6" w:history="1">
            <w:r w:rsidR="00297289" w:rsidRPr="00FB6E65">
              <w:rPr>
                <w:rStyle w:val="Hipervnculo"/>
                <w:noProof/>
              </w:rPr>
              <w:t>5.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Definir Notificación hacia el Front.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_Toc166762506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9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401832CD" w14:textId="7CF0C781" w:rsidR="0029728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762507" w:history="1">
            <w:r w:rsidR="00297289" w:rsidRPr="00FB6E65">
              <w:rPr>
                <w:rStyle w:val="Hipervnculo"/>
                <w:noProof/>
              </w:rPr>
              <w:t>6.</w:t>
            </w:r>
            <w:r w:rsidR="0029728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297289" w:rsidRPr="00FB6E65">
              <w:rPr>
                <w:rStyle w:val="Hipervnculo"/>
                <w:noProof/>
              </w:rPr>
              <w:t>Datos sensibles</w:t>
            </w:r>
            <w:r w:rsidR="00297289">
              <w:rPr>
                <w:noProof/>
                <w:webHidden/>
              </w:rPr>
              <w:tab/>
            </w:r>
            <w:r w:rsidR="00297289">
              <w:rPr>
                <w:noProof/>
                <w:webHidden/>
              </w:rPr>
              <w:fldChar w:fldCharType="begin"/>
            </w:r>
            <w:r w:rsidR="00297289">
              <w:rPr>
                <w:noProof/>
                <w:webHidden/>
              </w:rPr>
              <w:instrText xml:space="preserve"> PAGEREF _Toc166762507 \h </w:instrText>
            </w:r>
            <w:r w:rsidR="00297289">
              <w:rPr>
                <w:noProof/>
                <w:webHidden/>
              </w:rPr>
            </w:r>
            <w:r w:rsidR="00297289">
              <w:rPr>
                <w:noProof/>
                <w:webHidden/>
              </w:rPr>
              <w:fldChar w:fldCharType="separate"/>
            </w:r>
            <w:r w:rsidR="00297289">
              <w:rPr>
                <w:noProof/>
                <w:webHidden/>
              </w:rPr>
              <w:t>10</w:t>
            </w:r>
            <w:r w:rsidR="00297289">
              <w:rPr>
                <w:noProof/>
                <w:webHidden/>
              </w:rPr>
              <w:fldChar w:fldCharType="end"/>
            </w:r>
          </w:hyperlink>
        </w:p>
        <w:p w14:paraId="1B95E1CD" w14:textId="7B61AEA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64F8A57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A1433">
              <w:rPr>
                <w:rFonts w:ascii="Times New Roman" w:hAnsi="Times New Roman" w:cs="Times New Roman"/>
              </w:rPr>
              <w:t>4</w:t>
            </w:r>
            <w:r w:rsidR="002972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22F848E4" w14:textId="73CC6117" w:rsidR="00DA6AAC" w:rsidRPr="00230F5A" w:rsidRDefault="00297289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2066A" w:rsidRPr="00230F5A" w14:paraId="5339FC0E" w14:textId="7AB2D237" w:rsidTr="000506C0">
        <w:tc>
          <w:tcPr>
            <w:tcW w:w="1256" w:type="dxa"/>
          </w:tcPr>
          <w:p w14:paraId="3DF7E2D2" w14:textId="535C5C55" w:rsidR="0022066A" w:rsidRPr="00230F5A" w:rsidRDefault="0022066A" w:rsidP="0022066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D41</w:t>
            </w:r>
          </w:p>
        </w:tc>
        <w:tc>
          <w:tcPr>
            <w:tcW w:w="1342" w:type="dxa"/>
          </w:tcPr>
          <w:p w14:paraId="69C55B7E" w14:textId="61E734E7" w:rsidR="0022066A" w:rsidRPr="00230F5A" w:rsidRDefault="0022066A" w:rsidP="0022066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772DB28" w14:textId="77777777" w:rsidR="0022066A" w:rsidRDefault="0022066A" w:rsidP="0022066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C4E4880" w14:textId="77777777" w:rsidR="0022066A" w:rsidRDefault="0022066A" w:rsidP="0022066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2402E77" w:rsidR="0022066A" w:rsidRPr="00230F5A" w:rsidRDefault="0022066A" w:rsidP="0022066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6482D41" w:rsidR="0022066A" w:rsidRPr="00230F5A" w:rsidRDefault="0022066A" w:rsidP="0022066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77B63CE" w:rsidR="0022066A" w:rsidRPr="00230F5A" w:rsidRDefault="0022066A" w:rsidP="0022066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2B7E50" w:rsidRPr="00230F5A" w14:paraId="251EA50D" w14:textId="22DD7FE9" w:rsidTr="000506C0">
        <w:tc>
          <w:tcPr>
            <w:tcW w:w="1256" w:type="dxa"/>
          </w:tcPr>
          <w:p w14:paraId="7287933A" w14:textId="69A04FF1" w:rsidR="002B7E50" w:rsidRPr="00230F5A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D41</w:t>
            </w:r>
          </w:p>
        </w:tc>
        <w:tc>
          <w:tcPr>
            <w:tcW w:w="1342" w:type="dxa"/>
          </w:tcPr>
          <w:p w14:paraId="562818B9" w14:textId="128F1CAD" w:rsidR="002B7E50" w:rsidRPr="00230F5A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02A11AB" w14:textId="77777777" w:rsidR="002B7E50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68F488B0" w14:textId="77777777" w:rsidR="002B7E50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82CB14B" w:rsidR="002B7E50" w:rsidRPr="00230F5A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50916D58" w:rsidR="002B7E50" w:rsidRPr="00230F5A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3AAEF52" w14:textId="77777777" w:rsidR="002B7E50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26.08.24</w:t>
            </w:r>
          </w:p>
          <w:p w14:paraId="02EDAFBA" w14:textId="476DA5BC" w:rsidR="002B7E50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B7E50">
              <w:rPr>
                <w:rFonts w:ascii="Times New Roman" w:hAnsi="Times New Roman" w:cs="Times New Roman"/>
              </w:rPr>
              <w:t> - Sección 3 campos de caratula muestra campo 18 y debe ser 18A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680C47E" w14:textId="301DB441" w:rsidR="002B7E50" w:rsidRPr="00230F5A" w:rsidRDefault="002B7E50" w:rsidP="002B7E5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D2E99" w:rsidRPr="00230F5A" w14:paraId="38B70AFE" w14:textId="34FEEE1D" w:rsidTr="000506C0">
        <w:tc>
          <w:tcPr>
            <w:tcW w:w="1256" w:type="dxa"/>
          </w:tcPr>
          <w:p w14:paraId="23AEB014" w14:textId="2A5A66A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D41</w:t>
            </w:r>
          </w:p>
        </w:tc>
        <w:tc>
          <w:tcPr>
            <w:tcW w:w="1342" w:type="dxa"/>
          </w:tcPr>
          <w:p w14:paraId="7FA5A642" w14:textId="7D0B2C9B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EF4E834" w14:textId="77777777" w:rsidR="006D2E99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47CD56E" w14:textId="77777777" w:rsidR="006D2E99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44149BD3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6FC7ACCB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3682332" w14:textId="77777777" w:rsidR="006D2E99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28.08.24</w:t>
            </w:r>
          </w:p>
          <w:p w14:paraId="581150AD" w14:textId="77777777" w:rsidR="006D2E99" w:rsidRPr="006D2E99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D2E99">
              <w:rPr>
                <w:rFonts w:ascii="Times New Roman" w:hAnsi="Times New Roman" w:cs="Times New Roman"/>
                <w:lang w:val="es-CL"/>
              </w:rPr>
              <w:t>D41</w:t>
            </w:r>
          </w:p>
          <w:p w14:paraId="2B50D74A" w14:textId="77777777" w:rsidR="006D2E99" w:rsidRPr="006D2E99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D2E99">
              <w:rPr>
                <w:rFonts w:ascii="Times New Roman" w:hAnsi="Times New Roman" w:cs="Times New Roman"/>
                <w:lang w:val="es-CL"/>
              </w:rPr>
              <w:t>            - Cambio no aplicado, deben dejar el campo 18 como 18A</w:t>
            </w:r>
          </w:p>
          <w:p w14:paraId="3301AE4B" w14:textId="608B159A" w:rsidR="006D2E99" w:rsidRPr="006D2E99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6D2E99" w:rsidRPr="00230F5A" w14:paraId="4B606B6E" w14:textId="62885254" w:rsidTr="000506C0">
        <w:tc>
          <w:tcPr>
            <w:tcW w:w="1256" w:type="dxa"/>
          </w:tcPr>
          <w:p w14:paraId="612D72B6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D2E99" w:rsidRPr="00230F5A" w14:paraId="2EA7A1DB" w14:textId="6C6D457E" w:rsidTr="000506C0">
        <w:tc>
          <w:tcPr>
            <w:tcW w:w="1256" w:type="dxa"/>
          </w:tcPr>
          <w:p w14:paraId="4D062B49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D2E99" w:rsidRPr="00230F5A" w14:paraId="4EBD62EB" w14:textId="7659FBA3" w:rsidTr="000506C0">
        <w:tc>
          <w:tcPr>
            <w:tcW w:w="1256" w:type="dxa"/>
          </w:tcPr>
          <w:p w14:paraId="6FF918B3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D2E99" w:rsidRPr="00230F5A" w:rsidRDefault="006D2E99" w:rsidP="006D2E9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762493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762494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DFE434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233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94274B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22066A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841D21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D00BF8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0D82685A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D00BF8">
              <w:rPr>
                <w:rFonts w:ascii="Times New Roman" w:hAnsi="Times New Roman" w:cs="Times New Roman"/>
              </w:rPr>
              <w:t>1</w:t>
            </w:r>
            <w:r w:rsidR="008F34D4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66AC427C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00BF8">
        <w:rPr>
          <w:rFonts w:ascii="Times New Roman" w:hAnsi="Times New Roman" w:cs="Times New Roman"/>
        </w:rPr>
        <w:t>1</w:t>
      </w:r>
      <w:r w:rsidR="008F34D4">
        <w:rPr>
          <w:rFonts w:ascii="Times New Roman" w:hAnsi="Times New Roman" w:cs="Times New Roman"/>
        </w:rPr>
        <w:t>28</w:t>
      </w:r>
    </w:p>
    <w:p w14:paraId="23AC8D5F" w14:textId="77777777" w:rsidR="00D00BF8" w:rsidRDefault="00D00B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7F8CC6" w14:textId="77777777" w:rsidR="008F34D4" w:rsidRDefault="008F34D4" w:rsidP="008F34D4">
      <w:pPr>
        <w:spacing w:after="58"/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8F34D4" w14:paraId="5144438C" w14:textId="77777777" w:rsidTr="00725859">
        <w:trPr>
          <w:trHeight w:val="244"/>
        </w:trPr>
        <w:tc>
          <w:tcPr>
            <w:tcW w:w="1414" w:type="dxa"/>
          </w:tcPr>
          <w:p w14:paraId="2D488031" w14:textId="77777777" w:rsidR="008F34D4" w:rsidRDefault="008F34D4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16A9FCE" w14:textId="77777777" w:rsidR="008F34D4" w:rsidRDefault="008F34D4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2819109" w14:textId="77777777" w:rsidR="008F34D4" w:rsidRDefault="008F34D4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Mes</w:t>
            </w:r>
          </w:p>
        </w:tc>
        <w:tc>
          <w:tcPr>
            <w:tcW w:w="2549" w:type="dxa"/>
          </w:tcPr>
          <w:p w14:paraId="3FA5A8A9" w14:textId="77777777" w:rsidR="008F34D4" w:rsidRDefault="008F34D4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8F34D4" w14:paraId="128F7EF7" w14:textId="77777777" w:rsidTr="00725859">
        <w:trPr>
          <w:trHeight w:val="241"/>
        </w:trPr>
        <w:tc>
          <w:tcPr>
            <w:tcW w:w="1414" w:type="dxa"/>
          </w:tcPr>
          <w:p w14:paraId="42E02EC5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D6F1E66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EDF8F0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2549" w:type="dxa"/>
          </w:tcPr>
          <w:p w14:paraId="3673C669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VX(01)</w:t>
            </w:r>
          </w:p>
        </w:tc>
      </w:tr>
      <w:tr w:rsidR="008F34D4" w14:paraId="2FAAB292" w14:textId="77777777" w:rsidTr="00725859">
        <w:trPr>
          <w:trHeight w:val="244"/>
        </w:trPr>
        <w:tc>
          <w:tcPr>
            <w:tcW w:w="1414" w:type="dxa"/>
          </w:tcPr>
          <w:p w14:paraId="260694E3" w14:textId="77777777" w:rsidR="008F34D4" w:rsidRDefault="008F34D4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58A830F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DD2B1F1" w14:textId="77777777" w:rsidR="008F34D4" w:rsidRPr="008F34D4" w:rsidRDefault="008F34D4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F34D4">
              <w:rPr>
                <w:sz w:val="20"/>
                <w:lang w:val="es-CL"/>
              </w:rPr>
              <w:t>Número</w:t>
            </w:r>
            <w:r w:rsidRPr="008F34D4">
              <w:rPr>
                <w:spacing w:val="-5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interno</w:t>
            </w:r>
            <w:r w:rsidRPr="008F34D4">
              <w:rPr>
                <w:spacing w:val="-1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de</w:t>
            </w:r>
            <w:r w:rsidRPr="008F34D4">
              <w:rPr>
                <w:spacing w:val="-4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identificación</w:t>
            </w:r>
            <w:r w:rsidRPr="008F34D4">
              <w:rPr>
                <w:spacing w:val="-2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de</w:t>
            </w:r>
            <w:r w:rsidRPr="008F34D4">
              <w:rPr>
                <w:spacing w:val="-4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la</w:t>
            </w:r>
            <w:r w:rsidRPr="008F34D4">
              <w:rPr>
                <w:spacing w:val="-1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670115B5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8F34D4" w14:paraId="72F855C8" w14:textId="77777777" w:rsidTr="00725859">
        <w:trPr>
          <w:trHeight w:val="242"/>
        </w:trPr>
        <w:tc>
          <w:tcPr>
            <w:tcW w:w="1414" w:type="dxa"/>
          </w:tcPr>
          <w:p w14:paraId="42916182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E56833A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F54174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56DCE2DE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8F34D4" w14:paraId="50168D6C" w14:textId="77777777" w:rsidTr="00725859">
        <w:trPr>
          <w:trHeight w:val="244"/>
        </w:trPr>
        <w:tc>
          <w:tcPr>
            <w:tcW w:w="1414" w:type="dxa"/>
          </w:tcPr>
          <w:p w14:paraId="3BFFD284" w14:textId="77777777" w:rsidR="008F34D4" w:rsidRDefault="008F34D4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03BEB57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C05D31" w14:textId="77777777" w:rsidR="008F34D4" w:rsidRPr="008F34D4" w:rsidRDefault="008F34D4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F34D4">
              <w:rPr>
                <w:sz w:val="20"/>
                <w:lang w:val="es-CL"/>
              </w:rPr>
              <w:t>Moneda</w:t>
            </w:r>
            <w:r w:rsidRPr="008F34D4">
              <w:rPr>
                <w:spacing w:val="-2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y</w:t>
            </w:r>
            <w:r w:rsidRPr="008F34D4">
              <w:rPr>
                <w:spacing w:val="-1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reajustabilidad</w:t>
            </w:r>
            <w:r w:rsidRPr="008F34D4">
              <w:rPr>
                <w:spacing w:val="-3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del</w:t>
            </w:r>
            <w:r w:rsidRPr="008F34D4">
              <w:rPr>
                <w:spacing w:val="-2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contrato</w:t>
            </w:r>
          </w:p>
        </w:tc>
        <w:tc>
          <w:tcPr>
            <w:tcW w:w="2549" w:type="dxa"/>
          </w:tcPr>
          <w:p w14:paraId="6FC412EA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F34D4" w14:paraId="4E1A1A15" w14:textId="77777777" w:rsidTr="00725859">
        <w:trPr>
          <w:trHeight w:val="241"/>
        </w:trPr>
        <w:tc>
          <w:tcPr>
            <w:tcW w:w="1414" w:type="dxa"/>
          </w:tcPr>
          <w:p w14:paraId="0C3C502A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0DC0C44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CF383D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6CAD4417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F34D4" w14:paraId="57836A85" w14:textId="77777777" w:rsidTr="00725859">
        <w:trPr>
          <w:trHeight w:val="244"/>
        </w:trPr>
        <w:tc>
          <w:tcPr>
            <w:tcW w:w="1414" w:type="dxa"/>
          </w:tcPr>
          <w:p w14:paraId="5A677344" w14:textId="77777777" w:rsidR="008F34D4" w:rsidRDefault="008F34D4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DBDD729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F42979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Plazo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contractual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5FE7B7CF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F34D4" w14:paraId="4CC327AE" w14:textId="77777777" w:rsidTr="00725859">
        <w:trPr>
          <w:trHeight w:val="242"/>
        </w:trPr>
        <w:tc>
          <w:tcPr>
            <w:tcW w:w="1414" w:type="dxa"/>
          </w:tcPr>
          <w:p w14:paraId="679A66DA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968A0AC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E8BA68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5443EC0A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75D61533" w14:textId="77777777" w:rsidR="008F34D4" w:rsidRDefault="008F34D4" w:rsidP="008F34D4">
      <w:pPr>
        <w:spacing w:line="222" w:lineRule="exact"/>
        <w:rPr>
          <w:sz w:val="20"/>
        </w:rPr>
        <w:sectPr w:rsidR="008F34D4" w:rsidSect="009D3374">
          <w:pgSz w:w="12250" w:h="15850"/>
          <w:pgMar w:top="1380" w:right="840" w:bottom="880" w:left="920" w:header="567" w:footer="685" w:gutter="0"/>
          <w:cols w:space="720"/>
        </w:sectPr>
      </w:pPr>
    </w:p>
    <w:p w14:paraId="30F8414F" w14:textId="77777777" w:rsidR="008F34D4" w:rsidRDefault="008F34D4" w:rsidP="008F34D4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8F34D4" w14:paraId="36F26BA6" w14:textId="77777777" w:rsidTr="00725859">
        <w:trPr>
          <w:trHeight w:val="242"/>
        </w:trPr>
        <w:tc>
          <w:tcPr>
            <w:tcW w:w="1414" w:type="dxa"/>
          </w:tcPr>
          <w:p w14:paraId="3EEE503C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5788F426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0B344A" w14:textId="77777777" w:rsidR="008F34D4" w:rsidRPr="008F34D4" w:rsidRDefault="008F34D4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8F34D4">
              <w:rPr>
                <w:sz w:val="20"/>
                <w:lang w:val="es-CL"/>
              </w:rPr>
              <w:t>Tasa</w:t>
            </w:r>
            <w:r w:rsidRPr="008F34D4">
              <w:rPr>
                <w:spacing w:val="-3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de</w:t>
            </w:r>
            <w:r w:rsidRPr="008F34D4">
              <w:rPr>
                <w:spacing w:val="-4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interés</w:t>
            </w:r>
            <w:r w:rsidRPr="008F34D4">
              <w:rPr>
                <w:spacing w:val="-4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de</w:t>
            </w:r>
            <w:r w:rsidRPr="008F34D4">
              <w:rPr>
                <w:spacing w:val="-4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la</w:t>
            </w:r>
            <w:r w:rsidRPr="008F34D4">
              <w:rPr>
                <w:spacing w:val="-1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14E1D699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V9(02)</w:t>
            </w:r>
          </w:p>
        </w:tc>
      </w:tr>
      <w:tr w:rsidR="008F34D4" w14:paraId="27DAE240" w14:textId="77777777" w:rsidTr="00725859">
        <w:trPr>
          <w:trHeight w:val="244"/>
        </w:trPr>
        <w:tc>
          <w:tcPr>
            <w:tcW w:w="1414" w:type="dxa"/>
          </w:tcPr>
          <w:p w14:paraId="0D187E66" w14:textId="77777777" w:rsidR="008F34D4" w:rsidRDefault="008F34D4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FB5C047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A9E70F4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cuotas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atrasadas</w:t>
            </w:r>
          </w:p>
        </w:tc>
        <w:tc>
          <w:tcPr>
            <w:tcW w:w="2549" w:type="dxa"/>
          </w:tcPr>
          <w:p w14:paraId="2B6048F0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F34D4" w14:paraId="224830EE" w14:textId="77777777" w:rsidTr="00725859">
        <w:trPr>
          <w:trHeight w:val="242"/>
        </w:trPr>
        <w:tc>
          <w:tcPr>
            <w:tcW w:w="1414" w:type="dxa"/>
          </w:tcPr>
          <w:p w14:paraId="13267A88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46377F9C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275318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cuotas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atrasadas</w:t>
            </w:r>
          </w:p>
        </w:tc>
        <w:tc>
          <w:tcPr>
            <w:tcW w:w="2549" w:type="dxa"/>
          </w:tcPr>
          <w:p w14:paraId="31ABAE3D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F34D4" w14:paraId="600361D7" w14:textId="77777777" w:rsidTr="00725859">
        <w:trPr>
          <w:trHeight w:val="486"/>
        </w:trPr>
        <w:tc>
          <w:tcPr>
            <w:tcW w:w="1414" w:type="dxa"/>
          </w:tcPr>
          <w:p w14:paraId="4689DAF9" w14:textId="77777777" w:rsidR="008F34D4" w:rsidRDefault="008F34D4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31A26B5C" w14:textId="77777777" w:rsidR="008F34D4" w:rsidRDefault="008F34D4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FD6749" w14:textId="77777777" w:rsidR="008F34D4" w:rsidRPr="008F34D4" w:rsidRDefault="008F34D4" w:rsidP="00725859">
            <w:pPr>
              <w:pStyle w:val="TableParagraph"/>
              <w:spacing w:line="242" w:lineRule="exact"/>
              <w:ind w:right="101"/>
              <w:rPr>
                <w:sz w:val="20"/>
                <w:lang w:val="es-CL"/>
              </w:rPr>
            </w:pPr>
            <w:r w:rsidRPr="008F34D4">
              <w:rPr>
                <w:sz w:val="20"/>
                <w:lang w:val="es-CL"/>
              </w:rPr>
              <w:t>Cantidad</w:t>
            </w:r>
            <w:r w:rsidRPr="008F34D4">
              <w:rPr>
                <w:spacing w:val="29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de</w:t>
            </w:r>
            <w:r w:rsidRPr="008F34D4">
              <w:rPr>
                <w:spacing w:val="27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meses</w:t>
            </w:r>
            <w:r w:rsidRPr="008F34D4">
              <w:rPr>
                <w:spacing w:val="29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de</w:t>
            </w:r>
            <w:r w:rsidRPr="008F34D4">
              <w:rPr>
                <w:spacing w:val="31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atraso</w:t>
            </w:r>
            <w:r w:rsidRPr="008F34D4">
              <w:rPr>
                <w:spacing w:val="27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de</w:t>
            </w:r>
            <w:r w:rsidRPr="008F34D4">
              <w:rPr>
                <w:spacing w:val="29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la</w:t>
            </w:r>
            <w:r w:rsidRPr="008F34D4">
              <w:rPr>
                <w:spacing w:val="31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cuota</w:t>
            </w:r>
            <w:r w:rsidRPr="008F34D4">
              <w:rPr>
                <w:spacing w:val="28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impaga</w:t>
            </w:r>
            <w:r w:rsidRPr="008F34D4">
              <w:rPr>
                <w:spacing w:val="-67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más</w:t>
            </w:r>
            <w:r w:rsidRPr="008F34D4">
              <w:rPr>
                <w:spacing w:val="-3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antigua</w:t>
            </w:r>
          </w:p>
        </w:tc>
        <w:tc>
          <w:tcPr>
            <w:tcW w:w="2549" w:type="dxa"/>
          </w:tcPr>
          <w:p w14:paraId="1A704492" w14:textId="77777777" w:rsidR="008F34D4" w:rsidRDefault="008F34D4" w:rsidP="00725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F34D4" w14:paraId="7CACA758" w14:textId="77777777" w:rsidTr="00725859">
        <w:trPr>
          <w:trHeight w:val="242"/>
        </w:trPr>
        <w:tc>
          <w:tcPr>
            <w:tcW w:w="1414" w:type="dxa"/>
          </w:tcPr>
          <w:p w14:paraId="7CCD55E9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6C65BF8E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72AACB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Cobranza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judicial</w:t>
            </w:r>
          </w:p>
        </w:tc>
        <w:tc>
          <w:tcPr>
            <w:tcW w:w="2549" w:type="dxa"/>
          </w:tcPr>
          <w:p w14:paraId="480ED921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F34D4" w14:paraId="516D9655" w14:textId="77777777" w:rsidTr="00725859">
        <w:trPr>
          <w:trHeight w:val="244"/>
        </w:trPr>
        <w:tc>
          <w:tcPr>
            <w:tcW w:w="1414" w:type="dxa"/>
          </w:tcPr>
          <w:p w14:paraId="069CCB71" w14:textId="77777777" w:rsidR="008F34D4" w:rsidRDefault="008F34D4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483553E4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0E02141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bonificación</w:t>
            </w:r>
          </w:p>
        </w:tc>
        <w:tc>
          <w:tcPr>
            <w:tcW w:w="2549" w:type="dxa"/>
          </w:tcPr>
          <w:p w14:paraId="716882C4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F34D4" w14:paraId="3A993CA5" w14:textId="77777777" w:rsidTr="00725859">
        <w:trPr>
          <w:trHeight w:val="242"/>
        </w:trPr>
        <w:tc>
          <w:tcPr>
            <w:tcW w:w="1414" w:type="dxa"/>
          </w:tcPr>
          <w:p w14:paraId="742D21E7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027A91C2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3367640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descuento</w:t>
            </w:r>
          </w:p>
        </w:tc>
        <w:tc>
          <w:tcPr>
            <w:tcW w:w="2549" w:type="dxa"/>
          </w:tcPr>
          <w:p w14:paraId="4B6346A0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F34D4" w14:paraId="2237BC30" w14:textId="77777777" w:rsidTr="00725859">
        <w:trPr>
          <w:trHeight w:val="244"/>
        </w:trPr>
        <w:tc>
          <w:tcPr>
            <w:tcW w:w="1414" w:type="dxa"/>
          </w:tcPr>
          <w:p w14:paraId="23B85B96" w14:textId="77777777" w:rsidR="008F34D4" w:rsidRDefault="008F34D4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729E5491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1F3F07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bonificación</w:t>
            </w:r>
          </w:p>
        </w:tc>
        <w:tc>
          <w:tcPr>
            <w:tcW w:w="2549" w:type="dxa"/>
          </w:tcPr>
          <w:p w14:paraId="2CC1CF3A" w14:textId="77777777" w:rsidR="008F34D4" w:rsidRDefault="008F34D4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F34D4" w14:paraId="369BDEDD" w14:textId="77777777" w:rsidTr="00725859">
        <w:trPr>
          <w:trHeight w:val="242"/>
        </w:trPr>
        <w:tc>
          <w:tcPr>
            <w:tcW w:w="1414" w:type="dxa"/>
          </w:tcPr>
          <w:p w14:paraId="4F3B484A" w14:textId="77777777" w:rsidR="008F34D4" w:rsidRDefault="008F34D4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30512A55" w14:textId="77777777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D1C47D" w14:textId="77777777" w:rsidR="008F34D4" w:rsidRPr="008F34D4" w:rsidRDefault="008F34D4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8F34D4">
              <w:rPr>
                <w:sz w:val="20"/>
                <w:lang w:val="es-CL"/>
              </w:rPr>
              <w:t>Región</w:t>
            </w:r>
            <w:r w:rsidRPr="008F34D4">
              <w:rPr>
                <w:spacing w:val="-4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donde</w:t>
            </w:r>
            <w:r w:rsidRPr="008F34D4">
              <w:rPr>
                <w:spacing w:val="-3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está</w:t>
            </w:r>
            <w:r w:rsidRPr="008F34D4">
              <w:rPr>
                <w:spacing w:val="-5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ubicado</w:t>
            </w:r>
            <w:r w:rsidRPr="008F34D4">
              <w:rPr>
                <w:spacing w:val="-3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el</w:t>
            </w:r>
            <w:r w:rsidRPr="008F34D4">
              <w:rPr>
                <w:spacing w:val="-4"/>
                <w:sz w:val="20"/>
                <w:lang w:val="es-CL"/>
              </w:rPr>
              <w:t xml:space="preserve"> </w:t>
            </w:r>
            <w:r w:rsidRPr="008F34D4">
              <w:rPr>
                <w:sz w:val="20"/>
                <w:lang w:val="es-CL"/>
              </w:rPr>
              <w:t>inmueble</w:t>
            </w:r>
          </w:p>
        </w:tc>
        <w:tc>
          <w:tcPr>
            <w:tcW w:w="2549" w:type="dxa"/>
          </w:tcPr>
          <w:p w14:paraId="6E6BBF6E" w14:textId="0583B273" w:rsidR="008F34D4" w:rsidRDefault="008F34D4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</w:t>
            </w:r>
            <w:r w:rsidR="0022066A">
              <w:rPr>
                <w:sz w:val="20"/>
              </w:rPr>
              <w:t>)</w:t>
            </w:r>
          </w:p>
        </w:tc>
      </w:tr>
    </w:tbl>
    <w:p w14:paraId="06840451" w14:textId="14C1A086" w:rsidR="00D71B97" w:rsidRDefault="008F34D4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Bytes</w:t>
      </w:r>
    </w:p>
    <w:p w14:paraId="31BFC6AC" w14:textId="77777777" w:rsidR="00D71B97" w:rsidRDefault="00D71B97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FBF1910" w14:textId="77777777" w:rsidR="00D71B97" w:rsidRDefault="00D71B97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BFF09A4" w14:textId="078C38CB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762495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762496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7C446DD6" w14:textId="77777777" w:rsidTr="00725859">
        <w:tc>
          <w:tcPr>
            <w:tcW w:w="595" w:type="dxa"/>
          </w:tcPr>
          <w:p w14:paraId="413E664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44509F6E" w:rsidR="00AC40AA" w:rsidRDefault="006B7D39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7DFD1CCA" w14:textId="77777777" w:rsidR="00074008" w:rsidRDefault="00074008" w:rsidP="00601454">
      <w:pPr>
        <w:pStyle w:val="Textoindependiente"/>
        <w:ind w:left="360"/>
      </w:pPr>
    </w:p>
    <w:p w14:paraId="6FEC2699" w14:textId="0C2FB41B" w:rsidR="00B53D7C" w:rsidRPr="00230F5A" w:rsidRDefault="00B53D7C" w:rsidP="00B53D7C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D41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191BC4F" w14:textId="77777777" w:rsidR="00B53D7C" w:rsidRDefault="00B53D7C" w:rsidP="00B53D7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53D7C" w:rsidRPr="00B537DA" w14:paraId="356C75C5" w14:textId="77777777" w:rsidTr="001C205D">
        <w:tc>
          <w:tcPr>
            <w:tcW w:w="595" w:type="dxa"/>
            <w:shd w:val="clear" w:color="auto" w:fill="auto"/>
          </w:tcPr>
          <w:p w14:paraId="457B00C9" w14:textId="77777777" w:rsidR="00B53D7C" w:rsidRPr="00E81654" w:rsidRDefault="00B53D7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AD9ED2C" w14:textId="77777777" w:rsidR="00B53D7C" w:rsidRPr="00B537DA" w:rsidRDefault="00B53D7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53D7C" w:rsidRPr="00B537DA" w14:paraId="5EE5C0BE" w14:textId="77777777" w:rsidTr="001C205D">
        <w:tc>
          <w:tcPr>
            <w:tcW w:w="595" w:type="dxa"/>
            <w:shd w:val="clear" w:color="auto" w:fill="auto"/>
          </w:tcPr>
          <w:p w14:paraId="1CEED6AB" w14:textId="279C5613" w:rsidR="00B53D7C" w:rsidRPr="00E24E62" w:rsidRDefault="00B53D7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6B7D3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</w:tcPr>
          <w:p w14:paraId="11AE1845" w14:textId="54B80B4E" w:rsidR="00B53D7C" w:rsidRDefault="00B53D7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 w:rsidR="006B7D3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6,8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B7D3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16 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deben ser </w:t>
            </w:r>
            <w:r w:rsidR="00D86E67"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numéricos,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 caso contrario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2F202346" w14:textId="77777777" w:rsidR="00B53D7C" w:rsidRDefault="00B53D7C" w:rsidP="00B53D7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762497"/>
      <w:r>
        <w:rPr>
          <w:rFonts w:cs="Times New Roman"/>
        </w:rPr>
        <w:lastRenderedPageBreak/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762498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05AEE8B9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9D07FDC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46B9C32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9A8D8E2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F54629D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4982B3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498A6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1497469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5F56FE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6A93E03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55D54B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72A21D86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2F6A407A" w14:textId="3D993405" w:rsidR="00D71B97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6B9C10C9">
          <v:shape id="Text Box 10" o:spid="_x0000_s2062" type="#_x0000_t202" style="position:absolute;margin-left:-35.65pt;margin-top:22.8pt;width:488.65pt;height:260.25pt;z-index:251662336;visibility:visible;mso-wrap-style:square;mso-height-percent:0;mso-wrap-distance-left:9pt;mso-wrap-distance-top:0;mso-wrap-distance-right:9pt;mso-wrap-distance-bottom:0;mso-position-horizontal-relative:margin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" filled="f" stroked="f">
            <v:textbox inset="0,0,0,0">
              <w:txbxContent>
                <w:p w14:paraId="1A1CA0B7" w14:textId="77777777" w:rsidR="00D71B97" w:rsidRDefault="00D71B97" w:rsidP="00D71B97">
                  <w:pPr>
                    <w:spacing w:before="1" w:line="243" w:lineRule="exact"/>
                    <w:ind w:left="9"/>
                    <w:rPr>
                      <w:sz w:val="20"/>
                    </w:rPr>
                  </w:pPr>
                  <w:r>
                    <w:rPr>
                      <w:sz w:val="20"/>
                    </w:rPr>
                    <w:t>El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formato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F2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(F)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es:</w:t>
                  </w:r>
                </w:p>
                <w:p w14:paraId="574E4B1F" w14:textId="77777777" w:rsidR="00D71B97" w:rsidRDefault="00D71B97" w:rsidP="00D71B97">
                  <w:pPr>
                    <w:spacing w:line="243" w:lineRule="exact"/>
                    <w:ind w:left="103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&lt;S_HEAD&gt;&lt;campos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1&gt;&lt;campo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2&gt;...&lt;campo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m&gt;…&lt;signo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n&gt;&lt;S_FOOT&gt; Donde:</w:t>
                  </w:r>
                </w:p>
                <w:p w14:paraId="71A4B867" w14:textId="77777777" w:rsidR="00D71B97" w:rsidRDefault="00D71B97" w:rsidP="00D71B97">
                  <w:pPr>
                    <w:spacing w:before="1"/>
                    <w:rPr>
                      <w:sz w:val="20"/>
                    </w:rPr>
                  </w:pPr>
                </w:p>
                <w:p w14:paraId="574346F2" w14:textId="77777777" w:rsidR="00D71B97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&lt;S_HEAD&gt;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 constante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“T”.</w:t>
                  </w:r>
                </w:p>
                <w:p w14:paraId="4B0591BF" w14:textId="77777777" w:rsidR="00D71B97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2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&lt;campo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Representa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campo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mensaje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carátula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tipo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 archivo, con largo 15 y 19 (archivo excel).</w:t>
                  </w:r>
                </w:p>
                <w:p w14:paraId="2FB53271" w14:textId="77777777" w:rsidR="00D71B97" w:rsidRPr="00842321" w:rsidRDefault="00D71B97" w:rsidP="00D71B97">
                  <w:pPr>
                    <w:widowControl w:val="0"/>
                    <w:numPr>
                      <w:ilvl w:val="0"/>
                      <w:numId w:val="49"/>
                    </w:numPr>
                    <w:tabs>
                      <w:tab w:val="left" w:pos="823"/>
                      <w:tab w:val="left" w:pos="824"/>
                    </w:tabs>
                    <w:autoSpaceDE w:val="0"/>
                    <w:autoSpaceDN w:val="0"/>
                    <w:spacing w:after="0" w:line="244" w:lineRule="exact"/>
                    <w:ind w:hanging="361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&lt;S_FOOT&gt;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largo 15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tiene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valor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constante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“FFFFFFFFFFFFFFF”</w:t>
                  </w:r>
                </w:p>
                <w:p w14:paraId="555CDBA9" w14:textId="77777777" w:rsidR="00D71B97" w:rsidRDefault="00D71B97" w:rsidP="00D71B97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6663CE97" w14:textId="77777777" w:rsidR="00D71B97" w:rsidRDefault="00D71B97" w:rsidP="00D71B97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 anchorx="margin"/>
          </v:shape>
        </w:pict>
      </w:r>
    </w:p>
    <w:p w14:paraId="7FE9B2C3" w14:textId="02882FAA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1B0DAF5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DB87F8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3C2DE60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05D34DE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3135142A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36C666B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8A8F7D8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01E41184" w14:textId="77777777" w:rsidR="00D71B97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55C9FE9D" w14:textId="77777777" w:rsidR="00D71B97" w:rsidRPr="00230F5A" w:rsidRDefault="00D71B97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46861B4B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35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  <w:gridCol w:w="850"/>
      </w:tblGrid>
      <w:tr w:rsidR="00DF3E57" w:rsidRPr="00F45E53" w14:paraId="3C49826D" w14:textId="7CFC31EA" w:rsidTr="00DF3E57">
        <w:trPr>
          <w:trHeight w:val="268"/>
        </w:trPr>
        <w:tc>
          <w:tcPr>
            <w:tcW w:w="862" w:type="dxa"/>
          </w:tcPr>
          <w:p w14:paraId="4F186F2F" w14:textId="77777777" w:rsidR="00DF3E57" w:rsidRPr="00F45E53" w:rsidRDefault="00DF3E57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DF3E57" w:rsidRPr="00F45E53" w:rsidRDefault="00DF3E57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DF3E57" w:rsidRPr="00F45E53" w:rsidRDefault="00DF3E57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DF3E57" w:rsidRPr="00F45E53" w:rsidRDefault="00DF3E57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DF3E57" w:rsidRPr="00F45E53" w:rsidRDefault="00DF3E57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  <w:tc>
          <w:tcPr>
            <w:tcW w:w="850" w:type="dxa"/>
          </w:tcPr>
          <w:p w14:paraId="7213D165" w14:textId="78F6AB37" w:rsidR="00DF3E57" w:rsidRPr="00F45E53" w:rsidRDefault="00DF3E57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Largos</w:t>
            </w:r>
          </w:p>
        </w:tc>
      </w:tr>
      <w:tr w:rsidR="00DF3E57" w:rsidRPr="00F45E53" w14:paraId="3218A4A9" w14:textId="7D550566" w:rsidTr="00DF3E57">
        <w:trPr>
          <w:trHeight w:val="268"/>
        </w:trPr>
        <w:tc>
          <w:tcPr>
            <w:tcW w:w="862" w:type="dxa"/>
          </w:tcPr>
          <w:p w14:paraId="6B1D5128" w14:textId="77777777" w:rsidR="00DF3E57" w:rsidRPr="00F45E53" w:rsidRDefault="00DF3E57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DF3E57" w:rsidRPr="00F45E53" w:rsidRDefault="00DF3E57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DF3E57" w:rsidRPr="00F45E53" w:rsidRDefault="00DF3E57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41BD280B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F3E57" w:rsidRPr="00F45E53" w14:paraId="622814C1" w14:textId="10B60FEE" w:rsidTr="00DF3E57">
        <w:trPr>
          <w:trHeight w:val="268"/>
        </w:trPr>
        <w:tc>
          <w:tcPr>
            <w:tcW w:w="862" w:type="dxa"/>
          </w:tcPr>
          <w:p w14:paraId="7671AEB9" w14:textId="77777777" w:rsidR="00DF3E57" w:rsidRPr="00F45E53" w:rsidRDefault="00DF3E57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DF3E57" w:rsidRPr="00F45E53" w:rsidRDefault="00DF3E57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171C2265" w:rsidR="00DF3E57" w:rsidRPr="00F45E53" w:rsidRDefault="00DF3E57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6B4EB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338DE073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DF3E57" w:rsidRPr="00F45E53" w14:paraId="29ABD7A0" w14:textId="64E85E16" w:rsidTr="00DF3E57">
        <w:trPr>
          <w:trHeight w:val="268"/>
        </w:trPr>
        <w:tc>
          <w:tcPr>
            <w:tcW w:w="862" w:type="dxa"/>
          </w:tcPr>
          <w:p w14:paraId="36B1247A" w14:textId="77777777" w:rsidR="00DF3E57" w:rsidRPr="00F45E53" w:rsidRDefault="00DF3E57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DF3E57" w:rsidRPr="00F45E53" w:rsidRDefault="00DF3E57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DF3E57" w:rsidRPr="00F45E53" w:rsidRDefault="00DF3E57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416E68AE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F3E57" w:rsidRPr="00F45E53" w14:paraId="4A41D4E9" w14:textId="43B2AA43" w:rsidTr="00DF3E57">
        <w:trPr>
          <w:trHeight w:val="268"/>
        </w:trPr>
        <w:tc>
          <w:tcPr>
            <w:tcW w:w="862" w:type="dxa"/>
          </w:tcPr>
          <w:p w14:paraId="407BD317" w14:textId="77777777" w:rsidR="00DF3E57" w:rsidRPr="00F45E53" w:rsidRDefault="00DF3E57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DF3E57" w:rsidRPr="00F45E53" w:rsidRDefault="00DF3E57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DF3E57" w:rsidRPr="00F45E53" w:rsidRDefault="00DF3E57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383A9805" w14:textId="77777777" w:rsidR="00DF3E57" w:rsidRPr="00F45E53" w:rsidRDefault="00DF3E5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F3E57" w:rsidRPr="00F45E53" w14:paraId="306FA4E7" w14:textId="3AE6BCD3" w:rsidTr="00DF3E57">
        <w:trPr>
          <w:trHeight w:val="268"/>
        </w:trPr>
        <w:tc>
          <w:tcPr>
            <w:tcW w:w="862" w:type="dxa"/>
          </w:tcPr>
          <w:p w14:paraId="0E8DBBC7" w14:textId="7F4D293D" w:rsidR="00DF3E57" w:rsidRPr="00F45E53" w:rsidRDefault="00DF3E57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DF3E57" w:rsidRPr="00F45E53" w:rsidRDefault="00DF3E57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1CDFBB87" w:rsidR="00DF3E57" w:rsidRPr="00F45E53" w:rsidRDefault="00DF3E57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3AC47F37" w:rsidR="00DF3E57" w:rsidRPr="00F45E53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DF3E57" w:rsidRPr="00F45E53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850" w:type="dxa"/>
          </w:tcPr>
          <w:p w14:paraId="40E6CFA8" w14:textId="41CE3E22" w:rsidR="00DF3E57" w:rsidRPr="00F45E53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DF3E57" w:rsidRPr="00F45E53" w14:paraId="69A338AE" w14:textId="71B9342C" w:rsidTr="00DF3E57">
        <w:trPr>
          <w:trHeight w:val="268"/>
        </w:trPr>
        <w:tc>
          <w:tcPr>
            <w:tcW w:w="862" w:type="dxa"/>
          </w:tcPr>
          <w:p w14:paraId="60628F2D" w14:textId="4E3409F6" w:rsidR="00DF3E57" w:rsidRPr="00F45E53" w:rsidRDefault="00DF3E57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DF3E57" w:rsidRPr="00F45E53" w:rsidRDefault="00DF3E57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0BF6A8B2" w:rsidR="00DF3E57" w:rsidRPr="00F45E53" w:rsidRDefault="00DF3E57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AHX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33A1F57E" w:rsidR="00DF3E57" w:rsidRPr="00B53D7C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 MONTOS ORIGINALES DE LOS CREDITOS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DF3E57" w:rsidRPr="00F45E53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9137B83" w14:textId="4D53494A" w:rsidR="00DF3E57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DF3E57" w:rsidRPr="00F45E53" w14:paraId="7AE00EB8" w14:textId="2B76306D" w:rsidTr="00DF3E57">
        <w:trPr>
          <w:trHeight w:val="268"/>
        </w:trPr>
        <w:tc>
          <w:tcPr>
            <w:tcW w:w="862" w:type="dxa"/>
          </w:tcPr>
          <w:p w14:paraId="70AC5B8A" w14:textId="3D6F057F" w:rsidR="00DF3E57" w:rsidRPr="00F45E53" w:rsidRDefault="00DF3E57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DF3E57" w:rsidRPr="00F45E53" w:rsidRDefault="00DF3E57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7302927A" w:rsidR="00DF3E57" w:rsidRPr="00F45E53" w:rsidRDefault="00DF3E57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AHY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7CDE0BAA" w:rsidR="00DF3E57" w:rsidRPr="00B53D7C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 MONTOS ACTUALES DE CREDITOS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8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DF3E57" w:rsidRPr="00F45E53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02C8549" w14:textId="2A31727A" w:rsidR="00DF3E57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DF3E57" w:rsidRPr="00F45E53" w14:paraId="3DA05566" w14:textId="77022A7E" w:rsidTr="00DF3E57">
        <w:trPr>
          <w:trHeight w:val="268"/>
        </w:trPr>
        <w:tc>
          <w:tcPr>
            <w:tcW w:w="862" w:type="dxa"/>
          </w:tcPr>
          <w:p w14:paraId="6C2481BE" w14:textId="0071DF56" w:rsidR="00DF3E57" w:rsidRDefault="00DF3E57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F9253AD" w14:textId="1CB13C1E" w:rsidR="00DF3E57" w:rsidRPr="00F45E53" w:rsidRDefault="00DF3E57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0537" w14:textId="55B593D5" w:rsidR="00DF3E57" w:rsidRPr="0012355E" w:rsidRDefault="00DF3E57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AHZ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E201" w14:textId="1869F37E" w:rsidR="00DF3E57" w:rsidRPr="00B53D7C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53D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 MONTOS DE LAS BONIFICACIONES INFORMADAS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16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F57FDBA" w14:textId="05AD965E" w:rsidR="00DF3E57" w:rsidRPr="00D00BF8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925100C" w14:textId="571E790B" w:rsidR="00DF3E57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DF3E57" w:rsidRPr="00F45E53" w14:paraId="6C652519" w14:textId="0DE561F9" w:rsidTr="00DF3E57">
        <w:trPr>
          <w:trHeight w:val="268"/>
        </w:trPr>
        <w:tc>
          <w:tcPr>
            <w:tcW w:w="862" w:type="dxa"/>
          </w:tcPr>
          <w:p w14:paraId="40B0DD1E" w14:textId="265A6746" w:rsidR="00DF3E57" w:rsidRPr="00F45E53" w:rsidRDefault="00DF3E57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DF3E57" w:rsidRPr="00F45E53" w:rsidRDefault="00DF3E57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DF3E57" w:rsidRPr="00F45E53" w:rsidRDefault="00DF3E57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DF3E57" w:rsidRPr="00E97ECC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DF3E57" w:rsidRPr="0012355E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EC371E" w14:textId="77777777" w:rsidR="00DF3E57" w:rsidRPr="0012355E" w:rsidRDefault="00DF3E57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6D6C1C24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D00BF8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2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48FF182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D00BF8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60542AC8" w:rsidR="00202F52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A64873" w14:textId="00071E16" w:rsidR="00D71B97" w:rsidRPr="00E30094" w:rsidRDefault="00D71B97" w:rsidP="00D71B9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 w:rsidRPr="0080678B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Pr="0080678B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0000000099999999999</w:t>
      </w:r>
      <w:r w:rsidRPr="00D71B97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0000000000003333333</w:t>
      </w:r>
      <w:r w:rsidR="00DF3E57" w:rsidRPr="0080678B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0000000099999999999</w:t>
      </w:r>
      <w:r w:rsidRPr="0080678B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36365405" w14:textId="77777777" w:rsidR="00D71B97" w:rsidRPr="00E30094" w:rsidRDefault="00D71B97" w:rsidP="00D71B9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982F2CF" w14:textId="77777777" w:rsidR="00D71B97" w:rsidRPr="00230F5A" w:rsidRDefault="00D71B97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1" w:name="_Toc160527586"/>
      <w:bookmarkStart w:id="12" w:name="_Toc166762499"/>
      <w:r w:rsidRPr="00230F5A">
        <w:rPr>
          <w:rFonts w:cs="Times New Roman"/>
        </w:rPr>
        <w:t>Definición de nombres</w:t>
      </w:r>
      <w:bookmarkEnd w:id="11"/>
      <w:bookmarkEnd w:id="12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3" w:name="_Hlk150869745"/>
    </w:p>
    <w:bookmarkEnd w:id="13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4" w:name="_Toc160527587"/>
      <w:bookmarkStart w:id="15" w:name="_Toc166762500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4"/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7" w:name="_Toc160527588"/>
      <w:bookmarkStart w:id="18" w:name="_Toc166762501"/>
      <w:r w:rsidRPr="00A96CA0">
        <w:t>Archivo de da</w:t>
      </w:r>
      <w:ins w:id="19" w:author="Roberto Carrasco Venegas" w:date="2023-11-27T13:24:00Z">
        <w:r w:rsidRPr="00A96CA0">
          <w:t>t</w:t>
        </w:r>
      </w:ins>
      <w:r w:rsidRPr="00A96CA0">
        <w:t>os</w:t>
      </w:r>
      <w:bookmarkEnd w:id="17"/>
      <w:bookmarkEnd w:id="18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B05DFC" w14:paraId="3676ACCC" w14:textId="77777777" w:rsidTr="004118D8">
        <w:tc>
          <w:tcPr>
            <w:tcW w:w="1413" w:type="dxa"/>
          </w:tcPr>
          <w:p w14:paraId="7DDB3BFA" w14:textId="77777777" w:rsidR="00F32211" w:rsidRPr="00B05DF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B05DF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15F2609C" w:rsidR="00F32211" w:rsidRPr="00B05DFC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D6AD5" w:rsidRPr="00B05DFC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8F34D4" w:rsidRPr="00B05DFC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32211" w:rsidRPr="00B05DFC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B05DF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B05DF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B05DFC">
              <w:rPr>
                <w:rFonts w:ascii="Times New Roman" w:hAnsi="Times New Roman" w:cs="Times New Roman"/>
              </w:rPr>
              <w:t xml:space="preserve"> </w:t>
            </w: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B05DFC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B05DFC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9"/>
      <w:bookmarkStart w:id="21" w:name="_Toc166762502"/>
      <w:r w:rsidRPr="00B05DFC">
        <w:t>Archivo Carátula</w:t>
      </w:r>
      <w:bookmarkEnd w:id="20"/>
      <w:bookmarkEnd w:id="21"/>
      <w:r w:rsidRPr="00B05DFC">
        <w:fldChar w:fldCharType="begin"/>
      </w:r>
      <w:r w:rsidRPr="00B05DFC">
        <w:instrText xml:space="preserve"> XE "Archivo ”arátula" </w:instrText>
      </w:r>
      <w:r w:rsidRPr="00B05DFC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B05DF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B05DF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1E674693" w:rsidR="00F32211" w:rsidRPr="00B05DFC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0D6AD5" w:rsidRPr="00B05DFC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8F34D4" w:rsidRPr="00B05DFC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32211" w:rsidRPr="00B05DF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B05DF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05DF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2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2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3" w:name="_Toc160527590"/>
      <w:bookmarkStart w:id="24" w:name="_Toc166762503"/>
      <w:r>
        <w:t>Definición de correlativo</w:t>
      </w:r>
      <w:bookmarkEnd w:id="23"/>
      <w:bookmarkEnd w:id="24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5" w:name="_Toc160527591"/>
      <w:bookmarkStart w:id="26" w:name="_Toc166762504"/>
      <w:r>
        <w:t>Salida</w:t>
      </w:r>
      <w:bookmarkEnd w:id="25"/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2"/>
      <w:bookmarkStart w:id="28" w:name="_Toc166762505"/>
      <w:r>
        <w:t>Entrada</w:t>
      </w:r>
      <w:bookmarkEnd w:id="27"/>
      <w:bookmarkEnd w:id="28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9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9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2D602873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6B4EB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8F34D4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8F34D4" w:rsidRPr="00F45E53" w:rsidRDefault="008F34D4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8F34D4" w:rsidRPr="00F45E53" w:rsidRDefault="008F34D4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4E0676" w:rsidR="008F34D4" w:rsidRPr="00F45E53" w:rsidRDefault="008F34D4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22DC0BD" w:rsidR="008F34D4" w:rsidRPr="00F45E53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8F34D4" w:rsidRPr="00F45E53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8F34D4" w:rsidRPr="00F45E53" w14:paraId="449A74F0" w14:textId="77777777" w:rsidTr="004447B5">
        <w:trPr>
          <w:trHeight w:val="268"/>
        </w:trPr>
        <w:tc>
          <w:tcPr>
            <w:tcW w:w="862" w:type="dxa"/>
          </w:tcPr>
          <w:p w14:paraId="446C1F3A" w14:textId="77777777" w:rsidR="008F34D4" w:rsidRPr="00F45E53" w:rsidRDefault="008F34D4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8F34D4" w:rsidRPr="00F45E53" w:rsidRDefault="008F34D4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137C4E56" w:rsidR="008F34D4" w:rsidRPr="00F45E53" w:rsidRDefault="008F34D4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AHX</w:t>
            </w:r>
          </w:p>
        </w:tc>
        <w:tc>
          <w:tcPr>
            <w:tcW w:w="6095" w:type="dxa"/>
          </w:tcPr>
          <w:p w14:paraId="67FA48B0" w14:textId="06C13FAC" w:rsidR="008F34D4" w:rsidRPr="00B8004D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 MONTOS ORIGINALES DE LOS CREDITOS</w:t>
            </w:r>
          </w:p>
        </w:tc>
        <w:tc>
          <w:tcPr>
            <w:tcW w:w="851" w:type="dxa"/>
          </w:tcPr>
          <w:p w14:paraId="07C36CDF" w14:textId="69901410" w:rsidR="008F34D4" w:rsidRPr="00F45E53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8F34D4" w:rsidRPr="00F45E53" w14:paraId="457D6C4A" w14:textId="77777777" w:rsidTr="004447B5">
        <w:trPr>
          <w:trHeight w:val="268"/>
        </w:trPr>
        <w:tc>
          <w:tcPr>
            <w:tcW w:w="862" w:type="dxa"/>
          </w:tcPr>
          <w:p w14:paraId="7484FA91" w14:textId="77777777" w:rsidR="008F34D4" w:rsidRPr="00F45E53" w:rsidRDefault="008F34D4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8F34D4" w:rsidRPr="00F45E53" w:rsidRDefault="008F34D4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26AA2EB3" w:rsidR="008F34D4" w:rsidRPr="00F45E53" w:rsidRDefault="008F34D4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AHY</w:t>
            </w:r>
          </w:p>
        </w:tc>
        <w:tc>
          <w:tcPr>
            <w:tcW w:w="6095" w:type="dxa"/>
          </w:tcPr>
          <w:p w14:paraId="76546BB7" w14:textId="29C59D96" w:rsidR="008F34D4" w:rsidRPr="000506C0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 MONTOS ACTUALES DE CREDITOS</w:t>
            </w:r>
          </w:p>
        </w:tc>
        <w:tc>
          <w:tcPr>
            <w:tcW w:w="851" w:type="dxa"/>
          </w:tcPr>
          <w:p w14:paraId="1FB54790" w14:textId="627CD1DA" w:rsidR="008F34D4" w:rsidRPr="00F45E53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8F34D4" w:rsidRPr="00F45E53" w14:paraId="117BF9CA" w14:textId="77777777" w:rsidTr="004447B5">
        <w:trPr>
          <w:trHeight w:val="268"/>
        </w:trPr>
        <w:tc>
          <w:tcPr>
            <w:tcW w:w="862" w:type="dxa"/>
          </w:tcPr>
          <w:p w14:paraId="2681F89A" w14:textId="77777777" w:rsidR="008F34D4" w:rsidRDefault="008F34D4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425" w:type="dxa"/>
          </w:tcPr>
          <w:p w14:paraId="632AE51D" w14:textId="77777777" w:rsidR="008F34D4" w:rsidRPr="00F45E53" w:rsidRDefault="008F34D4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FA47A13" w14:textId="0716F2F9" w:rsidR="008F34D4" w:rsidRPr="0012355E" w:rsidRDefault="008F34D4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AHZ</w:t>
            </w:r>
          </w:p>
        </w:tc>
        <w:tc>
          <w:tcPr>
            <w:tcW w:w="6095" w:type="dxa"/>
          </w:tcPr>
          <w:p w14:paraId="63EC245C" w14:textId="771D0B45" w:rsidR="008F34D4" w:rsidRPr="00C804CA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F34D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 MONTOS DE LAS BONIFICACIONES INFORMADAS</w:t>
            </w:r>
          </w:p>
        </w:tc>
        <w:tc>
          <w:tcPr>
            <w:tcW w:w="851" w:type="dxa"/>
          </w:tcPr>
          <w:p w14:paraId="753BC831" w14:textId="26768BEE" w:rsidR="008F34D4" w:rsidRPr="000D6AD5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8F34D4" w:rsidRPr="00F45E53" w14:paraId="11B65347" w14:textId="77777777" w:rsidTr="008B11EC">
        <w:trPr>
          <w:trHeight w:val="268"/>
        </w:trPr>
        <w:tc>
          <w:tcPr>
            <w:tcW w:w="862" w:type="dxa"/>
          </w:tcPr>
          <w:p w14:paraId="77B032DD" w14:textId="77777777" w:rsidR="008F34D4" w:rsidRPr="00F45E53" w:rsidRDefault="008F34D4" w:rsidP="008F34D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8F34D4" w:rsidRPr="00F45E53" w:rsidRDefault="008F34D4" w:rsidP="008F34D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2CB53A70" w:rsidR="008F34D4" w:rsidRPr="00F45E53" w:rsidRDefault="008F34D4" w:rsidP="008F34D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3F8FA158" w:rsidR="008F34D4" w:rsidRPr="000506C0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1BCCA69B" w14:textId="634011DC" w:rsidR="008F34D4" w:rsidRPr="00F45E53" w:rsidRDefault="008F34D4" w:rsidP="008F34D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0" w:name="_Toc160527594"/>
      <w:bookmarkStart w:id="31" w:name="_Toc166762506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  <w:bookmarkEnd w:id="3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5"/>
      <w:bookmarkStart w:id="33" w:name="_Toc166762507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2"/>
      <w:bookmarkEnd w:id="33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9D337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36320" w14:textId="77777777" w:rsidR="002E78C1" w:rsidRDefault="002E78C1" w:rsidP="00F10206">
      <w:pPr>
        <w:spacing w:after="0" w:line="240" w:lineRule="auto"/>
      </w:pPr>
      <w:r>
        <w:separator/>
      </w:r>
    </w:p>
  </w:endnote>
  <w:endnote w:type="continuationSeparator" w:id="0">
    <w:p w14:paraId="764D35D1" w14:textId="77777777" w:rsidR="002E78C1" w:rsidRDefault="002E78C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558E2" w14:textId="77777777" w:rsidR="002E78C1" w:rsidRDefault="002E78C1" w:rsidP="00F10206">
      <w:pPr>
        <w:spacing w:after="0" w:line="240" w:lineRule="auto"/>
      </w:pPr>
      <w:r>
        <w:separator/>
      </w:r>
    </w:p>
  </w:footnote>
  <w:footnote w:type="continuationSeparator" w:id="0">
    <w:p w14:paraId="40FDB823" w14:textId="77777777" w:rsidR="002E78C1" w:rsidRDefault="002E78C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3CFE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8184B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6AD5"/>
    <w:rsid w:val="000D7A49"/>
    <w:rsid w:val="000E39B9"/>
    <w:rsid w:val="000E468A"/>
    <w:rsid w:val="000F00FF"/>
    <w:rsid w:val="000F012A"/>
    <w:rsid w:val="000F1060"/>
    <w:rsid w:val="000F2C11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2066A"/>
    <w:rsid w:val="002308E7"/>
    <w:rsid w:val="00230F5A"/>
    <w:rsid w:val="00235264"/>
    <w:rsid w:val="002358C5"/>
    <w:rsid w:val="002430D4"/>
    <w:rsid w:val="00254B9F"/>
    <w:rsid w:val="00255E64"/>
    <w:rsid w:val="002612C8"/>
    <w:rsid w:val="00264C16"/>
    <w:rsid w:val="00266AD3"/>
    <w:rsid w:val="00273BB4"/>
    <w:rsid w:val="00276FA5"/>
    <w:rsid w:val="00284E6A"/>
    <w:rsid w:val="00294E79"/>
    <w:rsid w:val="00296526"/>
    <w:rsid w:val="00297289"/>
    <w:rsid w:val="002A13B4"/>
    <w:rsid w:val="002B267E"/>
    <w:rsid w:val="002B373A"/>
    <w:rsid w:val="002B4375"/>
    <w:rsid w:val="002B7E50"/>
    <w:rsid w:val="002E1CED"/>
    <w:rsid w:val="002E74B0"/>
    <w:rsid w:val="002E74BA"/>
    <w:rsid w:val="002E78C1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42E8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464FB"/>
    <w:rsid w:val="00562E48"/>
    <w:rsid w:val="00570E48"/>
    <w:rsid w:val="00575FEB"/>
    <w:rsid w:val="00584E2F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4EB0"/>
    <w:rsid w:val="006B70A9"/>
    <w:rsid w:val="006B7D39"/>
    <w:rsid w:val="006D2868"/>
    <w:rsid w:val="006D2E99"/>
    <w:rsid w:val="006D45CE"/>
    <w:rsid w:val="006F07F7"/>
    <w:rsid w:val="006F384B"/>
    <w:rsid w:val="006F53A6"/>
    <w:rsid w:val="006F65AF"/>
    <w:rsid w:val="0070260B"/>
    <w:rsid w:val="00706C67"/>
    <w:rsid w:val="0071053E"/>
    <w:rsid w:val="00712E8B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905F0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8F34D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6C4D"/>
    <w:rsid w:val="009970AF"/>
    <w:rsid w:val="009A28CD"/>
    <w:rsid w:val="009A2A10"/>
    <w:rsid w:val="009A52D0"/>
    <w:rsid w:val="009A6FF8"/>
    <w:rsid w:val="009C0AC5"/>
    <w:rsid w:val="009D3374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5DFC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3D7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143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B66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0BF8"/>
    <w:rsid w:val="00D04283"/>
    <w:rsid w:val="00D06F55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1B97"/>
    <w:rsid w:val="00D734FF"/>
    <w:rsid w:val="00D75878"/>
    <w:rsid w:val="00D86E67"/>
    <w:rsid w:val="00D914A9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3E57"/>
    <w:rsid w:val="00E04B2E"/>
    <w:rsid w:val="00E173FD"/>
    <w:rsid w:val="00E2662F"/>
    <w:rsid w:val="00E32A07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102A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11</Pages>
  <Words>1257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46</cp:revision>
  <dcterms:created xsi:type="dcterms:W3CDTF">2024-03-06T13:25:00Z</dcterms:created>
  <dcterms:modified xsi:type="dcterms:W3CDTF">2024-08-29T13:25:00Z</dcterms:modified>
</cp:coreProperties>
</file>