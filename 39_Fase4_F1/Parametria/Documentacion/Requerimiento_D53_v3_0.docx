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1C9C0BA7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D5</w:t>
      </w:r>
      <w:r w:rsidR="003D0963">
        <w:rPr>
          <w:rFonts w:ascii="Times New Roman" w:hAnsi="Times New Roman" w:cs="Times New Roman"/>
          <w:b/>
          <w:sz w:val="72"/>
          <w:szCs w:val="72"/>
        </w:rPr>
        <w:t>3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3D0963">
        <w:rPr>
          <w:rFonts w:ascii="Times New Roman" w:hAnsi="Times New Roman" w:cs="Times New Roman"/>
          <w:b/>
          <w:sz w:val="72"/>
          <w:szCs w:val="72"/>
        </w:rPr>
        <w:t>579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3CD0C920" w14:textId="4C2859B4" w:rsidR="00C4642F" w:rsidRPr="00E97ECC" w:rsidRDefault="003D0963" w:rsidP="00E97ECC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D0963">
        <w:rPr>
          <w:rFonts w:ascii="Times New Roman" w:hAnsi="Times New Roman" w:cs="Times New Roman"/>
          <w:b/>
          <w:sz w:val="72"/>
          <w:szCs w:val="72"/>
        </w:rPr>
        <w:t>Tasas de interés de créditos</w:t>
      </w: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2F29E13" w14:textId="0D39F0CA" w:rsidR="003D0963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64976" w:history="1">
            <w:r w:rsidR="003D0963" w:rsidRPr="007A06BA">
              <w:rPr>
                <w:rStyle w:val="Hipervnculo"/>
                <w:noProof/>
              </w:rPr>
              <w:t>1.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noProof/>
              </w:rPr>
              <w:t>Definición de estructuras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_Toc166764976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4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20A6FDC5" w14:textId="39EBD815" w:rsidR="003D096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4977" w:history="1">
            <w:r w:rsidR="003D0963" w:rsidRPr="007A06BA">
              <w:rPr>
                <w:rStyle w:val="Hipervnculo"/>
                <w:bCs/>
                <w:noProof/>
              </w:rPr>
              <w:t>1.1.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bCs/>
                <w:noProof/>
              </w:rPr>
              <w:t xml:space="preserve">Archivo de datos del emisor  </w:t>
            </w:r>
            <w:r w:rsidR="003D0963" w:rsidRPr="007A06BA">
              <w:rPr>
                <w:rStyle w:val="Hipervnculo"/>
                <w:noProof/>
              </w:rPr>
              <w:t>Manual Sistema de Información Bancos - Sistema Contable (cmfchile.cl)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_Toc166764977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4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41623141" w14:textId="561EFDCD" w:rsidR="003D0963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4978" w:history="1">
            <w:r w:rsidR="003D0963" w:rsidRPr="007A06BA">
              <w:rPr>
                <w:rStyle w:val="Hipervnculo"/>
                <w:noProof/>
              </w:rPr>
              <w:t>2.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noProof/>
              </w:rPr>
              <w:t>Validaciones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_Toc166764978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6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6F08576A" w14:textId="4207E44E" w:rsidR="003D096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4979" w:history="1">
            <w:r w:rsidR="003D0963" w:rsidRPr="007A06BA">
              <w:rPr>
                <w:rStyle w:val="Hipervnculo"/>
                <w:noProof/>
              </w:rPr>
              <w:t>2.1.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noProof/>
              </w:rPr>
              <w:t>Archivo de datos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_Toc166764979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6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2E0E5E51" w14:textId="4DD825BA" w:rsidR="003D0963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4980" w:history="1">
            <w:r w:rsidR="003D0963" w:rsidRPr="007A06BA">
              <w:rPr>
                <w:rStyle w:val="Hipervnculo"/>
                <w:noProof/>
              </w:rPr>
              <w:t>3.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noProof/>
              </w:rPr>
              <w:t>Construyendo la carátula de salida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_Toc166764980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7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784516F9" w14:textId="5219A1D7" w:rsidR="003D096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4981" w:history="1">
            <w:r w:rsidR="003D0963" w:rsidRPr="007A06BA">
              <w:rPr>
                <w:rStyle w:val="Hipervnculo"/>
                <w:noProof/>
              </w:rPr>
              <w:t>3.1.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noProof/>
              </w:rPr>
              <w:t>Formato de carátula de salida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_Toc166764981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7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0D8F4E96" w14:textId="6109377F" w:rsidR="003D0963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4982" w:history="1">
            <w:r w:rsidR="003D0963" w:rsidRPr="007A06BA">
              <w:rPr>
                <w:rStyle w:val="Hipervnculo"/>
                <w:bCs/>
                <w:noProof/>
              </w:rPr>
              <w:t>4.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noProof/>
              </w:rPr>
              <w:t>Definición de nombres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_Toc166764982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9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4DC69B58" w14:textId="3793912B" w:rsidR="003D096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4983" w:history="1">
            <w:r w:rsidR="003D0963" w:rsidRPr="007A06BA">
              <w:rPr>
                <w:rStyle w:val="Hipervnculo"/>
                <w:noProof/>
              </w:rPr>
              <w:t>4.1.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noProof/>
              </w:rPr>
              <w:t>Archivo de salida a destino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_Toc166764983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9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57426A6A" w14:textId="3277947A" w:rsidR="003D0963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4984" w:history="1">
            <w:r w:rsidR="003D0963" w:rsidRPr="007A06BA">
              <w:rPr>
                <w:rStyle w:val="Hipervnculo"/>
                <w:noProof/>
              </w:rPr>
              <w:t>4.1.1.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noProof/>
              </w:rPr>
              <w:t>Archivo de datos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_Toc166764984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9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29F9507B" w14:textId="5F4793C5" w:rsidR="003D0963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4985" w:history="1">
            <w:r w:rsidR="003D0963" w:rsidRPr="007A06BA">
              <w:rPr>
                <w:rStyle w:val="Hipervnculo"/>
                <w:noProof/>
              </w:rPr>
              <w:t>4.1.2.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noProof/>
              </w:rPr>
              <w:t>Archivo Carátula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_Toc166764985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9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5C914EB5" w14:textId="6D385A17" w:rsidR="003D096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4986" w:history="1">
            <w:r w:rsidR="003D0963" w:rsidRPr="007A06BA">
              <w:rPr>
                <w:rStyle w:val="Hipervnculo"/>
                <w:noProof/>
              </w:rPr>
              <w:t>4.2.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noProof/>
              </w:rPr>
              <w:t>Definición de correlativo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_Toc166764986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9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4D854F4B" w14:textId="7FBCAAB5" w:rsidR="003D0963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4987" w:history="1">
            <w:r w:rsidR="003D0963" w:rsidRPr="007A06BA">
              <w:rPr>
                <w:rStyle w:val="Hipervnculo"/>
                <w:noProof/>
              </w:rPr>
              <w:t>4.2.1.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noProof/>
              </w:rPr>
              <w:t>Salida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_Toc166764987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9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0E3FCC69" w14:textId="4CF8AB82" w:rsidR="003D0963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4988" w:history="1">
            <w:r w:rsidR="003D0963" w:rsidRPr="007A06BA">
              <w:rPr>
                <w:rStyle w:val="Hipervnculo"/>
                <w:noProof/>
              </w:rPr>
              <w:t>4.2.2.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noProof/>
              </w:rPr>
              <w:t>Entrada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_Toc166764988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9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40919BA8" w14:textId="16C1B460" w:rsidR="003D0963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4989" w:history="1">
            <w:r w:rsidR="003D0963" w:rsidRPr="007A06BA">
              <w:rPr>
                <w:rStyle w:val="Hipervnculo"/>
                <w:noProof/>
              </w:rPr>
              <w:t>5.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noProof/>
              </w:rPr>
              <w:t>Definir Notificación hacia el Front.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_Toc166764989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10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2D0D48C2" w14:textId="61B33F29" w:rsidR="003D0963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4990" w:history="1">
            <w:r w:rsidR="003D0963" w:rsidRPr="007A06BA">
              <w:rPr>
                <w:rStyle w:val="Hipervnculo"/>
                <w:noProof/>
              </w:rPr>
              <w:t>6.</w:t>
            </w:r>
            <w:r w:rsidR="003D096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D0963" w:rsidRPr="007A06BA">
              <w:rPr>
                <w:rStyle w:val="Hipervnculo"/>
                <w:noProof/>
              </w:rPr>
              <w:t>Datos sensibles</w:t>
            </w:r>
            <w:r w:rsidR="003D0963">
              <w:rPr>
                <w:noProof/>
                <w:webHidden/>
              </w:rPr>
              <w:tab/>
            </w:r>
            <w:r w:rsidR="003D0963">
              <w:rPr>
                <w:noProof/>
                <w:webHidden/>
              </w:rPr>
              <w:fldChar w:fldCharType="begin"/>
            </w:r>
            <w:r w:rsidR="003D0963">
              <w:rPr>
                <w:noProof/>
                <w:webHidden/>
              </w:rPr>
              <w:instrText xml:space="preserve"> PAGEREF _Toc166764990 \h </w:instrText>
            </w:r>
            <w:r w:rsidR="003D0963">
              <w:rPr>
                <w:noProof/>
                <w:webHidden/>
              </w:rPr>
            </w:r>
            <w:r w:rsidR="003D0963">
              <w:rPr>
                <w:noProof/>
                <w:webHidden/>
              </w:rPr>
              <w:fldChar w:fldCharType="separate"/>
            </w:r>
            <w:r w:rsidR="003D0963">
              <w:rPr>
                <w:noProof/>
                <w:webHidden/>
              </w:rPr>
              <w:t>11</w:t>
            </w:r>
            <w:r w:rsidR="003D0963">
              <w:rPr>
                <w:noProof/>
                <w:webHidden/>
              </w:rPr>
              <w:fldChar w:fldCharType="end"/>
            </w:r>
          </w:hyperlink>
        </w:p>
        <w:p w14:paraId="1B95E1CD" w14:textId="71AD1450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1D1CBA63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FF2D05">
              <w:rPr>
                <w:rFonts w:ascii="Times New Roman" w:hAnsi="Times New Roman" w:cs="Times New Roman"/>
              </w:rPr>
              <w:t>5</w:t>
            </w:r>
            <w:r w:rsidR="003D09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22F848E4" w14:textId="6DD0D999" w:rsidR="00DA6AAC" w:rsidRPr="00230F5A" w:rsidRDefault="003D0963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E30378" w:rsidRPr="00230F5A" w14:paraId="5339FC0E" w14:textId="7AB2D237" w:rsidTr="000506C0">
        <w:tc>
          <w:tcPr>
            <w:tcW w:w="1256" w:type="dxa"/>
          </w:tcPr>
          <w:p w14:paraId="3DF7E2D2" w14:textId="62220EA9" w:rsidR="00E30378" w:rsidRPr="00230F5A" w:rsidRDefault="00E30378" w:rsidP="00E303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D53</w:t>
            </w:r>
          </w:p>
        </w:tc>
        <w:tc>
          <w:tcPr>
            <w:tcW w:w="1342" w:type="dxa"/>
          </w:tcPr>
          <w:p w14:paraId="69C55B7E" w14:textId="18C3774A" w:rsidR="00E30378" w:rsidRPr="00230F5A" w:rsidRDefault="00E30378" w:rsidP="00E303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824EA68" w14:textId="77777777" w:rsidR="00E30378" w:rsidRDefault="00E30378" w:rsidP="00E303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4B416542" w14:textId="77777777" w:rsidR="00E30378" w:rsidRDefault="00E30378" w:rsidP="00E303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6D667C6" w:rsidR="00E30378" w:rsidRPr="00230F5A" w:rsidRDefault="00E30378" w:rsidP="00E303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077844C8" w:rsidR="00E30378" w:rsidRPr="00230F5A" w:rsidRDefault="00E30378" w:rsidP="00E303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6AFA631F" w:rsidR="00E30378" w:rsidRPr="00230F5A" w:rsidRDefault="00E30378" w:rsidP="00E303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75074F" w:rsidRPr="00230F5A" w14:paraId="251EA50D" w14:textId="22DD7FE9" w:rsidTr="000506C0">
        <w:tc>
          <w:tcPr>
            <w:tcW w:w="1256" w:type="dxa"/>
          </w:tcPr>
          <w:p w14:paraId="7287933A" w14:textId="26522AB2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D53</w:t>
            </w:r>
          </w:p>
        </w:tc>
        <w:tc>
          <w:tcPr>
            <w:tcW w:w="1342" w:type="dxa"/>
          </w:tcPr>
          <w:p w14:paraId="562818B9" w14:textId="4CE85B83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BB6D09A" w14:textId="77777777" w:rsidR="0075074F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5F6D98E8" w14:textId="77777777" w:rsidR="0075074F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0A8FEAF4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772EB328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680C47E" w14:textId="2E3051EE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actualiza campo 18A por 18</w:t>
            </w:r>
            <w:r w:rsidR="003B2854">
              <w:rPr>
                <w:rFonts w:ascii="Times New Roman" w:hAnsi="Times New Roman" w:cs="Times New Roman"/>
              </w:rPr>
              <w:t>, por correo 13.08.2024</w:t>
            </w:r>
          </w:p>
        </w:tc>
      </w:tr>
      <w:tr w:rsidR="0075074F" w:rsidRPr="00230F5A" w14:paraId="38B70AFE" w14:textId="34FEEE1D" w:rsidTr="000506C0">
        <w:tc>
          <w:tcPr>
            <w:tcW w:w="1256" w:type="dxa"/>
          </w:tcPr>
          <w:p w14:paraId="23AEB014" w14:textId="5799241D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074F" w:rsidRPr="00230F5A" w14:paraId="4B606B6E" w14:textId="62885254" w:rsidTr="000506C0">
        <w:tc>
          <w:tcPr>
            <w:tcW w:w="1256" w:type="dxa"/>
          </w:tcPr>
          <w:p w14:paraId="612D72B6" w14:textId="77777777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074F" w:rsidRPr="00230F5A" w14:paraId="2EA7A1DB" w14:textId="6C6D457E" w:rsidTr="000506C0">
        <w:tc>
          <w:tcPr>
            <w:tcW w:w="1256" w:type="dxa"/>
          </w:tcPr>
          <w:p w14:paraId="4D062B49" w14:textId="77777777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074F" w:rsidRPr="00230F5A" w14:paraId="4EBD62EB" w14:textId="7659FBA3" w:rsidTr="000506C0">
        <w:tc>
          <w:tcPr>
            <w:tcW w:w="1256" w:type="dxa"/>
          </w:tcPr>
          <w:p w14:paraId="6FF918B3" w14:textId="77777777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75074F" w:rsidRPr="00230F5A" w:rsidRDefault="0075074F" w:rsidP="0075074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193521DF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76497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76497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41F9FDEA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E30378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64A29B4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084CE9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084CE9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7F5F1139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3D0963">
              <w:rPr>
                <w:rFonts w:ascii="Times New Roman" w:hAnsi="Times New Roman" w:cs="Times New Roman"/>
              </w:rPr>
              <w:t>173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0FC00234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3D0963">
        <w:rPr>
          <w:rFonts w:ascii="Times New Roman" w:hAnsi="Times New Roman" w:cs="Times New Roman"/>
        </w:rPr>
        <w:t>188 Bytes</w:t>
      </w:r>
    </w:p>
    <w:p w14:paraId="499C0083" w14:textId="67125D93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A2DE4F8" w14:textId="77777777" w:rsidR="003D0963" w:rsidRDefault="003D0963" w:rsidP="003D0963">
      <w:pPr>
        <w:pStyle w:val="Prrafodelista"/>
        <w:numPr>
          <w:ilvl w:val="5"/>
          <w:numId w:val="49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  <w:shd w:val="clear" w:color="auto" w:fill="F9F8F8"/>
        </w:rPr>
        <w:t>Estructura</w:t>
      </w:r>
      <w:r>
        <w:rPr>
          <w:rFonts w:asci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de</w:t>
      </w:r>
      <w:r>
        <w:rPr>
          <w:rFonts w:asci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los</w:t>
      </w:r>
      <w:r>
        <w:rPr>
          <w:rFonts w:ascii="Times New Roman"/>
          <w:i/>
          <w:spacing w:val="-4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registros.</w:t>
      </w:r>
    </w:p>
    <w:p w14:paraId="6DB5BD41" w14:textId="77777777" w:rsidR="003D0963" w:rsidRDefault="003D0963" w:rsidP="003D0963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3D0963" w14:paraId="336460DF" w14:textId="77777777" w:rsidTr="00725859">
        <w:trPr>
          <w:trHeight w:val="242"/>
        </w:trPr>
        <w:tc>
          <w:tcPr>
            <w:tcW w:w="1414" w:type="dxa"/>
          </w:tcPr>
          <w:p w14:paraId="702A6B89" w14:textId="77777777" w:rsidR="003D0963" w:rsidRDefault="003D0963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66C499A" w14:textId="77777777" w:rsidR="003D0963" w:rsidRDefault="003D0963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35062E7" w14:textId="77777777" w:rsidR="003D0963" w:rsidRDefault="003D0963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</w:p>
        </w:tc>
        <w:tc>
          <w:tcPr>
            <w:tcW w:w="2549" w:type="dxa"/>
          </w:tcPr>
          <w:p w14:paraId="5DEEF61B" w14:textId="77777777" w:rsidR="003D0963" w:rsidRDefault="003D0963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F(08)</w:t>
            </w:r>
          </w:p>
        </w:tc>
      </w:tr>
      <w:tr w:rsidR="003D0963" w14:paraId="7F802AEF" w14:textId="77777777" w:rsidTr="00725859">
        <w:trPr>
          <w:trHeight w:val="241"/>
        </w:trPr>
        <w:tc>
          <w:tcPr>
            <w:tcW w:w="1414" w:type="dxa"/>
          </w:tcPr>
          <w:p w14:paraId="2CE5168A" w14:textId="77777777" w:rsidR="003D0963" w:rsidRDefault="003D0963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B9E8991" w14:textId="77777777" w:rsidR="003D0963" w:rsidRDefault="003D0963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106CEC" w14:textId="77777777" w:rsidR="003D0963" w:rsidRPr="003D0963" w:rsidRDefault="003D0963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3D0963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3D0963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3D0963">
              <w:rPr>
                <w:rFonts w:ascii="Arial MT" w:hAns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3D0963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3D0963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5D2F6D47" w14:textId="77777777" w:rsidR="003D0963" w:rsidRDefault="003D0963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X(30)</w:t>
            </w:r>
          </w:p>
        </w:tc>
      </w:tr>
      <w:tr w:rsidR="003D0963" w14:paraId="117F6EB9" w14:textId="77777777" w:rsidTr="00725859">
        <w:trPr>
          <w:trHeight w:val="244"/>
        </w:trPr>
        <w:tc>
          <w:tcPr>
            <w:tcW w:w="1414" w:type="dxa"/>
          </w:tcPr>
          <w:p w14:paraId="72FC1379" w14:textId="77777777" w:rsidR="003D0963" w:rsidRDefault="003D0963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B840483" w14:textId="77777777" w:rsidR="003D0963" w:rsidRDefault="003D0963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2AE03A9" w14:textId="77777777" w:rsidR="003D0963" w:rsidRDefault="003D0963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Tasa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interés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mensua</w:t>
            </w:r>
            <w:r>
              <w:rPr>
                <w:rFonts w:ascii="Arial MT" w:hAnsi="Arial MT"/>
                <w:sz w:val="20"/>
              </w:rPr>
              <w:t>l</w:t>
            </w:r>
          </w:p>
        </w:tc>
        <w:tc>
          <w:tcPr>
            <w:tcW w:w="2549" w:type="dxa"/>
          </w:tcPr>
          <w:p w14:paraId="08CF3DB8" w14:textId="77777777" w:rsidR="003D0963" w:rsidRDefault="003D0963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9(03)V9(04)</w:t>
            </w:r>
          </w:p>
        </w:tc>
      </w:tr>
      <w:tr w:rsidR="003D0963" w14:paraId="5EA024AA" w14:textId="77777777" w:rsidTr="00725859">
        <w:trPr>
          <w:trHeight w:val="242"/>
        </w:trPr>
        <w:tc>
          <w:tcPr>
            <w:tcW w:w="1414" w:type="dxa"/>
          </w:tcPr>
          <w:p w14:paraId="60C76F7E" w14:textId="77777777" w:rsidR="003D0963" w:rsidRDefault="003D0963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E0D2F21" w14:textId="77777777" w:rsidR="003D0963" w:rsidRDefault="003D0963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AD5F695" w14:textId="77777777" w:rsidR="003D0963" w:rsidRDefault="003D0963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Plazo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contractual</w:t>
            </w:r>
          </w:p>
        </w:tc>
        <w:tc>
          <w:tcPr>
            <w:tcW w:w="2549" w:type="dxa"/>
          </w:tcPr>
          <w:p w14:paraId="3D6173B1" w14:textId="77777777" w:rsidR="003D0963" w:rsidRDefault="003D0963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3D0963" w14:paraId="7DA8016B" w14:textId="77777777" w:rsidTr="00725859">
        <w:trPr>
          <w:trHeight w:val="244"/>
        </w:trPr>
        <w:tc>
          <w:tcPr>
            <w:tcW w:w="1414" w:type="dxa"/>
          </w:tcPr>
          <w:p w14:paraId="40AB8605" w14:textId="77777777" w:rsidR="003D0963" w:rsidRDefault="003D0963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F4135C0" w14:textId="77777777" w:rsidR="003D0963" w:rsidRDefault="003D0963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3B7C89C" w14:textId="77777777" w:rsidR="003D0963" w:rsidRDefault="003D0963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Monto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</w:p>
        </w:tc>
        <w:tc>
          <w:tcPr>
            <w:tcW w:w="2549" w:type="dxa"/>
          </w:tcPr>
          <w:p w14:paraId="4C97FBE9" w14:textId="77777777" w:rsidR="003D0963" w:rsidRDefault="003D0963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3D0963" w14:paraId="1D3C0B67" w14:textId="77777777" w:rsidTr="00725859">
        <w:trPr>
          <w:trHeight w:val="241"/>
        </w:trPr>
        <w:tc>
          <w:tcPr>
            <w:tcW w:w="1414" w:type="dxa"/>
          </w:tcPr>
          <w:p w14:paraId="314B55AA" w14:textId="77777777" w:rsidR="003D0963" w:rsidRDefault="003D0963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22234E6" w14:textId="77777777" w:rsidR="003D0963" w:rsidRDefault="003D0963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55422BC" w14:textId="77777777" w:rsidR="003D0963" w:rsidRPr="003D0963" w:rsidRDefault="003D0963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  <w:lang w:val="es-CL"/>
              </w:rPr>
            </w:pPr>
            <w:r w:rsidRPr="003D0963">
              <w:rPr>
                <w:rFonts w:ascii="Arial MT"/>
                <w:sz w:val="20"/>
                <w:shd w:val="clear" w:color="auto" w:fill="F9F8F8"/>
                <w:lang w:val="es-CL"/>
              </w:rPr>
              <w:t>Monto</w:t>
            </w:r>
            <w:r w:rsidRPr="003D0963">
              <w:rPr>
                <w:rFonts w:asci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/>
                <w:sz w:val="20"/>
                <w:shd w:val="clear" w:color="auto" w:fill="F9F8F8"/>
                <w:lang w:val="es-CL"/>
              </w:rPr>
              <w:t>de</w:t>
            </w:r>
            <w:r w:rsidRPr="003D0963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/>
                <w:sz w:val="20"/>
                <w:shd w:val="clear" w:color="auto" w:fill="F9F8F8"/>
                <w:lang w:val="es-CL"/>
              </w:rPr>
              <w:t>la</w:t>
            </w:r>
            <w:r w:rsidRPr="003D0963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/>
                <w:sz w:val="20"/>
                <w:shd w:val="clear" w:color="auto" w:fill="F9F8F8"/>
                <w:lang w:val="es-CL"/>
              </w:rPr>
              <w:t>primera</w:t>
            </w:r>
            <w:r w:rsidRPr="003D0963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/>
                <w:sz w:val="20"/>
                <w:shd w:val="clear" w:color="auto" w:fill="F9F8F8"/>
                <w:lang w:val="es-CL"/>
              </w:rPr>
              <w:t>cuota</w:t>
            </w:r>
          </w:p>
        </w:tc>
        <w:tc>
          <w:tcPr>
            <w:tcW w:w="2549" w:type="dxa"/>
          </w:tcPr>
          <w:p w14:paraId="67C57590" w14:textId="77777777" w:rsidR="003D0963" w:rsidRDefault="003D0963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3D0963" w14:paraId="039387D8" w14:textId="77777777" w:rsidTr="00725859">
        <w:trPr>
          <w:trHeight w:val="244"/>
        </w:trPr>
        <w:tc>
          <w:tcPr>
            <w:tcW w:w="1414" w:type="dxa"/>
          </w:tcPr>
          <w:p w14:paraId="238E2C16" w14:textId="77777777" w:rsidR="003D0963" w:rsidRDefault="003D0963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203E0E47" w14:textId="77777777" w:rsidR="003D0963" w:rsidRDefault="003D0963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7B67BCF" w14:textId="77777777" w:rsidR="003D0963" w:rsidRPr="003D0963" w:rsidRDefault="003D0963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3D0963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3D0963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3D0963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última</w:t>
            </w:r>
            <w:r w:rsidRPr="003D0963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cuota</w:t>
            </w:r>
          </w:p>
        </w:tc>
        <w:tc>
          <w:tcPr>
            <w:tcW w:w="2549" w:type="dxa"/>
          </w:tcPr>
          <w:p w14:paraId="7EB868A5" w14:textId="77777777" w:rsidR="003D0963" w:rsidRDefault="003D0963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3D0963" w14:paraId="5FA15184" w14:textId="77777777" w:rsidTr="00725859">
        <w:trPr>
          <w:trHeight w:val="241"/>
        </w:trPr>
        <w:tc>
          <w:tcPr>
            <w:tcW w:w="1414" w:type="dxa"/>
          </w:tcPr>
          <w:p w14:paraId="4DCF0D5C" w14:textId="77777777" w:rsidR="003D0963" w:rsidRDefault="003D0963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B405C7D" w14:textId="77777777" w:rsidR="003D0963" w:rsidRDefault="003D0963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F28E7A1" w14:textId="77777777" w:rsidR="003D0963" w:rsidRDefault="003D0963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Número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cuotas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pactadas</w:t>
            </w:r>
          </w:p>
        </w:tc>
        <w:tc>
          <w:tcPr>
            <w:tcW w:w="2549" w:type="dxa"/>
          </w:tcPr>
          <w:p w14:paraId="2F4AB227" w14:textId="77777777" w:rsidR="003D0963" w:rsidRDefault="003D0963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</w:t>
            </w:r>
          </w:p>
        </w:tc>
      </w:tr>
      <w:tr w:rsidR="003D0963" w14:paraId="58BF03F4" w14:textId="77777777" w:rsidTr="00725859">
        <w:trPr>
          <w:trHeight w:val="244"/>
        </w:trPr>
        <w:tc>
          <w:tcPr>
            <w:tcW w:w="1414" w:type="dxa"/>
          </w:tcPr>
          <w:p w14:paraId="4AC11C81" w14:textId="77777777" w:rsidR="003D0963" w:rsidRDefault="003D0963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6D6F5BC0" w14:textId="77777777" w:rsidR="003D0963" w:rsidRDefault="003D0963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41FBB40" w14:textId="39ED514C" w:rsidR="003D0963" w:rsidRDefault="003D0963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Días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Gracia</w:t>
            </w:r>
          </w:p>
        </w:tc>
        <w:tc>
          <w:tcPr>
            <w:tcW w:w="2549" w:type="dxa"/>
          </w:tcPr>
          <w:p w14:paraId="305F72AC" w14:textId="77777777" w:rsidR="003D0963" w:rsidRDefault="003D0963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</w:t>
            </w:r>
          </w:p>
        </w:tc>
      </w:tr>
    </w:tbl>
    <w:p w14:paraId="33078ED1" w14:textId="77777777" w:rsidR="003D0963" w:rsidRDefault="003D0963" w:rsidP="003D0963">
      <w:pPr>
        <w:spacing w:line="211" w:lineRule="exact"/>
        <w:rPr>
          <w:rFonts w:ascii="Arial MT"/>
          <w:sz w:val="20"/>
        </w:rPr>
        <w:sectPr w:rsidR="003D0963" w:rsidSect="00811633">
          <w:pgSz w:w="12250" w:h="15850"/>
          <w:pgMar w:top="1380" w:right="840" w:bottom="880" w:left="920" w:header="567" w:footer="685" w:gutter="0"/>
          <w:cols w:space="720"/>
        </w:sectPr>
      </w:pPr>
    </w:p>
    <w:p w14:paraId="43FEC656" w14:textId="77777777" w:rsidR="003D0963" w:rsidRDefault="003D0963" w:rsidP="003D0963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108"/>
        <w:gridCol w:w="468"/>
        <w:gridCol w:w="1973"/>
      </w:tblGrid>
      <w:tr w:rsidR="003D0963" w14:paraId="37AA12FF" w14:textId="77777777" w:rsidTr="00725859">
        <w:trPr>
          <w:trHeight w:val="242"/>
        </w:trPr>
        <w:tc>
          <w:tcPr>
            <w:tcW w:w="1414" w:type="dxa"/>
          </w:tcPr>
          <w:p w14:paraId="200BA5FD" w14:textId="77777777" w:rsidR="003D0963" w:rsidRDefault="003D0963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79EB9F17" w14:textId="77777777" w:rsidR="003D0963" w:rsidRDefault="003D0963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F4340CC" w14:textId="77777777" w:rsidR="003D0963" w:rsidRDefault="003D0963" w:rsidP="00725859">
            <w:pPr>
              <w:pStyle w:val="TableParagraph"/>
              <w:spacing w:before="12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Descuento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por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planilla</w:t>
            </w:r>
          </w:p>
        </w:tc>
        <w:tc>
          <w:tcPr>
            <w:tcW w:w="108" w:type="dxa"/>
            <w:tcBorders>
              <w:right w:val="nil"/>
            </w:tcBorders>
          </w:tcPr>
          <w:p w14:paraId="3219AD4C" w14:textId="77777777" w:rsid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1E1A18A0" w14:textId="77777777" w:rsidR="003D0963" w:rsidRDefault="003D0963" w:rsidP="00725859">
            <w:pPr>
              <w:pStyle w:val="TableParagraph"/>
              <w:spacing w:before="12" w:line="211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9(02)</w:t>
            </w:r>
          </w:p>
        </w:tc>
        <w:tc>
          <w:tcPr>
            <w:tcW w:w="1973" w:type="dxa"/>
            <w:tcBorders>
              <w:left w:val="nil"/>
            </w:tcBorders>
          </w:tcPr>
          <w:p w14:paraId="6A2F67B2" w14:textId="77777777" w:rsid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963" w14:paraId="0448189D" w14:textId="77777777" w:rsidTr="00725859">
        <w:trPr>
          <w:trHeight w:val="244"/>
        </w:trPr>
        <w:tc>
          <w:tcPr>
            <w:tcW w:w="1414" w:type="dxa"/>
          </w:tcPr>
          <w:p w14:paraId="12A799BB" w14:textId="77777777" w:rsidR="003D0963" w:rsidRDefault="003D0963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42C14D49" w14:textId="77777777" w:rsidR="003D0963" w:rsidRDefault="003D0963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CBEC5C2" w14:textId="77777777" w:rsidR="003D0963" w:rsidRPr="003D0963" w:rsidRDefault="003D0963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  <w:lang w:val="es-CL"/>
              </w:rPr>
            </w:pPr>
            <w:r w:rsidRPr="003D0963">
              <w:rPr>
                <w:rFonts w:ascii="Arial MT"/>
                <w:sz w:val="20"/>
                <w:shd w:val="clear" w:color="auto" w:fill="F9F8F8"/>
                <w:lang w:val="es-CL"/>
              </w:rPr>
              <w:t>Modalidad</w:t>
            </w:r>
            <w:r w:rsidRPr="003D0963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/>
                <w:sz w:val="20"/>
                <w:shd w:val="clear" w:color="auto" w:fill="F9F8F8"/>
                <w:lang w:val="es-CL"/>
              </w:rPr>
              <w:t>de pago</w:t>
            </w:r>
            <w:r w:rsidRPr="003D0963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/>
                <w:sz w:val="20"/>
                <w:shd w:val="clear" w:color="auto" w:fill="F9F8F8"/>
                <w:lang w:val="es-CL"/>
              </w:rPr>
              <w:t>de</w:t>
            </w:r>
            <w:r w:rsidRPr="003D0963">
              <w:rPr>
                <w:rFonts w:asci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/>
                <w:sz w:val="20"/>
                <w:shd w:val="clear" w:color="auto" w:fill="F9F8F8"/>
                <w:lang w:val="es-CL"/>
              </w:rPr>
              <w:t>cuotas</w:t>
            </w:r>
          </w:p>
        </w:tc>
        <w:tc>
          <w:tcPr>
            <w:tcW w:w="2549" w:type="dxa"/>
            <w:gridSpan w:val="3"/>
          </w:tcPr>
          <w:p w14:paraId="0DB56DF5" w14:textId="77777777" w:rsidR="003D0963" w:rsidRDefault="003D0963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3D0963" w14:paraId="7AF651B3" w14:textId="77777777" w:rsidTr="00725859">
        <w:trPr>
          <w:trHeight w:val="242"/>
        </w:trPr>
        <w:tc>
          <w:tcPr>
            <w:tcW w:w="1414" w:type="dxa"/>
          </w:tcPr>
          <w:p w14:paraId="5CE4F2E2" w14:textId="77777777" w:rsidR="003D0963" w:rsidRDefault="003D0963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5646BC9D" w14:textId="77777777" w:rsidR="003D0963" w:rsidRDefault="003D0963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2BEBE2E" w14:textId="77777777" w:rsidR="003D0963" w:rsidRDefault="003D0963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Gastos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notariales</w:t>
            </w:r>
          </w:p>
        </w:tc>
        <w:tc>
          <w:tcPr>
            <w:tcW w:w="108" w:type="dxa"/>
            <w:tcBorders>
              <w:right w:val="nil"/>
            </w:tcBorders>
          </w:tcPr>
          <w:p w14:paraId="1A92E12D" w14:textId="77777777" w:rsid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0FD53592" w14:textId="77777777" w:rsidR="003D0963" w:rsidRDefault="003D0963" w:rsidP="00725859">
            <w:pPr>
              <w:pStyle w:val="TableParagraph"/>
              <w:spacing w:before="11" w:line="211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73" w:type="dxa"/>
            <w:tcBorders>
              <w:left w:val="nil"/>
            </w:tcBorders>
          </w:tcPr>
          <w:p w14:paraId="0174DAB0" w14:textId="77777777" w:rsid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963" w14:paraId="30651179" w14:textId="77777777" w:rsidTr="00725859">
        <w:trPr>
          <w:trHeight w:val="242"/>
        </w:trPr>
        <w:tc>
          <w:tcPr>
            <w:tcW w:w="1414" w:type="dxa"/>
          </w:tcPr>
          <w:p w14:paraId="56A92FF8" w14:textId="77777777" w:rsidR="003D0963" w:rsidRDefault="003D0963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33A230B6" w14:textId="77777777" w:rsidR="003D0963" w:rsidRDefault="003D0963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0337401" w14:textId="77777777" w:rsidR="003D0963" w:rsidRDefault="003D0963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Impuestos</w:t>
            </w:r>
          </w:p>
        </w:tc>
        <w:tc>
          <w:tcPr>
            <w:tcW w:w="108" w:type="dxa"/>
            <w:tcBorders>
              <w:right w:val="nil"/>
            </w:tcBorders>
          </w:tcPr>
          <w:p w14:paraId="00F64BEB" w14:textId="77777777" w:rsid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03CB2C19" w14:textId="77777777" w:rsidR="003D0963" w:rsidRDefault="003D0963" w:rsidP="00725859">
            <w:pPr>
              <w:pStyle w:val="TableParagraph"/>
              <w:spacing w:before="11" w:line="211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73" w:type="dxa"/>
            <w:tcBorders>
              <w:left w:val="nil"/>
            </w:tcBorders>
          </w:tcPr>
          <w:p w14:paraId="246777A1" w14:textId="77777777" w:rsid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963" w14:paraId="297ABAA8" w14:textId="77777777" w:rsidTr="00725859">
        <w:trPr>
          <w:trHeight w:val="244"/>
        </w:trPr>
        <w:tc>
          <w:tcPr>
            <w:tcW w:w="1414" w:type="dxa"/>
          </w:tcPr>
          <w:p w14:paraId="305C0911" w14:textId="77777777" w:rsidR="003D0963" w:rsidRDefault="003D0963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55D4928D" w14:textId="77777777" w:rsidR="003D0963" w:rsidRDefault="003D0963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7070459" w14:textId="77777777" w:rsidR="003D0963" w:rsidRDefault="003D0963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Seguros</w:t>
            </w:r>
          </w:p>
        </w:tc>
        <w:tc>
          <w:tcPr>
            <w:tcW w:w="108" w:type="dxa"/>
            <w:tcBorders>
              <w:right w:val="nil"/>
            </w:tcBorders>
          </w:tcPr>
          <w:p w14:paraId="433EB9AD" w14:textId="77777777" w:rsid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5865F88A" w14:textId="77777777" w:rsidR="003D0963" w:rsidRDefault="003D0963" w:rsidP="00725859">
            <w:pPr>
              <w:pStyle w:val="TableParagraph"/>
              <w:spacing w:before="14" w:line="211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73" w:type="dxa"/>
            <w:tcBorders>
              <w:left w:val="nil"/>
            </w:tcBorders>
          </w:tcPr>
          <w:p w14:paraId="5AFCA60A" w14:textId="77777777" w:rsid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963" w14:paraId="36247769" w14:textId="77777777" w:rsidTr="00725859">
        <w:trPr>
          <w:trHeight w:val="241"/>
        </w:trPr>
        <w:tc>
          <w:tcPr>
            <w:tcW w:w="1414" w:type="dxa"/>
          </w:tcPr>
          <w:p w14:paraId="64577D85" w14:textId="77777777" w:rsidR="003D0963" w:rsidRDefault="003D0963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0B7743E4" w14:textId="77777777" w:rsidR="003D0963" w:rsidRDefault="003D0963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9743CDE" w14:textId="77777777" w:rsidR="003D0963" w:rsidRPr="003D0963" w:rsidRDefault="003D0963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Comisión</w:t>
            </w:r>
            <w:r w:rsidRPr="003D0963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3D0963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evaluación</w:t>
            </w:r>
            <w:r w:rsidRPr="003D0963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y</w:t>
            </w:r>
            <w:r w:rsidRPr="003D0963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seguimiento</w:t>
            </w:r>
            <w:r w:rsidRPr="003D0963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3D0963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créditos</w:t>
            </w:r>
          </w:p>
        </w:tc>
        <w:tc>
          <w:tcPr>
            <w:tcW w:w="108" w:type="dxa"/>
            <w:tcBorders>
              <w:right w:val="nil"/>
            </w:tcBorders>
          </w:tcPr>
          <w:p w14:paraId="7B5015F1" w14:textId="77777777" w:rsidR="003D0963" w:rsidRP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4A66C426" w14:textId="77777777" w:rsidR="003D0963" w:rsidRDefault="003D0963" w:rsidP="00725859">
            <w:pPr>
              <w:pStyle w:val="TableParagraph"/>
              <w:spacing w:before="11" w:line="211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73" w:type="dxa"/>
            <w:tcBorders>
              <w:left w:val="nil"/>
            </w:tcBorders>
          </w:tcPr>
          <w:p w14:paraId="637FBA8C" w14:textId="77777777" w:rsid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963" w14:paraId="6DC578F0" w14:textId="77777777" w:rsidTr="00725859">
        <w:trPr>
          <w:trHeight w:val="244"/>
        </w:trPr>
        <w:tc>
          <w:tcPr>
            <w:tcW w:w="1414" w:type="dxa"/>
          </w:tcPr>
          <w:p w14:paraId="3005B5DC" w14:textId="77777777" w:rsidR="003D0963" w:rsidRDefault="003D0963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661E9408" w14:textId="77777777" w:rsidR="003D0963" w:rsidRDefault="003D0963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21F250" w14:textId="77777777" w:rsidR="003D0963" w:rsidRPr="003D0963" w:rsidRDefault="003D0963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Otros</w:t>
            </w:r>
            <w:r w:rsidRPr="003D0963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cobros</w:t>
            </w:r>
            <w:r w:rsidRPr="003D0963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deducidos</w:t>
            </w:r>
            <w:r w:rsidRPr="003D0963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del</w:t>
            </w:r>
            <w:r w:rsidRPr="003D0963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108" w:type="dxa"/>
            <w:tcBorders>
              <w:right w:val="nil"/>
            </w:tcBorders>
          </w:tcPr>
          <w:p w14:paraId="3759C71F" w14:textId="77777777" w:rsidR="003D0963" w:rsidRP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0A38C4DC" w14:textId="77777777" w:rsidR="003D0963" w:rsidRDefault="003D0963" w:rsidP="00725859">
            <w:pPr>
              <w:pStyle w:val="TableParagraph"/>
              <w:spacing w:before="14" w:line="211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73" w:type="dxa"/>
            <w:tcBorders>
              <w:left w:val="nil"/>
            </w:tcBorders>
          </w:tcPr>
          <w:p w14:paraId="3EE4E22C" w14:textId="77777777" w:rsid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963" w14:paraId="33290FFB" w14:textId="77777777" w:rsidTr="00725859">
        <w:trPr>
          <w:trHeight w:val="242"/>
        </w:trPr>
        <w:tc>
          <w:tcPr>
            <w:tcW w:w="1414" w:type="dxa"/>
          </w:tcPr>
          <w:p w14:paraId="4BBD8FEA" w14:textId="77777777" w:rsidR="003D0963" w:rsidRDefault="003D0963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4246E03F" w14:textId="77777777" w:rsidR="003D0963" w:rsidRDefault="003D0963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4159B5E" w14:textId="77777777" w:rsidR="003D0963" w:rsidRPr="003D0963" w:rsidRDefault="003D0963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Otros</w:t>
            </w:r>
            <w:r w:rsidRPr="003D0963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cobros</w:t>
            </w:r>
            <w:r w:rsidRPr="003D0963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no</w:t>
            </w:r>
            <w:r w:rsidRPr="003D0963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deducidos del</w:t>
            </w:r>
            <w:r w:rsidRPr="003D0963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3D0963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108" w:type="dxa"/>
            <w:tcBorders>
              <w:right w:val="nil"/>
            </w:tcBorders>
          </w:tcPr>
          <w:p w14:paraId="3BF62DC1" w14:textId="77777777" w:rsidR="003D0963" w:rsidRP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6E461F53" w14:textId="77777777" w:rsidR="003D0963" w:rsidRDefault="003D0963" w:rsidP="00725859">
            <w:pPr>
              <w:pStyle w:val="TableParagraph"/>
              <w:spacing w:before="11" w:line="211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73" w:type="dxa"/>
            <w:tcBorders>
              <w:left w:val="nil"/>
            </w:tcBorders>
          </w:tcPr>
          <w:p w14:paraId="132CA7AB" w14:textId="77777777" w:rsid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963" w14:paraId="0692FD1F" w14:textId="77777777" w:rsidTr="00725859">
        <w:trPr>
          <w:trHeight w:val="244"/>
        </w:trPr>
        <w:tc>
          <w:tcPr>
            <w:tcW w:w="1414" w:type="dxa"/>
          </w:tcPr>
          <w:p w14:paraId="4956E740" w14:textId="77777777" w:rsidR="003D0963" w:rsidRDefault="003D0963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25F25EA3" w14:textId="77777777" w:rsidR="003D0963" w:rsidRDefault="003D0963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E256BA1" w14:textId="77777777" w:rsidR="003D0963" w:rsidRDefault="003D0963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Producto</w:t>
            </w:r>
            <w:r>
              <w:rPr>
                <w:rFonts w:ascii="Arial MT"/>
                <w:spacing w:val="-5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Reprogramado</w:t>
            </w:r>
          </w:p>
        </w:tc>
        <w:tc>
          <w:tcPr>
            <w:tcW w:w="108" w:type="dxa"/>
            <w:tcBorders>
              <w:right w:val="nil"/>
            </w:tcBorders>
          </w:tcPr>
          <w:p w14:paraId="5C9EE637" w14:textId="77777777" w:rsid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56F2A6F1" w14:textId="77777777" w:rsidR="003D0963" w:rsidRDefault="003D0963" w:rsidP="00725859">
            <w:pPr>
              <w:pStyle w:val="TableParagraph"/>
              <w:spacing w:before="14" w:line="211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9(02)</w:t>
            </w:r>
          </w:p>
        </w:tc>
        <w:tc>
          <w:tcPr>
            <w:tcW w:w="1973" w:type="dxa"/>
            <w:tcBorders>
              <w:left w:val="nil"/>
            </w:tcBorders>
          </w:tcPr>
          <w:p w14:paraId="35FB5906" w14:textId="77777777" w:rsidR="003D0963" w:rsidRDefault="003D0963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3DFBAFE7" w14:textId="50053BBE" w:rsidR="00D4462D" w:rsidRDefault="003D0963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188</w:t>
      </w:r>
      <w:r>
        <w:rPr>
          <w:spacing w:val="-1"/>
        </w:rPr>
        <w:t xml:space="preserve"> </w:t>
      </w:r>
      <w:r>
        <w:t>Bytes</w:t>
      </w: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764978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764979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594D6763" w14:textId="77777777" w:rsidR="00E30378" w:rsidRPr="00170411" w:rsidRDefault="00E30378" w:rsidP="00E30378"/>
    <w:p w14:paraId="0984206D" w14:textId="08591D7B" w:rsidR="00E30378" w:rsidRPr="00230F5A" w:rsidRDefault="00E30378" w:rsidP="00E30378">
      <w:pPr>
        <w:pStyle w:val="Ttulo2"/>
        <w:numPr>
          <w:ilvl w:val="2"/>
          <w:numId w:val="7"/>
        </w:numPr>
        <w:ind w:left="2610" w:hanging="360"/>
        <w:rPr>
          <w:sz w:val="32"/>
          <w:szCs w:val="32"/>
        </w:rPr>
      </w:pPr>
      <w:r>
        <w:t>Validaciones variables asociadas al documento D53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CDCB8CF" w14:textId="77777777" w:rsidR="00E30378" w:rsidRDefault="00E30378" w:rsidP="00E3037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E30378" w:rsidRPr="00B537DA" w14:paraId="25306F78" w14:textId="77777777" w:rsidTr="00685E33">
        <w:tc>
          <w:tcPr>
            <w:tcW w:w="595" w:type="dxa"/>
            <w:shd w:val="clear" w:color="auto" w:fill="auto"/>
          </w:tcPr>
          <w:p w14:paraId="6C51A7D9" w14:textId="77777777" w:rsidR="00E30378" w:rsidRPr="00E81654" w:rsidRDefault="00E30378" w:rsidP="00685E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3A111B1" w14:textId="77777777" w:rsidR="00E30378" w:rsidRPr="00B537DA" w:rsidRDefault="00E30378" w:rsidP="00685E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378" w:rsidRPr="00B537DA" w14:paraId="5B73DEF7" w14:textId="77777777" w:rsidTr="00685E33">
        <w:tc>
          <w:tcPr>
            <w:tcW w:w="595" w:type="dxa"/>
            <w:shd w:val="clear" w:color="auto" w:fill="auto"/>
          </w:tcPr>
          <w:p w14:paraId="4E3122F6" w14:textId="73FA7D76" w:rsidR="00E30378" w:rsidRPr="00E24E62" w:rsidRDefault="00E30378" w:rsidP="00685E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40D01" w14:textId="6B7E564F" w:rsidR="00E30378" w:rsidRDefault="00E30378" w:rsidP="00685E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campos 5,6,7</w:t>
            </w:r>
            <w:r w:rsidR="00A33CB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,12,13,14,15,16,17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sean numéricos,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73D9063" w14:textId="77777777" w:rsidR="00E30378" w:rsidRDefault="00E30378" w:rsidP="00E3037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02A7EC0" w14:textId="77777777" w:rsidR="00E30378" w:rsidRDefault="00E3037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764980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764981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63FE73CC" w14:textId="77777777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906893E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66D39F5C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5A5609E" w14:textId="2ACBC865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001C9">
                    <w:rPr>
                      <w:rFonts w:ascii="Arial MT" w:hAnsi="Arial MT"/>
                      <w:sz w:val="20"/>
                    </w:rPr>
                    <w:t>1</w:t>
                  </w:r>
                  <w:r w:rsidRPr="002001C9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001C9">
                    <w:rPr>
                      <w:rFonts w:ascii="Arial MT" w:hAnsi="Arial MT"/>
                      <w:sz w:val="20"/>
                    </w:rPr>
                    <w:t>y</w:t>
                  </w:r>
                  <w:r w:rsidRPr="002001C9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001C9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</w:t>
                  </w:r>
                  <w:r w:rsidRPr="002001C9">
                    <w:rPr>
                      <w:rFonts w:ascii="Arial MT" w:hAnsi="Arial MT"/>
                      <w:sz w:val="20"/>
                    </w:rPr>
                    <w:t>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2001C9">
                    <w:rPr>
                      <w:rFonts w:ascii="Arial MT" w:hAnsi="Arial MT"/>
                      <w:sz w:val="20"/>
                    </w:rPr>
                    <w:t>4 dígitos,</w:t>
                  </w:r>
                  <w:r>
                    <w:rPr>
                      <w:rFonts w:ascii="Arial MT" w:hAnsi="Arial MT"/>
                      <w:sz w:val="20"/>
                    </w:rPr>
                    <w:t xml:space="preserve">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1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804"/>
        <w:gridCol w:w="567"/>
      </w:tblGrid>
      <w:tr w:rsidR="003A52FA" w:rsidRPr="00F45E53" w14:paraId="3C49826D" w14:textId="77777777" w:rsidTr="003A52FA">
        <w:trPr>
          <w:trHeight w:val="268"/>
        </w:trPr>
        <w:tc>
          <w:tcPr>
            <w:tcW w:w="862" w:type="dxa"/>
          </w:tcPr>
          <w:p w14:paraId="4F186F2F" w14:textId="77777777" w:rsidR="003A52FA" w:rsidRPr="00F45E53" w:rsidRDefault="003A52F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3A52FA" w:rsidRPr="00F45E53" w:rsidRDefault="003A52F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3A52FA" w:rsidRPr="00F45E53" w:rsidRDefault="003A52F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804" w:type="dxa"/>
          </w:tcPr>
          <w:p w14:paraId="53EFCAB0" w14:textId="77777777" w:rsidR="003A52FA" w:rsidRPr="00F45E53" w:rsidRDefault="003A52F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567" w:type="dxa"/>
          </w:tcPr>
          <w:p w14:paraId="313FA897" w14:textId="77777777" w:rsidR="003A52FA" w:rsidRPr="00F45E53" w:rsidRDefault="003A52F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3A52FA" w:rsidRPr="00F45E53" w14:paraId="3218A4A9" w14:textId="77777777" w:rsidTr="003A52FA">
        <w:trPr>
          <w:trHeight w:val="268"/>
        </w:trPr>
        <w:tc>
          <w:tcPr>
            <w:tcW w:w="862" w:type="dxa"/>
          </w:tcPr>
          <w:p w14:paraId="6B1D5128" w14:textId="77777777" w:rsidR="003A52FA" w:rsidRPr="00F45E53" w:rsidRDefault="003A52FA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3A52FA" w:rsidRPr="00F45E53" w:rsidRDefault="003A52FA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3A52FA" w:rsidRPr="00F45E53" w:rsidRDefault="003A52FA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804" w:type="dxa"/>
          </w:tcPr>
          <w:p w14:paraId="62E008D5" w14:textId="77777777" w:rsidR="003A52FA" w:rsidRPr="00F45E53" w:rsidRDefault="003A52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567" w:type="dxa"/>
          </w:tcPr>
          <w:p w14:paraId="47BFB383" w14:textId="77777777" w:rsidR="003A52FA" w:rsidRPr="00F45E53" w:rsidRDefault="003A52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52FA" w:rsidRPr="00F45E53" w14:paraId="622814C1" w14:textId="77777777" w:rsidTr="003A52FA">
        <w:trPr>
          <w:trHeight w:val="268"/>
        </w:trPr>
        <w:tc>
          <w:tcPr>
            <w:tcW w:w="862" w:type="dxa"/>
          </w:tcPr>
          <w:p w14:paraId="7671AEB9" w14:textId="77777777" w:rsidR="003A52FA" w:rsidRPr="00F45E53" w:rsidRDefault="003A52FA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3A52FA" w:rsidRPr="00F45E53" w:rsidRDefault="003A52FA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4B93E0E3" w:rsidR="003A52FA" w:rsidRPr="00F45E53" w:rsidRDefault="003A52FA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804" w:type="dxa"/>
          </w:tcPr>
          <w:p w14:paraId="6B325F8F" w14:textId="77777777" w:rsidR="003A52FA" w:rsidRPr="00F45E53" w:rsidRDefault="003A52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567" w:type="dxa"/>
          </w:tcPr>
          <w:p w14:paraId="0688E970" w14:textId="77777777" w:rsidR="003A52FA" w:rsidRPr="00F45E53" w:rsidRDefault="003A52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A52FA" w:rsidRPr="00F45E53" w14:paraId="29ABD7A0" w14:textId="77777777" w:rsidTr="003A52FA">
        <w:trPr>
          <w:trHeight w:val="268"/>
        </w:trPr>
        <w:tc>
          <w:tcPr>
            <w:tcW w:w="862" w:type="dxa"/>
          </w:tcPr>
          <w:p w14:paraId="36B1247A" w14:textId="77777777" w:rsidR="003A52FA" w:rsidRPr="00F45E53" w:rsidRDefault="003A52FA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3A52FA" w:rsidRPr="00F45E53" w:rsidRDefault="003A52FA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3A52FA" w:rsidRPr="00F45E53" w:rsidRDefault="003A52FA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804" w:type="dxa"/>
          </w:tcPr>
          <w:p w14:paraId="6B0BF525" w14:textId="77777777" w:rsidR="003A52FA" w:rsidRPr="00F45E53" w:rsidRDefault="003A52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567" w:type="dxa"/>
          </w:tcPr>
          <w:p w14:paraId="44C86B87" w14:textId="77777777" w:rsidR="003A52FA" w:rsidRPr="00F45E53" w:rsidRDefault="003A52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52FA" w:rsidRPr="00F45E53" w14:paraId="4A41D4E9" w14:textId="77777777" w:rsidTr="003A52FA">
        <w:trPr>
          <w:trHeight w:val="268"/>
        </w:trPr>
        <w:tc>
          <w:tcPr>
            <w:tcW w:w="862" w:type="dxa"/>
          </w:tcPr>
          <w:p w14:paraId="407BD317" w14:textId="77777777" w:rsidR="003A52FA" w:rsidRPr="00F45E53" w:rsidRDefault="003A52FA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3A52FA" w:rsidRPr="00F45E53" w:rsidRDefault="003A52FA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3A52FA" w:rsidRPr="00F45E53" w:rsidRDefault="003A52FA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804" w:type="dxa"/>
          </w:tcPr>
          <w:p w14:paraId="29FA52FF" w14:textId="77777777" w:rsidR="003A52FA" w:rsidRPr="00F45E53" w:rsidRDefault="003A52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567" w:type="dxa"/>
          </w:tcPr>
          <w:p w14:paraId="034ED216" w14:textId="77777777" w:rsidR="003A52FA" w:rsidRPr="00F45E53" w:rsidRDefault="003A52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52FA" w:rsidRPr="00F45E53" w14:paraId="306FA4E7" w14:textId="77777777" w:rsidTr="003A52FA">
        <w:trPr>
          <w:trHeight w:val="268"/>
        </w:trPr>
        <w:tc>
          <w:tcPr>
            <w:tcW w:w="862" w:type="dxa"/>
          </w:tcPr>
          <w:p w14:paraId="0E8DBBC7" w14:textId="7F4D293D" w:rsidR="003A52FA" w:rsidRPr="00F45E53" w:rsidRDefault="003A52FA" w:rsidP="003D0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5</w:t>
            </w:r>
          </w:p>
        </w:tc>
        <w:tc>
          <w:tcPr>
            <w:tcW w:w="283" w:type="dxa"/>
          </w:tcPr>
          <w:p w14:paraId="6E6985ED" w14:textId="0246144B" w:rsidR="003A52FA" w:rsidRPr="00F45E53" w:rsidRDefault="003A52FA" w:rsidP="003D0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2A1B5EAC" w:rsidR="003A52FA" w:rsidRPr="00F45E53" w:rsidRDefault="003A52FA" w:rsidP="003A52F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ECE6595" w14:textId="159F7F8C" w:rsidR="003A52FA" w:rsidRPr="00510731" w:rsidRDefault="003A52FA" w:rsidP="003A52F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567" w:type="dxa"/>
          </w:tcPr>
          <w:p w14:paraId="4F1C09C0" w14:textId="7F9AB3DE" w:rsidR="003A52FA" w:rsidRPr="00F45E53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3A52FA" w:rsidRPr="00F45E53" w14:paraId="2AD21DB6" w14:textId="77777777" w:rsidTr="003A52FA">
        <w:trPr>
          <w:trHeight w:val="268"/>
        </w:trPr>
        <w:tc>
          <w:tcPr>
            <w:tcW w:w="862" w:type="dxa"/>
          </w:tcPr>
          <w:p w14:paraId="1A05D865" w14:textId="1676EDBE" w:rsidR="003A52FA" w:rsidRDefault="003A52FA" w:rsidP="003D0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6D4B5655" w14:textId="679F2F5F" w:rsidR="003A52FA" w:rsidRPr="00F45E53" w:rsidRDefault="003A52FA" w:rsidP="003D0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E3BEB31" w14:textId="75C53845" w:rsidR="003A52FA" w:rsidRPr="00F45E53" w:rsidRDefault="003A52FA" w:rsidP="003A52F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AL2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BBAC1CB" w14:textId="27BE4562" w:rsidR="003A52FA" w:rsidRPr="00E30378" w:rsidRDefault="003A52FA" w:rsidP="003A52F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TOTAL MONTO DE LA </w:t>
            </w:r>
            <w:r w:rsid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OPERACIÓN, sumar campo 5</w:t>
            </w:r>
          </w:p>
        </w:tc>
        <w:tc>
          <w:tcPr>
            <w:tcW w:w="567" w:type="dxa"/>
          </w:tcPr>
          <w:p w14:paraId="26A9607D" w14:textId="23D151BB" w:rsidR="003A52FA" w:rsidRPr="00510731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3A52FA" w:rsidRPr="00F45E53" w14:paraId="4E365C12" w14:textId="77777777" w:rsidTr="003A52FA">
        <w:trPr>
          <w:trHeight w:val="268"/>
        </w:trPr>
        <w:tc>
          <w:tcPr>
            <w:tcW w:w="862" w:type="dxa"/>
          </w:tcPr>
          <w:p w14:paraId="65B15F5B" w14:textId="6B8B4546" w:rsidR="003A52FA" w:rsidRDefault="003A52FA" w:rsidP="003D0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83" w:type="dxa"/>
          </w:tcPr>
          <w:p w14:paraId="60A403CB" w14:textId="60E9327E" w:rsidR="003A52FA" w:rsidRPr="00F45E53" w:rsidRDefault="003A52FA" w:rsidP="003D0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F326581" w14:textId="39AF7B63" w:rsidR="003A52FA" w:rsidRPr="00F45E53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AL3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1B6CC8C7" w14:textId="493EB74F" w:rsidR="003A52FA" w:rsidRPr="00E30378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DE LA PRIMERA CUOTA</w:t>
            </w:r>
            <w:r w:rsid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6</w:t>
            </w:r>
          </w:p>
        </w:tc>
        <w:tc>
          <w:tcPr>
            <w:tcW w:w="567" w:type="dxa"/>
          </w:tcPr>
          <w:p w14:paraId="375F35A3" w14:textId="30393A7E" w:rsidR="003A52FA" w:rsidRPr="00510731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3A52FA" w:rsidRPr="00F45E53" w14:paraId="5846A439" w14:textId="77777777" w:rsidTr="003A52FA">
        <w:trPr>
          <w:trHeight w:val="268"/>
        </w:trPr>
        <w:tc>
          <w:tcPr>
            <w:tcW w:w="862" w:type="dxa"/>
          </w:tcPr>
          <w:p w14:paraId="26BFBEA1" w14:textId="58ED718F" w:rsidR="003A52FA" w:rsidRDefault="003A52FA" w:rsidP="003D0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83" w:type="dxa"/>
          </w:tcPr>
          <w:p w14:paraId="2500F8C3" w14:textId="6D42E396" w:rsidR="003A52FA" w:rsidRPr="00F45E53" w:rsidRDefault="003A52FA" w:rsidP="003D0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1541540" w14:textId="12C98CE8" w:rsidR="003A52FA" w:rsidRPr="00F45E53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AL4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1C00BE0" w14:textId="22E38F10" w:rsidR="003A52FA" w:rsidRPr="00E30378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DE LA ULTIMA CUOTA</w:t>
            </w:r>
            <w:r w:rsid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7</w:t>
            </w:r>
          </w:p>
        </w:tc>
        <w:tc>
          <w:tcPr>
            <w:tcW w:w="567" w:type="dxa"/>
          </w:tcPr>
          <w:p w14:paraId="3F9438C3" w14:textId="1E85B929" w:rsidR="003A52FA" w:rsidRPr="00510731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3A52FA" w:rsidRPr="00F45E53" w14:paraId="141C899C" w14:textId="77777777" w:rsidTr="003A52FA">
        <w:trPr>
          <w:trHeight w:val="268"/>
        </w:trPr>
        <w:tc>
          <w:tcPr>
            <w:tcW w:w="862" w:type="dxa"/>
          </w:tcPr>
          <w:p w14:paraId="48442A9B" w14:textId="282A60C7" w:rsidR="003A52FA" w:rsidRDefault="003A52FA" w:rsidP="003D0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83" w:type="dxa"/>
          </w:tcPr>
          <w:p w14:paraId="7A236056" w14:textId="3A21ED33" w:rsidR="003A52FA" w:rsidRPr="00F45E53" w:rsidRDefault="003A52FA" w:rsidP="003D0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A33AFE4" w14:textId="01F87A9D" w:rsidR="003A52FA" w:rsidRPr="00F45E53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AL5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BEF7FFD" w14:textId="005F7E25" w:rsidR="003A52FA" w:rsidRPr="00E30378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GASTOS NOTARIALES</w:t>
            </w:r>
            <w:r w:rsid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12</w:t>
            </w:r>
          </w:p>
        </w:tc>
        <w:tc>
          <w:tcPr>
            <w:tcW w:w="567" w:type="dxa"/>
          </w:tcPr>
          <w:p w14:paraId="5E0DF5A9" w14:textId="0B1D1504" w:rsidR="003A52FA" w:rsidRPr="00510731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3A52FA" w:rsidRPr="00F45E53" w14:paraId="69A338AE" w14:textId="77777777" w:rsidTr="003A52FA">
        <w:trPr>
          <w:trHeight w:val="268"/>
        </w:trPr>
        <w:tc>
          <w:tcPr>
            <w:tcW w:w="862" w:type="dxa"/>
          </w:tcPr>
          <w:p w14:paraId="60628F2D" w14:textId="1B6ED411" w:rsidR="003A52FA" w:rsidRPr="00F45E53" w:rsidRDefault="003A52FA" w:rsidP="003D0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401B954D" w14:textId="55852651" w:rsidR="003A52FA" w:rsidRPr="00F45E53" w:rsidRDefault="003A52FA" w:rsidP="003D0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514D00C7" w:rsidR="003A52FA" w:rsidRPr="00F45E53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AL6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6B642DDC" w:rsidR="003A52FA" w:rsidRPr="003A52FA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IMPUESTOS</w:t>
            </w:r>
            <w:r w:rsid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,</w:t>
            </w:r>
            <w:r w:rsid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sumar campo 13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142BEE9" w14:textId="75BBF9FD" w:rsidR="003A52FA" w:rsidRPr="00510731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3A52FA" w:rsidRPr="00F45E53" w14:paraId="4FF2D77D" w14:textId="77777777" w:rsidTr="003A52FA">
        <w:trPr>
          <w:trHeight w:val="268"/>
        </w:trPr>
        <w:tc>
          <w:tcPr>
            <w:tcW w:w="862" w:type="dxa"/>
          </w:tcPr>
          <w:p w14:paraId="30CCCE9F" w14:textId="1DBBCB78" w:rsidR="003A52FA" w:rsidRDefault="003A52FA" w:rsidP="003D0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3C1F761D" w14:textId="41023C36" w:rsidR="003A52FA" w:rsidRPr="00F45E53" w:rsidRDefault="003A52FA" w:rsidP="003D0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313E6" w14:textId="34325483" w:rsidR="003A52FA" w:rsidRPr="000D4367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AL7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F1E77" w14:textId="5A388955" w:rsidR="003A52FA" w:rsidRPr="003A52FA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SEGUROS</w:t>
            </w:r>
            <w:r w:rsid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14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FE0B91B" w14:textId="14FF3BA1" w:rsidR="003A52FA" w:rsidRPr="00F45E53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3A52FA" w:rsidRPr="00F45E53" w14:paraId="59B8B0EA" w14:textId="77777777" w:rsidTr="003A52FA">
        <w:trPr>
          <w:trHeight w:val="268"/>
        </w:trPr>
        <w:tc>
          <w:tcPr>
            <w:tcW w:w="862" w:type="dxa"/>
          </w:tcPr>
          <w:p w14:paraId="0C4CAA5A" w14:textId="77F8DDC2" w:rsidR="003A52FA" w:rsidRDefault="003A52FA" w:rsidP="003D0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7430086C" w14:textId="0DCCB07F" w:rsidR="003A52FA" w:rsidRPr="00F45E53" w:rsidRDefault="003A52FA" w:rsidP="003D0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00D3E" w14:textId="18FBA1E4" w:rsidR="003A52FA" w:rsidRPr="000D4367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AL8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0705" w14:textId="4DF05BB4" w:rsidR="003A52FA" w:rsidRPr="00E30378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COMISION DE EVALUACION Y SEGUIMIENTOS</w:t>
            </w:r>
            <w:r w:rsidR="008442D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(19Bis Ley N 18.010)</w:t>
            </w:r>
            <w:r w:rsid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15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E1F42A1" w14:textId="1E9F46CA" w:rsidR="003A52FA" w:rsidRPr="003D0963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3A52FA" w:rsidRPr="00F45E53" w14:paraId="41637A15" w14:textId="77777777" w:rsidTr="003A52FA">
        <w:trPr>
          <w:trHeight w:val="268"/>
        </w:trPr>
        <w:tc>
          <w:tcPr>
            <w:tcW w:w="862" w:type="dxa"/>
          </w:tcPr>
          <w:p w14:paraId="532A7196" w14:textId="2AFFFCFA" w:rsidR="003A52FA" w:rsidRPr="003D0963" w:rsidRDefault="003A52FA" w:rsidP="003D0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13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1E545904" w14:textId="009BB98E" w:rsidR="003A52FA" w:rsidRPr="003D0963" w:rsidRDefault="003A52FA" w:rsidP="003D0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7B9E8" w14:textId="4FDE6AE4" w:rsidR="003A52FA" w:rsidRPr="000D4367" w:rsidRDefault="008442D1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42D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A10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3CFBF" w14:textId="5840A45D" w:rsidR="003A52FA" w:rsidRPr="00E30378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TOTAL </w:t>
            </w:r>
            <w:r w:rsidR="002001C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COMISIONES</w:t>
            </w:r>
            <w:r w:rsid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16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0D5C3C1" w14:textId="5F6B68CE" w:rsidR="003A52FA" w:rsidRPr="00F45E53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E30378" w:rsidRPr="00F45E53" w14:paraId="2839894C" w14:textId="77777777" w:rsidTr="003A52FA">
        <w:trPr>
          <w:trHeight w:val="268"/>
        </w:trPr>
        <w:tc>
          <w:tcPr>
            <w:tcW w:w="862" w:type="dxa"/>
          </w:tcPr>
          <w:p w14:paraId="332926B1" w14:textId="4D947DC4" w:rsidR="00E30378" w:rsidRDefault="00E30378" w:rsidP="003D0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14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4CBE18DC" w14:textId="54A9A616" w:rsidR="00E30378" w:rsidRPr="00E30378" w:rsidRDefault="00E30378" w:rsidP="003D0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highlight w:val="yellow"/>
              </w:rPr>
            </w:pPr>
            <w:r w:rsidRPr="008442D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C917B" w14:textId="5FB8CEB2" w:rsidR="00E30378" w:rsidRPr="00E30378" w:rsidRDefault="008442D1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5E231" w14:textId="22718090" w:rsidR="00E30378" w:rsidRPr="00E30378" w:rsidRDefault="002001C9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TOTAL OTROS COBROS, </w:t>
            </w:r>
            <w:r w:rsid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campo 17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8F348B7" w14:textId="3F2241A4" w:rsidR="00E30378" w:rsidRPr="00F45E53" w:rsidRDefault="00E30378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</w:tr>
      <w:tr w:rsidR="003A52FA" w:rsidRPr="00F45E53" w14:paraId="21650954" w14:textId="77777777" w:rsidTr="003A52FA">
        <w:trPr>
          <w:trHeight w:val="268"/>
        </w:trPr>
        <w:tc>
          <w:tcPr>
            <w:tcW w:w="862" w:type="dxa"/>
          </w:tcPr>
          <w:p w14:paraId="54AF6C37" w14:textId="0AB12772" w:rsidR="003A52FA" w:rsidRDefault="003A52FA" w:rsidP="003D0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E3037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68D753E4" w14:textId="712A1FA6" w:rsidR="003A52FA" w:rsidRPr="00F45E53" w:rsidRDefault="003A52FA" w:rsidP="003D0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A50D5" w14:textId="0476A8E0" w:rsidR="003A52FA" w:rsidRPr="000D4367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BD0A6" w14:textId="57394834" w:rsidR="003A52FA" w:rsidRPr="003A52FA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D403EE8" w14:textId="77777777" w:rsidR="003A52FA" w:rsidRPr="00F45E53" w:rsidRDefault="003A52FA" w:rsidP="003D0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0139977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510731">
              <w:rPr>
                <w:rFonts w:ascii="Times New Roman" w:hAnsi="Times New Roman" w:cs="Times New Roman"/>
                <w:color w:val="4472C4" w:themeColor="accent1"/>
                <w:sz w:val="20"/>
              </w:rPr>
              <w:t>,6,7,8,9,10</w:t>
            </w:r>
            <w:r w:rsidR="003A52FA">
              <w:rPr>
                <w:rFonts w:ascii="Times New Roman" w:hAnsi="Times New Roman" w:cs="Times New Roman"/>
                <w:color w:val="4472C4" w:themeColor="accent1"/>
                <w:sz w:val="20"/>
              </w:rPr>
              <w:t>,11,12,13</w:t>
            </w:r>
            <w:r w:rsidR="00E30378">
              <w:rPr>
                <w:rFonts w:ascii="Times New Roman" w:hAnsi="Times New Roman" w:cs="Times New Roman"/>
                <w:color w:val="4472C4" w:themeColor="accent1"/>
                <w:sz w:val="20"/>
              </w:rPr>
              <w:t>,14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13"/>
    <w:p w14:paraId="6034B38C" w14:textId="00B7F284" w:rsidR="00510731" w:rsidRDefault="00510731" w:rsidP="0051073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0D8F8B2" w14:textId="34B8D955" w:rsidR="00510731" w:rsidRDefault="00510731" w:rsidP="0051073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EC9A1A6" w14:textId="3B107221" w:rsidR="00510731" w:rsidRDefault="00510731" w:rsidP="0051073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84B471B" w14:textId="2765B15A" w:rsidR="00510731" w:rsidRDefault="00510731" w:rsidP="0051073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AF39C92" w14:textId="6C664E2D" w:rsidR="00510731" w:rsidRDefault="00510731" w:rsidP="0051073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4D80F5" w14:textId="652E21EF" w:rsidR="003A52FA" w:rsidRDefault="003A52FA" w:rsidP="003A52F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007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F58EE4E" w14:textId="550F2622" w:rsidR="003A52FA" w:rsidRDefault="003A52FA" w:rsidP="003A52F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008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1BADBC3" w14:textId="6F12CB77" w:rsidR="003A52FA" w:rsidRDefault="003A52FA" w:rsidP="003A52F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1C2C5472" w:rsidR="00202F52" w:rsidRPr="00230F5A" w:rsidRDefault="00E30378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010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764982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764983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764984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462662" w14:paraId="3676ACCC" w14:textId="77777777" w:rsidTr="004118D8">
        <w:tc>
          <w:tcPr>
            <w:tcW w:w="1413" w:type="dxa"/>
          </w:tcPr>
          <w:p w14:paraId="7DDB3BFA" w14:textId="77777777" w:rsidR="00F32211" w:rsidRPr="00462662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462662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67936AEE" w:rsidR="00F32211" w:rsidRPr="00462662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62662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462662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3A52FA" w:rsidRPr="00462662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32211" w:rsidRPr="00462662">
              <w:rPr>
                <w:rFonts w:ascii="Times New Roman" w:hAnsi="Times New Roman" w:cs="Times New Roman"/>
                <w:b/>
                <w:bCs/>
                <w:color w:val="FF0000"/>
              </w:rPr>
              <w:t>####a.XX</w:t>
            </w:r>
            <w:r w:rsidR="00462662" w:rsidRPr="00462662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462662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3DE26AD3" w:rsidR="00F32211" w:rsidRPr="00462662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462662"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462662"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462662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462662">
              <w:rPr>
                <w:rFonts w:ascii="Times New Roman" w:hAnsi="Times New Roman" w:cs="Times New Roman"/>
              </w:rPr>
              <w:t xml:space="preserve"> </w:t>
            </w:r>
            <w:r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462662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462662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764985"/>
      <w:r w:rsidRPr="00462662">
        <w:t>Archivo Carátula</w:t>
      </w:r>
      <w:bookmarkEnd w:id="23"/>
      <w:bookmarkEnd w:id="24"/>
      <w:r w:rsidRPr="00462662">
        <w:fldChar w:fldCharType="begin"/>
      </w:r>
      <w:r w:rsidRPr="00462662">
        <w:instrText xml:space="preserve"> XE "Archivo ”arátula" </w:instrText>
      </w:r>
      <w:r w:rsidRPr="00462662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462662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462662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1D7A1BFE" w:rsidR="00F32211" w:rsidRPr="00462662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62662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462662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3A52FA" w:rsidRPr="00462662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32211" w:rsidRPr="00462662">
              <w:rPr>
                <w:rFonts w:ascii="Times New Roman" w:hAnsi="Times New Roman" w:cs="Times New Roman"/>
                <w:b/>
                <w:bCs/>
                <w:color w:val="FF0000"/>
              </w:rPr>
              <w:t>####c.XX</w:t>
            </w:r>
            <w:r w:rsidR="00462662" w:rsidRPr="00462662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46266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F32211"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199A5E08" w:rsidR="00F32211" w:rsidRPr="00462662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462662"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462662"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626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764986"/>
      <w:r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764987"/>
      <w:r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764988"/>
      <w:r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3BB988A1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A45BB3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A45BB3" w:rsidRPr="00F45E53" w:rsidRDefault="00A45BB3" w:rsidP="00A45BB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A45BB3" w:rsidRPr="00F45E53" w:rsidRDefault="00A45BB3" w:rsidP="00A45BB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6B5A248A" w:rsidR="00A45BB3" w:rsidRPr="00F45E53" w:rsidRDefault="00A45BB3" w:rsidP="00A45BB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7C38A5DC" w:rsidR="00A45BB3" w:rsidRPr="00CC391B" w:rsidRDefault="00A45BB3" w:rsidP="00A45BB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A45BB3" w:rsidRPr="00F45E53" w:rsidRDefault="00A45BB3" w:rsidP="00A45BB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45BB3" w:rsidRPr="00F45E53" w14:paraId="794EF719" w14:textId="77777777" w:rsidTr="003B5E2B">
        <w:trPr>
          <w:trHeight w:val="268"/>
        </w:trPr>
        <w:tc>
          <w:tcPr>
            <w:tcW w:w="862" w:type="dxa"/>
          </w:tcPr>
          <w:p w14:paraId="0194EEF9" w14:textId="656A6201" w:rsidR="00A45BB3" w:rsidRDefault="00A45BB3" w:rsidP="00A45BB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9A06D58" w14:textId="1C477E46" w:rsidR="00A45BB3" w:rsidRPr="00F45E53" w:rsidRDefault="00A45BB3" w:rsidP="00A45BB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A8FAD3A" w14:textId="243FE023" w:rsidR="00A45BB3" w:rsidRPr="00F45E53" w:rsidRDefault="00A45BB3" w:rsidP="00A45BB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AL2</w:t>
            </w:r>
          </w:p>
        </w:tc>
        <w:tc>
          <w:tcPr>
            <w:tcW w:w="6095" w:type="dxa"/>
          </w:tcPr>
          <w:p w14:paraId="64F54A5B" w14:textId="418651E4" w:rsidR="00A45BB3" w:rsidRPr="00CC391B" w:rsidRDefault="00A45BB3" w:rsidP="00A45BB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45BB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DE LA OPERACION</w:t>
            </w:r>
          </w:p>
        </w:tc>
        <w:tc>
          <w:tcPr>
            <w:tcW w:w="851" w:type="dxa"/>
          </w:tcPr>
          <w:p w14:paraId="31327F6B" w14:textId="114CE8BB" w:rsidR="00A45BB3" w:rsidRPr="00F45E53" w:rsidRDefault="00A45BB3" w:rsidP="00A45BB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45BB3" w:rsidRPr="00F45E53" w14:paraId="1DCD2E87" w14:textId="77777777" w:rsidTr="003B5E2B">
        <w:trPr>
          <w:trHeight w:val="268"/>
        </w:trPr>
        <w:tc>
          <w:tcPr>
            <w:tcW w:w="862" w:type="dxa"/>
          </w:tcPr>
          <w:p w14:paraId="1C1A9093" w14:textId="3D3EBE2B" w:rsidR="00A45BB3" w:rsidRDefault="00A45BB3" w:rsidP="00A45BB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22923AE" w14:textId="7DC3F687" w:rsidR="00A45BB3" w:rsidRPr="00F45E53" w:rsidRDefault="00A45BB3" w:rsidP="00A45BB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F4AA09B" w14:textId="590073FD" w:rsidR="00A45BB3" w:rsidRPr="00F45E53" w:rsidRDefault="00A45BB3" w:rsidP="00A45BB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AL3</w:t>
            </w:r>
          </w:p>
        </w:tc>
        <w:tc>
          <w:tcPr>
            <w:tcW w:w="6095" w:type="dxa"/>
          </w:tcPr>
          <w:p w14:paraId="2D001E58" w14:textId="016E9ACA" w:rsidR="00A45BB3" w:rsidRPr="00CC391B" w:rsidRDefault="00A45BB3" w:rsidP="00A45BB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45BB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DE LA PRIMERA CUOTA</w:t>
            </w:r>
          </w:p>
        </w:tc>
        <w:tc>
          <w:tcPr>
            <w:tcW w:w="851" w:type="dxa"/>
          </w:tcPr>
          <w:p w14:paraId="7898ED1B" w14:textId="4E890F7F" w:rsidR="00A45BB3" w:rsidRPr="00F45E53" w:rsidRDefault="00A45BB3" w:rsidP="00A45BB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45BB3" w:rsidRPr="00F45E53" w14:paraId="51D42B57" w14:textId="77777777" w:rsidTr="003B5E2B">
        <w:trPr>
          <w:trHeight w:val="268"/>
        </w:trPr>
        <w:tc>
          <w:tcPr>
            <w:tcW w:w="862" w:type="dxa"/>
          </w:tcPr>
          <w:p w14:paraId="616B2C3E" w14:textId="2B12507D" w:rsidR="00A45BB3" w:rsidRDefault="00A45BB3" w:rsidP="00A45BB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678D3FFB" w14:textId="61D59499" w:rsidR="00A45BB3" w:rsidRPr="00F45E53" w:rsidRDefault="00A45BB3" w:rsidP="00A45BB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0DC6AE2" w14:textId="0B34DDC0" w:rsidR="00A45BB3" w:rsidRPr="00F45E53" w:rsidRDefault="00A45BB3" w:rsidP="00A45BB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AL4</w:t>
            </w:r>
          </w:p>
        </w:tc>
        <w:tc>
          <w:tcPr>
            <w:tcW w:w="6095" w:type="dxa"/>
          </w:tcPr>
          <w:p w14:paraId="12FD2CC2" w14:textId="062BC23B" w:rsidR="00A45BB3" w:rsidRPr="00CC391B" w:rsidRDefault="00A45BB3" w:rsidP="00A45BB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45BB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DE LA ULTIMA CUOTA</w:t>
            </w:r>
          </w:p>
        </w:tc>
        <w:tc>
          <w:tcPr>
            <w:tcW w:w="851" w:type="dxa"/>
          </w:tcPr>
          <w:p w14:paraId="15AABAFD" w14:textId="7B245280" w:rsidR="00A45BB3" w:rsidRPr="00F45E53" w:rsidRDefault="00A45BB3" w:rsidP="00A45BB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45BB3" w:rsidRPr="00F45E53" w14:paraId="570EB9CE" w14:textId="77777777" w:rsidTr="003B5E2B">
        <w:trPr>
          <w:trHeight w:val="268"/>
        </w:trPr>
        <w:tc>
          <w:tcPr>
            <w:tcW w:w="862" w:type="dxa"/>
          </w:tcPr>
          <w:p w14:paraId="35BAB6F8" w14:textId="6AFB062D" w:rsidR="00A45BB3" w:rsidRDefault="00A45BB3" w:rsidP="00A45BB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70A1A97" w14:textId="59B29FA7" w:rsidR="00A45BB3" w:rsidRPr="00F45E53" w:rsidRDefault="00A45BB3" w:rsidP="00A45BB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9AAEC2C" w14:textId="57C7083E" w:rsidR="00A45BB3" w:rsidRPr="00F45E53" w:rsidRDefault="00A45BB3" w:rsidP="00A45BB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AL5</w:t>
            </w:r>
          </w:p>
        </w:tc>
        <w:tc>
          <w:tcPr>
            <w:tcW w:w="6095" w:type="dxa"/>
          </w:tcPr>
          <w:p w14:paraId="6D331B3D" w14:textId="09941A91" w:rsidR="00A45BB3" w:rsidRPr="00CC391B" w:rsidRDefault="00A45BB3" w:rsidP="00A45BB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GASTOS NOTARIALES</w:t>
            </w:r>
          </w:p>
        </w:tc>
        <w:tc>
          <w:tcPr>
            <w:tcW w:w="851" w:type="dxa"/>
          </w:tcPr>
          <w:p w14:paraId="5CA8E965" w14:textId="3B7DF0C3" w:rsidR="00A45BB3" w:rsidRPr="00F45E53" w:rsidRDefault="00A45BB3" w:rsidP="00A45BB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45BB3" w:rsidRPr="00F45E53" w14:paraId="044388CD" w14:textId="77777777" w:rsidTr="003B5E2B">
        <w:trPr>
          <w:trHeight w:val="268"/>
        </w:trPr>
        <w:tc>
          <w:tcPr>
            <w:tcW w:w="862" w:type="dxa"/>
          </w:tcPr>
          <w:p w14:paraId="1124D8A9" w14:textId="2ED75A28" w:rsidR="00A45BB3" w:rsidRDefault="00A45BB3" w:rsidP="00A45BB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4D9898DF" w14:textId="34A39CFD" w:rsidR="00A45BB3" w:rsidRPr="00F45E53" w:rsidRDefault="00A45BB3" w:rsidP="00A45BB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22D75CE" w14:textId="11CBD4FE" w:rsidR="00A45BB3" w:rsidRPr="00F45E53" w:rsidRDefault="00A45BB3" w:rsidP="00A45BB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AL6</w:t>
            </w:r>
          </w:p>
        </w:tc>
        <w:tc>
          <w:tcPr>
            <w:tcW w:w="6095" w:type="dxa"/>
          </w:tcPr>
          <w:p w14:paraId="550D5506" w14:textId="53B6BD1C" w:rsidR="00A45BB3" w:rsidRPr="00CC391B" w:rsidRDefault="00A45BB3" w:rsidP="00A45BB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IMPUESTOS</w:t>
            </w:r>
          </w:p>
        </w:tc>
        <w:tc>
          <w:tcPr>
            <w:tcW w:w="851" w:type="dxa"/>
          </w:tcPr>
          <w:p w14:paraId="7B83A450" w14:textId="698A30D8" w:rsidR="00A45BB3" w:rsidRPr="00F45E53" w:rsidRDefault="00A45BB3" w:rsidP="00A45BB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45BB3" w:rsidRPr="00F45E53" w14:paraId="63DB5070" w14:textId="77777777" w:rsidTr="003B5E2B">
        <w:trPr>
          <w:trHeight w:val="268"/>
        </w:trPr>
        <w:tc>
          <w:tcPr>
            <w:tcW w:w="862" w:type="dxa"/>
          </w:tcPr>
          <w:p w14:paraId="4189646B" w14:textId="75D1739E" w:rsidR="00A45BB3" w:rsidRDefault="00A45BB3" w:rsidP="00A45BB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4EDE4459" w14:textId="78561B04" w:rsidR="00A45BB3" w:rsidRPr="00F45E53" w:rsidRDefault="00A45BB3" w:rsidP="00A45BB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FF0DE41" w14:textId="2481B4CA" w:rsidR="00A45BB3" w:rsidRPr="00F45E53" w:rsidRDefault="00A45BB3" w:rsidP="00A45BB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AL7</w:t>
            </w:r>
          </w:p>
        </w:tc>
        <w:tc>
          <w:tcPr>
            <w:tcW w:w="6095" w:type="dxa"/>
          </w:tcPr>
          <w:p w14:paraId="168B27E0" w14:textId="1F016627" w:rsidR="00A45BB3" w:rsidRPr="00CC391B" w:rsidRDefault="00A45BB3" w:rsidP="00A45BB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SEGUROS</w:t>
            </w:r>
          </w:p>
        </w:tc>
        <w:tc>
          <w:tcPr>
            <w:tcW w:w="851" w:type="dxa"/>
          </w:tcPr>
          <w:p w14:paraId="7385820E" w14:textId="7AC3CCC0" w:rsidR="00A45BB3" w:rsidRPr="00F45E53" w:rsidRDefault="00A45BB3" w:rsidP="00A45BB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45BB3" w:rsidRPr="00F45E53" w14:paraId="006E75F3" w14:textId="77777777" w:rsidTr="003B5E2B">
        <w:trPr>
          <w:trHeight w:val="268"/>
        </w:trPr>
        <w:tc>
          <w:tcPr>
            <w:tcW w:w="862" w:type="dxa"/>
          </w:tcPr>
          <w:p w14:paraId="4B866236" w14:textId="58B182E6" w:rsidR="00A45BB3" w:rsidRDefault="00A45BB3" w:rsidP="00A45BB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425" w:type="dxa"/>
          </w:tcPr>
          <w:p w14:paraId="7D729259" w14:textId="1A57715A" w:rsidR="00A45BB3" w:rsidRPr="00F45E53" w:rsidRDefault="00A45BB3" w:rsidP="00A45BB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F654D47" w14:textId="13B8A58F" w:rsidR="00A45BB3" w:rsidRPr="00F45E53" w:rsidRDefault="00A45BB3" w:rsidP="00A45BB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AL8</w:t>
            </w:r>
          </w:p>
        </w:tc>
        <w:tc>
          <w:tcPr>
            <w:tcW w:w="6095" w:type="dxa"/>
          </w:tcPr>
          <w:p w14:paraId="5C527AD4" w14:textId="2DB42C0D" w:rsidR="00A45BB3" w:rsidRPr="00CC391B" w:rsidRDefault="00A45BB3" w:rsidP="00A45BB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45BB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COMISION DE EVALUACION Y SEGUIMIENTOS</w:t>
            </w:r>
          </w:p>
        </w:tc>
        <w:tc>
          <w:tcPr>
            <w:tcW w:w="851" w:type="dxa"/>
          </w:tcPr>
          <w:p w14:paraId="633EEF48" w14:textId="4492DBCF" w:rsidR="00A45BB3" w:rsidRPr="00A45BB3" w:rsidRDefault="00A45BB3" w:rsidP="00A45BB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462662" w:rsidRPr="00F45E53" w14:paraId="43EB81FF" w14:textId="77777777" w:rsidTr="003B5E2B">
        <w:trPr>
          <w:trHeight w:val="268"/>
        </w:trPr>
        <w:tc>
          <w:tcPr>
            <w:tcW w:w="862" w:type="dxa"/>
          </w:tcPr>
          <w:p w14:paraId="60AE0782" w14:textId="340C80ED" w:rsidR="00462662" w:rsidRDefault="00462662" w:rsidP="0046266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13</w:t>
            </w:r>
          </w:p>
        </w:tc>
        <w:tc>
          <w:tcPr>
            <w:tcW w:w="425" w:type="dxa"/>
          </w:tcPr>
          <w:p w14:paraId="0F62ED8E" w14:textId="27A437C7" w:rsidR="00462662" w:rsidRPr="00F45E53" w:rsidRDefault="00462662" w:rsidP="0046266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1402691" w14:textId="740AC50A" w:rsidR="00462662" w:rsidRPr="00F45E53" w:rsidRDefault="00462662" w:rsidP="0046266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52F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AL9</w:t>
            </w:r>
          </w:p>
        </w:tc>
        <w:tc>
          <w:tcPr>
            <w:tcW w:w="6095" w:type="dxa"/>
          </w:tcPr>
          <w:p w14:paraId="75147B8A" w14:textId="40B73ECE" w:rsidR="00462662" w:rsidRPr="00CC391B" w:rsidRDefault="00462662" w:rsidP="0046266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3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COMISIONES</w:t>
            </w:r>
          </w:p>
        </w:tc>
        <w:tc>
          <w:tcPr>
            <w:tcW w:w="851" w:type="dxa"/>
          </w:tcPr>
          <w:p w14:paraId="2DD4486E" w14:textId="510769FE" w:rsidR="00462662" w:rsidRPr="00F45E53" w:rsidRDefault="00462662" w:rsidP="0046266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462662" w:rsidRPr="00F45E53" w14:paraId="4AA0E4FC" w14:textId="77777777" w:rsidTr="003B5E2B">
        <w:trPr>
          <w:trHeight w:val="268"/>
        </w:trPr>
        <w:tc>
          <w:tcPr>
            <w:tcW w:w="862" w:type="dxa"/>
          </w:tcPr>
          <w:p w14:paraId="62B1B857" w14:textId="7F8A3112" w:rsidR="00462662" w:rsidRDefault="00462662" w:rsidP="0046266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14</w:t>
            </w:r>
          </w:p>
        </w:tc>
        <w:tc>
          <w:tcPr>
            <w:tcW w:w="425" w:type="dxa"/>
          </w:tcPr>
          <w:p w14:paraId="56F9D7EB" w14:textId="49FCABE1" w:rsidR="00462662" w:rsidRPr="00F45E53" w:rsidRDefault="00462662" w:rsidP="0046266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9DD24F1" w14:textId="2BE864BF" w:rsidR="00462662" w:rsidRPr="003A52FA" w:rsidRDefault="00462662" w:rsidP="0046266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43E2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A10</w:t>
            </w:r>
          </w:p>
        </w:tc>
        <w:tc>
          <w:tcPr>
            <w:tcW w:w="6095" w:type="dxa"/>
          </w:tcPr>
          <w:p w14:paraId="43DF11D5" w14:textId="2A697FA1" w:rsidR="00462662" w:rsidRPr="00462662" w:rsidRDefault="00462662" w:rsidP="0046266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OTROS COBROS</w:t>
            </w:r>
          </w:p>
        </w:tc>
        <w:tc>
          <w:tcPr>
            <w:tcW w:w="851" w:type="dxa"/>
          </w:tcPr>
          <w:p w14:paraId="5FBC01E0" w14:textId="6284507C" w:rsidR="00462662" w:rsidRPr="00462662" w:rsidRDefault="00462662" w:rsidP="0046266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462662" w:rsidRPr="00F45E53" w14:paraId="11B65347" w14:textId="77777777" w:rsidTr="008B11EC">
        <w:trPr>
          <w:trHeight w:val="268"/>
        </w:trPr>
        <w:tc>
          <w:tcPr>
            <w:tcW w:w="862" w:type="dxa"/>
          </w:tcPr>
          <w:p w14:paraId="77B032DD" w14:textId="79C8F24B" w:rsidR="00462662" w:rsidRPr="00F45E53" w:rsidRDefault="00462662" w:rsidP="0046266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15</w:t>
            </w:r>
          </w:p>
        </w:tc>
        <w:tc>
          <w:tcPr>
            <w:tcW w:w="425" w:type="dxa"/>
          </w:tcPr>
          <w:p w14:paraId="3D9C3C46" w14:textId="03CA6F27" w:rsidR="00462662" w:rsidRPr="00F45E53" w:rsidRDefault="00462662" w:rsidP="0046266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DC12A2A" w14:textId="2CB53A70" w:rsidR="00462662" w:rsidRPr="00F45E53" w:rsidRDefault="00462662" w:rsidP="0046266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3F8FA158" w:rsidR="00462662" w:rsidRPr="000506C0" w:rsidRDefault="00462662" w:rsidP="0046266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1BCCA69B" w14:textId="634011DC" w:rsidR="00462662" w:rsidRPr="00F45E53" w:rsidRDefault="00462662" w:rsidP="0046266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76498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 xml:space="preserve">lizado </w:t>
      </w:r>
      <w:r w:rsidRPr="00A30C68">
        <w:rPr>
          <w:rFonts w:ascii="Times New Roman" w:hAnsi="Times New Roman" w:cs="Times New Roman"/>
          <w:color w:val="4472C4" w:themeColor="accent1"/>
        </w:rPr>
        <w:lastRenderedPageBreak/>
        <w:t>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76499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791565D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0D4367">
        <w:rPr>
          <w:rFonts w:ascii="Times New Roman" w:hAnsi="Times New Roman" w:cs="Times New Roman"/>
          <w:color w:val="4472C4" w:themeColor="accent1"/>
        </w:rPr>
        <w:t>No hay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811633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FF81C" w14:textId="77777777" w:rsidR="001A5516" w:rsidRDefault="001A5516" w:rsidP="00F10206">
      <w:pPr>
        <w:spacing w:after="0" w:line="240" w:lineRule="auto"/>
      </w:pPr>
      <w:r>
        <w:separator/>
      </w:r>
    </w:p>
  </w:endnote>
  <w:endnote w:type="continuationSeparator" w:id="0">
    <w:p w14:paraId="682F1D90" w14:textId="77777777" w:rsidR="001A5516" w:rsidRDefault="001A5516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42324" w14:textId="77777777" w:rsidR="001A5516" w:rsidRDefault="001A5516" w:rsidP="00F10206">
      <w:pPr>
        <w:spacing w:after="0" w:line="240" w:lineRule="auto"/>
      </w:pPr>
      <w:r>
        <w:separator/>
      </w:r>
    </w:p>
  </w:footnote>
  <w:footnote w:type="continuationSeparator" w:id="0">
    <w:p w14:paraId="7B363CE8" w14:textId="77777777" w:rsidR="001A5516" w:rsidRDefault="001A5516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9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41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2"/>
  </w:num>
  <w:num w:numId="16" w16cid:durableId="1397778044">
    <w:abstractNumId w:val="8"/>
  </w:num>
  <w:num w:numId="17" w16cid:durableId="114759016">
    <w:abstractNumId w:val="38"/>
  </w:num>
  <w:num w:numId="18" w16cid:durableId="1632982083">
    <w:abstractNumId w:val="1"/>
  </w:num>
  <w:num w:numId="19" w16cid:durableId="2139444563">
    <w:abstractNumId w:val="40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6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7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  <w:num w:numId="49" w16cid:durableId="919484846">
    <w:abstractNumId w:val="35"/>
  </w:num>
  <w:num w:numId="50" w16cid:durableId="1966348556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3A8A"/>
    <w:rsid w:val="0006551A"/>
    <w:rsid w:val="00065F1A"/>
    <w:rsid w:val="000701D0"/>
    <w:rsid w:val="00074008"/>
    <w:rsid w:val="00084CE9"/>
    <w:rsid w:val="00095C24"/>
    <w:rsid w:val="000B1A73"/>
    <w:rsid w:val="000B75EE"/>
    <w:rsid w:val="000C5641"/>
    <w:rsid w:val="000C5DF3"/>
    <w:rsid w:val="000C7ACD"/>
    <w:rsid w:val="000C7B11"/>
    <w:rsid w:val="000C7D4A"/>
    <w:rsid w:val="000D4367"/>
    <w:rsid w:val="000D59D6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6"/>
    <w:rsid w:val="001A5519"/>
    <w:rsid w:val="001C0052"/>
    <w:rsid w:val="001C1FCA"/>
    <w:rsid w:val="001C7F53"/>
    <w:rsid w:val="001D2934"/>
    <w:rsid w:val="001D4DBB"/>
    <w:rsid w:val="001E0F92"/>
    <w:rsid w:val="001E7E45"/>
    <w:rsid w:val="002001C9"/>
    <w:rsid w:val="00202F52"/>
    <w:rsid w:val="0020586B"/>
    <w:rsid w:val="002119AD"/>
    <w:rsid w:val="00212731"/>
    <w:rsid w:val="00214724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13D6"/>
    <w:rsid w:val="00386793"/>
    <w:rsid w:val="003920D1"/>
    <w:rsid w:val="003A508D"/>
    <w:rsid w:val="003A52FA"/>
    <w:rsid w:val="003B2354"/>
    <w:rsid w:val="003B2729"/>
    <w:rsid w:val="003B2854"/>
    <w:rsid w:val="003B5E2B"/>
    <w:rsid w:val="003C048C"/>
    <w:rsid w:val="003C2BB7"/>
    <w:rsid w:val="003C483F"/>
    <w:rsid w:val="003D0963"/>
    <w:rsid w:val="003D1CEF"/>
    <w:rsid w:val="003D589E"/>
    <w:rsid w:val="003E42CB"/>
    <w:rsid w:val="003F025E"/>
    <w:rsid w:val="003F06F8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2662"/>
    <w:rsid w:val="00465EE6"/>
    <w:rsid w:val="00474616"/>
    <w:rsid w:val="00477EA2"/>
    <w:rsid w:val="004839DA"/>
    <w:rsid w:val="00490F2E"/>
    <w:rsid w:val="00495928"/>
    <w:rsid w:val="004A1260"/>
    <w:rsid w:val="004A44F4"/>
    <w:rsid w:val="004A6793"/>
    <w:rsid w:val="004B23C2"/>
    <w:rsid w:val="004B7993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15FDF"/>
    <w:rsid w:val="00517A80"/>
    <w:rsid w:val="005210EF"/>
    <w:rsid w:val="00522424"/>
    <w:rsid w:val="00523465"/>
    <w:rsid w:val="00536F81"/>
    <w:rsid w:val="00543E28"/>
    <w:rsid w:val="00562E48"/>
    <w:rsid w:val="00570E48"/>
    <w:rsid w:val="00575FEB"/>
    <w:rsid w:val="00597FD4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3F1C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96824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74F"/>
    <w:rsid w:val="00750CE4"/>
    <w:rsid w:val="00751AC3"/>
    <w:rsid w:val="00785F5D"/>
    <w:rsid w:val="00787AE9"/>
    <w:rsid w:val="007A07C4"/>
    <w:rsid w:val="007A1B85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67F"/>
    <w:rsid w:val="00802B3C"/>
    <w:rsid w:val="0080430D"/>
    <w:rsid w:val="00811633"/>
    <w:rsid w:val="00830BF4"/>
    <w:rsid w:val="00834D6C"/>
    <w:rsid w:val="008363A4"/>
    <w:rsid w:val="0084233E"/>
    <w:rsid w:val="0084328F"/>
    <w:rsid w:val="008442D1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967"/>
    <w:rsid w:val="00920D2A"/>
    <w:rsid w:val="009248DE"/>
    <w:rsid w:val="009258AA"/>
    <w:rsid w:val="00930A0D"/>
    <w:rsid w:val="009427D8"/>
    <w:rsid w:val="009437BA"/>
    <w:rsid w:val="00946FAC"/>
    <w:rsid w:val="00956F60"/>
    <w:rsid w:val="00960647"/>
    <w:rsid w:val="0097031A"/>
    <w:rsid w:val="009711E6"/>
    <w:rsid w:val="00976016"/>
    <w:rsid w:val="0098136C"/>
    <w:rsid w:val="00981815"/>
    <w:rsid w:val="00990B53"/>
    <w:rsid w:val="00991A18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33CB4"/>
    <w:rsid w:val="00A421C4"/>
    <w:rsid w:val="00A42CB3"/>
    <w:rsid w:val="00A45B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4DA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378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A07F5"/>
    <w:rsid w:val="00EB42EB"/>
    <w:rsid w:val="00EC1139"/>
    <w:rsid w:val="00EC5056"/>
    <w:rsid w:val="00ED4238"/>
    <w:rsid w:val="00EE5443"/>
    <w:rsid w:val="00EF56D1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0A81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10</Pages>
  <Words>1363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60</cp:revision>
  <dcterms:created xsi:type="dcterms:W3CDTF">2024-03-06T13:25:00Z</dcterms:created>
  <dcterms:modified xsi:type="dcterms:W3CDTF">2024-08-14T16:27:00Z</dcterms:modified>
</cp:coreProperties>
</file>