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3230C59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084CE9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84CE9">
        <w:rPr>
          <w:rFonts w:ascii="Times New Roman" w:hAnsi="Times New Roman" w:cs="Times New Roman"/>
          <w:b/>
          <w:sz w:val="72"/>
          <w:szCs w:val="72"/>
        </w:rPr>
        <w:t>588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23FD5C14" w:rsidR="00C4642F" w:rsidRPr="00E97ECC" w:rsidRDefault="00084CE9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84CE9">
        <w:rPr>
          <w:rFonts w:ascii="Times New Roman" w:hAnsi="Times New Roman" w:cs="Times New Roman"/>
          <w:b/>
          <w:sz w:val="72"/>
          <w:szCs w:val="72"/>
        </w:rPr>
        <w:t>Tasas de interés de operaciones realizadas en líneas de crédito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371F86F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084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2D8DC9CE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F2D05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96325" w:rsidRPr="00230F5A" w14:paraId="5339FC0E" w14:textId="7AB2D237" w:rsidTr="000506C0">
        <w:tc>
          <w:tcPr>
            <w:tcW w:w="1256" w:type="dxa"/>
          </w:tcPr>
          <w:p w14:paraId="3DF7E2D2" w14:textId="42D4B25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D52</w:t>
            </w:r>
          </w:p>
        </w:tc>
        <w:tc>
          <w:tcPr>
            <w:tcW w:w="1342" w:type="dxa"/>
          </w:tcPr>
          <w:p w14:paraId="69C55B7E" w14:textId="0089BF5C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88D2C81" w14:textId="77777777" w:rsidR="00E96325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AF11006" w14:textId="77777777" w:rsidR="00E96325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D00BB1B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28E1EA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98BAB6A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E96325" w:rsidRPr="00230F5A" w14:paraId="251EA50D" w14:textId="22DD7FE9" w:rsidTr="000506C0">
        <w:tc>
          <w:tcPr>
            <w:tcW w:w="1256" w:type="dxa"/>
          </w:tcPr>
          <w:p w14:paraId="7287933A" w14:textId="2774A3A0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96325" w:rsidRPr="00230F5A" w14:paraId="38B70AFE" w14:textId="34FEEE1D" w:rsidTr="000506C0">
        <w:tc>
          <w:tcPr>
            <w:tcW w:w="1256" w:type="dxa"/>
          </w:tcPr>
          <w:p w14:paraId="23AEB014" w14:textId="5799241D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96325" w:rsidRPr="00230F5A" w14:paraId="4B606B6E" w14:textId="62885254" w:rsidTr="000506C0">
        <w:tc>
          <w:tcPr>
            <w:tcW w:w="1256" w:type="dxa"/>
          </w:tcPr>
          <w:p w14:paraId="612D72B6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96325" w:rsidRPr="00230F5A" w14:paraId="2EA7A1DB" w14:textId="6C6D457E" w:rsidTr="000506C0">
        <w:tc>
          <w:tcPr>
            <w:tcW w:w="1256" w:type="dxa"/>
          </w:tcPr>
          <w:p w14:paraId="4D062B49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96325" w:rsidRPr="00230F5A" w14:paraId="4EBD62EB" w14:textId="7659FBA3" w:rsidTr="000506C0">
        <w:tc>
          <w:tcPr>
            <w:tcW w:w="1256" w:type="dxa"/>
          </w:tcPr>
          <w:p w14:paraId="6FF918B3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E96325" w:rsidRPr="00230F5A" w:rsidRDefault="00E96325" w:rsidP="00E963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7D9885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E96325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64A29B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084CE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084CE9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9DCDECB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084CE9">
              <w:rPr>
                <w:rFonts w:ascii="Times New Roman" w:hAnsi="Times New Roman" w:cs="Times New Roman"/>
              </w:rPr>
              <w:t>11</w:t>
            </w:r>
            <w:r w:rsidR="001A4C9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6A994E2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084CE9">
        <w:rPr>
          <w:rFonts w:ascii="Times New Roman" w:hAnsi="Times New Roman" w:cs="Times New Roman"/>
        </w:rPr>
        <w:t>1</w:t>
      </w:r>
      <w:r w:rsidR="001A4C9C">
        <w:rPr>
          <w:rFonts w:ascii="Times New Roman" w:hAnsi="Times New Roman" w:cs="Times New Roman"/>
        </w:rPr>
        <w:t>33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B47D231" w14:textId="77777777" w:rsidR="00084CE9" w:rsidRDefault="00084CE9" w:rsidP="00084CE9">
      <w:pPr>
        <w:pStyle w:val="Textoindependiente"/>
        <w:rPr>
          <w:sz w:val="24"/>
        </w:rPr>
      </w:pPr>
    </w:p>
    <w:p w14:paraId="0D578A2E" w14:textId="77777777" w:rsidR="00084CE9" w:rsidRDefault="00084CE9" w:rsidP="00084CE9">
      <w:pPr>
        <w:pStyle w:val="Prrafodelista"/>
        <w:numPr>
          <w:ilvl w:val="5"/>
          <w:numId w:val="50"/>
        </w:numPr>
        <w:tabs>
          <w:tab w:val="left" w:pos="1349"/>
        </w:tabs>
        <w:spacing w:before="191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725CBB3C" w14:textId="77777777" w:rsidR="00084CE9" w:rsidRDefault="00084CE9" w:rsidP="00084CE9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084CE9" w14:paraId="07BD6734" w14:textId="77777777" w:rsidTr="00725859">
        <w:trPr>
          <w:trHeight w:val="244"/>
        </w:trPr>
        <w:tc>
          <w:tcPr>
            <w:tcW w:w="1414" w:type="dxa"/>
          </w:tcPr>
          <w:p w14:paraId="6A87D34C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77C1F707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72EC160" w14:textId="77777777" w:rsidR="00084CE9" w:rsidRPr="00084CE9" w:rsidRDefault="00084CE9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84CE9">
              <w:rPr>
                <w:sz w:val="20"/>
                <w:lang w:val="es-CL"/>
              </w:rPr>
              <w:t>Créditos</w:t>
            </w:r>
            <w:r w:rsidRPr="00084CE9">
              <w:rPr>
                <w:spacing w:val="-5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pactados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en</w:t>
            </w:r>
            <w:r w:rsidRPr="00084CE9">
              <w:rPr>
                <w:spacing w:val="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cuotas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asociados</w:t>
            </w:r>
            <w:r w:rsidRPr="00084CE9">
              <w:rPr>
                <w:spacing w:val="-5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líneas</w:t>
            </w:r>
            <w:r w:rsidRPr="00084CE9">
              <w:rPr>
                <w:spacing w:val="-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tarjetas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crédito.</w:t>
            </w:r>
          </w:p>
        </w:tc>
      </w:tr>
      <w:tr w:rsidR="00084CE9" w14:paraId="047A9C86" w14:textId="77777777" w:rsidTr="00725859">
        <w:trPr>
          <w:trHeight w:val="242"/>
        </w:trPr>
        <w:tc>
          <w:tcPr>
            <w:tcW w:w="1414" w:type="dxa"/>
          </w:tcPr>
          <w:p w14:paraId="082CFBE1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40C78CE1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27458AC" w14:textId="77777777" w:rsidR="00084CE9" w:rsidRPr="00084CE9" w:rsidRDefault="00084CE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84CE9">
              <w:rPr>
                <w:sz w:val="20"/>
                <w:lang w:val="es-CL"/>
              </w:rPr>
              <w:t>Línea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rotativa</w:t>
            </w:r>
            <w:r w:rsidRPr="00084CE9">
              <w:rPr>
                <w:spacing w:val="-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asociada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tarjeta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crédito.</w:t>
            </w:r>
          </w:p>
        </w:tc>
      </w:tr>
      <w:tr w:rsidR="00084CE9" w14:paraId="0AC60BFF" w14:textId="77777777" w:rsidTr="00725859">
        <w:trPr>
          <w:trHeight w:val="241"/>
        </w:trPr>
        <w:tc>
          <w:tcPr>
            <w:tcW w:w="1414" w:type="dxa"/>
          </w:tcPr>
          <w:p w14:paraId="6ED37294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40DF96EB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CAD98A6" w14:textId="77777777" w:rsidR="00084CE9" w:rsidRPr="00084CE9" w:rsidRDefault="00084CE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84CE9">
              <w:rPr>
                <w:sz w:val="20"/>
                <w:lang w:val="es-CL"/>
              </w:rPr>
              <w:t>Línea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asociada</w:t>
            </w:r>
            <w:r w:rsidRPr="00084CE9">
              <w:rPr>
                <w:spacing w:val="-3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2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cuenta</w:t>
            </w:r>
            <w:r w:rsidRPr="00084CE9">
              <w:rPr>
                <w:spacing w:val="-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corriente.</w:t>
            </w:r>
          </w:p>
        </w:tc>
      </w:tr>
      <w:tr w:rsidR="00084CE9" w14:paraId="4E43E006" w14:textId="77777777" w:rsidTr="00725859">
        <w:trPr>
          <w:trHeight w:val="486"/>
        </w:trPr>
        <w:tc>
          <w:tcPr>
            <w:tcW w:w="1414" w:type="dxa"/>
          </w:tcPr>
          <w:p w14:paraId="6AC6FA7E" w14:textId="77777777" w:rsidR="00084CE9" w:rsidRDefault="00084CE9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6E84B133" w14:textId="77777777" w:rsidR="00084CE9" w:rsidRDefault="00084CE9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38EF46D" w14:textId="77777777" w:rsidR="00084CE9" w:rsidRPr="00084CE9" w:rsidRDefault="00084CE9" w:rsidP="00725859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84CE9">
              <w:rPr>
                <w:sz w:val="20"/>
                <w:lang w:val="es-CL"/>
              </w:rPr>
              <w:t>Línea</w:t>
            </w:r>
            <w:r w:rsidRPr="00084CE9">
              <w:rPr>
                <w:spacing w:val="-6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4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</w:t>
            </w:r>
            <w:r w:rsidRPr="00084CE9">
              <w:rPr>
                <w:spacing w:val="-7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7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disponibilidad</w:t>
            </w:r>
            <w:r w:rsidRPr="00084CE9">
              <w:rPr>
                <w:spacing w:val="-5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inmediata,</w:t>
            </w:r>
            <w:r w:rsidRPr="00084CE9">
              <w:rPr>
                <w:spacing w:val="-6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distinta</w:t>
            </w:r>
            <w:r w:rsidRPr="00084CE9">
              <w:rPr>
                <w:spacing w:val="-5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8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aquellas</w:t>
            </w:r>
            <w:r w:rsidRPr="00084CE9">
              <w:rPr>
                <w:spacing w:val="-6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asociadas</w:t>
            </w:r>
            <w:r w:rsidRPr="00084CE9">
              <w:rPr>
                <w:spacing w:val="-6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67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tarjetas</w:t>
            </w:r>
            <w:r w:rsidRPr="00084CE9">
              <w:rPr>
                <w:spacing w:val="-2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 crédito y</w:t>
            </w:r>
            <w:r w:rsidRPr="00084CE9">
              <w:rPr>
                <w:spacing w:val="-2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cuentas</w:t>
            </w:r>
            <w:r w:rsidRPr="00084CE9">
              <w:rPr>
                <w:spacing w:val="-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corrientes.</w:t>
            </w:r>
          </w:p>
        </w:tc>
      </w:tr>
      <w:tr w:rsidR="00084CE9" w14:paraId="529FA354" w14:textId="77777777" w:rsidTr="00725859">
        <w:trPr>
          <w:trHeight w:val="486"/>
        </w:trPr>
        <w:tc>
          <w:tcPr>
            <w:tcW w:w="1414" w:type="dxa"/>
          </w:tcPr>
          <w:p w14:paraId="1CF62BB6" w14:textId="77777777" w:rsidR="00084CE9" w:rsidRDefault="00084CE9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2AF79D51" w14:textId="77777777" w:rsidR="00084CE9" w:rsidRDefault="00084CE9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85AE8BD" w14:textId="77777777" w:rsidR="00084CE9" w:rsidRPr="00084CE9" w:rsidRDefault="00084CE9" w:rsidP="00725859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084CE9">
              <w:rPr>
                <w:sz w:val="20"/>
                <w:lang w:val="es-CL"/>
              </w:rPr>
              <w:t>Operaciones</w:t>
            </w:r>
            <w:r w:rsidRPr="00084CE9">
              <w:rPr>
                <w:spacing w:val="-9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con</w:t>
            </w:r>
            <w:r w:rsidRPr="00084CE9">
              <w:rPr>
                <w:spacing w:val="-9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cargo</w:t>
            </w:r>
            <w:r w:rsidRPr="00084CE9">
              <w:rPr>
                <w:spacing w:val="-1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inmediato</w:t>
            </w:r>
            <w:r w:rsidRPr="00084CE9">
              <w:rPr>
                <w:spacing w:val="-11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la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línea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rotativa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asociada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a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las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tarjetas</w:t>
            </w:r>
            <w:r w:rsidRPr="00084CE9">
              <w:rPr>
                <w:spacing w:val="-10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de</w:t>
            </w:r>
            <w:r w:rsidRPr="00084CE9">
              <w:rPr>
                <w:spacing w:val="-67"/>
                <w:sz w:val="20"/>
                <w:lang w:val="es-CL"/>
              </w:rPr>
              <w:t xml:space="preserve"> </w:t>
            </w:r>
            <w:r w:rsidRPr="00084CE9">
              <w:rPr>
                <w:sz w:val="20"/>
                <w:lang w:val="es-CL"/>
              </w:rPr>
              <w:t>crédito</w:t>
            </w:r>
          </w:p>
        </w:tc>
      </w:tr>
    </w:tbl>
    <w:p w14:paraId="5149B358" w14:textId="77777777" w:rsidR="00084CE9" w:rsidRDefault="00084CE9" w:rsidP="00084CE9">
      <w:pPr>
        <w:spacing w:line="244" w:lineRule="exact"/>
        <w:rPr>
          <w:sz w:val="20"/>
        </w:rPr>
        <w:sectPr w:rsidR="00084CE9" w:rsidSect="007A07C4">
          <w:pgSz w:w="12250" w:h="15850"/>
          <w:pgMar w:top="1380" w:right="840" w:bottom="880" w:left="920" w:header="567" w:footer="685" w:gutter="0"/>
          <w:cols w:space="720"/>
        </w:sectPr>
      </w:pPr>
    </w:p>
    <w:p w14:paraId="13720B0B" w14:textId="734C27E7" w:rsidR="00084CE9" w:rsidRPr="00084CE9" w:rsidRDefault="00084CE9" w:rsidP="00084CE9">
      <w:pPr>
        <w:tabs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084CE9">
        <w:rPr>
          <w:rFonts w:ascii="Times New Roman" w:hAnsi="Times New Roman"/>
          <w:i/>
          <w:sz w:val="20"/>
          <w:shd w:val="clear" w:color="auto" w:fill="F9F8F8"/>
        </w:rPr>
        <w:lastRenderedPageBreak/>
        <w:t>Registro</w:t>
      </w:r>
      <w:r w:rsidRPr="00084CE9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que</w:t>
      </w:r>
      <w:r w:rsidRPr="00084CE9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contiene</w:t>
      </w:r>
      <w:r w:rsidRPr="00084CE9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los</w:t>
      </w:r>
      <w:r w:rsidRPr="00084CE9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créditos</w:t>
      </w:r>
      <w:r w:rsidRPr="00084CE9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pactado en cuotas</w:t>
      </w:r>
      <w:r w:rsidRPr="00084CE9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asociados</w:t>
      </w:r>
      <w:r w:rsidRPr="00084CE9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a</w:t>
      </w:r>
      <w:r w:rsidRPr="00084CE9"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líneas</w:t>
      </w:r>
      <w:r w:rsidRPr="00084CE9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de tarjetas</w:t>
      </w:r>
      <w:r w:rsidRPr="00084CE9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de</w:t>
      </w:r>
      <w:r w:rsidRPr="00084CE9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84CE9">
        <w:rPr>
          <w:rFonts w:ascii="Times New Roman" w:hAnsi="Times New Roman"/>
          <w:i/>
          <w:sz w:val="20"/>
          <w:shd w:val="clear" w:color="auto" w:fill="F9F8F8"/>
        </w:rPr>
        <w:t>crédito</w:t>
      </w:r>
      <w:r w:rsidRPr="00084CE9">
        <w:rPr>
          <w:rFonts w:ascii="Times New Roman" w:hAnsi="Times New Roman"/>
          <w:i/>
          <w:sz w:val="20"/>
        </w:rPr>
        <w:t>.</w:t>
      </w:r>
      <w:r>
        <w:rPr>
          <w:rFonts w:ascii="Times New Roman" w:hAnsi="Times New Roman"/>
          <w:i/>
          <w:sz w:val="20"/>
        </w:rPr>
        <w:t>(cod.01)</w:t>
      </w:r>
    </w:p>
    <w:p w14:paraId="191E50D5" w14:textId="77777777" w:rsidR="00084CE9" w:rsidRDefault="00084CE9" w:rsidP="00084CE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84CE9" w14:paraId="69EC1091" w14:textId="77777777" w:rsidTr="00725859">
        <w:trPr>
          <w:trHeight w:val="241"/>
        </w:trPr>
        <w:tc>
          <w:tcPr>
            <w:tcW w:w="1414" w:type="dxa"/>
          </w:tcPr>
          <w:p w14:paraId="3B0FB8D2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5322807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368948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</w:tcPr>
          <w:p w14:paraId="573D68D8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6075D8B5" w14:textId="77777777" w:rsidTr="00725859">
        <w:trPr>
          <w:trHeight w:val="242"/>
        </w:trPr>
        <w:tc>
          <w:tcPr>
            <w:tcW w:w="1414" w:type="dxa"/>
          </w:tcPr>
          <w:p w14:paraId="20446C4F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BFBE02C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D3F126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45D6E757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303D9ABA" w14:textId="77777777" w:rsidTr="00725859">
        <w:trPr>
          <w:trHeight w:val="244"/>
        </w:trPr>
        <w:tc>
          <w:tcPr>
            <w:tcW w:w="1414" w:type="dxa"/>
          </w:tcPr>
          <w:p w14:paraId="24078B5F" w14:textId="77777777" w:rsidR="00084CE9" w:rsidRDefault="00084CE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07A7967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903F9C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9E4F953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X(30)</w:t>
            </w:r>
          </w:p>
        </w:tc>
      </w:tr>
      <w:tr w:rsidR="00084CE9" w14:paraId="4C15CF6F" w14:textId="77777777" w:rsidTr="00725859">
        <w:trPr>
          <w:trHeight w:val="242"/>
        </w:trPr>
        <w:tc>
          <w:tcPr>
            <w:tcW w:w="1414" w:type="dxa"/>
          </w:tcPr>
          <w:p w14:paraId="4665A68A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4B2D539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AAC46D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 operación</w:t>
            </w:r>
          </w:p>
        </w:tc>
        <w:tc>
          <w:tcPr>
            <w:tcW w:w="2549" w:type="dxa"/>
          </w:tcPr>
          <w:p w14:paraId="013E3F7A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084CE9" w14:paraId="04DFCCF6" w14:textId="77777777" w:rsidTr="00725859">
        <w:trPr>
          <w:trHeight w:val="244"/>
        </w:trPr>
        <w:tc>
          <w:tcPr>
            <w:tcW w:w="1414" w:type="dxa"/>
          </w:tcPr>
          <w:p w14:paraId="7BC3C44A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04E56ED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69884D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039EF9BF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084CE9" w14:paraId="67AE0E3D" w14:textId="77777777" w:rsidTr="00725859">
        <w:trPr>
          <w:trHeight w:val="242"/>
        </w:trPr>
        <w:tc>
          <w:tcPr>
            <w:tcW w:w="1414" w:type="dxa"/>
          </w:tcPr>
          <w:p w14:paraId="18C6B22A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9ADC2F6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1D18B5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09499A38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084CE9" w14:paraId="56FEAFE6" w14:textId="77777777" w:rsidTr="00725859">
        <w:trPr>
          <w:trHeight w:val="244"/>
        </w:trPr>
        <w:tc>
          <w:tcPr>
            <w:tcW w:w="1414" w:type="dxa"/>
          </w:tcPr>
          <w:p w14:paraId="1B652755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2A2B44F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EBF8AB" w14:textId="32D37256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Comisi</w:t>
            </w:r>
            <w:r w:rsidR="001A4C9C"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z w:val="20"/>
                <w:shd w:val="clear" w:color="auto" w:fill="F9F8F8"/>
              </w:rPr>
              <w:t>n</w:t>
            </w:r>
            <w:r w:rsidR="001A4C9C">
              <w:rPr>
                <w:rFonts w:ascii="Arial MT" w:hAnsi="Arial MT"/>
                <w:sz w:val="20"/>
                <w:shd w:val="clear" w:color="auto" w:fill="F9F8F8"/>
              </w:rPr>
              <w:t>es 19 TER Ley N</w:t>
            </w:r>
            <w:r w:rsidR="001A4C9C">
              <w:rPr>
                <w:rFonts w:ascii="Arial MT" w:hAnsi="Arial MT"/>
                <w:sz w:val="20"/>
                <w:shd w:val="clear" w:color="auto" w:fill="F9F8F8"/>
                <w:lang w:val="es-ES"/>
              </w:rPr>
              <w:t>°</w:t>
            </w:r>
            <w:r w:rsidR="001A4C9C">
              <w:rPr>
                <w:rFonts w:ascii="Arial MT" w:hAnsi="Arial MT"/>
                <w:sz w:val="20"/>
                <w:shd w:val="clear" w:color="auto" w:fill="F9F8F8"/>
              </w:rPr>
              <w:t>18.010</w:t>
            </w:r>
          </w:p>
        </w:tc>
        <w:tc>
          <w:tcPr>
            <w:tcW w:w="2549" w:type="dxa"/>
          </w:tcPr>
          <w:p w14:paraId="25AF73EA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084CE9" w14:paraId="11DD2B69" w14:textId="77777777" w:rsidTr="00725859">
        <w:trPr>
          <w:trHeight w:val="242"/>
        </w:trPr>
        <w:tc>
          <w:tcPr>
            <w:tcW w:w="1414" w:type="dxa"/>
          </w:tcPr>
          <w:p w14:paraId="03AEE6DF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7DBA418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31790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cuotas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pactadas</w:t>
            </w:r>
          </w:p>
        </w:tc>
        <w:tc>
          <w:tcPr>
            <w:tcW w:w="2549" w:type="dxa"/>
          </w:tcPr>
          <w:p w14:paraId="731BF043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084CE9" w14:paraId="599347F4" w14:textId="77777777" w:rsidTr="00725859">
        <w:trPr>
          <w:trHeight w:val="244"/>
        </w:trPr>
        <w:tc>
          <w:tcPr>
            <w:tcW w:w="1414" w:type="dxa"/>
          </w:tcPr>
          <w:p w14:paraId="6CD7125D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1E874F8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DC1940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Valor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cuota</w:t>
            </w:r>
          </w:p>
        </w:tc>
        <w:tc>
          <w:tcPr>
            <w:tcW w:w="2549" w:type="dxa"/>
          </w:tcPr>
          <w:p w14:paraId="1FC166D9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084CE9" w14:paraId="07444862" w14:textId="77777777" w:rsidTr="00725859">
        <w:trPr>
          <w:trHeight w:val="242"/>
        </w:trPr>
        <w:tc>
          <w:tcPr>
            <w:tcW w:w="1414" w:type="dxa"/>
          </w:tcPr>
          <w:p w14:paraId="023C5388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F5D2D7F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A7379C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Fecha</w:t>
            </w:r>
            <w:r w:rsidRPr="00084CE9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vencimiento</w:t>
            </w:r>
            <w:r w:rsidRPr="00084CE9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primera</w:t>
            </w:r>
            <w:r w:rsidRPr="00084CE9">
              <w:rPr>
                <w:rFonts w:asci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6E0D1750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1C9D0B2B" w14:textId="77777777" w:rsidTr="00725859">
        <w:trPr>
          <w:trHeight w:val="241"/>
        </w:trPr>
        <w:tc>
          <w:tcPr>
            <w:tcW w:w="1414" w:type="dxa"/>
          </w:tcPr>
          <w:p w14:paraId="619995DE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C173D50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9813D6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</w:t>
            </w:r>
            <w:r w:rsidRPr="00084CE9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vencimiento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última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1F3DB031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5C0C6855" w14:textId="77777777" w:rsidTr="00725859">
        <w:trPr>
          <w:trHeight w:val="244"/>
        </w:trPr>
        <w:tc>
          <w:tcPr>
            <w:tcW w:w="1414" w:type="dxa"/>
          </w:tcPr>
          <w:p w14:paraId="4FC2200D" w14:textId="77777777" w:rsidR="00084CE9" w:rsidRDefault="00084CE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65546BBC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B60367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4BAD8D23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169B3107" w14:textId="77777777" w:rsidTr="00725859">
        <w:trPr>
          <w:trHeight w:val="241"/>
        </w:trPr>
        <w:tc>
          <w:tcPr>
            <w:tcW w:w="1414" w:type="dxa"/>
          </w:tcPr>
          <w:p w14:paraId="630B5EF1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6462A21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CB0105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Extracto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tarjeta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62F2C5CD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X(16)</w:t>
            </w:r>
          </w:p>
        </w:tc>
      </w:tr>
      <w:tr w:rsidR="00084CE9" w14:paraId="4A6439F2" w14:textId="77777777" w:rsidTr="00725859">
        <w:trPr>
          <w:trHeight w:val="245"/>
        </w:trPr>
        <w:tc>
          <w:tcPr>
            <w:tcW w:w="1414" w:type="dxa"/>
          </w:tcPr>
          <w:p w14:paraId="5AB48E11" w14:textId="77777777" w:rsidR="00084CE9" w:rsidRDefault="00084CE9" w:rsidP="00725859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BBB08AD" w14:textId="77777777" w:rsidR="00084CE9" w:rsidRDefault="00084CE9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148C145" w14:textId="69D4D40D" w:rsidR="00084CE9" w:rsidRPr="001A4C9C" w:rsidRDefault="001A4C9C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A4C9C">
              <w:rPr>
                <w:rFonts w:ascii="Arial MT"/>
                <w:sz w:val="20"/>
                <w:shd w:val="clear" w:color="auto" w:fill="F9F8F8"/>
                <w:lang w:val="es-CL"/>
              </w:rPr>
              <w:t xml:space="preserve">Otros cobros que tengan 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reg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í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menes especiales</w:t>
            </w:r>
          </w:p>
        </w:tc>
        <w:tc>
          <w:tcPr>
            <w:tcW w:w="2549" w:type="dxa"/>
          </w:tcPr>
          <w:p w14:paraId="4F2B4789" w14:textId="78520A16" w:rsidR="00084CE9" w:rsidRDefault="001A4C9C" w:rsidP="0072585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</w:t>
            </w:r>
            <w:r w:rsidR="00084CE9">
              <w:rPr>
                <w:rFonts w:ascii="Arial MT"/>
                <w:sz w:val="20"/>
                <w:shd w:val="clear" w:color="auto" w:fill="F9F8F8"/>
              </w:rPr>
              <w:t>(0</w:t>
            </w:r>
            <w:r>
              <w:rPr>
                <w:rFonts w:ascii="Arial MT"/>
                <w:sz w:val="20"/>
                <w:shd w:val="clear" w:color="auto" w:fill="F9F8F8"/>
              </w:rPr>
              <w:t>8</w:t>
            </w:r>
            <w:r w:rsidR="00084CE9">
              <w:rPr>
                <w:rFonts w:ascii="Arial MT"/>
                <w:sz w:val="20"/>
                <w:shd w:val="clear" w:color="auto" w:fill="F9F8F8"/>
              </w:rPr>
              <w:t>)</w:t>
            </w:r>
          </w:p>
        </w:tc>
      </w:tr>
    </w:tbl>
    <w:p w14:paraId="020FD754" w14:textId="5509F19A" w:rsidR="00084CE9" w:rsidRDefault="00084CE9" w:rsidP="00084CE9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1A4C9C">
        <w:t>33</w:t>
      </w:r>
      <w:r>
        <w:t xml:space="preserve"> Bytes</w:t>
      </w:r>
    </w:p>
    <w:p w14:paraId="34C45FE6" w14:textId="77777777" w:rsidR="00084CE9" w:rsidRDefault="00084CE9" w:rsidP="00084CE9">
      <w:pPr>
        <w:pStyle w:val="Textoindependiente"/>
      </w:pPr>
    </w:p>
    <w:p w14:paraId="6C9FBEBD" w14:textId="77777777" w:rsidR="00084CE9" w:rsidRDefault="00084CE9" w:rsidP="00084CE9">
      <w:pPr>
        <w:pStyle w:val="Textoindependiente"/>
        <w:spacing w:before="8"/>
        <w:rPr>
          <w:sz w:val="19"/>
        </w:rPr>
      </w:pPr>
    </w:p>
    <w:p w14:paraId="476554BE" w14:textId="3A1E3C54" w:rsidR="00084CE9" w:rsidRDefault="00084CE9" w:rsidP="00084CE9">
      <w:pPr>
        <w:pStyle w:val="Prrafodelista"/>
        <w:tabs>
          <w:tab w:val="left" w:pos="1349"/>
        </w:tabs>
        <w:ind w:left="212" w:right="295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1"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</w:t>
      </w:r>
      <w:r>
        <w:rPr>
          <w:rFonts w:ascii="Times New Roman" w:hAnsi="Times New Roman"/>
          <w:i/>
          <w:spacing w:val="-1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</w:t>
      </w:r>
      <w:r>
        <w:rPr>
          <w:rFonts w:ascii="Times New Roman" w:hAnsi="Times New Roman"/>
          <w:i/>
          <w:spacing w:val="-1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2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rotativa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-1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(salvo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aquellas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operaciones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corresponda</w:t>
      </w:r>
      <w:r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informaren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el registro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05)</w:t>
      </w:r>
      <w:r w:rsidR="00065F1A">
        <w:rPr>
          <w:rFonts w:ascii="Times New Roman" w:hAnsi="Times New Roman"/>
          <w:i/>
          <w:sz w:val="20"/>
          <w:shd w:val="clear" w:color="auto" w:fill="F9F8F8"/>
        </w:rPr>
        <w:t xml:space="preserve"> (cod.02)</w:t>
      </w:r>
    </w:p>
    <w:p w14:paraId="1570CF13" w14:textId="77777777" w:rsidR="00084CE9" w:rsidRDefault="00084CE9" w:rsidP="00084CE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84CE9" w14:paraId="5247FD55" w14:textId="77777777" w:rsidTr="00725859">
        <w:trPr>
          <w:trHeight w:val="244"/>
        </w:trPr>
        <w:tc>
          <w:tcPr>
            <w:tcW w:w="1414" w:type="dxa"/>
          </w:tcPr>
          <w:p w14:paraId="23C4BB69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D5664C4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6480D5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</w:tcPr>
          <w:p w14:paraId="58AF25BF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653B09D7" w14:textId="77777777" w:rsidTr="00725859">
        <w:trPr>
          <w:trHeight w:val="242"/>
        </w:trPr>
        <w:tc>
          <w:tcPr>
            <w:tcW w:w="1414" w:type="dxa"/>
          </w:tcPr>
          <w:p w14:paraId="2ECE83C4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3A1C088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640271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</w:p>
        </w:tc>
        <w:tc>
          <w:tcPr>
            <w:tcW w:w="2549" w:type="dxa"/>
          </w:tcPr>
          <w:p w14:paraId="2ABE6525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7412D2EE" w14:textId="77777777" w:rsidTr="00725859">
        <w:trPr>
          <w:trHeight w:val="242"/>
        </w:trPr>
        <w:tc>
          <w:tcPr>
            <w:tcW w:w="1414" w:type="dxa"/>
          </w:tcPr>
          <w:p w14:paraId="24F56F4C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6BB898D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98E95A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6C3CD060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46318E99" w14:textId="77777777" w:rsidTr="00725859">
        <w:trPr>
          <w:trHeight w:val="244"/>
        </w:trPr>
        <w:tc>
          <w:tcPr>
            <w:tcW w:w="1414" w:type="dxa"/>
          </w:tcPr>
          <w:p w14:paraId="1132EF92" w14:textId="77777777" w:rsidR="00084CE9" w:rsidRDefault="00084CE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A1D784C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9CE7A9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</w:p>
        </w:tc>
        <w:tc>
          <w:tcPr>
            <w:tcW w:w="2549" w:type="dxa"/>
          </w:tcPr>
          <w:p w14:paraId="296FEF06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84CE9" w14:paraId="209D04CF" w14:textId="77777777" w:rsidTr="00725859">
        <w:trPr>
          <w:trHeight w:val="242"/>
        </w:trPr>
        <w:tc>
          <w:tcPr>
            <w:tcW w:w="1414" w:type="dxa"/>
          </w:tcPr>
          <w:p w14:paraId="7638601E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BCC4540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8986E3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50875D4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84CE9" w14:paraId="1BDFCD66" w14:textId="77777777" w:rsidTr="00725859">
        <w:trPr>
          <w:trHeight w:val="244"/>
        </w:trPr>
        <w:tc>
          <w:tcPr>
            <w:tcW w:w="1414" w:type="dxa"/>
          </w:tcPr>
          <w:p w14:paraId="42CE34EB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BD0EC4A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05D9AE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mensual.</w:t>
            </w:r>
          </w:p>
        </w:tc>
        <w:tc>
          <w:tcPr>
            <w:tcW w:w="2549" w:type="dxa"/>
          </w:tcPr>
          <w:p w14:paraId="107CB95D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084CE9" w14:paraId="0D06799A" w14:textId="77777777" w:rsidTr="00725859">
        <w:trPr>
          <w:trHeight w:val="241"/>
        </w:trPr>
        <w:tc>
          <w:tcPr>
            <w:tcW w:w="1414" w:type="dxa"/>
          </w:tcPr>
          <w:p w14:paraId="73D786C3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E59D656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805F82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22DCD5E5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4B0F34" w14:paraId="5E6D2D6D" w14:textId="77777777" w:rsidTr="00725859">
        <w:trPr>
          <w:trHeight w:val="244"/>
        </w:trPr>
        <w:tc>
          <w:tcPr>
            <w:tcW w:w="1414" w:type="dxa"/>
          </w:tcPr>
          <w:p w14:paraId="4C73C064" w14:textId="77777777" w:rsidR="004B0F34" w:rsidRDefault="004B0F34" w:rsidP="004B0F3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FA8A60E" w14:textId="77777777" w:rsidR="004B0F34" w:rsidRDefault="004B0F34" w:rsidP="004B0F3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F725E0" w14:textId="57BA89CB" w:rsidR="004B0F34" w:rsidRDefault="004B0F34" w:rsidP="004B0F34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Comisiones 19 TER Ley N</w:t>
            </w:r>
            <w:r>
              <w:rPr>
                <w:rFonts w:ascii="Arial MT" w:hAnsi="Arial MT"/>
                <w:sz w:val="20"/>
                <w:shd w:val="clear" w:color="auto" w:fill="F9F8F8"/>
                <w:lang w:val="es-ES"/>
              </w:rPr>
              <w:t>°</w:t>
            </w:r>
            <w:r>
              <w:rPr>
                <w:rFonts w:ascii="Arial MT" w:hAnsi="Arial MT"/>
                <w:sz w:val="20"/>
                <w:shd w:val="clear" w:color="auto" w:fill="F9F8F8"/>
              </w:rPr>
              <w:t>18.010</w:t>
            </w:r>
          </w:p>
        </w:tc>
        <w:tc>
          <w:tcPr>
            <w:tcW w:w="2549" w:type="dxa"/>
          </w:tcPr>
          <w:p w14:paraId="4B74E475" w14:textId="77777777" w:rsidR="004B0F34" w:rsidRDefault="004B0F34" w:rsidP="004B0F34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4B0F34" w14:paraId="1CA6CA9C" w14:textId="77777777" w:rsidTr="00725859">
        <w:trPr>
          <w:trHeight w:val="241"/>
        </w:trPr>
        <w:tc>
          <w:tcPr>
            <w:tcW w:w="1414" w:type="dxa"/>
          </w:tcPr>
          <w:p w14:paraId="1D748F08" w14:textId="77777777" w:rsidR="004B0F34" w:rsidRDefault="004B0F34" w:rsidP="004B0F3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B9FF6FB" w14:textId="77777777" w:rsidR="004B0F34" w:rsidRDefault="004B0F34" w:rsidP="004B0F3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D2C330" w14:textId="77777777" w:rsidR="004B0F34" w:rsidRPr="00084CE9" w:rsidRDefault="004B0F34" w:rsidP="004B0F34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Extracto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tarjeta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A96F7A1" w14:textId="77777777" w:rsidR="004B0F34" w:rsidRDefault="004B0F34" w:rsidP="004B0F34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X(16)</w:t>
            </w:r>
          </w:p>
        </w:tc>
      </w:tr>
      <w:tr w:rsidR="004B0F34" w14:paraId="3565BD33" w14:textId="77777777" w:rsidTr="00725859">
        <w:trPr>
          <w:trHeight w:val="244"/>
        </w:trPr>
        <w:tc>
          <w:tcPr>
            <w:tcW w:w="1414" w:type="dxa"/>
          </w:tcPr>
          <w:p w14:paraId="45B78475" w14:textId="77777777" w:rsidR="004B0F34" w:rsidRDefault="004B0F34" w:rsidP="004B0F3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C6168C7" w14:textId="77777777" w:rsidR="004B0F34" w:rsidRDefault="004B0F34" w:rsidP="004B0F3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FD5FD4" w14:textId="509D4965" w:rsidR="004B0F34" w:rsidRPr="00125D3C" w:rsidRDefault="004B0F34" w:rsidP="004B0F34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A4C9C">
              <w:rPr>
                <w:rFonts w:ascii="Arial MT"/>
                <w:sz w:val="20"/>
                <w:shd w:val="clear" w:color="auto" w:fill="F9F8F8"/>
                <w:lang w:val="es-CL"/>
              </w:rPr>
              <w:t xml:space="preserve">Otros cobros que tengan 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reg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í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menes especiales</w:t>
            </w:r>
          </w:p>
        </w:tc>
        <w:tc>
          <w:tcPr>
            <w:tcW w:w="2549" w:type="dxa"/>
          </w:tcPr>
          <w:p w14:paraId="26521113" w14:textId="41121FC6" w:rsidR="004B0F34" w:rsidRDefault="004B0F34" w:rsidP="004B0F34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4B0F34" w14:paraId="114EB849" w14:textId="77777777" w:rsidTr="00725859">
        <w:trPr>
          <w:trHeight w:val="244"/>
        </w:trPr>
        <w:tc>
          <w:tcPr>
            <w:tcW w:w="1414" w:type="dxa"/>
          </w:tcPr>
          <w:p w14:paraId="709DDFCA" w14:textId="4210A6FE" w:rsidR="004B0F34" w:rsidRDefault="004B0F34" w:rsidP="004B0F3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39F303B" w14:textId="50D024D0" w:rsidR="004B0F34" w:rsidRDefault="004B0F34" w:rsidP="004B0F34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0A3E58" w14:textId="0DD21DDB" w:rsidR="004B0F34" w:rsidRDefault="004B0F34" w:rsidP="004B0F34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4D0699FF" w14:textId="2D0C26DA" w:rsidR="004B0F34" w:rsidRDefault="004B0F34" w:rsidP="004B0F34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X(27)</w:t>
            </w:r>
          </w:p>
        </w:tc>
      </w:tr>
    </w:tbl>
    <w:p w14:paraId="1B182951" w14:textId="4CE57676" w:rsidR="00084CE9" w:rsidRDefault="00084CE9" w:rsidP="00084CE9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125D3C">
        <w:t>33</w:t>
      </w:r>
      <w:r>
        <w:rPr>
          <w:spacing w:val="-1"/>
        </w:rPr>
        <w:t xml:space="preserve"> </w:t>
      </w:r>
      <w:r>
        <w:t>Bytes</w:t>
      </w:r>
    </w:p>
    <w:p w14:paraId="08F5CF76" w14:textId="77777777" w:rsidR="00084CE9" w:rsidRDefault="00084CE9" w:rsidP="00084CE9">
      <w:pPr>
        <w:pStyle w:val="Textoindependiente"/>
        <w:spacing w:before="2"/>
        <w:rPr>
          <w:sz w:val="12"/>
        </w:rPr>
      </w:pPr>
    </w:p>
    <w:p w14:paraId="59249CD6" w14:textId="6C957196" w:rsidR="00084CE9" w:rsidRPr="00065F1A" w:rsidRDefault="00084CE9" w:rsidP="00065F1A">
      <w:pPr>
        <w:tabs>
          <w:tab w:val="left" w:pos="1349"/>
        </w:tabs>
        <w:spacing w:before="91"/>
        <w:rPr>
          <w:rFonts w:ascii="Times New Roman" w:hAnsi="Times New Roman"/>
          <w:i/>
          <w:sz w:val="20"/>
        </w:rPr>
      </w:pPr>
      <w:r w:rsidRPr="00065F1A">
        <w:rPr>
          <w:rFonts w:ascii="Times New Roman" w:hAnsi="Times New Roman"/>
          <w:i/>
          <w:sz w:val="20"/>
          <w:shd w:val="clear" w:color="auto" w:fill="F9F8F8"/>
        </w:rPr>
        <w:t>Registro</w:t>
      </w:r>
      <w:r w:rsidRPr="00065F1A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que</w:t>
      </w:r>
      <w:r w:rsidRPr="00065F1A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contiene</w:t>
      </w:r>
      <w:r w:rsidRPr="00065F1A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información de</w:t>
      </w:r>
      <w:r w:rsidRPr="00065F1A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la</w:t>
      </w:r>
      <w:r w:rsidRPr="00065F1A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línea de</w:t>
      </w:r>
      <w:r w:rsidRPr="00065F1A"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crédito</w:t>
      </w:r>
      <w:r w:rsidRPr="00065F1A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asociada</w:t>
      </w:r>
      <w:r w:rsidRPr="00065F1A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a</w:t>
      </w:r>
      <w:r w:rsidRPr="00065F1A"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cuenta</w:t>
      </w:r>
      <w:r w:rsidRPr="00065F1A"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 w:rsidRPr="00065F1A">
        <w:rPr>
          <w:rFonts w:ascii="Times New Roman" w:hAnsi="Times New Roman"/>
          <w:i/>
          <w:sz w:val="20"/>
          <w:shd w:val="clear" w:color="auto" w:fill="F9F8F8"/>
        </w:rPr>
        <w:t>corriente</w:t>
      </w:r>
      <w:r w:rsidR="00065F1A">
        <w:rPr>
          <w:rFonts w:ascii="Times New Roman" w:hAnsi="Times New Roman"/>
          <w:i/>
          <w:sz w:val="20"/>
          <w:shd w:val="clear" w:color="auto" w:fill="F9F8F8"/>
        </w:rPr>
        <w:t xml:space="preserve"> (cod.03)</w:t>
      </w:r>
    </w:p>
    <w:p w14:paraId="6CA195B5" w14:textId="77777777" w:rsidR="00084CE9" w:rsidRDefault="00084CE9" w:rsidP="00084CE9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84CE9" w14:paraId="67DC7D7C" w14:textId="77777777" w:rsidTr="00725859">
        <w:trPr>
          <w:trHeight w:val="241"/>
        </w:trPr>
        <w:tc>
          <w:tcPr>
            <w:tcW w:w="1414" w:type="dxa"/>
          </w:tcPr>
          <w:p w14:paraId="0DF9240A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9E83AAC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1FA450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</w:tcPr>
          <w:p w14:paraId="51EF6402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159E1ABF" w14:textId="77777777" w:rsidTr="00725859">
        <w:trPr>
          <w:trHeight w:val="244"/>
        </w:trPr>
        <w:tc>
          <w:tcPr>
            <w:tcW w:w="1414" w:type="dxa"/>
          </w:tcPr>
          <w:p w14:paraId="10C6F94F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C56F775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602056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</w:p>
        </w:tc>
        <w:tc>
          <w:tcPr>
            <w:tcW w:w="2549" w:type="dxa"/>
          </w:tcPr>
          <w:p w14:paraId="55C58577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2366B241" w14:textId="77777777" w:rsidTr="00725859">
        <w:trPr>
          <w:trHeight w:val="241"/>
        </w:trPr>
        <w:tc>
          <w:tcPr>
            <w:tcW w:w="1414" w:type="dxa"/>
          </w:tcPr>
          <w:p w14:paraId="6D74D62B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6492615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46D436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4B47FAA0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84CE9" w14:paraId="6BA9DB54" w14:textId="77777777" w:rsidTr="00725859">
        <w:trPr>
          <w:trHeight w:val="244"/>
        </w:trPr>
        <w:tc>
          <w:tcPr>
            <w:tcW w:w="1414" w:type="dxa"/>
          </w:tcPr>
          <w:p w14:paraId="35D13132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5590CE1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4FD2AE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755226DD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84CE9" w14:paraId="08A83FFD" w14:textId="77777777" w:rsidTr="00725859">
        <w:trPr>
          <w:trHeight w:val="241"/>
        </w:trPr>
        <w:tc>
          <w:tcPr>
            <w:tcW w:w="1414" w:type="dxa"/>
          </w:tcPr>
          <w:p w14:paraId="6E5006D8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F238AE0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937755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7155EE6A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084CE9" w14:paraId="36DE6CBF" w14:textId="77777777" w:rsidTr="00725859">
        <w:trPr>
          <w:trHeight w:val="241"/>
        </w:trPr>
        <w:tc>
          <w:tcPr>
            <w:tcW w:w="1414" w:type="dxa"/>
          </w:tcPr>
          <w:p w14:paraId="39AB7A8B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288F1BA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AE2E22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672CA5B8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D6778C" w14:paraId="6A449C14" w14:textId="77777777" w:rsidTr="00725859">
        <w:trPr>
          <w:trHeight w:val="244"/>
        </w:trPr>
        <w:tc>
          <w:tcPr>
            <w:tcW w:w="1414" w:type="dxa"/>
          </w:tcPr>
          <w:p w14:paraId="0DFE9A41" w14:textId="77777777" w:rsidR="00D6778C" w:rsidRDefault="00D6778C" w:rsidP="00D6778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B70724C" w14:textId="77777777" w:rsidR="00D6778C" w:rsidRDefault="00D6778C" w:rsidP="00D6778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DDC0C7" w14:textId="02ADDBCE" w:rsidR="00D6778C" w:rsidRDefault="00D6778C" w:rsidP="00D6778C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Comisiones 19 TER Ley N</w:t>
            </w:r>
            <w:r>
              <w:rPr>
                <w:rFonts w:ascii="Arial MT" w:hAnsi="Arial MT"/>
                <w:sz w:val="20"/>
                <w:shd w:val="clear" w:color="auto" w:fill="F9F8F8"/>
                <w:lang w:val="es-ES"/>
              </w:rPr>
              <w:t>°</w:t>
            </w:r>
            <w:r>
              <w:rPr>
                <w:rFonts w:ascii="Arial MT" w:hAnsi="Arial MT"/>
                <w:sz w:val="20"/>
                <w:shd w:val="clear" w:color="auto" w:fill="F9F8F8"/>
              </w:rPr>
              <w:t>18.010</w:t>
            </w:r>
          </w:p>
        </w:tc>
        <w:tc>
          <w:tcPr>
            <w:tcW w:w="2549" w:type="dxa"/>
          </w:tcPr>
          <w:p w14:paraId="0D394CD1" w14:textId="77777777" w:rsidR="00D6778C" w:rsidRDefault="00D6778C" w:rsidP="00D6778C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D6778C" w14:paraId="6C127700" w14:textId="77777777" w:rsidTr="00725859">
        <w:trPr>
          <w:trHeight w:val="241"/>
        </w:trPr>
        <w:tc>
          <w:tcPr>
            <w:tcW w:w="1414" w:type="dxa"/>
          </w:tcPr>
          <w:p w14:paraId="6524A745" w14:textId="77777777" w:rsidR="00D6778C" w:rsidRDefault="00D6778C" w:rsidP="00D6778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A31F382" w14:textId="77777777" w:rsidR="00D6778C" w:rsidRDefault="00D6778C" w:rsidP="00D6778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579C36" w14:textId="77777777" w:rsidR="00D6778C" w:rsidRDefault="00D6778C" w:rsidP="00D6778C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3110C997" w14:textId="77777777" w:rsidR="00D6778C" w:rsidRDefault="00D6778C" w:rsidP="00D6778C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D6778C" w14:paraId="35813421" w14:textId="77777777" w:rsidTr="00725859">
        <w:trPr>
          <w:trHeight w:val="245"/>
        </w:trPr>
        <w:tc>
          <w:tcPr>
            <w:tcW w:w="1414" w:type="dxa"/>
          </w:tcPr>
          <w:p w14:paraId="1B6C3057" w14:textId="77777777" w:rsidR="00D6778C" w:rsidRDefault="00D6778C" w:rsidP="00D6778C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0873E78" w14:textId="77777777" w:rsidR="00D6778C" w:rsidRDefault="00D6778C" w:rsidP="00D6778C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F74324B" w14:textId="74DE14E3" w:rsidR="00D6778C" w:rsidRPr="00D6778C" w:rsidRDefault="00D6778C" w:rsidP="00D6778C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A4C9C">
              <w:rPr>
                <w:rFonts w:ascii="Arial MT"/>
                <w:sz w:val="20"/>
                <w:shd w:val="clear" w:color="auto" w:fill="F9F8F8"/>
                <w:lang w:val="es-CL"/>
              </w:rPr>
              <w:t xml:space="preserve">Otros cobros que tengan 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reg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í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menes especiales</w:t>
            </w:r>
          </w:p>
        </w:tc>
        <w:tc>
          <w:tcPr>
            <w:tcW w:w="2549" w:type="dxa"/>
          </w:tcPr>
          <w:p w14:paraId="27BA69FF" w14:textId="26672825" w:rsidR="00D6778C" w:rsidRPr="00D6778C" w:rsidRDefault="00D6778C" w:rsidP="00D6778C">
            <w:pPr>
              <w:pStyle w:val="TableParagraph"/>
              <w:spacing w:line="225" w:lineRule="exact"/>
              <w:rPr>
                <w:rFonts w:ascii="Arial MT"/>
                <w:sz w:val="20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D6778C" w14:paraId="2817D2D9" w14:textId="77777777" w:rsidTr="00725859">
        <w:trPr>
          <w:trHeight w:val="245"/>
        </w:trPr>
        <w:tc>
          <w:tcPr>
            <w:tcW w:w="1414" w:type="dxa"/>
          </w:tcPr>
          <w:p w14:paraId="0FD20F82" w14:textId="6AFF93EE" w:rsidR="00D6778C" w:rsidRDefault="00D6778C" w:rsidP="00D6778C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8A9A12E" w14:textId="69DAF26A" w:rsidR="00D6778C" w:rsidRDefault="00D6778C" w:rsidP="00D6778C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E9928F7" w14:textId="6522F005" w:rsidR="00D6778C" w:rsidRDefault="00D6778C" w:rsidP="00D6778C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04C581F9" w14:textId="366980F5" w:rsidR="00D6778C" w:rsidRDefault="00D6778C" w:rsidP="00D6778C">
            <w:pPr>
              <w:pStyle w:val="TableParagraph"/>
              <w:spacing w:line="225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X(43)</w:t>
            </w:r>
          </w:p>
        </w:tc>
      </w:tr>
    </w:tbl>
    <w:p w14:paraId="38B99D52" w14:textId="2085722F" w:rsidR="00084CE9" w:rsidRDefault="00084CE9" w:rsidP="00084CE9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C67B23">
        <w:t>33</w:t>
      </w:r>
      <w:r>
        <w:t xml:space="preserve"> Bytes</w:t>
      </w:r>
    </w:p>
    <w:p w14:paraId="43D529A2" w14:textId="77777777" w:rsidR="00084CE9" w:rsidRDefault="00084CE9" w:rsidP="00084CE9">
      <w:pPr>
        <w:pStyle w:val="Textoindependiente"/>
      </w:pPr>
    </w:p>
    <w:p w14:paraId="63AAF355" w14:textId="77777777" w:rsidR="00084CE9" w:rsidRDefault="00084CE9" w:rsidP="00084CE9">
      <w:pPr>
        <w:pStyle w:val="Textoindependiente"/>
        <w:spacing w:before="7"/>
        <w:rPr>
          <w:sz w:val="19"/>
        </w:rPr>
      </w:pPr>
    </w:p>
    <w:p w14:paraId="3045E8A9" w14:textId="73622666" w:rsidR="00084CE9" w:rsidRDefault="00084CE9" w:rsidP="00065F1A">
      <w:pPr>
        <w:pStyle w:val="Prrafodelista"/>
        <w:tabs>
          <w:tab w:val="left" w:pos="1349"/>
        </w:tabs>
        <w:spacing w:before="1"/>
        <w:ind w:left="212" w:right="291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líneas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disponibilidad</w:t>
      </w:r>
      <w:r>
        <w:rPr>
          <w:rFonts w:ascii="Times New Roman" w:hAnsi="Times New Roman"/>
          <w:i/>
          <w:spacing w:val="3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inmediata,</w:t>
      </w:r>
      <w:r>
        <w:rPr>
          <w:rFonts w:ascii="Times New Roman" w:hAnsi="Times New Roman"/>
          <w:i/>
          <w:spacing w:val="2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distintas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aquellas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tarjetas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 crédito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y a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cuentas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corrientes.</w:t>
      </w:r>
      <w:r w:rsidR="00065F1A" w:rsidRPr="00065F1A">
        <w:rPr>
          <w:rFonts w:ascii="Times New Roman" w:hAnsi="Times New Roman"/>
          <w:i/>
          <w:sz w:val="20"/>
          <w:shd w:val="clear" w:color="auto" w:fill="F9F8F8"/>
        </w:rPr>
        <w:t xml:space="preserve"> </w:t>
      </w:r>
      <w:r w:rsidR="00065F1A">
        <w:rPr>
          <w:rFonts w:ascii="Times New Roman" w:hAnsi="Times New Roman"/>
          <w:i/>
          <w:sz w:val="20"/>
          <w:shd w:val="clear" w:color="auto" w:fill="F9F8F8"/>
        </w:rPr>
        <w:t>(cod.04)</w:t>
      </w:r>
    </w:p>
    <w:p w14:paraId="04FB5AA3" w14:textId="77777777" w:rsidR="00084CE9" w:rsidRDefault="00084CE9" w:rsidP="00084CE9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84CE9" w14:paraId="2938C5C4" w14:textId="77777777" w:rsidTr="00745D56">
        <w:trPr>
          <w:trHeight w:val="244"/>
        </w:trPr>
        <w:tc>
          <w:tcPr>
            <w:tcW w:w="1414" w:type="dxa"/>
          </w:tcPr>
          <w:p w14:paraId="39D0DE61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CF00DCD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4E2DCA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</w:tcPr>
          <w:p w14:paraId="123F80B1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3EEF3F82" w14:textId="77777777" w:rsidTr="00745D56">
        <w:trPr>
          <w:trHeight w:val="241"/>
        </w:trPr>
        <w:tc>
          <w:tcPr>
            <w:tcW w:w="1414" w:type="dxa"/>
          </w:tcPr>
          <w:p w14:paraId="0207C447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F01839F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2374EE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</w:p>
        </w:tc>
        <w:tc>
          <w:tcPr>
            <w:tcW w:w="2549" w:type="dxa"/>
          </w:tcPr>
          <w:p w14:paraId="0349BD49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7E60A42A" w14:textId="77777777" w:rsidTr="00745D56">
        <w:trPr>
          <w:trHeight w:val="244"/>
        </w:trPr>
        <w:tc>
          <w:tcPr>
            <w:tcW w:w="1414" w:type="dxa"/>
          </w:tcPr>
          <w:p w14:paraId="7B643B96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F4EE6C6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0F80862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66651E5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84CE9" w14:paraId="7A94EB40" w14:textId="77777777" w:rsidTr="00745D56">
        <w:trPr>
          <w:trHeight w:val="242"/>
        </w:trPr>
        <w:tc>
          <w:tcPr>
            <w:tcW w:w="1414" w:type="dxa"/>
          </w:tcPr>
          <w:p w14:paraId="5C86E7A0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E70D571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B9349C" w14:textId="77777777" w:rsidR="00084CE9" w:rsidRP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2123EF02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84CE9" w14:paraId="311BE151" w14:textId="77777777" w:rsidTr="00745D56">
        <w:trPr>
          <w:trHeight w:val="244"/>
        </w:trPr>
        <w:tc>
          <w:tcPr>
            <w:tcW w:w="1414" w:type="dxa"/>
          </w:tcPr>
          <w:p w14:paraId="3E11FA0D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2B28BAE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A56C94" w14:textId="77777777" w:rsidR="00084CE9" w:rsidRDefault="00084CE9" w:rsidP="00725859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 interés mensua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33431F7E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745D56" w14:paraId="68278972" w14:textId="77777777" w:rsidTr="00745D56">
        <w:trPr>
          <w:trHeight w:val="244"/>
        </w:trPr>
        <w:tc>
          <w:tcPr>
            <w:tcW w:w="1414" w:type="dxa"/>
          </w:tcPr>
          <w:p w14:paraId="25A5E09B" w14:textId="38C024E7" w:rsidR="00745D56" w:rsidRPr="00745D56" w:rsidRDefault="00745D56" w:rsidP="00745D56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7A659EC" w14:textId="3E54889C" w:rsidR="00745D56" w:rsidRPr="00745D56" w:rsidRDefault="00745D56" w:rsidP="00745D56">
            <w:pPr>
              <w:pStyle w:val="TableParagraph"/>
              <w:spacing w:line="224" w:lineRule="exact"/>
              <w:rPr>
                <w:w w:val="99"/>
                <w:sz w:val="20"/>
                <w:lang w:val="es-CL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D494BD" w14:textId="4C09A894" w:rsidR="00745D56" w:rsidRPr="00745D56" w:rsidRDefault="00745D56" w:rsidP="00745D56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3D5B06FA" w14:textId="299522CA" w:rsidR="00745D56" w:rsidRPr="00745D56" w:rsidRDefault="00745D56" w:rsidP="00745D56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745D56" w14:paraId="646B7D1A" w14:textId="77777777" w:rsidTr="00745D56">
        <w:trPr>
          <w:trHeight w:val="244"/>
        </w:trPr>
        <w:tc>
          <w:tcPr>
            <w:tcW w:w="1414" w:type="dxa"/>
          </w:tcPr>
          <w:p w14:paraId="39312B8D" w14:textId="59645DDF" w:rsidR="00745D56" w:rsidRPr="00745D56" w:rsidRDefault="00745D56" w:rsidP="00745D56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E6099C3" w14:textId="7A722094" w:rsidR="00745D56" w:rsidRPr="00745D56" w:rsidRDefault="00745D56" w:rsidP="00745D56">
            <w:pPr>
              <w:pStyle w:val="TableParagraph"/>
              <w:spacing w:line="224" w:lineRule="exact"/>
              <w:rPr>
                <w:w w:val="99"/>
                <w:sz w:val="20"/>
                <w:lang w:val="es-CL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F7AA00" w14:textId="0758D58A" w:rsidR="00745D56" w:rsidRPr="00745D56" w:rsidRDefault="00745D56" w:rsidP="00745D56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Comisiones 19 TER Ley N</w:t>
            </w:r>
            <w:r>
              <w:rPr>
                <w:rFonts w:ascii="Arial MT" w:hAnsi="Arial MT"/>
                <w:sz w:val="20"/>
                <w:shd w:val="clear" w:color="auto" w:fill="F9F8F8"/>
                <w:lang w:val="es-ES"/>
              </w:rPr>
              <w:t>°</w:t>
            </w:r>
            <w:r>
              <w:rPr>
                <w:rFonts w:ascii="Arial MT" w:hAnsi="Arial MT"/>
                <w:sz w:val="20"/>
                <w:shd w:val="clear" w:color="auto" w:fill="F9F8F8"/>
              </w:rPr>
              <w:t>18.010</w:t>
            </w:r>
          </w:p>
        </w:tc>
        <w:tc>
          <w:tcPr>
            <w:tcW w:w="2549" w:type="dxa"/>
          </w:tcPr>
          <w:p w14:paraId="1A41ABE0" w14:textId="7604C7B3" w:rsidR="00745D56" w:rsidRPr="00745D56" w:rsidRDefault="00745D56" w:rsidP="00745D56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745D56" w14:paraId="638BFF1C" w14:textId="77777777" w:rsidTr="00745D56">
        <w:trPr>
          <w:trHeight w:val="244"/>
        </w:trPr>
        <w:tc>
          <w:tcPr>
            <w:tcW w:w="1414" w:type="dxa"/>
          </w:tcPr>
          <w:p w14:paraId="6E84EDAC" w14:textId="306E238D" w:rsidR="00745D56" w:rsidRPr="00745D56" w:rsidRDefault="00745D56" w:rsidP="00745D56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C9EC888" w14:textId="0C56A614" w:rsidR="00745D56" w:rsidRPr="00745D56" w:rsidRDefault="00745D56" w:rsidP="00745D56">
            <w:pPr>
              <w:pStyle w:val="TableParagraph"/>
              <w:spacing w:line="224" w:lineRule="exact"/>
              <w:rPr>
                <w:w w:val="99"/>
                <w:sz w:val="20"/>
                <w:lang w:val="es-CL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7FFCB8" w14:textId="676D1CAF" w:rsidR="00745D56" w:rsidRPr="00745D56" w:rsidRDefault="00745D56" w:rsidP="00745D56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 w:rsidRPr="001A4C9C">
              <w:rPr>
                <w:rFonts w:ascii="Arial MT"/>
                <w:sz w:val="20"/>
                <w:shd w:val="clear" w:color="auto" w:fill="F9F8F8"/>
                <w:lang w:val="es-CL"/>
              </w:rPr>
              <w:t xml:space="preserve">Otros cobros que tengan 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reg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í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menes especiales</w:t>
            </w:r>
          </w:p>
        </w:tc>
        <w:tc>
          <w:tcPr>
            <w:tcW w:w="2549" w:type="dxa"/>
          </w:tcPr>
          <w:p w14:paraId="330F0DAA" w14:textId="2E40612D" w:rsidR="00745D56" w:rsidRPr="00745D56" w:rsidRDefault="00745D56" w:rsidP="00745D56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745D56" w14:paraId="394189A8" w14:textId="77777777" w:rsidTr="00745D56">
        <w:trPr>
          <w:trHeight w:val="244"/>
        </w:trPr>
        <w:tc>
          <w:tcPr>
            <w:tcW w:w="1414" w:type="dxa"/>
          </w:tcPr>
          <w:p w14:paraId="0453F5FE" w14:textId="22DADEC8" w:rsidR="00745D56" w:rsidRPr="00745D56" w:rsidRDefault="00745D56" w:rsidP="00745D56">
            <w:pPr>
              <w:pStyle w:val="TableParagraph"/>
              <w:spacing w:line="224" w:lineRule="exact"/>
              <w:ind w:left="110"/>
              <w:rPr>
                <w:sz w:val="20"/>
                <w:lang w:val="es-CL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410CCFE" w14:textId="0E864D6B" w:rsidR="00745D56" w:rsidRPr="00745D56" w:rsidRDefault="00745D56" w:rsidP="00745D56">
            <w:pPr>
              <w:pStyle w:val="TableParagraph"/>
              <w:spacing w:line="224" w:lineRule="exact"/>
              <w:rPr>
                <w:w w:val="99"/>
                <w:sz w:val="20"/>
                <w:lang w:val="es-CL"/>
              </w:rPr>
            </w:pPr>
            <w:r>
              <w:rPr>
                <w:w w:val="99"/>
                <w:sz w:val="20"/>
                <w:lang w:val="es-CL"/>
              </w:rPr>
              <w:t>:</w:t>
            </w:r>
          </w:p>
        </w:tc>
        <w:tc>
          <w:tcPr>
            <w:tcW w:w="5389" w:type="dxa"/>
          </w:tcPr>
          <w:p w14:paraId="3394FD32" w14:textId="0BD0E661" w:rsidR="00745D56" w:rsidRPr="00745D56" w:rsidRDefault="00745D56" w:rsidP="00745D56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75C24798" w14:textId="100724B3" w:rsidR="00745D56" w:rsidRPr="00745D56" w:rsidRDefault="00745D56" w:rsidP="00745D56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X(51)</w:t>
            </w:r>
          </w:p>
        </w:tc>
      </w:tr>
    </w:tbl>
    <w:p w14:paraId="2A60A3E5" w14:textId="77777777" w:rsidR="00084CE9" w:rsidRDefault="00084CE9" w:rsidP="00084CE9">
      <w:pPr>
        <w:pStyle w:val="Textoindependiente"/>
        <w:spacing w:before="10"/>
        <w:rPr>
          <w:rFonts w:ascii="Times New Roman"/>
          <w:i/>
          <w:sz w:val="7"/>
        </w:rPr>
      </w:pPr>
    </w:p>
    <w:p w14:paraId="1C66CAEA" w14:textId="2F0AD6E7" w:rsidR="00084CE9" w:rsidRDefault="00084CE9" w:rsidP="00084CE9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</w:t>
      </w:r>
      <w:r w:rsidR="00745D56">
        <w:t>33</w:t>
      </w:r>
      <w:r>
        <w:t xml:space="preserve"> Bytes</w:t>
      </w:r>
    </w:p>
    <w:p w14:paraId="2E833D30" w14:textId="77777777" w:rsidR="00084CE9" w:rsidRDefault="00084CE9" w:rsidP="00084CE9">
      <w:pPr>
        <w:pStyle w:val="Textoindependiente"/>
        <w:spacing w:before="2"/>
        <w:rPr>
          <w:sz w:val="12"/>
        </w:rPr>
      </w:pPr>
    </w:p>
    <w:p w14:paraId="7BCF2D88" w14:textId="3577BCFD" w:rsidR="00084CE9" w:rsidRDefault="00084CE9" w:rsidP="00065F1A">
      <w:pPr>
        <w:pStyle w:val="Prrafodelista"/>
        <w:tabs>
          <w:tab w:val="left" w:pos="1349"/>
        </w:tabs>
        <w:spacing w:before="91"/>
        <w:ind w:left="212" w:right="288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las</w:t>
      </w:r>
      <w:r>
        <w:rPr>
          <w:rFonts w:ascii="Times New Roman" w:hAnsi="Times New Roman"/>
          <w:i/>
          <w:spacing w:val="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operaciones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cargo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inmediato</w:t>
      </w:r>
      <w:r>
        <w:rPr>
          <w:rFonts w:ascii="Times New Roman" w:hAnsi="Times New Roman"/>
          <w:i/>
          <w:spacing w:val="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rotativa</w:t>
      </w:r>
      <w:r>
        <w:rPr>
          <w:rFonts w:ascii="Times New Roman" w:hAnsi="Times New Roman"/>
          <w:i/>
          <w:spacing w:val="1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</w:t>
      </w:r>
      <w:r>
        <w:rPr>
          <w:rFonts w:ascii="Times New Roman" w:hAnsi="Times New Roman"/>
          <w:i/>
          <w:spacing w:val="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 crédito</w:t>
      </w:r>
      <w:r w:rsidR="00065F1A">
        <w:rPr>
          <w:rFonts w:ascii="Times New Roman" w:hAnsi="Times New Roman"/>
          <w:i/>
          <w:sz w:val="20"/>
          <w:shd w:val="clear" w:color="auto" w:fill="F9F8F8"/>
        </w:rPr>
        <w:t xml:space="preserve"> (cod.05)</w:t>
      </w:r>
    </w:p>
    <w:p w14:paraId="5612A51A" w14:textId="77777777" w:rsidR="00084CE9" w:rsidRDefault="00084CE9" w:rsidP="00084CE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84CE9" w14:paraId="15204548" w14:textId="77777777" w:rsidTr="00D6778C">
        <w:trPr>
          <w:trHeight w:val="244"/>
        </w:trPr>
        <w:tc>
          <w:tcPr>
            <w:tcW w:w="1414" w:type="dxa"/>
          </w:tcPr>
          <w:p w14:paraId="2454C976" w14:textId="77777777" w:rsidR="00084CE9" w:rsidRDefault="00084CE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3C186BC" w14:textId="77777777" w:rsidR="00084CE9" w:rsidRDefault="00084CE9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25AD675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</w:p>
        </w:tc>
        <w:tc>
          <w:tcPr>
            <w:tcW w:w="2549" w:type="dxa"/>
          </w:tcPr>
          <w:p w14:paraId="41E1F928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4F83200F" w14:textId="77777777" w:rsidTr="00D6778C">
        <w:trPr>
          <w:trHeight w:val="242"/>
        </w:trPr>
        <w:tc>
          <w:tcPr>
            <w:tcW w:w="1414" w:type="dxa"/>
          </w:tcPr>
          <w:p w14:paraId="120E9527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47CC345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15C208E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</w:p>
        </w:tc>
        <w:tc>
          <w:tcPr>
            <w:tcW w:w="2549" w:type="dxa"/>
          </w:tcPr>
          <w:p w14:paraId="5659D667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0012A724" w14:textId="77777777" w:rsidTr="00D6778C">
        <w:trPr>
          <w:trHeight w:val="241"/>
        </w:trPr>
        <w:tc>
          <w:tcPr>
            <w:tcW w:w="1414" w:type="dxa"/>
          </w:tcPr>
          <w:p w14:paraId="7471B5D7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59E381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79A302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0D6F40B9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F(08)</w:t>
            </w:r>
          </w:p>
        </w:tc>
      </w:tr>
      <w:tr w:rsidR="00084CE9" w14:paraId="6BE8480A" w14:textId="77777777" w:rsidTr="00D6778C">
        <w:trPr>
          <w:trHeight w:val="244"/>
        </w:trPr>
        <w:tc>
          <w:tcPr>
            <w:tcW w:w="1414" w:type="dxa"/>
          </w:tcPr>
          <w:p w14:paraId="66A2D0D0" w14:textId="77777777" w:rsidR="00084CE9" w:rsidRDefault="00084CE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F31B95F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A131A8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 de</w:t>
            </w:r>
            <w:r w:rsidRPr="00084CE9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FFA99BA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X(30)</w:t>
            </w:r>
          </w:p>
        </w:tc>
      </w:tr>
      <w:tr w:rsidR="00084CE9" w14:paraId="05CF239D" w14:textId="77777777" w:rsidTr="00D6778C">
        <w:trPr>
          <w:trHeight w:val="242"/>
        </w:trPr>
        <w:tc>
          <w:tcPr>
            <w:tcW w:w="1414" w:type="dxa"/>
          </w:tcPr>
          <w:p w14:paraId="49209A4F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CCB5E0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69F871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366CC505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084CE9" w14:paraId="7AA1FE86" w14:textId="77777777" w:rsidTr="00D6778C">
        <w:trPr>
          <w:trHeight w:val="244"/>
        </w:trPr>
        <w:tc>
          <w:tcPr>
            <w:tcW w:w="1414" w:type="dxa"/>
          </w:tcPr>
          <w:p w14:paraId="7695DEDA" w14:textId="77777777" w:rsidR="00084CE9" w:rsidRDefault="00084CE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E934076" w14:textId="77777777" w:rsidR="00084CE9" w:rsidRDefault="00084CE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1CE508" w14:textId="77777777" w:rsidR="00084CE9" w:rsidRP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084CE9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084CE9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084CE9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98B289E" w14:textId="77777777" w:rsidR="00084CE9" w:rsidRDefault="00084CE9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084CE9" w14:paraId="3342E48B" w14:textId="77777777" w:rsidTr="00D6778C">
        <w:trPr>
          <w:trHeight w:val="241"/>
        </w:trPr>
        <w:tc>
          <w:tcPr>
            <w:tcW w:w="1414" w:type="dxa"/>
          </w:tcPr>
          <w:p w14:paraId="33AE65AC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47F4F3A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0F3272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590F191A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084CE9" w14:paraId="176CCF49" w14:textId="77777777" w:rsidTr="00D6778C">
        <w:trPr>
          <w:trHeight w:val="245"/>
        </w:trPr>
        <w:tc>
          <w:tcPr>
            <w:tcW w:w="1414" w:type="dxa"/>
          </w:tcPr>
          <w:p w14:paraId="28468A21" w14:textId="77777777" w:rsidR="00084CE9" w:rsidRDefault="00084CE9" w:rsidP="00725859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52DE177" w14:textId="77777777" w:rsidR="00084CE9" w:rsidRDefault="00084CE9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2F6507" w14:textId="77777777" w:rsidR="00084CE9" w:rsidRDefault="00084CE9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01438C5F" w14:textId="77777777" w:rsidR="00084CE9" w:rsidRDefault="00084CE9" w:rsidP="0072585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084CE9" w14:paraId="38D1662E" w14:textId="77777777" w:rsidTr="00D6778C">
        <w:trPr>
          <w:trHeight w:val="242"/>
        </w:trPr>
        <w:tc>
          <w:tcPr>
            <w:tcW w:w="1414" w:type="dxa"/>
          </w:tcPr>
          <w:p w14:paraId="4458F4E5" w14:textId="77777777" w:rsidR="00084CE9" w:rsidRDefault="00084CE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3B7BE36" w14:textId="77777777" w:rsidR="00084CE9" w:rsidRDefault="00084CE9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08E4A6" w14:textId="77777777" w:rsidR="00084CE9" w:rsidRDefault="00084CE9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7F3895A2" w14:textId="77777777" w:rsidR="00084CE9" w:rsidRDefault="00084CE9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D6778C" w14:paraId="026CB80C" w14:textId="77777777" w:rsidTr="00D6778C">
        <w:trPr>
          <w:trHeight w:val="244"/>
        </w:trPr>
        <w:tc>
          <w:tcPr>
            <w:tcW w:w="1414" w:type="dxa"/>
          </w:tcPr>
          <w:p w14:paraId="5449D624" w14:textId="77777777" w:rsidR="00D6778C" w:rsidRDefault="00D6778C" w:rsidP="00D6778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FA8FE58" w14:textId="77777777" w:rsidR="00D6778C" w:rsidRDefault="00D6778C" w:rsidP="00D6778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323297" w14:textId="57344D47" w:rsidR="00D6778C" w:rsidRDefault="00D6778C" w:rsidP="00D6778C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Comisiones 19 TER Ley N</w:t>
            </w:r>
            <w:r>
              <w:rPr>
                <w:rFonts w:ascii="Arial MT" w:hAnsi="Arial MT"/>
                <w:sz w:val="20"/>
                <w:shd w:val="clear" w:color="auto" w:fill="F9F8F8"/>
                <w:lang w:val="es-ES"/>
              </w:rPr>
              <w:t>°</w:t>
            </w:r>
            <w:r>
              <w:rPr>
                <w:rFonts w:ascii="Arial MT" w:hAnsi="Arial MT"/>
                <w:sz w:val="20"/>
                <w:shd w:val="clear" w:color="auto" w:fill="F9F8F8"/>
              </w:rPr>
              <w:t>18.010</w:t>
            </w:r>
          </w:p>
        </w:tc>
        <w:tc>
          <w:tcPr>
            <w:tcW w:w="2549" w:type="dxa"/>
          </w:tcPr>
          <w:p w14:paraId="7DCB7C4E" w14:textId="77777777" w:rsidR="00D6778C" w:rsidRDefault="00D6778C" w:rsidP="00D6778C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D6778C" w14:paraId="70238D00" w14:textId="77777777" w:rsidTr="00D6778C">
        <w:trPr>
          <w:trHeight w:val="242"/>
        </w:trPr>
        <w:tc>
          <w:tcPr>
            <w:tcW w:w="1414" w:type="dxa"/>
          </w:tcPr>
          <w:p w14:paraId="1FDD5F2E" w14:textId="77777777" w:rsidR="00D6778C" w:rsidRDefault="00D6778C" w:rsidP="00D6778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0A9931BF" w14:textId="77777777" w:rsidR="00D6778C" w:rsidRDefault="00D6778C" w:rsidP="00D6778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2162230" w14:textId="39ECBB98" w:rsidR="00D6778C" w:rsidRPr="00861DFE" w:rsidRDefault="00861DFE" w:rsidP="00D6778C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1A4C9C">
              <w:rPr>
                <w:rFonts w:ascii="Arial MT"/>
                <w:sz w:val="20"/>
                <w:shd w:val="clear" w:color="auto" w:fill="F9F8F8"/>
                <w:lang w:val="es-CL"/>
              </w:rPr>
              <w:t xml:space="preserve">Otros cobros que tengan 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reg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í</w:t>
            </w:r>
            <w:r>
              <w:rPr>
                <w:rFonts w:ascii="Arial MT"/>
                <w:sz w:val="20"/>
                <w:shd w:val="clear" w:color="auto" w:fill="F9F8F8"/>
                <w:lang w:val="es-CL"/>
              </w:rPr>
              <w:t>menes especiales</w:t>
            </w:r>
          </w:p>
        </w:tc>
        <w:tc>
          <w:tcPr>
            <w:tcW w:w="2549" w:type="dxa"/>
          </w:tcPr>
          <w:p w14:paraId="162A4EF3" w14:textId="5A2A8AD9" w:rsidR="00D6778C" w:rsidRDefault="00D6778C" w:rsidP="00D6778C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</w:t>
            </w:r>
            <w:r w:rsidR="00861DFE">
              <w:rPr>
                <w:rFonts w:ascii="Arial MT"/>
                <w:sz w:val="20"/>
                <w:shd w:val="clear" w:color="auto" w:fill="F9F8F8"/>
              </w:rPr>
              <w:t>0</w:t>
            </w:r>
            <w:r>
              <w:rPr>
                <w:rFonts w:ascii="Arial MT"/>
                <w:sz w:val="20"/>
                <w:shd w:val="clear" w:color="auto" w:fill="F9F8F8"/>
              </w:rPr>
              <w:t>8)</w:t>
            </w:r>
          </w:p>
        </w:tc>
      </w:tr>
      <w:tr w:rsidR="00861DFE" w14:paraId="7E4F4446" w14:textId="77777777" w:rsidTr="00D6778C">
        <w:trPr>
          <w:trHeight w:val="242"/>
        </w:trPr>
        <w:tc>
          <w:tcPr>
            <w:tcW w:w="1414" w:type="dxa"/>
          </w:tcPr>
          <w:p w14:paraId="7BC5FFD0" w14:textId="202745F2" w:rsidR="00861DFE" w:rsidRDefault="00861DFE" w:rsidP="00D6778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75F3D68E" w14:textId="1DB325EA" w:rsidR="00861DFE" w:rsidRDefault="00861DFE" w:rsidP="00D6778C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7AF980" w14:textId="244BD716" w:rsidR="00861DFE" w:rsidRDefault="00861DFE" w:rsidP="00D6778C">
            <w:pPr>
              <w:pStyle w:val="TableParagraph"/>
              <w:spacing w:before="11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56C27D57" w14:textId="61785AC9" w:rsidR="00861DFE" w:rsidRDefault="00861DFE" w:rsidP="00D6778C">
            <w:pPr>
              <w:pStyle w:val="TableParagraph"/>
              <w:spacing w:line="222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</w:t>
            </w:r>
            <w:r w:rsidR="002834A9">
              <w:rPr>
                <w:rFonts w:ascii="Arial MT"/>
                <w:sz w:val="20"/>
                <w:shd w:val="clear" w:color="auto" w:fill="F9F8F8"/>
              </w:rPr>
              <w:t>27</w:t>
            </w:r>
            <w:r>
              <w:rPr>
                <w:rFonts w:ascii="Arial MT"/>
                <w:sz w:val="20"/>
                <w:shd w:val="clear" w:color="auto" w:fill="F9F8F8"/>
              </w:rPr>
              <w:t>)</w:t>
            </w:r>
          </w:p>
        </w:tc>
      </w:tr>
    </w:tbl>
    <w:p w14:paraId="499C0083" w14:textId="4EF41D2E" w:rsidR="00D4462D" w:rsidRDefault="00084CE9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075F57">
        <w:t>33</w:t>
      </w:r>
      <w:r>
        <w:t xml:space="preserve"> Bytes</w:t>
      </w:r>
    </w:p>
    <w:p w14:paraId="3DFBAFE7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</w:tbl>
    <w:p w14:paraId="30EB355B" w14:textId="77777777" w:rsidR="00D75590" w:rsidRPr="00170411" w:rsidRDefault="00D75590" w:rsidP="00D75590"/>
    <w:p w14:paraId="4A6AA446" w14:textId="64AD7FA2" w:rsidR="00D75590" w:rsidRPr="00230F5A" w:rsidRDefault="00D75590" w:rsidP="00D75590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lastRenderedPageBreak/>
        <w:t xml:space="preserve">Validaciones variables asociadas al documento </w:t>
      </w:r>
      <w:r w:rsidR="007D2FF3">
        <w:t>D52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82CDE74" w14:textId="77777777" w:rsidR="00D75590" w:rsidRDefault="00D75590" w:rsidP="00D7559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75590" w:rsidRPr="00B537DA" w14:paraId="38C40939" w14:textId="77777777" w:rsidTr="001C205D">
        <w:tc>
          <w:tcPr>
            <w:tcW w:w="595" w:type="dxa"/>
          </w:tcPr>
          <w:p w14:paraId="6C5EFDDA" w14:textId="77777777" w:rsidR="00D75590" w:rsidRDefault="00D7559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33D7BD3" w14:textId="3CD109FF" w:rsidR="00D75590" w:rsidRDefault="00D7559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01,02,03,04 o 05,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75590" w:rsidRPr="00B537DA" w14:paraId="7147DF24" w14:textId="77777777" w:rsidTr="001C205D">
        <w:tc>
          <w:tcPr>
            <w:tcW w:w="595" w:type="dxa"/>
            <w:shd w:val="clear" w:color="auto" w:fill="auto"/>
          </w:tcPr>
          <w:p w14:paraId="53A292B1" w14:textId="77777777" w:rsidR="00D75590" w:rsidRPr="00E81654" w:rsidRDefault="00D7559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EE278FA" w14:textId="77777777" w:rsidR="00D75590" w:rsidRPr="00B537DA" w:rsidRDefault="00D7559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5C48" w:rsidRPr="00B537DA" w14:paraId="340D9E6E" w14:textId="77777777" w:rsidTr="001C205D">
        <w:tc>
          <w:tcPr>
            <w:tcW w:w="595" w:type="dxa"/>
            <w:shd w:val="clear" w:color="auto" w:fill="auto"/>
          </w:tcPr>
          <w:p w14:paraId="0AF85822" w14:textId="0E0AC052" w:rsidR="00185C48" w:rsidRPr="00E24E62" w:rsidRDefault="00185C48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336F21E8" w14:textId="4939BF57" w:rsidR="00185C48" w:rsidRPr="00072D31" w:rsidRDefault="00185C48" w:rsidP="00185C48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4 (si el TR es igual a </w:t>
            </w:r>
            <w:r w:rsidR="0004034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1 ), campo 5  (si el TR es igual a </w:t>
            </w:r>
            <w:r w:rsidR="0004034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2 ), campo 4  (si el TR es igual a </w:t>
            </w:r>
            <w:r w:rsidR="0004034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3 ),  campo 4  (si el TR es igual a </w:t>
            </w:r>
            <w:r w:rsidR="0004034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4 ),  campo 6 (si el TR es igual a </w:t>
            </w:r>
            <w:r w:rsidR="0004034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 w:rsidR="00F853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5 )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459CCAA" w14:textId="4974A071" w:rsidR="00185C48" w:rsidRDefault="00185C48" w:rsidP="00185C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numérico, en caso contrario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6D485D7D" w14:textId="77777777" w:rsidR="00D75590" w:rsidRDefault="00D75590" w:rsidP="00D7559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1</w:t>
                  </w:r>
                  <w:r w:rsidRPr="001364F2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y</w:t>
                  </w:r>
                  <w:r w:rsidRPr="001364F2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</w:t>
                  </w:r>
                  <w:r w:rsidRPr="001364F2">
                    <w:rPr>
                      <w:rFonts w:ascii="Arial MT" w:hAnsi="Arial MT"/>
                      <w:sz w:val="20"/>
                    </w:rPr>
                    <w:t>de 30</w:t>
                  </w:r>
                  <w:r w:rsidRPr="001364F2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dígitos,</w:t>
                  </w:r>
                  <w:r w:rsidRPr="001364F2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rellenado</w:t>
                  </w:r>
                  <w:r w:rsidRPr="001364F2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con el</w:t>
                  </w:r>
                  <w:r w:rsidRPr="001364F2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valor</w:t>
                  </w:r>
                  <w:r w:rsidRPr="001364F2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364F2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804"/>
        <w:gridCol w:w="567"/>
      </w:tblGrid>
      <w:tr w:rsidR="00040343" w:rsidRPr="00F45E53" w14:paraId="3C49826D" w14:textId="77777777" w:rsidTr="00040343">
        <w:trPr>
          <w:trHeight w:val="268"/>
        </w:trPr>
        <w:tc>
          <w:tcPr>
            <w:tcW w:w="862" w:type="dxa"/>
          </w:tcPr>
          <w:p w14:paraId="4F186F2F" w14:textId="77777777" w:rsidR="00040343" w:rsidRPr="00F45E53" w:rsidRDefault="00040343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040343" w:rsidRPr="00F45E53" w:rsidRDefault="00040343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040343" w:rsidRPr="00F45E53" w:rsidRDefault="00040343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804" w:type="dxa"/>
          </w:tcPr>
          <w:p w14:paraId="53EFCAB0" w14:textId="77777777" w:rsidR="00040343" w:rsidRPr="00F45E53" w:rsidRDefault="0004034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567" w:type="dxa"/>
          </w:tcPr>
          <w:p w14:paraId="313FA897" w14:textId="77777777" w:rsidR="00040343" w:rsidRPr="00F45E53" w:rsidRDefault="0004034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040343" w:rsidRPr="00F45E53" w14:paraId="3218A4A9" w14:textId="77777777" w:rsidTr="00040343">
        <w:trPr>
          <w:trHeight w:val="268"/>
        </w:trPr>
        <w:tc>
          <w:tcPr>
            <w:tcW w:w="862" w:type="dxa"/>
          </w:tcPr>
          <w:p w14:paraId="6B1D5128" w14:textId="77777777" w:rsidR="00040343" w:rsidRPr="00F45E53" w:rsidRDefault="0004034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040343" w:rsidRPr="00F45E53" w:rsidRDefault="0004034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040343" w:rsidRPr="00F45E53" w:rsidRDefault="00040343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804" w:type="dxa"/>
          </w:tcPr>
          <w:p w14:paraId="62E008D5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567" w:type="dxa"/>
          </w:tcPr>
          <w:p w14:paraId="47BFB383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40343" w:rsidRPr="00F45E53" w14:paraId="622814C1" w14:textId="77777777" w:rsidTr="00040343">
        <w:trPr>
          <w:trHeight w:val="268"/>
        </w:trPr>
        <w:tc>
          <w:tcPr>
            <w:tcW w:w="862" w:type="dxa"/>
          </w:tcPr>
          <w:p w14:paraId="7671AEB9" w14:textId="77777777" w:rsidR="00040343" w:rsidRPr="00F45E53" w:rsidRDefault="0004034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040343" w:rsidRPr="00F45E53" w:rsidRDefault="0004034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57EC217D" w:rsidR="00040343" w:rsidRPr="00F45E53" w:rsidRDefault="0004034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804" w:type="dxa"/>
          </w:tcPr>
          <w:p w14:paraId="6B325F8F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567" w:type="dxa"/>
          </w:tcPr>
          <w:p w14:paraId="0688E970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40343" w:rsidRPr="00F45E53" w14:paraId="29ABD7A0" w14:textId="77777777" w:rsidTr="00040343">
        <w:trPr>
          <w:trHeight w:val="268"/>
        </w:trPr>
        <w:tc>
          <w:tcPr>
            <w:tcW w:w="862" w:type="dxa"/>
          </w:tcPr>
          <w:p w14:paraId="36B1247A" w14:textId="77777777" w:rsidR="00040343" w:rsidRPr="00F45E53" w:rsidRDefault="0004034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040343" w:rsidRPr="00F45E53" w:rsidRDefault="0004034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040343" w:rsidRPr="00F45E53" w:rsidRDefault="0004034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804" w:type="dxa"/>
          </w:tcPr>
          <w:p w14:paraId="6B0BF525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567" w:type="dxa"/>
          </w:tcPr>
          <w:p w14:paraId="44C86B87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40343" w:rsidRPr="00F45E53" w14:paraId="4A41D4E9" w14:textId="77777777" w:rsidTr="00040343">
        <w:trPr>
          <w:trHeight w:val="268"/>
        </w:trPr>
        <w:tc>
          <w:tcPr>
            <w:tcW w:w="862" w:type="dxa"/>
          </w:tcPr>
          <w:p w14:paraId="407BD317" w14:textId="77777777" w:rsidR="00040343" w:rsidRPr="00F45E53" w:rsidRDefault="0004034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040343" w:rsidRPr="00F45E53" w:rsidRDefault="0004034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040343" w:rsidRPr="00F45E53" w:rsidRDefault="0004034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804" w:type="dxa"/>
          </w:tcPr>
          <w:p w14:paraId="29FA52FF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567" w:type="dxa"/>
          </w:tcPr>
          <w:p w14:paraId="034ED216" w14:textId="77777777" w:rsidR="00040343" w:rsidRPr="00F45E53" w:rsidRDefault="0004034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40343" w:rsidRPr="00F45E53" w14:paraId="306FA4E7" w14:textId="77777777" w:rsidTr="00040343">
        <w:trPr>
          <w:trHeight w:val="268"/>
        </w:trPr>
        <w:tc>
          <w:tcPr>
            <w:tcW w:w="862" w:type="dxa"/>
          </w:tcPr>
          <w:p w14:paraId="0E8DBBC7" w14:textId="7F4D293D" w:rsidR="00040343" w:rsidRPr="00F45E5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79C65ACA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ECE6595" w14:textId="17624890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567" w:type="dxa"/>
          </w:tcPr>
          <w:p w14:paraId="4F1C09C0" w14:textId="7F9AB3DE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40343" w:rsidRPr="00F45E53" w14:paraId="2AD21DB6" w14:textId="77777777" w:rsidTr="00040343">
        <w:trPr>
          <w:trHeight w:val="268"/>
        </w:trPr>
        <w:tc>
          <w:tcPr>
            <w:tcW w:w="862" w:type="dxa"/>
          </w:tcPr>
          <w:p w14:paraId="1A05D865" w14:textId="1676EDBE" w:rsidR="0004034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3125026D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AKY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BAC1CB" w14:textId="4F9F2825" w:rsidR="00040343" w:rsidRPr="00D75590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559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OPERACION DEL REG.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4 cuando campo 1 es igual a 01</w:t>
            </w:r>
          </w:p>
        </w:tc>
        <w:tc>
          <w:tcPr>
            <w:tcW w:w="567" w:type="dxa"/>
          </w:tcPr>
          <w:p w14:paraId="26A9607D" w14:textId="23D151BB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40343" w:rsidRPr="00F45E53" w14:paraId="4E365C12" w14:textId="77777777" w:rsidTr="00040343">
        <w:trPr>
          <w:trHeight w:val="268"/>
        </w:trPr>
        <w:tc>
          <w:tcPr>
            <w:tcW w:w="862" w:type="dxa"/>
          </w:tcPr>
          <w:p w14:paraId="65B15F5B" w14:textId="6B8B4546" w:rsidR="0004034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83" w:type="dxa"/>
          </w:tcPr>
          <w:p w14:paraId="60A403CB" w14:textId="60E9327E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326581" w14:textId="78CA165C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AKZ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B6CC8C7" w14:textId="70F1D283" w:rsidR="00040343" w:rsidRPr="00D75590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559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5 cuando campo 1 es igual a 02</w:t>
            </w:r>
          </w:p>
        </w:tc>
        <w:tc>
          <w:tcPr>
            <w:tcW w:w="567" w:type="dxa"/>
          </w:tcPr>
          <w:p w14:paraId="375F35A3" w14:textId="30393A7E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40343" w:rsidRPr="00F45E53" w14:paraId="5846A439" w14:textId="77777777" w:rsidTr="00040343">
        <w:trPr>
          <w:trHeight w:val="268"/>
        </w:trPr>
        <w:tc>
          <w:tcPr>
            <w:tcW w:w="862" w:type="dxa"/>
          </w:tcPr>
          <w:p w14:paraId="26BFBEA1" w14:textId="58ED718F" w:rsidR="0004034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83" w:type="dxa"/>
          </w:tcPr>
          <w:p w14:paraId="2500F8C3" w14:textId="6D42E396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541540" w14:textId="4BA88706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AL0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1C00BE0" w14:textId="1C2834BC" w:rsidR="00040343" w:rsidRPr="00D75590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559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4 cuando campo 1 es igual a 03</w:t>
            </w:r>
          </w:p>
        </w:tc>
        <w:tc>
          <w:tcPr>
            <w:tcW w:w="567" w:type="dxa"/>
          </w:tcPr>
          <w:p w14:paraId="3F9438C3" w14:textId="1E85B929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40343" w:rsidRPr="00F45E53" w14:paraId="141C899C" w14:textId="77777777" w:rsidTr="00040343">
        <w:trPr>
          <w:trHeight w:val="268"/>
        </w:trPr>
        <w:tc>
          <w:tcPr>
            <w:tcW w:w="862" w:type="dxa"/>
          </w:tcPr>
          <w:p w14:paraId="48442A9B" w14:textId="282A60C7" w:rsidR="0004034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83" w:type="dxa"/>
          </w:tcPr>
          <w:p w14:paraId="7A236056" w14:textId="3A21ED33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33AFE4" w14:textId="37251449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EF7FFD" w14:textId="2DF14DE6" w:rsidR="00040343" w:rsidRPr="00D75590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559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4 cuando campo 1 es igual a 04</w:t>
            </w:r>
          </w:p>
        </w:tc>
        <w:tc>
          <w:tcPr>
            <w:tcW w:w="567" w:type="dxa"/>
          </w:tcPr>
          <w:p w14:paraId="5E0DF5A9" w14:textId="0B1D1504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40343" w:rsidRPr="00F45E53" w14:paraId="69A338AE" w14:textId="77777777" w:rsidTr="00040343">
        <w:trPr>
          <w:trHeight w:val="268"/>
        </w:trPr>
        <w:tc>
          <w:tcPr>
            <w:tcW w:w="862" w:type="dxa"/>
          </w:tcPr>
          <w:p w14:paraId="60628F2D" w14:textId="1B6ED411" w:rsidR="00040343" w:rsidRPr="00F45E53" w:rsidRDefault="00040343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01B954D" w14:textId="55852651" w:rsidR="00040343" w:rsidRPr="00F45E53" w:rsidRDefault="00040343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B1B35FB" w:rsidR="00040343" w:rsidRPr="00F45E53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ALQ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09E14A33" w:rsidR="00040343" w:rsidRPr="00D75590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559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REG.5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6 cuando campo 1 es igual a 05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42BEE9" w14:textId="75BBF9FD" w:rsidR="00040343" w:rsidRPr="00510731" w:rsidRDefault="00040343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364F2" w:rsidRPr="00F45E53" w14:paraId="39C1CEFB" w14:textId="77777777" w:rsidTr="00040343">
        <w:trPr>
          <w:trHeight w:val="268"/>
        </w:trPr>
        <w:tc>
          <w:tcPr>
            <w:tcW w:w="862" w:type="dxa"/>
          </w:tcPr>
          <w:p w14:paraId="1F057F1C" w14:textId="1B30C6A3" w:rsidR="001364F2" w:rsidRDefault="001364F2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0EA0BA5" w14:textId="394121F3" w:rsidR="001364F2" w:rsidRPr="00F45E53" w:rsidRDefault="001364F2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D94CE" w14:textId="7F6C512A" w:rsidR="001364F2" w:rsidRPr="000D4367" w:rsidRDefault="001364F2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70D5" w14:textId="51829AE4" w:rsidR="001364F2" w:rsidRPr="00D75590" w:rsidRDefault="001364F2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3F9EF5" w14:textId="77777777" w:rsidR="001364F2" w:rsidRPr="00F45E53" w:rsidRDefault="001364F2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1E314F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10731">
              <w:rPr>
                <w:rFonts w:ascii="Times New Roman" w:hAnsi="Times New Roman" w:cs="Times New Roman"/>
                <w:color w:val="4472C4" w:themeColor="accent1"/>
                <w:sz w:val="20"/>
              </w:rPr>
              <w:t>,6,7,8,9,10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9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9"/>
    <w:p w14:paraId="6034B38C" w14:textId="00B7F284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D8F8B2" w14:textId="34B8D955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C9A1A6" w14:textId="3B107221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84B471B" w14:textId="2765B15A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F39C92" w14:textId="6C664E2D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0" w:name="_Toc160527586"/>
      <w:r w:rsidRPr="00230F5A">
        <w:rPr>
          <w:rFonts w:cs="Times New Roman"/>
        </w:rPr>
        <w:t>Definición de nombres</w:t>
      </w:r>
      <w:bookmarkEnd w:id="10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2" w:name="_Toc160527587"/>
      <w:r w:rsidRPr="00A96CA0">
        <w:t>Archivo de salida a dest</w:t>
      </w:r>
      <w:ins w:id="13" w:author="Roberto Carrasco Venegas" w:date="2023-11-27T13:21:00Z">
        <w:r w:rsidRPr="00A96CA0">
          <w:t>i</w:t>
        </w:r>
      </w:ins>
      <w:r w:rsidRPr="00A96CA0">
        <w:t>no</w:t>
      </w:r>
      <w:bookmarkEnd w:id="12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4" w:name="_Toc160527588"/>
      <w:r w:rsidRPr="00A96CA0">
        <w:t>Archivo de da</w:t>
      </w:r>
      <w:ins w:id="15" w:author="Roberto Carrasco Venegas" w:date="2023-11-27T13:24:00Z">
        <w:r w:rsidRPr="00A96CA0">
          <w:t>t</w:t>
        </w:r>
      </w:ins>
      <w:r w:rsidRPr="00A96CA0">
        <w:t>os</w:t>
      </w:r>
      <w:bookmarkEnd w:id="14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756023" w14:paraId="3676ACCC" w14:textId="77777777" w:rsidTr="004118D8">
        <w:tc>
          <w:tcPr>
            <w:tcW w:w="1413" w:type="dxa"/>
          </w:tcPr>
          <w:p w14:paraId="7DDB3BFA" w14:textId="77777777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DC8C8E4" w:rsidR="00F32211" w:rsidRPr="00756023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0D4367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####a.X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5C710111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756023">
              <w:rPr>
                <w:rFonts w:ascii="Times New Roman" w:hAnsi="Times New Roman" w:cs="Times New Roman"/>
              </w:rPr>
              <w:t xml:space="preserve"> </w:t>
            </w: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756023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756023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6" w:name="_Toc160527589"/>
      <w:r w:rsidRPr="00756023">
        <w:t>Archivo Carátula</w:t>
      </w:r>
      <w:bookmarkEnd w:id="16"/>
      <w:r w:rsidRPr="00756023">
        <w:fldChar w:fldCharType="begin"/>
      </w:r>
      <w:r w:rsidRPr="00756023">
        <w:instrText xml:space="preserve"> XE "Archivo ”arátula" </w:instrText>
      </w:r>
      <w:r w:rsidRPr="00756023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E67D245" w:rsidR="00F32211" w:rsidRPr="00756023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0D4367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####c.XXX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E6E15C6" w:rsidR="00F32211" w:rsidRPr="00756023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756023"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60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7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8" w:name="_Toc160527590"/>
      <w:r>
        <w:t>Definición de correlativo</w:t>
      </w:r>
      <w:bookmarkEnd w:id="18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1"/>
      <w:r>
        <w:t>Salida</w:t>
      </w:r>
      <w:bookmarkEnd w:id="1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0" w:name="_Toc160527592"/>
      <w:r>
        <w:t>Entrada</w:t>
      </w:r>
      <w:bookmarkEnd w:id="2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18CDA70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0D4367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0D4367" w:rsidRPr="00F45E53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5FEE43B6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52A88890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794EF719" w14:textId="77777777" w:rsidTr="003B5E2B">
        <w:trPr>
          <w:trHeight w:val="268"/>
        </w:trPr>
        <w:tc>
          <w:tcPr>
            <w:tcW w:w="862" w:type="dxa"/>
          </w:tcPr>
          <w:p w14:paraId="0194EEF9" w14:textId="656A6201" w:rsidR="000D4367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A06D58" w14:textId="1C477E46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8FAD3A" w14:textId="268BE849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AKY</w:t>
            </w:r>
          </w:p>
        </w:tc>
        <w:tc>
          <w:tcPr>
            <w:tcW w:w="6095" w:type="dxa"/>
          </w:tcPr>
          <w:p w14:paraId="64F54A5B" w14:textId="605B088B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LA OPERACION DEL REG. 1</w:t>
            </w:r>
          </w:p>
        </w:tc>
        <w:tc>
          <w:tcPr>
            <w:tcW w:w="851" w:type="dxa"/>
          </w:tcPr>
          <w:p w14:paraId="31327F6B" w14:textId="114CE8BB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1DCD2E87" w14:textId="77777777" w:rsidTr="003B5E2B">
        <w:trPr>
          <w:trHeight w:val="268"/>
        </w:trPr>
        <w:tc>
          <w:tcPr>
            <w:tcW w:w="862" w:type="dxa"/>
          </w:tcPr>
          <w:p w14:paraId="1C1A9093" w14:textId="3D3EBE2B" w:rsidR="000D4367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22923AE" w14:textId="7DC3F687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4AA09B" w14:textId="1F63960A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AKZ</w:t>
            </w:r>
          </w:p>
        </w:tc>
        <w:tc>
          <w:tcPr>
            <w:tcW w:w="6095" w:type="dxa"/>
          </w:tcPr>
          <w:p w14:paraId="2D001E58" w14:textId="4A7FB36E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REG.2</w:t>
            </w:r>
          </w:p>
        </w:tc>
        <w:tc>
          <w:tcPr>
            <w:tcW w:w="851" w:type="dxa"/>
          </w:tcPr>
          <w:p w14:paraId="7898ED1B" w14:textId="4E890F7F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51D42B57" w14:textId="77777777" w:rsidTr="003B5E2B">
        <w:trPr>
          <w:trHeight w:val="268"/>
        </w:trPr>
        <w:tc>
          <w:tcPr>
            <w:tcW w:w="862" w:type="dxa"/>
          </w:tcPr>
          <w:p w14:paraId="616B2C3E" w14:textId="2B12507D" w:rsidR="000D4367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78D3FFB" w14:textId="61D59499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20136CD6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AL0</w:t>
            </w:r>
          </w:p>
        </w:tc>
        <w:tc>
          <w:tcPr>
            <w:tcW w:w="6095" w:type="dxa"/>
          </w:tcPr>
          <w:p w14:paraId="12FD2CC2" w14:textId="24431A79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REG.3</w:t>
            </w:r>
          </w:p>
        </w:tc>
        <w:tc>
          <w:tcPr>
            <w:tcW w:w="851" w:type="dxa"/>
          </w:tcPr>
          <w:p w14:paraId="15AABAFD" w14:textId="7B245280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570EB9CE" w14:textId="77777777" w:rsidTr="003B5E2B">
        <w:trPr>
          <w:trHeight w:val="268"/>
        </w:trPr>
        <w:tc>
          <w:tcPr>
            <w:tcW w:w="862" w:type="dxa"/>
          </w:tcPr>
          <w:p w14:paraId="35BAB6F8" w14:textId="6AFB062D" w:rsidR="000D4367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70A1A97" w14:textId="59B29FA7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9AAEC2C" w14:textId="3D5B476F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AL1</w:t>
            </w:r>
          </w:p>
        </w:tc>
        <w:tc>
          <w:tcPr>
            <w:tcW w:w="6095" w:type="dxa"/>
          </w:tcPr>
          <w:p w14:paraId="6D331B3D" w14:textId="71D03EFE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REG.4</w:t>
            </w:r>
          </w:p>
        </w:tc>
        <w:tc>
          <w:tcPr>
            <w:tcW w:w="851" w:type="dxa"/>
          </w:tcPr>
          <w:p w14:paraId="5CA8E965" w14:textId="3B7DF0C3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044388CD" w14:textId="77777777" w:rsidTr="003B5E2B">
        <w:trPr>
          <w:trHeight w:val="268"/>
        </w:trPr>
        <w:tc>
          <w:tcPr>
            <w:tcW w:w="862" w:type="dxa"/>
          </w:tcPr>
          <w:p w14:paraId="1124D8A9" w14:textId="2ED75A28" w:rsidR="000D4367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4D9898DF" w14:textId="34A39CFD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22D75CE" w14:textId="5D0D9606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ALQ</w:t>
            </w:r>
          </w:p>
        </w:tc>
        <w:tc>
          <w:tcPr>
            <w:tcW w:w="6095" w:type="dxa"/>
          </w:tcPr>
          <w:p w14:paraId="550D5506" w14:textId="6D4158D7" w:rsidR="000D4367" w:rsidRPr="00CC391B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D43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AUTORIZADO DE LA L/C DEL REG.5</w:t>
            </w:r>
          </w:p>
        </w:tc>
        <w:tc>
          <w:tcPr>
            <w:tcW w:w="851" w:type="dxa"/>
          </w:tcPr>
          <w:p w14:paraId="7B83A450" w14:textId="698A30D8" w:rsidR="000D4367" w:rsidRPr="00F45E53" w:rsidRDefault="000D4367" w:rsidP="000D436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D4367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24B6D0C7" w:rsidR="000D4367" w:rsidRPr="00F45E53" w:rsidRDefault="000D4367" w:rsidP="000D43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D9C3C46" w14:textId="03CA6F27" w:rsidR="000D4367" w:rsidRPr="00F45E53" w:rsidRDefault="000D4367" w:rsidP="000D43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2CB53A70" w:rsidR="000D4367" w:rsidRPr="00F45E53" w:rsidRDefault="000D4367" w:rsidP="000D43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0D4367" w:rsidRPr="000506C0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1BCCA69B" w14:textId="634011DC" w:rsidR="000D4367" w:rsidRPr="00F45E53" w:rsidRDefault="000D4367" w:rsidP="000D43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2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3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3"/>
    </w:p>
    <w:p w14:paraId="3201D802" w14:textId="77777777" w:rsidR="001278BF" w:rsidRPr="009947CD" w:rsidRDefault="001278BF" w:rsidP="001278BF"/>
    <w:p w14:paraId="0BC88D56" w14:textId="791565D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D4367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7A07C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9B87" w14:textId="77777777" w:rsidR="00F54AC2" w:rsidRDefault="00F54AC2" w:rsidP="00F10206">
      <w:pPr>
        <w:spacing w:after="0" w:line="240" w:lineRule="auto"/>
      </w:pPr>
      <w:r>
        <w:separator/>
      </w:r>
    </w:p>
  </w:endnote>
  <w:endnote w:type="continuationSeparator" w:id="0">
    <w:p w14:paraId="1929B746" w14:textId="77777777" w:rsidR="00F54AC2" w:rsidRDefault="00F54AC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8D73" w14:textId="77777777" w:rsidR="00F54AC2" w:rsidRDefault="00F54AC2" w:rsidP="00F10206">
      <w:pPr>
        <w:spacing w:after="0" w:line="240" w:lineRule="auto"/>
      </w:pPr>
      <w:r>
        <w:separator/>
      </w:r>
    </w:p>
  </w:footnote>
  <w:footnote w:type="continuationSeparator" w:id="0">
    <w:p w14:paraId="45494F53" w14:textId="77777777" w:rsidR="00F54AC2" w:rsidRDefault="00F54AC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0343"/>
    <w:rsid w:val="000465DB"/>
    <w:rsid w:val="000506C0"/>
    <w:rsid w:val="00051F19"/>
    <w:rsid w:val="00055995"/>
    <w:rsid w:val="00056880"/>
    <w:rsid w:val="00062196"/>
    <w:rsid w:val="0006551A"/>
    <w:rsid w:val="00065F1A"/>
    <w:rsid w:val="000701D0"/>
    <w:rsid w:val="00074008"/>
    <w:rsid w:val="00075F57"/>
    <w:rsid w:val="00084CE9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5D3C"/>
    <w:rsid w:val="001278BF"/>
    <w:rsid w:val="001306C1"/>
    <w:rsid w:val="001364F2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6EAA"/>
    <w:rsid w:val="00167584"/>
    <w:rsid w:val="00167CE2"/>
    <w:rsid w:val="00182D60"/>
    <w:rsid w:val="00182DC4"/>
    <w:rsid w:val="00184622"/>
    <w:rsid w:val="00185C48"/>
    <w:rsid w:val="00186CB0"/>
    <w:rsid w:val="001912BC"/>
    <w:rsid w:val="00191E60"/>
    <w:rsid w:val="0019366D"/>
    <w:rsid w:val="001943F6"/>
    <w:rsid w:val="001A2A39"/>
    <w:rsid w:val="001A42C1"/>
    <w:rsid w:val="001A4C9C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34A9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95B78"/>
    <w:rsid w:val="004A1260"/>
    <w:rsid w:val="004A44F4"/>
    <w:rsid w:val="004A6793"/>
    <w:rsid w:val="004B0F34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10EF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5D56"/>
    <w:rsid w:val="0074630E"/>
    <w:rsid w:val="00750CE4"/>
    <w:rsid w:val="00751AC3"/>
    <w:rsid w:val="00756023"/>
    <w:rsid w:val="00785F5D"/>
    <w:rsid w:val="00787AE9"/>
    <w:rsid w:val="007A07C4"/>
    <w:rsid w:val="007A1B85"/>
    <w:rsid w:val="007B56DB"/>
    <w:rsid w:val="007B6066"/>
    <w:rsid w:val="007C18B3"/>
    <w:rsid w:val="007C2A8E"/>
    <w:rsid w:val="007D03A4"/>
    <w:rsid w:val="007D140C"/>
    <w:rsid w:val="007D2FF3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1DFE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675E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7B23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6778C"/>
    <w:rsid w:val="00D71044"/>
    <w:rsid w:val="00D734FF"/>
    <w:rsid w:val="00D75590"/>
    <w:rsid w:val="00D75878"/>
    <w:rsid w:val="00D800C9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6325"/>
    <w:rsid w:val="00E9786A"/>
    <w:rsid w:val="00E97ECC"/>
    <w:rsid w:val="00EB42EB"/>
    <w:rsid w:val="00EC1139"/>
    <w:rsid w:val="00EC5056"/>
    <w:rsid w:val="00ED4238"/>
    <w:rsid w:val="00EE105D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4AC2"/>
    <w:rsid w:val="00F55583"/>
    <w:rsid w:val="00F613A3"/>
    <w:rsid w:val="00F61BA1"/>
    <w:rsid w:val="00F6683B"/>
    <w:rsid w:val="00F70A81"/>
    <w:rsid w:val="00F741CD"/>
    <w:rsid w:val="00F81EAE"/>
    <w:rsid w:val="00F82FAC"/>
    <w:rsid w:val="00F853D4"/>
    <w:rsid w:val="00F91149"/>
    <w:rsid w:val="00F91655"/>
    <w:rsid w:val="00F95832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13</Pages>
  <Words>2114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68</cp:revision>
  <dcterms:created xsi:type="dcterms:W3CDTF">2024-03-06T13:25:00Z</dcterms:created>
  <dcterms:modified xsi:type="dcterms:W3CDTF">2024-07-26T16:43:00Z</dcterms:modified>
</cp:coreProperties>
</file>