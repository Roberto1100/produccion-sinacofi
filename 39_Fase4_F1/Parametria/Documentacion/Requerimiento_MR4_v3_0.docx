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778EF96F" w:rsidR="00C4642F" w:rsidRPr="004A1260" w:rsidRDefault="004A1260" w:rsidP="00866873">
      <w:pPr>
        <w:ind w:hanging="142"/>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D7429E">
        <w:rPr>
          <w:rFonts w:ascii="Times New Roman" w:hAnsi="Times New Roman" w:cs="Times New Roman"/>
          <w:b/>
          <w:sz w:val="72"/>
          <w:szCs w:val="72"/>
        </w:rPr>
        <w:t>M</w:t>
      </w:r>
      <w:r w:rsidR="00DC4C06">
        <w:rPr>
          <w:rFonts w:ascii="Times New Roman" w:hAnsi="Times New Roman" w:cs="Times New Roman"/>
          <w:b/>
          <w:sz w:val="72"/>
          <w:szCs w:val="72"/>
        </w:rPr>
        <w:t>R</w:t>
      </w:r>
      <w:r w:rsidR="00D7429E">
        <w:rPr>
          <w:rFonts w:ascii="Times New Roman" w:hAnsi="Times New Roman" w:cs="Times New Roman"/>
          <w:b/>
          <w:sz w:val="72"/>
          <w:szCs w:val="72"/>
        </w:rPr>
        <w:t xml:space="preserve">4 </w:t>
      </w:r>
      <w:r>
        <w:rPr>
          <w:rFonts w:ascii="Times New Roman" w:hAnsi="Times New Roman" w:cs="Times New Roman"/>
          <w:b/>
          <w:sz w:val="72"/>
          <w:szCs w:val="72"/>
        </w:rPr>
        <w:t>(</w:t>
      </w:r>
      <w:r w:rsidR="0004257D" w:rsidRPr="0004257D">
        <w:rPr>
          <w:rFonts w:ascii="Times New Roman" w:hAnsi="Times New Roman" w:cs="Times New Roman"/>
          <w:b/>
          <w:sz w:val="72"/>
          <w:szCs w:val="72"/>
        </w:rPr>
        <w:t>722</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sidR="00D03FC3" w:rsidRPr="00D03FC3">
        <w:rPr>
          <w:rFonts w:ascii="Times New Roman" w:hAnsi="Times New Roman" w:cs="Times New Roman"/>
          <w:b/>
          <w:sz w:val="72"/>
          <w:szCs w:val="72"/>
        </w:rPr>
        <w:t>ESTADO DEL RESULTADO CONSOLIDADO LOCAL Y ESTADO DE OTRO RESULTADO INTEGRAL CONSOLIDADO LOCAL</w:t>
      </w:r>
      <w:r w:rsidR="0004257D">
        <w:rPr>
          <w:rFonts w:ascii="Times New Roman" w:hAnsi="Times New Roman" w:cs="Times New Roman"/>
          <w:b/>
          <w:sz w:val="72"/>
          <w:szCs w:val="72"/>
        </w:rPr>
        <w:t>.</w:t>
      </w:r>
    </w:p>
    <w:p w14:paraId="510EB8B5" w14:textId="77777777" w:rsidR="00C4642F" w:rsidRPr="00230F5A" w:rsidRDefault="00C4642F" w:rsidP="00C4642F">
      <w:pPr>
        <w:rPr>
          <w:rFonts w:ascii="Times New Roman" w:hAnsi="Times New Roman" w:cs="Times New Roman"/>
        </w:rPr>
      </w:pPr>
    </w:p>
    <w:p w14:paraId="3CD0C920" w14:textId="77777777" w:rsidR="00C4642F" w:rsidRDefault="00C4642F" w:rsidP="00C4642F">
      <w:pPr>
        <w:rPr>
          <w:rFonts w:ascii="Times New Roman" w:hAnsi="Times New Roman" w:cs="Times New Roman"/>
        </w:rPr>
      </w:pPr>
    </w:p>
    <w:p w14:paraId="592F5FD4" w14:textId="77777777" w:rsidR="0097031A" w:rsidRDefault="0097031A" w:rsidP="00C4642F">
      <w:pPr>
        <w:rPr>
          <w:rFonts w:ascii="Times New Roman" w:hAnsi="Times New Roman" w:cs="Times New Roman"/>
        </w:rPr>
      </w:pPr>
    </w:p>
    <w:p w14:paraId="7E19B2F7" w14:textId="77777777" w:rsidR="0097031A" w:rsidRDefault="0097031A" w:rsidP="00C4642F">
      <w:pPr>
        <w:rPr>
          <w:rFonts w:ascii="Times New Roman" w:hAnsi="Times New Roman" w:cs="Times New Roman"/>
        </w:rPr>
      </w:pPr>
    </w:p>
    <w:p w14:paraId="2DE3A3EC" w14:textId="77777777" w:rsidR="0097031A" w:rsidRDefault="0097031A" w:rsidP="00C4642F">
      <w:pPr>
        <w:rPr>
          <w:rFonts w:ascii="Times New Roman" w:hAnsi="Times New Roman" w:cs="Times New Roman"/>
        </w:rPr>
      </w:pPr>
    </w:p>
    <w:p w14:paraId="561403E5" w14:textId="77777777" w:rsidR="0097031A" w:rsidRPr="00230F5A" w:rsidRDefault="0097031A" w:rsidP="00C4642F">
      <w:pPr>
        <w:rPr>
          <w:rFonts w:ascii="Times New Roman" w:hAnsi="Times New Roman" w:cs="Times New Roman"/>
        </w:rPr>
      </w:pPr>
    </w:p>
    <w:p w14:paraId="30C0B481" w14:textId="126D6C74" w:rsidR="00C4642F" w:rsidRPr="00230F5A" w:rsidRDefault="0000000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1.45pt;margin-top:14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3D7E5858" w14:textId="539528E6" w:rsidR="0071053E"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39470" w:history="1">
            <w:r w:rsidR="0071053E" w:rsidRPr="00DE1D7E">
              <w:rPr>
                <w:rStyle w:val="Hipervnculo"/>
                <w:noProof/>
              </w:rPr>
              <w:t>1.</w:t>
            </w:r>
            <w:r w:rsidR="0071053E">
              <w:rPr>
                <w:rFonts w:cstheme="minorBidi"/>
                <w:noProof/>
                <w:kern w:val="2"/>
                <w:lang w:val="es-CL" w:eastAsia="es-CL"/>
              </w:rPr>
              <w:tab/>
            </w:r>
            <w:r w:rsidR="0071053E" w:rsidRPr="00DE1D7E">
              <w:rPr>
                <w:rStyle w:val="Hipervnculo"/>
                <w:noProof/>
              </w:rPr>
              <w:t>Definición de estructuras</w:t>
            </w:r>
            <w:r w:rsidR="0071053E">
              <w:rPr>
                <w:noProof/>
                <w:webHidden/>
              </w:rPr>
              <w:tab/>
            </w:r>
            <w:r w:rsidR="0071053E">
              <w:rPr>
                <w:noProof/>
                <w:webHidden/>
              </w:rPr>
              <w:fldChar w:fldCharType="begin"/>
            </w:r>
            <w:r w:rsidR="0071053E">
              <w:rPr>
                <w:noProof/>
                <w:webHidden/>
              </w:rPr>
              <w:instrText xml:space="preserve"> PAGEREF _Toc152339470 \h </w:instrText>
            </w:r>
            <w:r w:rsidR="0071053E">
              <w:rPr>
                <w:noProof/>
                <w:webHidden/>
              </w:rPr>
            </w:r>
            <w:r w:rsidR="0071053E">
              <w:rPr>
                <w:noProof/>
                <w:webHidden/>
              </w:rPr>
              <w:fldChar w:fldCharType="separate"/>
            </w:r>
            <w:r w:rsidR="0071053E">
              <w:rPr>
                <w:noProof/>
                <w:webHidden/>
              </w:rPr>
              <w:t>5</w:t>
            </w:r>
            <w:r w:rsidR="0071053E">
              <w:rPr>
                <w:noProof/>
                <w:webHidden/>
              </w:rPr>
              <w:fldChar w:fldCharType="end"/>
            </w:r>
          </w:hyperlink>
        </w:p>
        <w:p w14:paraId="331008DA" w14:textId="0CB4BB80" w:rsidR="0071053E" w:rsidRDefault="00000000">
          <w:pPr>
            <w:pStyle w:val="TDC2"/>
            <w:tabs>
              <w:tab w:val="left" w:pos="880"/>
              <w:tab w:val="right" w:leader="dot" w:pos="9628"/>
            </w:tabs>
            <w:rPr>
              <w:rFonts w:cstheme="minorBidi"/>
              <w:noProof/>
              <w:kern w:val="2"/>
              <w:lang w:val="es-CL" w:eastAsia="es-CL"/>
            </w:rPr>
          </w:pPr>
          <w:hyperlink w:anchor="_Toc152339471" w:history="1">
            <w:r w:rsidR="0071053E" w:rsidRPr="00DE1D7E">
              <w:rPr>
                <w:rStyle w:val="Hipervnculo"/>
                <w:bCs/>
                <w:noProof/>
              </w:rPr>
              <w:t>1.1.</w:t>
            </w:r>
            <w:r w:rsidR="0071053E">
              <w:rPr>
                <w:rFonts w:cstheme="minorBidi"/>
                <w:noProof/>
                <w:kern w:val="2"/>
                <w:lang w:val="es-CL" w:eastAsia="es-CL"/>
              </w:rPr>
              <w:tab/>
            </w:r>
            <w:r w:rsidR="0071053E" w:rsidRPr="00DE1D7E">
              <w:rPr>
                <w:rStyle w:val="Hipervnculo"/>
                <w:bCs/>
                <w:noProof/>
              </w:rPr>
              <w:t xml:space="preserve">Archivo de datos del emisor  </w:t>
            </w:r>
            <w:r w:rsidR="0071053E" w:rsidRPr="00DE1D7E">
              <w:rPr>
                <w:rStyle w:val="Hipervnculo"/>
                <w:noProof/>
              </w:rPr>
              <w:t>Manual Sistema de Información Bancos - Sistema Contable (cmfchile.cl)</w:t>
            </w:r>
            <w:r w:rsidR="0071053E">
              <w:rPr>
                <w:noProof/>
                <w:webHidden/>
              </w:rPr>
              <w:tab/>
            </w:r>
            <w:r w:rsidR="0071053E">
              <w:rPr>
                <w:noProof/>
                <w:webHidden/>
              </w:rPr>
              <w:fldChar w:fldCharType="begin"/>
            </w:r>
            <w:r w:rsidR="0071053E">
              <w:rPr>
                <w:noProof/>
                <w:webHidden/>
              </w:rPr>
              <w:instrText xml:space="preserve"> PAGEREF _Toc152339471 \h </w:instrText>
            </w:r>
            <w:r w:rsidR="0071053E">
              <w:rPr>
                <w:noProof/>
                <w:webHidden/>
              </w:rPr>
            </w:r>
            <w:r w:rsidR="0071053E">
              <w:rPr>
                <w:noProof/>
                <w:webHidden/>
              </w:rPr>
              <w:fldChar w:fldCharType="separate"/>
            </w:r>
            <w:r w:rsidR="0071053E">
              <w:rPr>
                <w:noProof/>
                <w:webHidden/>
              </w:rPr>
              <w:t>5</w:t>
            </w:r>
            <w:r w:rsidR="0071053E">
              <w:rPr>
                <w:noProof/>
                <w:webHidden/>
              </w:rPr>
              <w:fldChar w:fldCharType="end"/>
            </w:r>
          </w:hyperlink>
        </w:p>
        <w:p w14:paraId="093067B8" w14:textId="631F28AE" w:rsidR="0071053E" w:rsidRDefault="00000000">
          <w:pPr>
            <w:pStyle w:val="TDC2"/>
            <w:tabs>
              <w:tab w:val="left" w:pos="880"/>
              <w:tab w:val="right" w:leader="dot" w:pos="9628"/>
            </w:tabs>
            <w:rPr>
              <w:rFonts w:cstheme="minorBidi"/>
              <w:noProof/>
              <w:kern w:val="2"/>
              <w:lang w:val="es-CL" w:eastAsia="es-CL"/>
            </w:rPr>
          </w:pPr>
          <w:hyperlink w:anchor="_Toc152339472" w:history="1">
            <w:r w:rsidR="0071053E" w:rsidRPr="00DE1D7E">
              <w:rPr>
                <w:rStyle w:val="Hipervnculo"/>
                <w:noProof/>
              </w:rPr>
              <w:t>1.2.</w:t>
            </w:r>
            <w:r w:rsidR="0071053E">
              <w:rPr>
                <w:rFonts w:cstheme="minorBidi"/>
                <w:noProof/>
                <w:kern w:val="2"/>
                <w:lang w:val="es-CL" w:eastAsia="es-CL"/>
              </w:rPr>
              <w:tab/>
            </w:r>
            <w:r w:rsidR="0071053E" w:rsidRPr="00DE1D7E">
              <w:rPr>
                <w:rStyle w:val="Hipervnculo"/>
                <w:noProof/>
              </w:rPr>
              <w:t>Archivo Carátula/s del origen (Carátula de entrada)</w:t>
            </w:r>
            <w:r w:rsidR="0071053E">
              <w:rPr>
                <w:noProof/>
                <w:webHidden/>
              </w:rPr>
              <w:tab/>
            </w:r>
            <w:r w:rsidR="0071053E">
              <w:rPr>
                <w:noProof/>
                <w:webHidden/>
              </w:rPr>
              <w:fldChar w:fldCharType="begin"/>
            </w:r>
            <w:r w:rsidR="0071053E">
              <w:rPr>
                <w:noProof/>
                <w:webHidden/>
              </w:rPr>
              <w:instrText xml:space="preserve"> PAGEREF _Toc152339472 \h </w:instrText>
            </w:r>
            <w:r w:rsidR="0071053E">
              <w:rPr>
                <w:noProof/>
                <w:webHidden/>
              </w:rPr>
            </w:r>
            <w:r w:rsidR="0071053E">
              <w:rPr>
                <w:noProof/>
                <w:webHidden/>
              </w:rPr>
              <w:fldChar w:fldCharType="separate"/>
            </w:r>
            <w:r w:rsidR="0071053E">
              <w:rPr>
                <w:noProof/>
                <w:webHidden/>
              </w:rPr>
              <w:t>6</w:t>
            </w:r>
            <w:r w:rsidR="0071053E">
              <w:rPr>
                <w:noProof/>
                <w:webHidden/>
              </w:rPr>
              <w:fldChar w:fldCharType="end"/>
            </w:r>
          </w:hyperlink>
        </w:p>
        <w:p w14:paraId="2107AD20" w14:textId="4AB6BB9D" w:rsidR="0071053E" w:rsidRDefault="00000000">
          <w:pPr>
            <w:pStyle w:val="TDC2"/>
            <w:tabs>
              <w:tab w:val="left" w:pos="880"/>
              <w:tab w:val="right" w:leader="dot" w:pos="9628"/>
            </w:tabs>
            <w:rPr>
              <w:rFonts w:cstheme="minorBidi"/>
              <w:noProof/>
              <w:kern w:val="2"/>
              <w:lang w:val="es-CL" w:eastAsia="es-CL"/>
            </w:rPr>
          </w:pPr>
          <w:hyperlink w:anchor="_Toc152339473" w:history="1">
            <w:r w:rsidR="0071053E" w:rsidRPr="00DE1D7E">
              <w:rPr>
                <w:rStyle w:val="Hipervnculo"/>
                <w:bCs/>
                <w:noProof/>
              </w:rPr>
              <w:t>1.3.</w:t>
            </w:r>
            <w:r w:rsidR="0071053E">
              <w:rPr>
                <w:rFonts w:cstheme="minorBidi"/>
                <w:noProof/>
                <w:kern w:val="2"/>
                <w:lang w:val="es-CL" w:eastAsia="es-CL"/>
              </w:rPr>
              <w:tab/>
            </w:r>
            <w:r w:rsidR="0071053E" w:rsidRPr="00DE1D7E">
              <w:rPr>
                <w:rStyle w:val="Hipervnculo"/>
                <w:bCs/>
                <w:noProof/>
              </w:rPr>
              <w:t>Archivo/s de control de datos del origen</w:t>
            </w:r>
            <w:r w:rsidR="0071053E">
              <w:rPr>
                <w:noProof/>
                <w:webHidden/>
              </w:rPr>
              <w:tab/>
            </w:r>
            <w:r w:rsidR="0071053E">
              <w:rPr>
                <w:noProof/>
                <w:webHidden/>
              </w:rPr>
              <w:fldChar w:fldCharType="begin"/>
            </w:r>
            <w:r w:rsidR="0071053E">
              <w:rPr>
                <w:noProof/>
                <w:webHidden/>
              </w:rPr>
              <w:instrText xml:space="preserve"> PAGEREF _Toc152339473 \h </w:instrText>
            </w:r>
            <w:r w:rsidR="0071053E">
              <w:rPr>
                <w:noProof/>
                <w:webHidden/>
              </w:rPr>
            </w:r>
            <w:r w:rsidR="0071053E">
              <w:rPr>
                <w:noProof/>
                <w:webHidden/>
              </w:rPr>
              <w:fldChar w:fldCharType="separate"/>
            </w:r>
            <w:r w:rsidR="0071053E">
              <w:rPr>
                <w:noProof/>
                <w:webHidden/>
              </w:rPr>
              <w:t>6</w:t>
            </w:r>
            <w:r w:rsidR="0071053E">
              <w:rPr>
                <w:noProof/>
                <w:webHidden/>
              </w:rPr>
              <w:fldChar w:fldCharType="end"/>
            </w:r>
          </w:hyperlink>
        </w:p>
        <w:p w14:paraId="3E896FB4" w14:textId="5B1B5940" w:rsidR="0071053E" w:rsidRDefault="00000000">
          <w:pPr>
            <w:pStyle w:val="TDC2"/>
            <w:tabs>
              <w:tab w:val="left" w:pos="880"/>
              <w:tab w:val="right" w:leader="dot" w:pos="9628"/>
            </w:tabs>
            <w:rPr>
              <w:rFonts w:cstheme="minorBidi"/>
              <w:noProof/>
              <w:kern w:val="2"/>
              <w:lang w:val="es-CL" w:eastAsia="es-CL"/>
            </w:rPr>
          </w:pPr>
          <w:hyperlink w:anchor="_Toc152339474" w:history="1">
            <w:r w:rsidR="0071053E" w:rsidRPr="00DE1D7E">
              <w:rPr>
                <w:rStyle w:val="Hipervnculo"/>
                <w:noProof/>
              </w:rPr>
              <w:t>1.4.</w:t>
            </w:r>
            <w:r w:rsidR="0071053E">
              <w:rPr>
                <w:rFonts w:cstheme="minorBidi"/>
                <w:noProof/>
                <w:kern w:val="2"/>
                <w:lang w:val="es-CL" w:eastAsia="es-CL"/>
              </w:rPr>
              <w:tab/>
            </w:r>
            <w:r w:rsidR="0071053E" w:rsidRPr="00DE1D7E">
              <w:rPr>
                <w:rStyle w:val="Hipervnculo"/>
                <w:noProof/>
              </w:rPr>
              <w:t>Archivo/s de datos del Receptor:</w:t>
            </w:r>
            <w:r w:rsidR="0071053E">
              <w:rPr>
                <w:noProof/>
                <w:webHidden/>
              </w:rPr>
              <w:tab/>
            </w:r>
            <w:r w:rsidR="0071053E">
              <w:rPr>
                <w:noProof/>
                <w:webHidden/>
              </w:rPr>
              <w:fldChar w:fldCharType="begin"/>
            </w:r>
            <w:r w:rsidR="0071053E">
              <w:rPr>
                <w:noProof/>
                <w:webHidden/>
              </w:rPr>
              <w:instrText xml:space="preserve"> PAGEREF _Toc152339474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398F2661" w14:textId="6CD5E849" w:rsidR="0071053E" w:rsidRDefault="00000000">
          <w:pPr>
            <w:pStyle w:val="TDC2"/>
            <w:tabs>
              <w:tab w:val="left" w:pos="880"/>
              <w:tab w:val="right" w:leader="dot" w:pos="9628"/>
            </w:tabs>
            <w:rPr>
              <w:rFonts w:cstheme="minorBidi"/>
              <w:noProof/>
              <w:kern w:val="2"/>
              <w:lang w:val="es-CL" w:eastAsia="es-CL"/>
            </w:rPr>
          </w:pPr>
          <w:hyperlink w:anchor="_Toc152339475" w:history="1">
            <w:r w:rsidR="0071053E" w:rsidRPr="00DE1D7E">
              <w:rPr>
                <w:rStyle w:val="Hipervnculo"/>
                <w:noProof/>
              </w:rPr>
              <w:t>1.5.</w:t>
            </w:r>
            <w:r w:rsidR="0071053E">
              <w:rPr>
                <w:rFonts w:cstheme="minorBidi"/>
                <w:noProof/>
                <w:kern w:val="2"/>
                <w:lang w:val="es-CL" w:eastAsia="es-CL"/>
              </w:rPr>
              <w:tab/>
            </w:r>
            <w:r w:rsidR="0071053E" w:rsidRPr="00DE1D7E">
              <w:rPr>
                <w:rStyle w:val="Hipervnculo"/>
                <w:noProof/>
              </w:rPr>
              <w:t>Archivo de carátula del Receptor</w:t>
            </w:r>
            <w:r w:rsidR="0071053E">
              <w:rPr>
                <w:noProof/>
                <w:webHidden/>
              </w:rPr>
              <w:tab/>
            </w:r>
            <w:r w:rsidR="0071053E">
              <w:rPr>
                <w:noProof/>
                <w:webHidden/>
              </w:rPr>
              <w:fldChar w:fldCharType="begin"/>
            </w:r>
            <w:r w:rsidR="0071053E">
              <w:rPr>
                <w:noProof/>
                <w:webHidden/>
              </w:rPr>
              <w:instrText xml:space="preserve"> PAGEREF _Toc152339475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43C036D9" w14:textId="1C4FB990" w:rsidR="0071053E" w:rsidRDefault="00000000">
          <w:pPr>
            <w:pStyle w:val="TDC2"/>
            <w:tabs>
              <w:tab w:val="left" w:pos="880"/>
              <w:tab w:val="right" w:leader="dot" w:pos="9628"/>
            </w:tabs>
            <w:rPr>
              <w:rFonts w:cstheme="minorBidi"/>
              <w:noProof/>
              <w:kern w:val="2"/>
              <w:lang w:val="es-CL" w:eastAsia="es-CL"/>
            </w:rPr>
          </w:pPr>
          <w:hyperlink w:anchor="_Toc152339476" w:history="1">
            <w:r w:rsidR="0071053E" w:rsidRPr="00DE1D7E">
              <w:rPr>
                <w:rStyle w:val="Hipervnculo"/>
                <w:noProof/>
              </w:rPr>
              <w:t>1.6.</w:t>
            </w:r>
            <w:r w:rsidR="0071053E">
              <w:rPr>
                <w:rFonts w:cstheme="minorBidi"/>
                <w:noProof/>
                <w:kern w:val="2"/>
                <w:lang w:val="es-CL" w:eastAsia="es-CL"/>
              </w:rPr>
              <w:tab/>
            </w:r>
            <w:r w:rsidR="0071053E" w:rsidRPr="00DE1D7E">
              <w:rPr>
                <w:rStyle w:val="Hipervnculo"/>
                <w:noProof/>
              </w:rPr>
              <w:t>Archivo de Control del Receptor</w:t>
            </w:r>
            <w:r w:rsidR="0071053E">
              <w:rPr>
                <w:noProof/>
                <w:webHidden/>
              </w:rPr>
              <w:tab/>
            </w:r>
            <w:r w:rsidR="0071053E">
              <w:rPr>
                <w:noProof/>
                <w:webHidden/>
              </w:rPr>
              <w:fldChar w:fldCharType="begin"/>
            </w:r>
            <w:r w:rsidR="0071053E">
              <w:rPr>
                <w:noProof/>
                <w:webHidden/>
              </w:rPr>
              <w:instrText xml:space="preserve"> PAGEREF _Toc152339476 \h </w:instrText>
            </w:r>
            <w:r w:rsidR="0071053E">
              <w:rPr>
                <w:noProof/>
                <w:webHidden/>
              </w:rPr>
            </w:r>
            <w:r w:rsidR="0071053E">
              <w:rPr>
                <w:noProof/>
                <w:webHidden/>
              </w:rPr>
              <w:fldChar w:fldCharType="separate"/>
            </w:r>
            <w:r w:rsidR="0071053E">
              <w:rPr>
                <w:noProof/>
                <w:webHidden/>
              </w:rPr>
              <w:t>8</w:t>
            </w:r>
            <w:r w:rsidR="0071053E">
              <w:rPr>
                <w:noProof/>
                <w:webHidden/>
              </w:rPr>
              <w:fldChar w:fldCharType="end"/>
            </w:r>
          </w:hyperlink>
        </w:p>
        <w:p w14:paraId="4004F3FB" w14:textId="7EA55109" w:rsidR="0071053E" w:rsidRDefault="00000000">
          <w:pPr>
            <w:pStyle w:val="TDC1"/>
            <w:rPr>
              <w:rFonts w:cstheme="minorBidi"/>
              <w:noProof/>
              <w:kern w:val="2"/>
              <w:lang w:val="es-CL" w:eastAsia="es-CL"/>
            </w:rPr>
          </w:pPr>
          <w:hyperlink w:anchor="_Toc152339477" w:history="1">
            <w:r w:rsidR="0071053E" w:rsidRPr="00DE1D7E">
              <w:rPr>
                <w:rStyle w:val="Hipervnculo"/>
                <w:noProof/>
              </w:rPr>
              <w:t>2.</w:t>
            </w:r>
            <w:r w:rsidR="0071053E">
              <w:rPr>
                <w:rFonts w:cstheme="minorBidi"/>
                <w:noProof/>
                <w:kern w:val="2"/>
                <w:lang w:val="es-CL" w:eastAsia="es-CL"/>
              </w:rPr>
              <w:tab/>
            </w:r>
            <w:r w:rsidR="0071053E" w:rsidRPr="00DE1D7E">
              <w:rPr>
                <w:rStyle w:val="Hipervnculo"/>
                <w:noProof/>
              </w:rPr>
              <w:t>Validaciones</w:t>
            </w:r>
            <w:r w:rsidR="0071053E">
              <w:rPr>
                <w:noProof/>
                <w:webHidden/>
              </w:rPr>
              <w:tab/>
            </w:r>
            <w:r w:rsidR="0071053E">
              <w:rPr>
                <w:noProof/>
                <w:webHidden/>
              </w:rPr>
              <w:fldChar w:fldCharType="begin"/>
            </w:r>
            <w:r w:rsidR="0071053E">
              <w:rPr>
                <w:noProof/>
                <w:webHidden/>
              </w:rPr>
              <w:instrText xml:space="preserve"> PAGEREF _Toc152339477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1910B329" w14:textId="06CEDFA4" w:rsidR="0071053E" w:rsidRDefault="00000000">
          <w:pPr>
            <w:pStyle w:val="TDC2"/>
            <w:tabs>
              <w:tab w:val="left" w:pos="880"/>
              <w:tab w:val="right" w:leader="dot" w:pos="9628"/>
            </w:tabs>
            <w:rPr>
              <w:rFonts w:cstheme="minorBidi"/>
              <w:noProof/>
              <w:kern w:val="2"/>
              <w:lang w:val="es-CL" w:eastAsia="es-CL"/>
            </w:rPr>
          </w:pPr>
          <w:hyperlink w:anchor="_Toc152339478" w:history="1">
            <w:r w:rsidR="0071053E" w:rsidRPr="00DE1D7E">
              <w:rPr>
                <w:rStyle w:val="Hipervnculo"/>
                <w:noProof/>
              </w:rPr>
              <w:t>2.1.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_Toc152339478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30B5F09B" w14:textId="702C1A6F" w:rsidR="0071053E" w:rsidRDefault="00000000">
          <w:pPr>
            <w:pStyle w:val="TDC2"/>
            <w:tabs>
              <w:tab w:val="left" w:pos="880"/>
              <w:tab w:val="right" w:leader="dot" w:pos="9628"/>
            </w:tabs>
            <w:rPr>
              <w:rFonts w:cstheme="minorBidi"/>
              <w:noProof/>
              <w:kern w:val="2"/>
              <w:lang w:val="es-CL" w:eastAsia="es-CL"/>
            </w:rPr>
          </w:pPr>
          <w:hyperlink w:anchor="_Toc152339479" w:history="1">
            <w:r w:rsidR="0071053E" w:rsidRPr="00DE1D7E">
              <w:rPr>
                <w:rStyle w:val="Hipervnculo"/>
                <w:noProof/>
              </w:rPr>
              <w:t>2.2.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_Toc152339479 \h </w:instrText>
            </w:r>
            <w:r w:rsidR="0071053E">
              <w:rPr>
                <w:noProof/>
                <w:webHidden/>
              </w:rPr>
            </w:r>
            <w:r w:rsidR="0071053E">
              <w:rPr>
                <w:noProof/>
                <w:webHidden/>
              </w:rPr>
              <w:fldChar w:fldCharType="separate"/>
            </w:r>
            <w:r w:rsidR="0071053E">
              <w:rPr>
                <w:noProof/>
                <w:webHidden/>
              </w:rPr>
              <w:t>9</w:t>
            </w:r>
            <w:r w:rsidR="0071053E">
              <w:rPr>
                <w:noProof/>
                <w:webHidden/>
              </w:rPr>
              <w:fldChar w:fldCharType="end"/>
            </w:r>
          </w:hyperlink>
        </w:p>
        <w:p w14:paraId="4EDC3370" w14:textId="2F894F64" w:rsidR="0071053E" w:rsidRDefault="00000000">
          <w:pPr>
            <w:pStyle w:val="TDC2"/>
            <w:tabs>
              <w:tab w:val="left" w:pos="880"/>
              <w:tab w:val="right" w:leader="dot" w:pos="9628"/>
            </w:tabs>
            <w:rPr>
              <w:rFonts w:cstheme="minorBidi"/>
              <w:noProof/>
              <w:kern w:val="2"/>
              <w:lang w:val="es-CL" w:eastAsia="es-CL"/>
            </w:rPr>
          </w:pPr>
          <w:hyperlink w:anchor="_Toc152339480" w:history="1">
            <w:r w:rsidR="0071053E" w:rsidRPr="00DE1D7E">
              <w:rPr>
                <w:rStyle w:val="Hipervnculo"/>
                <w:noProof/>
              </w:rPr>
              <w:t>2.3.</w:t>
            </w:r>
            <w:r w:rsidR="0071053E">
              <w:rPr>
                <w:rFonts w:cstheme="minorBidi"/>
                <w:noProof/>
                <w:kern w:val="2"/>
                <w:lang w:val="es-CL" w:eastAsia="es-CL"/>
              </w:rPr>
              <w:tab/>
            </w:r>
            <w:r w:rsidR="0071053E" w:rsidRPr="00DE1D7E">
              <w:rPr>
                <w:rStyle w:val="Hipervnculo"/>
                <w:noProof/>
              </w:rPr>
              <w:t>Archivo de control de datos:</w:t>
            </w:r>
            <w:r w:rsidR="0071053E">
              <w:rPr>
                <w:noProof/>
                <w:webHidden/>
              </w:rPr>
              <w:tab/>
            </w:r>
            <w:r w:rsidR="0071053E">
              <w:rPr>
                <w:noProof/>
                <w:webHidden/>
              </w:rPr>
              <w:fldChar w:fldCharType="begin"/>
            </w:r>
            <w:r w:rsidR="0071053E">
              <w:rPr>
                <w:noProof/>
                <w:webHidden/>
              </w:rPr>
              <w:instrText xml:space="preserve"> PAGEREF _Toc152339480 \h </w:instrText>
            </w:r>
            <w:r w:rsidR="0071053E">
              <w:rPr>
                <w:noProof/>
                <w:webHidden/>
              </w:rPr>
            </w:r>
            <w:r w:rsidR="0071053E">
              <w:rPr>
                <w:noProof/>
                <w:webHidden/>
              </w:rPr>
              <w:fldChar w:fldCharType="separate"/>
            </w:r>
            <w:r w:rsidR="0071053E">
              <w:rPr>
                <w:noProof/>
                <w:webHidden/>
              </w:rPr>
              <w:t>11</w:t>
            </w:r>
            <w:r w:rsidR="0071053E">
              <w:rPr>
                <w:noProof/>
                <w:webHidden/>
              </w:rPr>
              <w:fldChar w:fldCharType="end"/>
            </w:r>
          </w:hyperlink>
        </w:p>
        <w:p w14:paraId="70AE3450" w14:textId="4CE031E1" w:rsidR="0071053E" w:rsidRDefault="00000000">
          <w:pPr>
            <w:pStyle w:val="TDC1"/>
            <w:rPr>
              <w:rFonts w:cstheme="minorBidi"/>
              <w:noProof/>
              <w:kern w:val="2"/>
              <w:lang w:val="es-CL" w:eastAsia="es-CL"/>
            </w:rPr>
          </w:pPr>
          <w:hyperlink w:anchor="_Toc152339481" w:history="1">
            <w:r w:rsidR="0071053E" w:rsidRPr="00DE1D7E">
              <w:rPr>
                <w:rStyle w:val="Hipervnculo"/>
                <w:noProof/>
              </w:rPr>
              <w:t>3.</w:t>
            </w:r>
            <w:r w:rsidR="0071053E">
              <w:rPr>
                <w:rFonts w:cstheme="minorBidi"/>
                <w:noProof/>
                <w:kern w:val="2"/>
                <w:lang w:val="es-CL" w:eastAsia="es-CL"/>
              </w:rPr>
              <w:tab/>
            </w:r>
            <w:r w:rsidR="0071053E" w:rsidRPr="00DE1D7E">
              <w:rPr>
                <w:rStyle w:val="Hipervnculo"/>
                <w:noProof/>
              </w:rPr>
              <w:t>Construyendo la carátula de salida</w:t>
            </w:r>
            <w:r w:rsidR="0071053E">
              <w:rPr>
                <w:noProof/>
                <w:webHidden/>
              </w:rPr>
              <w:tab/>
            </w:r>
            <w:r w:rsidR="0071053E">
              <w:rPr>
                <w:noProof/>
                <w:webHidden/>
              </w:rPr>
              <w:fldChar w:fldCharType="begin"/>
            </w:r>
            <w:r w:rsidR="0071053E">
              <w:rPr>
                <w:noProof/>
                <w:webHidden/>
              </w:rPr>
              <w:instrText xml:space="preserve"> PAGEREF _Toc152339481 \h </w:instrText>
            </w:r>
            <w:r w:rsidR="0071053E">
              <w:rPr>
                <w:noProof/>
                <w:webHidden/>
              </w:rPr>
            </w:r>
            <w:r w:rsidR="0071053E">
              <w:rPr>
                <w:noProof/>
                <w:webHidden/>
              </w:rPr>
              <w:fldChar w:fldCharType="separate"/>
            </w:r>
            <w:r w:rsidR="0071053E">
              <w:rPr>
                <w:noProof/>
                <w:webHidden/>
              </w:rPr>
              <w:t>13</w:t>
            </w:r>
            <w:r w:rsidR="0071053E">
              <w:rPr>
                <w:noProof/>
                <w:webHidden/>
              </w:rPr>
              <w:fldChar w:fldCharType="end"/>
            </w:r>
          </w:hyperlink>
        </w:p>
        <w:p w14:paraId="6619DF17" w14:textId="5CED8647" w:rsidR="0071053E" w:rsidRDefault="00000000">
          <w:pPr>
            <w:pStyle w:val="TDC2"/>
            <w:tabs>
              <w:tab w:val="left" w:pos="880"/>
              <w:tab w:val="right" w:leader="dot" w:pos="9628"/>
            </w:tabs>
            <w:rPr>
              <w:rFonts w:cstheme="minorBidi"/>
              <w:noProof/>
              <w:kern w:val="2"/>
              <w:lang w:val="es-CL" w:eastAsia="es-CL"/>
            </w:rPr>
          </w:pPr>
          <w:hyperlink w:anchor="_Toc152339482" w:history="1">
            <w:r w:rsidR="0071053E" w:rsidRPr="00DE1D7E">
              <w:rPr>
                <w:rStyle w:val="Hipervnculo"/>
                <w:noProof/>
              </w:rPr>
              <w:t>3.1.</w:t>
            </w:r>
            <w:r w:rsidR="0071053E">
              <w:rPr>
                <w:rFonts w:cstheme="minorBidi"/>
                <w:noProof/>
                <w:kern w:val="2"/>
                <w:lang w:val="es-CL" w:eastAsia="es-CL"/>
              </w:rPr>
              <w:tab/>
            </w:r>
            <w:r w:rsidR="0071053E" w:rsidRPr="00DE1D7E">
              <w:rPr>
                <w:rStyle w:val="Hipervnculo"/>
                <w:noProof/>
              </w:rPr>
              <w:t>Formato de carátula de salida</w:t>
            </w:r>
            <w:r w:rsidR="0071053E">
              <w:rPr>
                <w:noProof/>
                <w:webHidden/>
              </w:rPr>
              <w:tab/>
            </w:r>
            <w:r w:rsidR="0071053E">
              <w:rPr>
                <w:noProof/>
                <w:webHidden/>
              </w:rPr>
              <w:fldChar w:fldCharType="begin"/>
            </w:r>
            <w:r w:rsidR="0071053E">
              <w:rPr>
                <w:noProof/>
                <w:webHidden/>
              </w:rPr>
              <w:instrText xml:space="preserve"> PAGEREF _Toc152339482 \h </w:instrText>
            </w:r>
            <w:r w:rsidR="0071053E">
              <w:rPr>
                <w:noProof/>
                <w:webHidden/>
              </w:rPr>
            </w:r>
            <w:r w:rsidR="0071053E">
              <w:rPr>
                <w:noProof/>
                <w:webHidden/>
              </w:rPr>
              <w:fldChar w:fldCharType="separate"/>
            </w:r>
            <w:r w:rsidR="0071053E">
              <w:rPr>
                <w:noProof/>
                <w:webHidden/>
              </w:rPr>
              <w:t>14</w:t>
            </w:r>
            <w:r w:rsidR="0071053E">
              <w:rPr>
                <w:noProof/>
                <w:webHidden/>
              </w:rPr>
              <w:fldChar w:fldCharType="end"/>
            </w:r>
          </w:hyperlink>
        </w:p>
        <w:p w14:paraId="09906347" w14:textId="4349540D" w:rsidR="0071053E" w:rsidRDefault="00000000">
          <w:pPr>
            <w:pStyle w:val="TDC1"/>
            <w:rPr>
              <w:rFonts w:cstheme="minorBidi"/>
              <w:noProof/>
              <w:kern w:val="2"/>
              <w:lang w:val="es-CL" w:eastAsia="es-CL"/>
            </w:rPr>
          </w:pPr>
          <w:hyperlink w:anchor="_Toc152339483" w:history="1">
            <w:r w:rsidR="0071053E" w:rsidRPr="00DE1D7E">
              <w:rPr>
                <w:rStyle w:val="Hipervnculo"/>
                <w:bCs/>
                <w:noProof/>
              </w:rPr>
              <w:t>4.</w:t>
            </w:r>
            <w:r w:rsidR="0071053E">
              <w:rPr>
                <w:rFonts w:cstheme="minorBidi"/>
                <w:noProof/>
                <w:kern w:val="2"/>
                <w:lang w:val="es-CL" w:eastAsia="es-CL"/>
              </w:rPr>
              <w:tab/>
            </w:r>
            <w:r w:rsidR="0071053E" w:rsidRPr="00DE1D7E">
              <w:rPr>
                <w:rStyle w:val="Hipervnculo"/>
                <w:noProof/>
              </w:rPr>
              <w:t>Definición de nombres</w:t>
            </w:r>
            <w:r w:rsidR="0071053E">
              <w:rPr>
                <w:noProof/>
                <w:webHidden/>
              </w:rPr>
              <w:tab/>
            </w:r>
            <w:r w:rsidR="0071053E">
              <w:rPr>
                <w:noProof/>
                <w:webHidden/>
              </w:rPr>
              <w:fldChar w:fldCharType="begin"/>
            </w:r>
            <w:r w:rsidR="0071053E">
              <w:rPr>
                <w:noProof/>
                <w:webHidden/>
              </w:rPr>
              <w:instrText xml:space="preserve"> PAGEREF _Toc152339483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033D602E" w14:textId="4F2F3FCD" w:rsidR="0071053E" w:rsidRDefault="00000000">
          <w:pPr>
            <w:pStyle w:val="TDC2"/>
            <w:tabs>
              <w:tab w:val="left" w:pos="880"/>
              <w:tab w:val="right" w:leader="dot" w:pos="9628"/>
            </w:tabs>
            <w:rPr>
              <w:rFonts w:cstheme="minorBidi"/>
              <w:noProof/>
              <w:kern w:val="2"/>
              <w:lang w:val="es-CL" w:eastAsia="es-CL"/>
            </w:rPr>
          </w:pPr>
          <w:hyperlink w:anchor="_Toc152339484" w:history="1">
            <w:r w:rsidR="0071053E" w:rsidRPr="00DE1D7E">
              <w:rPr>
                <w:rStyle w:val="Hipervnculo"/>
                <w:noProof/>
              </w:rPr>
              <w:t>4.1.</w:t>
            </w:r>
            <w:r w:rsidR="0071053E">
              <w:rPr>
                <w:rFonts w:cstheme="minorBidi"/>
                <w:noProof/>
                <w:kern w:val="2"/>
                <w:lang w:val="es-CL" w:eastAsia="es-CL"/>
              </w:rPr>
              <w:tab/>
            </w:r>
            <w:r w:rsidR="0071053E" w:rsidRPr="00DE1D7E">
              <w:rPr>
                <w:rStyle w:val="Hipervnculo"/>
                <w:noProof/>
              </w:rPr>
              <w:t>Archivos de entrada a SINACOFI</w:t>
            </w:r>
            <w:r w:rsidR="0071053E">
              <w:rPr>
                <w:noProof/>
                <w:webHidden/>
              </w:rPr>
              <w:tab/>
            </w:r>
            <w:r w:rsidR="0071053E">
              <w:rPr>
                <w:noProof/>
                <w:webHidden/>
              </w:rPr>
              <w:fldChar w:fldCharType="begin"/>
            </w:r>
            <w:r w:rsidR="0071053E">
              <w:rPr>
                <w:noProof/>
                <w:webHidden/>
              </w:rPr>
              <w:instrText xml:space="preserve"> PAGEREF _Toc152339484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649F7FD4" w14:textId="7F914C73" w:rsidR="0071053E" w:rsidRDefault="00000000">
          <w:pPr>
            <w:pStyle w:val="TDC2"/>
            <w:tabs>
              <w:tab w:val="left" w:pos="1100"/>
              <w:tab w:val="right" w:leader="dot" w:pos="9628"/>
            </w:tabs>
            <w:rPr>
              <w:rFonts w:cstheme="minorBidi"/>
              <w:noProof/>
              <w:kern w:val="2"/>
              <w:lang w:val="es-CL" w:eastAsia="es-CL"/>
            </w:rPr>
          </w:pPr>
          <w:hyperlink w:anchor="_Toc152339485" w:history="1">
            <w:r w:rsidR="0071053E" w:rsidRPr="00DE1D7E">
              <w:rPr>
                <w:rStyle w:val="Hipervnculo"/>
                <w:noProof/>
              </w:rPr>
              <w:t>4.1.1.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_Toc152339485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55F7CDEB" w14:textId="40D4C1B0" w:rsidR="0071053E" w:rsidRDefault="00000000">
          <w:pPr>
            <w:pStyle w:val="TDC2"/>
            <w:tabs>
              <w:tab w:val="left" w:pos="1100"/>
              <w:tab w:val="right" w:leader="dot" w:pos="9628"/>
            </w:tabs>
            <w:rPr>
              <w:rFonts w:cstheme="minorBidi"/>
              <w:noProof/>
              <w:kern w:val="2"/>
              <w:lang w:val="es-CL" w:eastAsia="es-CL"/>
            </w:rPr>
          </w:pPr>
          <w:hyperlink w:anchor="_Toc152339486" w:history="1">
            <w:r w:rsidR="0071053E" w:rsidRPr="00DE1D7E">
              <w:rPr>
                <w:rStyle w:val="Hipervnculo"/>
                <w:noProof/>
              </w:rPr>
              <w:t>4.1.2.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_Toc152339486 \h </w:instrText>
            </w:r>
            <w:r w:rsidR="0071053E">
              <w:rPr>
                <w:noProof/>
                <w:webHidden/>
              </w:rPr>
            </w:r>
            <w:r w:rsidR="0071053E">
              <w:rPr>
                <w:noProof/>
                <w:webHidden/>
              </w:rPr>
              <w:fldChar w:fldCharType="separate"/>
            </w:r>
            <w:r w:rsidR="0071053E">
              <w:rPr>
                <w:noProof/>
                <w:webHidden/>
              </w:rPr>
              <w:t>16</w:t>
            </w:r>
            <w:r w:rsidR="0071053E">
              <w:rPr>
                <w:noProof/>
                <w:webHidden/>
              </w:rPr>
              <w:fldChar w:fldCharType="end"/>
            </w:r>
          </w:hyperlink>
        </w:p>
        <w:p w14:paraId="1EA3A26A" w14:textId="72409C68" w:rsidR="0071053E" w:rsidRDefault="00000000">
          <w:pPr>
            <w:pStyle w:val="TDC2"/>
            <w:tabs>
              <w:tab w:val="left" w:pos="1100"/>
              <w:tab w:val="right" w:leader="dot" w:pos="9628"/>
            </w:tabs>
            <w:rPr>
              <w:rFonts w:cstheme="minorBidi"/>
              <w:noProof/>
              <w:kern w:val="2"/>
              <w:lang w:val="es-CL" w:eastAsia="es-CL"/>
            </w:rPr>
          </w:pPr>
          <w:hyperlink w:anchor="_Toc152339487" w:history="1">
            <w:r w:rsidR="0071053E" w:rsidRPr="00DE1D7E">
              <w:rPr>
                <w:rStyle w:val="Hipervnculo"/>
                <w:noProof/>
              </w:rPr>
              <w:t>4.1.3.</w:t>
            </w:r>
            <w:r w:rsidR="0071053E">
              <w:rPr>
                <w:rFonts w:cstheme="minorBidi"/>
                <w:noProof/>
                <w:kern w:val="2"/>
                <w:lang w:val="es-CL" w:eastAsia="es-CL"/>
              </w:rPr>
              <w:tab/>
            </w:r>
            <w:r w:rsidR="0071053E" w:rsidRPr="00DE1D7E">
              <w:rPr>
                <w:rStyle w:val="Hipervnculo"/>
                <w:noProof/>
              </w:rPr>
              <w:t>Archivo de control de datos:</w:t>
            </w:r>
            <w:r w:rsidR="0071053E">
              <w:rPr>
                <w:noProof/>
                <w:webHidden/>
              </w:rPr>
              <w:tab/>
            </w:r>
            <w:r w:rsidR="0071053E">
              <w:rPr>
                <w:noProof/>
                <w:webHidden/>
              </w:rPr>
              <w:fldChar w:fldCharType="begin"/>
            </w:r>
            <w:r w:rsidR="0071053E">
              <w:rPr>
                <w:noProof/>
                <w:webHidden/>
              </w:rPr>
              <w:instrText xml:space="preserve"> PAGEREF _Toc152339487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069A8185" w14:textId="62AF85D1" w:rsidR="0071053E" w:rsidRDefault="00000000">
          <w:pPr>
            <w:pStyle w:val="TDC2"/>
            <w:tabs>
              <w:tab w:val="left" w:pos="880"/>
              <w:tab w:val="right" w:leader="dot" w:pos="9628"/>
            </w:tabs>
            <w:rPr>
              <w:rFonts w:cstheme="minorBidi"/>
              <w:noProof/>
              <w:kern w:val="2"/>
              <w:lang w:val="es-CL" w:eastAsia="es-CL"/>
            </w:rPr>
          </w:pPr>
          <w:hyperlink w:anchor="_Toc152339488" w:history="1">
            <w:r w:rsidR="0071053E" w:rsidRPr="00DE1D7E">
              <w:rPr>
                <w:rStyle w:val="Hipervnculo"/>
                <w:noProof/>
              </w:rPr>
              <w:t>4.2.</w:t>
            </w:r>
            <w:r w:rsidR="0071053E">
              <w:rPr>
                <w:rFonts w:cstheme="minorBidi"/>
                <w:noProof/>
                <w:kern w:val="2"/>
                <w:lang w:val="es-CL" w:eastAsia="es-CL"/>
              </w:rPr>
              <w:tab/>
            </w:r>
            <w:r w:rsidR="0071053E" w:rsidRPr="00DE1D7E">
              <w:rPr>
                <w:rStyle w:val="Hipervnculo"/>
                <w:noProof/>
              </w:rPr>
              <w:t>Archivo de salida a destino</w:t>
            </w:r>
            <w:r w:rsidR="0071053E">
              <w:rPr>
                <w:noProof/>
                <w:webHidden/>
              </w:rPr>
              <w:tab/>
            </w:r>
            <w:r w:rsidR="0071053E">
              <w:rPr>
                <w:noProof/>
                <w:webHidden/>
              </w:rPr>
              <w:fldChar w:fldCharType="begin"/>
            </w:r>
            <w:r w:rsidR="0071053E">
              <w:rPr>
                <w:noProof/>
                <w:webHidden/>
              </w:rPr>
              <w:instrText xml:space="preserve"> PAGEREF _Toc152339488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706789F4" w14:textId="23B72D59" w:rsidR="0071053E" w:rsidRDefault="00000000">
          <w:pPr>
            <w:pStyle w:val="TDC2"/>
            <w:tabs>
              <w:tab w:val="left" w:pos="1100"/>
              <w:tab w:val="right" w:leader="dot" w:pos="9628"/>
            </w:tabs>
            <w:rPr>
              <w:rFonts w:cstheme="minorBidi"/>
              <w:noProof/>
              <w:kern w:val="2"/>
              <w:lang w:val="es-CL" w:eastAsia="es-CL"/>
            </w:rPr>
          </w:pPr>
          <w:hyperlink w:anchor="_Toc152339489" w:history="1">
            <w:r w:rsidR="0071053E" w:rsidRPr="00DE1D7E">
              <w:rPr>
                <w:rStyle w:val="Hipervnculo"/>
                <w:noProof/>
              </w:rPr>
              <w:t>4.2.1.</w:t>
            </w:r>
            <w:r w:rsidR="0071053E">
              <w:rPr>
                <w:rFonts w:cstheme="minorBidi"/>
                <w:noProof/>
                <w:kern w:val="2"/>
                <w:lang w:val="es-CL" w:eastAsia="es-CL"/>
              </w:rPr>
              <w:tab/>
            </w:r>
            <w:r w:rsidR="0071053E" w:rsidRPr="00DE1D7E">
              <w:rPr>
                <w:rStyle w:val="Hipervnculo"/>
                <w:noProof/>
              </w:rPr>
              <w:t>Archivo de datos</w:t>
            </w:r>
            <w:r w:rsidR="0071053E">
              <w:rPr>
                <w:noProof/>
                <w:webHidden/>
              </w:rPr>
              <w:tab/>
            </w:r>
            <w:r w:rsidR="0071053E">
              <w:rPr>
                <w:noProof/>
                <w:webHidden/>
              </w:rPr>
              <w:fldChar w:fldCharType="begin"/>
            </w:r>
            <w:r w:rsidR="0071053E">
              <w:rPr>
                <w:noProof/>
                <w:webHidden/>
              </w:rPr>
              <w:instrText xml:space="preserve"> PAGEREF _Toc152339489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4F245026" w14:textId="63CF849A" w:rsidR="0071053E" w:rsidRDefault="00000000">
          <w:pPr>
            <w:pStyle w:val="TDC2"/>
            <w:tabs>
              <w:tab w:val="left" w:pos="1100"/>
              <w:tab w:val="right" w:leader="dot" w:pos="9628"/>
            </w:tabs>
            <w:rPr>
              <w:rFonts w:cstheme="minorBidi"/>
              <w:noProof/>
              <w:kern w:val="2"/>
              <w:lang w:val="es-CL" w:eastAsia="es-CL"/>
            </w:rPr>
          </w:pPr>
          <w:hyperlink w:anchor="_Toc152339490" w:history="1">
            <w:r w:rsidR="0071053E" w:rsidRPr="00DE1D7E">
              <w:rPr>
                <w:rStyle w:val="Hipervnculo"/>
                <w:noProof/>
              </w:rPr>
              <w:t>4.2.2.</w:t>
            </w:r>
            <w:r w:rsidR="0071053E">
              <w:rPr>
                <w:rFonts w:cstheme="minorBidi"/>
                <w:noProof/>
                <w:kern w:val="2"/>
                <w:lang w:val="es-CL" w:eastAsia="es-CL"/>
              </w:rPr>
              <w:tab/>
            </w:r>
            <w:r w:rsidR="0071053E" w:rsidRPr="00DE1D7E">
              <w:rPr>
                <w:rStyle w:val="Hipervnculo"/>
                <w:noProof/>
              </w:rPr>
              <w:t>Archivo Carátula</w:t>
            </w:r>
            <w:r w:rsidR="0071053E">
              <w:rPr>
                <w:noProof/>
                <w:webHidden/>
              </w:rPr>
              <w:tab/>
            </w:r>
            <w:r w:rsidR="0071053E">
              <w:rPr>
                <w:noProof/>
                <w:webHidden/>
              </w:rPr>
              <w:fldChar w:fldCharType="begin"/>
            </w:r>
            <w:r w:rsidR="0071053E">
              <w:rPr>
                <w:noProof/>
                <w:webHidden/>
              </w:rPr>
              <w:instrText xml:space="preserve"> PAGEREF _Toc152339490 \h </w:instrText>
            </w:r>
            <w:r w:rsidR="0071053E">
              <w:rPr>
                <w:noProof/>
                <w:webHidden/>
              </w:rPr>
            </w:r>
            <w:r w:rsidR="0071053E">
              <w:rPr>
                <w:noProof/>
                <w:webHidden/>
              </w:rPr>
              <w:fldChar w:fldCharType="separate"/>
            </w:r>
            <w:r w:rsidR="0071053E">
              <w:rPr>
                <w:noProof/>
                <w:webHidden/>
              </w:rPr>
              <w:t>17</w:t>
            </w:r>
            <w:r w:rsidR="0071053E">
              <w:rPr>
                <w:noProof/>
                <w:webHidden/>
              </w:rPr>
              <w:fldChar w:fldCharType="end"/>
            </w:r>
          </w:hyperlink>
        </w:p>
        <w:p w14:paraId="3F239B0B" w14:textId="71379495" w:rsidR="0071053E" w:rsidRDefault="00000000">
          <w:pPr>
            <w:pStyle w:val="TDC2"/>
            <w:tabs>
              <w:tab w:val="left" w:pos="880"/>
              <w:tab w:val="right" w:leader="dot" w:pos="9628"/>
            </w:tabs>
            <w:rPr>
              <w:rFonts w:cstheme="minorBidi"/>
              <w:noProof/>
              <w:kern w:val="2"/>
              <w:lang w:val="es-CL" w:eastAsia="es-CL"/>
            </w:rPr>
          </w:pPr>
          <w:hyperlink w:anchor="_Toc152339491" w:history="1">
            <w:r w:rsidR="0071053E" w:rsidRPr="00DE1D7E">
              <w:rPr>
                <w:rStyle w:val="Hipervnculo"/>
                <w:noProof/>
              </w:rPr>
              <w:t>4.3.</w:t>
            </w:r>
            <w:r w:rsidR="0071053E">
              <w:rPr>
                <w:rFonts w:cstheme="minorBidi"/>
                <w:noProof/>
                <w:kern w:val="2"/>
                <w:lang w:val="es-CL" w:eastAsia="es-CL"/>
              </w:rPr>
              <w:tab/>
            </w:r>
            <w:r w:rsidR="0071053E" w:rsidRPr="00DE1D7E">
              <w:rPr>
                <w:rStyle w:val="Hipervnculo"/>
                <w:noProof/>
              </w:rPr>
              <w:t>Definición de correlativo</w:t>
            </w:r>
            <w:r w:rsidR="0071053E">
              <w:rPr>
                <w:noProof/>
                <w:webHidden/>
              </w:rPr>
              <w:tab/>
            </w:r>
            <w:r w:rsidR="0071053E">
              <w:rPr>
                <w:noProof/>
                <w:webHidden/>
              </w:rPr>
              <w:fldChar w:fldCharType="begin"/>
            </w:r>
            <w:r w:rsidR="0071053E">
              <w:rPr>
                <w:noProof/>
                <w:webHidden/>
              </w:rPr>
              <w:instrText xml:space="preserve"> PAGEREF _Toc152339491 \h </w:instrText>
            </w:r>
            <w:r w:rsidR="0071053E">
              <w:rPr>
                <w:noProof/>
                <w:webHidden/>
              </w:rPr>
            </w:r>
            <w:r w:rsidR="0071053E">
              <w:rPr>
                <w:noProof/>
                <w:webHidden/>
              </w:rPr>
              <w:fldChar w:fldCharType="separate"/>
            </w:r>
            <w:r w:rsidR="0071053E">
              <w:rPr>
                <w:noProof/>
                <w:webHidden/>
              </w:rPr>
              <w:t>18</w:t>
            </w:r>
            <w:r w:rsidR="0071053E">
              <w:rPr>
                <w:noProof/>
                <w:webHidden/>
              </w:rPr>
              <w:fldChar w:fldCharType="end"/>
            </w:r>
          </w:hyperlink>
        </w:p>
        <w:p w14:paraId="53FFDBA6" w14:textId="71EB2EF6" w:rsidR="0071053E" w:rsidRDefault="00000000">
          <w:pPr>
            <w:pStyle w:val="TDC1"/>
            <w:rPr>
              <w:rFonts w:cstheme="minorBidi"/>
              <w:noProof/>
              <w:kern w:val="2"/>
              <w:lang w:val="es-CL" w:eastAsia="es-CL"/>
            </w:rPr>
          </w:pPr>
          <w:hyperlink w:anchor="_Toc152339492" w:history="1">
            <w:r w:rsidR="0071053E" w:rsidRPr="00DE1D7E">
              <w:rPr>
                <w:rStyle w:val="Hipervnculo"/>
                <w:noProof/>
              </w:rPr>
              <w:t>5.</w:t>
            </w:r>
            <w:r w:rsidR="0071053E">
              <w:rPr>
                <w:rFonts w:cstheme="minorBidi"/>
                <w:noProof/>
                <w:kern w:val="2"/>
                <w:lang w:val="es-CL" w:eastAsia="es-CL"/>
              </w:rPr>
              <w:tab/>
            </w:r>
            <w:r w:rsidR="0071053E" w:rsidRPr="00DE1D7E">
              <w:rPr>
                <w:rStyle w:val="Hipervnculo"/>
                <w:noProof/>
              </w:rPr>
              <w:t>Definición del destino</w:t>
            </w:r>
            <w:r w:rsidR="0071053E">
              <w:rPr>
                <w:noProof/>
                <w:webHidden/>
              </w:rPr>
              <w:tab/>
            </w:r>
            <w:r w:rsidR="0071053E">
              <w:rPr>
                <w:noProof/>
                <w:webHidden/>
              </w:rPr>
              <w:fldChar w:fldCharType="begin"/>
            </w:r>
            <w:r w:rsidR="0071053E">
              <w:rPr>
                <w:noProof/>
                <w:webHidden/>
              </w:rPr>
              <w:instrText xml:space="preserve"> PAGEREF _Toc152339492 \h </w:instrText>
            </w:r>
            <w:r w:rsidR="0071053E">
              <w:rPr>
                <w:noProof/>
                <w:webHidden/>
              </w:rPr>
            </w:r>
            <w:r w:rsidR="0071053E">
              <w:rPr>
                <w:noProof/>
                <w:webHidden/>
              </w:rPr>
              <w:fldChar w:fldCharType="separate"/>
            </w:r>
            <w:r w:rsidR="0071053E">
              <w:rPr>
                <w:noProof/>
                <w:webHidden/>
              </w:rPr>
              <w:t>19</w:t>
            </w:r>
            <w:r w:rsidR="0071053E">
              <w:rPr>
                <w:noProof/>
                <w:webHidden/>
              </w:rPr>
              <w:fldChar w:fldCharType="end"/>
            </w:r>
          </w:hyperlink>
        </w:p>
        <w:p w14:paraId="199A434D" w14:textId="41964F54" w:rsidR="0071053E" w:rsidRDefault="00000000">
          <w:pPr>
            <w:pStyle w:val="TDC1"/>
            <w:rPr>
              <w:rFonts w:cstheme="minorBidi"/>
              <w:noProof/>
              <w:kern w:val="2"/>
              <w:lang w:val="es-CL" w:eastAsia="es-CL"/>
            </w:rPr>
          </w:pPr>
          <w:hyperlink w:anchor="_Toc152339493" w:history="1">
            <w:r w:rsidR="0071053E" w:rsidRPr="00DE1D7E">
              <w:rPr>
                <w:rStyle w:val="Hipervnculo"/>
                <w:noProof/>
              </w:rPr>
              <w:t>6.</w:t>
            </w:r>
            <w:r w:rsidR="0071053E">
              <w:rPr>
                <w:rFonts w:cstheme="minorBidi"/>
                <w:noProof/>
                <w:kern w:val="2"/>
                <w:lang w:val="es-CL" w:eastAsia="es-CL"/>
              </w:rPr>
              <w:tab/>
            </w:r>
            <w:r w:rsidR="0071053E" w:rsidRPr="00DE1D7E">
              <w:rPr>
                <w:rStyle w:val="Hipervnculo"/>
                <w:noProof/>
              </w:rPr>
              <w:t>Mensajería</w:t>
            </w:r>
            <w:r w:rsidR="0071053E">
              <w:rPr>
                <w:noProof/>
                <w:webHidden/>
              </w:rPr>
              <w:tab/>
            </w:r>
            <w:r w:rsidR="0071053E">
              <w:rPr>
                <w:noProof/>
                <w:webHidden/>
              </w:rPr>
              <w:fldChar w:fldCharType="begin"/>
            </w:r>
            <w:r w:rsidR="0071053E">
              <w:rPr>
                <w:noProof/>
                <w:webHidden/>
              </w:rPr>
              <w:instrText xml:space="preserve"> PAGEREF _Toc152339493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4E14AC33" w14:textId="3D237768" w:rsidR="0071053E" w:rsidRDefault="00000000">
          <w:pPr>
            <w:pStyle w:val="TDC2"/>
            <w:tabs>
              <w:tab w:val="left" w:pos="880"/>
              <w:tab w:val="right" w:leader="dot" w:pos="9628"/>
            </w:tabs>
            <w:rPr>
              <w:rFonts w:cstheme="minorBidi"/>
              <w:noProof/>
              <w:kern w:val="2"/>
              <w:lang w:val="es-CL" w:eastAsia="es-CL"/>
            </w:rPr>
          </w:pPr>
          <w:hyperlink w:anchor="_Toc152339494" w:history="1">
            <w:r w:rsidR="0071053E" w:rsidRPr="00DE1D7E">
              <w:rPr>
                <w:rStyle w:val="Hipervnculo"/>
                <w:noProof/>
              </w:rPr>
              <w:t>6.1.</w:t>
            </w:r>
            <w:r w:rsidR="0071053E">
              <w:rPr>
                <w:rFonts w:cstheme="minorBidi"/>
                <w:noProof/>
                <w:kern w:val="2"/>
                <w:lang w:val="es-CL" w:eastAsia="es-CL"/>
              </w:rPr>
              <w:tab/>
            </w:r>
            <w:r w:rsidR="0071053E" w:rsidRPr="00DE1D7E">
              <w:rPr>
                <w:rStyle w:val="Hipervnculo"/>
                <w:noProof/>
              </w:rPr>
              <w:t>Aviso</w:t>
            </w:r>
            <w:r w:rsidR="0071053E">
              <w:rPr>
                <w:noProof/>
                <w:webHidden/>
              </w:rPr>
              <w:tab/>
            </w:r>
            <w:r w:rsidR="0071053E">
              <w:rPr>
                <w:noProof/>
                <w:webHidden/>
              </w:rPr>
              <w:fldChar w:fldCharType="begin"/>
            </w:r>
            <w:r w:rsidR="0071053E">
              <w:rPr>
                <w:noProof/>
                <w:webHidden/>
              </w:rPr>
              <w:instrText xml:space="preserve"> PAGEREF _Toc152339494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0A1F0875" w14:textId="73E1FF22" w:rsidR="0071053E" w:rsidRDefault="00000000">
          <w:pPr>
            <w:pStyle w:val="TDC2"/>
            <w:tabs>
              <w:tab w:val="left" w:pos="880"/>
              <w:tab w:val="right" w:leader="dot" w:pos="9628"/>
            </w:tabs>
            <w:rPr>
              <w:rFonts w:cstheme="minorBidi"/>
              <w:noProof/>
              <w:kern w:val="2"/>
              <w:lang w:val="es-CL" w:eastAsia="es-CL"/>
            </w:rPr>
          </w:pPr>
          <w:hyperlink w:anchor="_Toc152339495" w:history="1">
            <w:r w:rsidR="0071053E" w:rsidRPr="00DE1D7E">
              <w:rPr>
                <w:rStyle w:val="Hipervnculo"/>
                <w:noProof/>
              </w:rPr>
              <w:t>6.2.</w:t>
            </w:r>
            <w:r w:rsidR="0071053E">
              <w:rPr>
                <w:rFonts w:cstheme="minorBidi"/>
                <w:noProof/>
                <w:kern w:val="2"/>
                <w:lang w:val="es-CL" w:eastAsia="es-CL"/>
              </w:rPr>
              <w:tab/>
            </w:r>
            <w:r w:rsidR="0071053E" w:rsidRPr="00DE1D7E">
              <w:rPr>
                <w:rStyle w:val="Hipervnculo"/>
                <w:noProof/>
              </w:rPr>
              <w:t>Resultado</w:t>
            </w:r>
            <w:r w:rsidR="0071053E">
              <w:rPr>
                <w:noProof/>
                <w:webHidden/>
              </w:rPr>
              <w:tab/>
            </w:r>
            <w:r w:rsidR="0071053E">
              <w:rPr>
                <w:noProof/>
                <w:webHidden/>
              </w:rPr>
              <w:fldChar w:fldCharType="begin"/>
            </w:r>
            <w:r w:rsidR="0071053E">
              <w:rPr>
                <w:noProof/>
                <w:webHidden/>
              </w:rPr>
              <w:instrText xml:space="preserve"> PAGEREF _Toc152339495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63942181" w14:textId="1E42E24E" w:rsidR="0071053E" w:rsidRDefault="00000000">
          <w:pPr>
            <w:pStyle w:val="TDC2"/>
            <w:tabs>
              <w:tab w:val="left" w:pos="880"/>
              <w:tab w:val="right" w:leader="dot" w:pos="9628"/>
            </w:tabs>
            <w:rPr>
              <w:rFonts w:cstheme="minorBidi"/>
              <w:noProof/>
              <w:kern w:val="2"/>
              <w:lang w:val="es-CL" w:eastAsia="es-CL"/>
            </w:rPr>
          </w:pPr>
          <w:hyperlink w:anchor="_Toc152339496" w:history="1">
            <w:r w:rsidR="0071053E" w:rsidRPr="00DE1D7E">
              <w:rPr>
                <w:rStyle w:val="Hipervnculo"/>
                <w:noProof/>
              </w:rPr>
              <w:t>6.3.</w:t>
            </w:r>
            <w:r w:rsidR="0071053E">
              <w:rPr>
                <w:rFonts w:cstheme="minorBidi"/>
                <w:noProof/>
                <w:kern w:val="2"/>
                <w:lang w:val="es-CL" w:eastAsia="es-CL"/>
              </w:rPr>
              <w:tab/>
            </w:r>
            <w:r w:rsidR="0071053E" w:rsidRPr="00DE1D7E">
              <w:rPr>
                <w:rStyle w:val="Hipervnculo"/>
                <w:noProof/>
              </w:rPr>
              <w:t>Notificación</w:t>
            </w:r>
            <w:r w:rsidR="0071053E">
              <w:rPr>
                <w:noProof/>
                <w:webHidden/>
              </w:rPr>
              <w:tab/>
            </w:r>
            <w:r w:rsidR="0071053E">
              <w:rPr>
                <w:noProof/>
                <w:webHidden/>
              </w:rPr>
              <w:fldChar w:fldCharType="begin"/>
            </w:r>
            <w:r w:rsidR="0071053E">
              <w:rPr>
                <w:noProof/>
                <w:webHidden/>
              </w:rPr>
              <w:instrText xml:space="preserve"> PAGEREF _Toc152339496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44D64A20" w14:textId="2F7DD97B" w:rsidR="0071053E" w:rsidRDefault="00000000">
          <w:pPr>
            <w:pStyle w:val="TDC2"/>
            <w:tabs>
              <w:tab w:val="left" w:pos="880"/>
              <w:tab w:val="right" w:leader="dot" w:pos="9628"/>
            </w:tabs>
            <w:rPr>
              <w:rFonts w:cstheme="minorBidi"/>
              <w:noProof/>
              <w:kern w:val="2"/>
              <w:lang w:val="es-CL" w:eastAsia="es-CL"/>
            </w:rPr>
          </w:pPr>
          <w:hyperlink w:anchor="_Toc152339497" w:history="1">
            <w:r w:rsidR="0071053E" w:rsidRPr="00DE1D7E">
              <w:rPr>
                <w:rStyle w:val="Hipervnculo"/>
                <w:noProof/>
              </w:rPr>
              <w:t>6.4.</w:t>
            </w:r>
            <w:r w:rsidR="0071053E">
              <w:rPr>
                <w:rFonts w:cstheme="minorBidi"/>
                <w:noProof/>
                <w:kern w:val="2"/>
                <w:lang w:val="es-CL" w:eastAsia="es-CL"/>
              </w:rPr>
              <w:tab/>
            </w:r>
            <w:r w:rsidR="0071053E" w:rsidRPr="00DE1D7E">
              <w:rPr>
                <w:rStyle w:val="Hipervnculo"/>
                <w:noProof/>
              </w:rPr>
              <w:t>Resultado RES.DET</w:t>
            </w:r>
            <w:r w:rsidR="0071053E">
              <w:rPr>
                <w:noProof/>
                <w:webHidden/>
              </w:rPr>
              <w:tab/>
            </w:r>
            <w:r w:rsidR="0071053E">
              <w:rPr>
                <w:noProof/>
                <w:webHidden/>
              </w:rPr>
              <w:fldChar w:fldCharType="begin"/>
            </w:r>
            <w:r w:rsidR="0071053E">
              <w:rPr>
                <w:noProof/>
                <w:webHidden/>
              </w:rPr>
              <w:instrText xml:space="preserve"> PAGEREF _Toc152339497 \h </w:instrText>
            </w:r>
            <w:r w:rsidR="0071053E">
              <w:rPr>
                <w:noProof/>
                <w:webHidden/>
              </w:rPr>
            </w:r>
            <w:r w:rsidR="0071053E">
              <w:rPr>
                <w:noProof/>
                <w:webHidden/>
              </w:rPr>
              <w:fldChar w:fldCharType="separate"/>
            </w:r>
            <w:r w:rsidR="0071053E">
              <w:rPr>
                <w:noProof/>
                <w:webHidden/>
              </w:rPr>
              <w:t>20</w:t>
            </w:r>
            <w:r w:rsidR="0071053E">
              <w:rPr>
                <w:noProof/>
                <w:webHidden/>
              </w:rPr>
              <w:fldChar w:fldCharType="end"/>
            </w:r>
          </w:hyperlink>
        </w:p>
        <w:p w14:paraId="6BE6758E" w14:textId="3D9CF96F" w:rsidR="0071053E" w:rsidRDefault="00000000">
          <w:pPr>
            <w:pStyle w:val="TDC1"/>
            <w:rPr>
              <w:rFonts w:cstheme="minorBidi"/>
              <w:noProof/>
              <w:kern w:val="2"/>
              <w:lang w:val="es-CL" w:eastAsia="es-CL"/>
            </w:rPr>
          </w:pPr>
          <w:hyperlink w:anchor="_Toc152339498" w:history="1">
            <w:r w:rsidR="0071053E" w:rsidRPr="00DE1D7E">
              <w:rPr>
                <w:rStyle w:val="Hipervnculo"/>
                <w:noProof/>
              </w:rPr>
              <w:t>7.</w:t>
            </w:r>
            <w:r w:rsidR="0071053E">
              <w:rPr>
                <w:rFonts w:cstheme="minorBidi"/>
                <w:noProof/>
                <w:kern w:val="2"/>
                <w:lang w:val="es-CL" w:eastAsia="es-CL"/>
              </w:rPr>
              <w:tab/>
            </w:r>
            <w:r w:rsidR="0071053E" w:rsidRPr="00DE1D7E">
              <w:rPr>
                <w:rStyle w:val="Hipervnculo"/>
                <w:noProof/>
              </w:rPr>
              <w:t>Definir estructura y nombre para cada archivo de mensajería</w:t>
            </w:r>
            <w:r w:rsidR="0071053E">
              <w:rPr>
                <w:noProof/>
                <w:webHidden/>
              </w:rPr>
              <w:tab/>
            </w:r>
            <w:r w:rsidR="0071053E">
              <w:rPr>
                <w:noProof/>
                <w:webHidden/>
              </w:rPr>
              <w:fldChar w:fldCharType="begin"/>
            </w:r>
            <w:r w:rsidR="0071053E">
              <w:rPr>
                <w:noProof/>
                <w:webHidden/>
              </w:rPr>
              <w:instrText xml:space="preserve"> PAGEREF _Toc152339498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0338B0D1" w14:textId="3BFDB59C" w:rsidR="0071053E" w:rsidRDefault="00000000">
          <w:pPr>
            <w:pStyle w:val="TDC2"/>
            <w:tabs>
              <w:tab w:val="left" w:pos="880"/>
              <w:tab w:val="right" w:leader="dot" w:pos="9628"/>
            </w:tabs>
            <w:rPr>
              <w:rFonts w:cstheme="minorBidi"/>
              <w:noProof/>
              <w:kern w:val="2"/>
              <w:lang w:val="es-CL" w:eastAsia="es-CL"/>
            </w:rPr>
          </w:pPr>
          <w:hyperlink w:anchor="_Toc152339499" w:history="1">
            <w:r w:rsidR="0071053E" w:rsidRPr="00DE1D7E">
              <w:rPr>
                <w:rStyle w:val="Hipervnculo"/>
                <w:noProof/>
              </w:rPr>
              <w:t>7.1.</w:t>
            </w:r>
            <w:r w:rsidR="0071053E">
              <w:rPr>
                <w:rFonts w:cstheme="minorBidi"/>
                <w:noProof/>
                <w:kern w:val="2"/>
                <w:lang w:val="es-CL" w:eastAsia="es-CL"/>
              </w:rPr>
              <w:tab/>
            </w:r>
            <w:r w:rsidR="0071053E" w:rsidRPr="00DE1D7E">
              <w:rPr>
                <w:rStyle w:val="Hipervnculo"/>
                <w:noProof/>
              </w:rPr>
              <w:t>Estructura</w:t>
            </w:r>
            <w:r w:rsidR="0071053E">
              <w:rPr>
                <w:noProof/>
                <w:webHidden/>
              </w:rPr>
              <w:tab/>
            </w:r>
            <w:r w:rsidR="0071053E">
              <w:rPr>
                <w:noProof/>
                <w:webHidden/>
              </w:rPr>
              <w:fldChar w:fldCharType="begin"/>
            </w:r>
            <w:r w:rsidR="0071053E">
              <w:rPr>
                <w:noProof/>
                <w:webHidden/>
              </w:rPr>
              <w:instrText xml:space="preserve"> PAGEREF _Toc152339499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30E3E884" w14:textId="5F55106B" w:rsidR="0071053E" w:rsidRDefault="00000000">
          <w:pPr>
            <w:pStyle w:val="TDC2"/>
            <w:tabs>
              <w:tab w:val="left" w:pos="1100"/>
              <w:tab w:val="right" w:leader="dot" w:pos="9628"/>
            </w:tabs>
            <w:rPr>
              <w:rFonts w:cstheme="minorBidi"/>
              <w:noProof/>
              <w:kern w:val="2"/>
              <w:lang w:val="es-CL" w:eastAsia="es-CL"/>
            </w:rPr>
          </w:pPr>
          <w:hyperlink w:anchor="_Toc152339500" w:history="1">
            <w:r w:rsidR="0071053E" w:rsidRPr="00DE1D7E">
              <w:rPr>
                <w:rStyle w:val="Hipervnculo"/>
                <w:noProof/>
              </w:rPr>
              <w:t>7.1.1.</w:t>
            </w:r>
            <w:r w:rsidR="0071053E">
              <w:rPr>
                <w:rFonts w:cstheme="minorBidi"/>
                <w:noProof/>
                <w:kern w:val="2"/>
                <w:lang w:val="es-CL" w:eastAsia="es-CL"/>
              </w:rPr>
              <w:tab/>
            </w:r>
            <w:r w:rsidR="0071053E" w:rsidRPr="00DE1D7E">
              <w:rPr>
                <w:rStyle w:val="Hipervnculo"/>
                <w:noProof/>
              </w:rPr>
              <w:t>Archivo notificado (CMF):</w:t>
            </w:r>
            <w:r w:rsidR="0071053E">
              <w:rPr>
                <w:noProof/>
                <w:webHidden/>
              </w:rPr>
              <w:tab/>
            </w:r>
            <w:r w:rsidR="0071053E">
              <w:rPr>
                <w:noProof/>
                <w:webHidden/>
              </w:rPr>
              <w:fldChar w:fldCharType="begin"/>
            </w:r>
            <w:r w:rsidR="0071053E">
              <w:rPr>
                <w:noProof/>
                <w:webHidden/>
              </w:rPr>
              <w:instrText xml:space="preserve"> PAGEREF _Toc152339500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325BD856" w14:textId="194EDC42" w:rsidR="0071053E" w:rsidRDefault="00000000">
          <w:pPr>
            <w:pStyle w:val="TDC2"/>
            <w:tabs>
              <w:tab w:val="left" w:pos="1100"/>
              <w:tab w:val="right" w:leader="dot" w:pos="9628"/>
            </w:tabs>
            <w:rPr>
              <w:rFonts w:cstheme="minorBidi"/>
              <w:noProof/>
              <w:kern w:val="2"/>
              <w:lang w:val="es-CL" w:eastAsia="es-CL"/>
            </w:rPr>
          </w:pPr>
          <w:hyperlink w:anchor="_Toc152339501" w:history="1">
            <w:r w:rsidR="0071053E" w:rsidRPr="00DE1D7E">
              <w:rPr>
                <w:rStyle w:val="Hipervnculo"/>
                <w:noProof/>
              </w:rPr>
              <w:t>7.1.2.</w:t>
            </w:r>
            <w:r w:rsidR="0071053E">
              <w:rPr>
                <w:rFonts w:cstheme="minorBidi"/>
                <w:noProof/>
                <w:kern w:val="2"/>
                <w:lang w:val="es-CL" w:eastAsia="es-CL"/>
              </w:rPr>
              <w:tab/>
            </w:r>
            <w:r w:rsidR="0071053E" w:rsidRPr="00DE1D7E">
              <w:rPr>
                <w:rStyle w:val="Hipervnculo"/>
                <w:noProof/>
              </w:rPr>
              <w:t>Archivo aviso (SINACOFI)</w:t>
            </w:r>
            <w:r w:rsidR="0071053E">
              <w:rPr>
                <w:noProof/>
                <w:webHidden/>
              </w:rPr>
              <w:tab/>
            </w:r>
            <w:r w:rsidR="0071053E">
              <w:rPr>
                <w:noProof/>
                <w:webHidden/>
              </w:rPr>
              <w:fldChar w:fldCharType="begin"/>
            </w:r>
            <w:r w:rsidR="0071053E">
              <w:rPr>
                <w:noProof/>
                <w:webHidden/>
              </w:rPr>
              <w:instrText xml:space="preserve"> PAGEREF _Toc152339501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0887378F" w14:textId="46961443" w:rsidR="0071053E" w:rsidRDefault="00000000">
          <w:pPr>
            <w:pStyle w:val="TDC2"/>
            <w:tabs>
              <w:tab w:val="left" w:pos="1100"/>
              <w:tab w:val="right" w:leader="dot" w:pos="9628"/>
            </w:tabs>
            <w:rPr>
              <w:rFonts w:cstheme="minorBidi"/>
              <w:noProof/>
              <w:kern w:val="2"/>
              <w:lang w:val="es-CL" w:eastAsia="es-CL"/>
            </w:rPr>
          </w:pPr>
          <w:hyperlink w:anchor="_Toc152339502" w:history="1">
            <w:r w:rsidR="0071053E" w:rsidRPr="00DE1D7E">
              <w:rPr>
                <w:rStyle w:val="Hipervnculo"/>
                <w:noProof/>
              </w:rPr>
              <w:t>7.1.3.</w:t>
            </w:r>
            <w:r w:rsidR="0071053E">
              <w:rPr>
                <w:rFonts w:cstheme="minorBidi"/>
                <w:noProof/>
                <w:kern w:val="2"/>
                <w:lang w:val="es-CL" w:eastAsia="es-CL"/>
              </w:rPr>
              <w:tab/>
            </w:r>
            <w:r w:rsidR="0071053E" w:rsidRPr="00DE1D7E">
              <w:rPr>
                <w:rStyle w:val="Hipervnculo"/>
                <w:noProof/>
              </w:rPr>
              <w:t>Archivo resultado (SINACOFI)</w:t>
            </w:r>
            <w:r w:rsidR="0071053E">
              <w:rPr>
                <w:noProof/>
                <w:webHidden/>
              </w:rPr>
              <w:tab/>
            </w:r>
            <w:r w:rsidR="0071053E">
              <w:rPr>
                <w:noProof/>
                <w:webHidden/>
              </w:rPr>
              <w:fldChar w:fldCharType="begin"/>
            </w:r>
            <w:r w:rsidR="0071053E">
              <w:rPr>
                <w:noProof/>
                <w:webHidden/>
              </w:rPr>
              <w:instrText xml:space="preserve"> PAGEREF _Toc152339502 \h </w:instrText>
            </w:r>
            <w:r w:rsidR="0071053E">
              <w:rPr>
                <w:noProof/>
                <w:webHidden/>
              </w:rPr>
            </w:r>
            <w:r w:rsidR="0071053E">
              <w:rPr>
                <w:noProof/>
                <w:webHidden/>
              </w:rPr>
              <w:fldChar w:fldCharType="separate"/>
            </w:r>
            <w:r w:rsidR="0071053E">
              <w:rPr>
                <w:noProof/>
                <w:webHidden/>
              </w:rPr>
              <w:t>21</w:t>
            </w:r>
            <w:r w:rsidR="0071053E">
              <w:rPr>
                <w:noProof/>
                <w:webHidden/>
              </w:rPr>
              <w:fldChar w:fldCharType="end"/>
            </w:r>
          </w:hyperlink>
        </w:p>
        <w:p w14:paraId="466B1408" w14:textId="7374EA92" w:rsidR="0071053E" w:rsidRDefault="00000000">
          <w:pPr>
            <w:pStyle w:val="TDC2"/>
            <w:tabs>
              <w:tab w:val="left" w:pos="880"/>
              <w:tab w:val="right" w:leader="dot" w:pos="9628"/>
            </w:tabs>
            <w:rPr>
              <w:rFonts w:cstheme="minorBidi"/>
              <w:noProof/>
              <w:kern w:val="2"/>
              <w:lang w:val="es-CL" w:eastAsia="es-CL"/>
            </w:rPr>
          </w:pPr>
          <w:hyperlink w:anchor="_Toc152339503" w:history="1">
            <w:r w:rsidR="0071053E" w:rsidRPr="00DE1D7E">
              <w:rPr>
                <w:rStyle w:val="Hipervnculo"/>
                <w:noProof/>
              </w:rPr>
              <w:t>7.2.</w:t>
            </w:r>
            <w:r w:rsidR="0071053E">
              <w:rPr>
                <w:rFonts w:cstheme="minorBidi"/>
                <w:noProof/>
                <w:kern w:val="2"/>
                <w:lang w:val="es-CL" w:eastAsia="es-CL"/>
              </w:rPr>
              <w:tab/>
            </w:r>
            <w:r w:rsidR="0071053E" w:rsidRPr="00DE1D7E">
              <w:rPr>
                <w:rStyle w:val="Hipervnculo"/>
                <w:noProof/>
              </w:rPr>
              <w:t>Definición de nombres:</w:t>
            </w:r>
            <w:r w:rsidR="0071053E">
              <w:rPr>
                <w:noProof/>
                <w:webHidden/>
              </w:rPr>
              <w:tab/>
            </w:r>
            <w:r w:rsidR="0071053E">
              <w:rPr>
                <w:noProof/>
                <w:webHidden/>
              </w:rPr>
              <w:fldChar w:fldCharType="begin"/>
            </w:r>
            <w:r w:rsidR="0071053E">
              <w:rPr>
                <w:noProof/>
                <w:webHidden/>
              </w:rPr>
              <w:instrText xml:space="preserve"> PAGEREF _Toc152339503 \h </w:instrText>
            </w:r>
            <w:r w:rsidR="0071053E">
              <w:rPr>
                <w:noProof/>
                <w:webHidden/>
              </w:rPr>
            </w:r>
            <w:r w:rsidR="0071053E">
              <w:rPr>
                <w:noProof/>
                <w:webHidden/>
              </w:rPr>
              <w:fldChar w:fldCharType="separate"/>
            </w:r>
            <w:r w:rsidR="0071053E">
              <w:rPr>
                <w:noProof/>
                <w:webHidden/>
              </w:rPr>
              <w:t>22</w:t>
            </w:r>
            <w:r w:rsidR="0071053E">
              <w:rPr>
                <w:noProof/>
                <w:webHidden/>
              </w:rPr>
              <w:fldChar w:fldCharType="end"/>
            </w:r>
          </w:hyperlink>
        </w:p>
        <w:p w14:paraId="14EC61C2" w14:textId="2BEA8984" w:rsidR="0071053E" w:rsidRDefault="00000000">
          <w:pPr>
            <w:pStyle w:val="TDC1"/>
            <w:rPr>
              <w:rFonts w:cstheme="minorBidi"/>
              <w:noProof/>
              <w:kern w:val="2"/>
              <w:lang w:val="es-CL" w:eastAsia="es-CL"/>
            </w:rPr>
          </w:pPr>
          <w:hyperlink w:anchor="_Toc152339504" w:history="1">
            <w:r w:rsidR="0071053E" w:rsidRPr="00DE1D7E">
              <w:rPr>
                <w:rStyle w:val="Hipervnculo"/>
                <w:noProof/>
              </w:rPr>
              <w:t>8.</w:t>
            </w:r>
            <w:r w:rsidR="0071053E">
              <w:rPr>
                <w:rFonts w:cstheme="minorBidi"/>
                <w:noProof/>
                <w:kern w:val="2"/>
                <w:lang w:val="es-CL" w:eastAsia="es-CL"/>
              </w:rPr>
              <w:tab/>
            </w:r>
            <w:r w:rsidR="0071053E" w:rsidRPr="00DE1D7E">
              <w:rPr>
                <w:rStyle w:val="Hipervnculo"/>
                <w:noProof/>
              </w:rPr>
              <w:t>Datos sensibles</w:t>
            </w:r>
            <w:r w:rsidR="0071053E">
              <w:rPr>
                <w:noProof/>
                <w:webHidden/>
              </w:rPr>
              <w:tab/>
            </w:r>
            <w:r w:rsidR="0071053E">
              <w:rPr>
                <w:noProof/>
                <w:webHidden/>
              </w:rPr>
              <w:fldChar w:fldCharType="begin"/>
            </w:r>
            <w:r w:rsidR="0071053E">
              <w:rPr>
                <w:noProof/>
                <w:webHidden/>
              </w:rPr>
              <w:instrText xml:space="preserve"> PAGEREF _Toc152339504 \h </w:instrText>
            </w:r>
            <w:r w:rsidR="0071053E">
              <w:rPr>
                <w:noProof/>
                <w:webHidden/>
              </w:rPr>
            </w:r>
            <w:r w:rsidR="0071053E">
              <w:rPr>
                <w:noProof/>
                <w:webHidden/>
              </w:rPr>
              <w:fldChar w:fldCharType="separate"/>
            </w:r>
            <w:r w:rsidR="0071053E">
              <w:rPr>
                <w:noProof/>
                <w:webHidden/>
              </w:rPr>
              <w:t>22</w:t>
            </w:r>
            <w:r w:rsidR="0071053E">
              <w:rPr>
                <w:noProof/>
                <w:webHidden/>
              </w:rPr>
              <w:fldChar w:fldCharType="end"/>
            </w:r>
          </w:hyperlink>
        </w:p>
        <w:p w14:paraId="1B95E1CD" w14:textId="4B6F03B4"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1620CBD4" w:rsidR="000105A8" w:rsidRPr="00230F5A" w:rsidRDefault="0097031A" w:rsidP="00E862A3">
            <w:pPr>
              <w:rPr>
                <w:rFonts w:ascii="Times New Roman" w:hAnsi="Times New Roman" w:cs="Times New Roman"/>
              </w:rPr>
            </w:pPr>
            <w:r>
              <w:rPr>
                <w:rFonts w:ascii="Times New Roman" w:hAnsi="Times New Roman" w:cs="Times New Roman"/>
              </w:rPr>
              <w:t>X</w:t>
            </w: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58E64CE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0506C0">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889"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DA6AAC" w:rsidRPr="00230F5A" w14:paraId="6E9DFCCB" w14:textId="2AF98CBC" w:rsidTr="000506C0">
        <w:tc>
          <w:tcPr>
            <w:tcW w:w="1256" w:type="dxa"/>
          </w:tcPr>
          <w:p w14:paraId="2E76E9E9" w14:textId="4A3CF3FC" w:rsidR="00DA6AAC" w:rsidRPr="00230F5A" w:rsidRDefault="0004257D" w:rsidP="00DA6AAC">
            <w:pPr>
              <w:spacing w:line="40" w:lineRule="atLeast"/>
              <w:contextualSpacing/>
              <w:rPr>
                <w:rFonts w:ascii="Times New Roman" w:hAnsi="Times New Roman" w:cs="Times New Roman"/>
              </w:rPr>
            </w:pPr>
            <w:r>
              <w:rPr>
                <w:rFonts w:ascii="Times New Roman" w:hAnsi="Times New Roman" w:cs="Times New Roman"/>
              </w:rPr>
              <w:t>MR4</w:t>
            </w:r>
          </w:p>
        </w:tc>
        <w:tc>
          <w:tcPr>
            <w:tcW w:w="1342" w:type="dxa"/>
          </w:tcPr>
          <w:p w14:paraId="22F848E4" w14:textId="35029A53" w:rsidR="00DA6AAC" w:rsidRPr="00230F5A" w:rsidRDefault="00DA6AAC" w:rsidP="00DA6AAC">
            <w:pPr>
              <w:spacing w:line="40" w:lineRule="atLeast"/>
              <w:contextualSpacing/>
              <w:rPr>
                <w:rFonts w:ascii="Times New Roman" w:hAnsi="Times New Roman" w:cs="Times New Roman"/>
              </w:rPr>
            </w:pPr>
            <w:r>
              <w:rPr>
                <w:rFonts w:ascii="Times New Roman" w:hAnsi="Times New Roman" w:cs="Times New Roman"/>
              </w:rPr>
              <w:t>0</w:t>
            </w:r>
            <w:r w:rsidR="0004257D">
              <w:rPr>
                <w:rFonts w:ascii="Times New Roman" w:hAnsi="Times New Roman" w:cs="Times New Roman"/>
              </w:rPr>
              <w:t>8</w:t>
            </w:r>
            <w:r w:rsidRPr="00230F5A">
              <w:rPr>
                <w:rFonts w:ascii="Times New Roman" w:hAnsi="Times New Roman" w:cs="Times New Roman"/>
              </w:rPr>
              <w:t>-</w:t>
            </w:r>
            <w:r>
              <w:rPr>
                <w:rFonts w:ascii="Times New Roman" w:hAnsi="Times New Roman" w:cs="Times New Roman"/>
              </w:rPr>
              <w:t>0</w:t>
            </w:r>
            <w:r w:rsidR="00264C16">
              <w:rPr>
                <w:rFonts w:ascii="Times New Roman" w:hAnsi="Times New Roman" w:cs="Times New Roman"/>
              </w:rPr>
              <w:t>5</w:t>
            </w:r>
            <w:r w:rsidRPr="00230F5A">
              <w:rPr>
                <w:rFonts w:ascii="Times New Roman" w:hAnsi="Times New Roman" w:cs="Times New Roman"/>
              </w:rPr>
              <w:t>-202</w:t>
            </w:r>
            <w:r>
              <w:rPr>
                <w:rFonts w:ascii="Times New Roman" w:hAnsi="Times New Roman" w:cs="Times New Roman"/>
              </w:rPr>
              <w:t>4</w:t>
            </w:r>
          </w:p>
        </w:tc>
        <w:tc>
          <w:tcPr>
            <w:tcW w:w="2046" w:type="dxa"/>
          </w:tcPr>
          <w:p w14:paraId="748015B9" w14:textId="77777777" w:rsidR="00DA6AAC" w:rsidRDefault="00DA6AAC" w:rsidP="00DA6AAC">
            <w:pPr>
              <w:spacing w:line="40" w:lineRule="atLeast"/>
              <w:contextualSpacing/>
              <w:rPr>
                <w:rFonts w:ascii="Times New Roman" w:hAnsi="Times New Roman" w:cs="Times New Roman"/>
              </w:rPr>
            </w:pPr>
            <w:r>
              <w:rPr>
                <w:rFonts w:ascii="Times New Roman" w:hAnsi="Times New Roman" w:cs="Times New Roman"/>
              </w:rPr>
              <w:t>Claudio Velasquez</w:t>
            </w:r>
          </w:p>
          <w:p w14:paraId="70CE5756" w14:textId="77777777" w:rsidR="00DA6AAC" w:rsidRDefault="00DA6AAC" w:rsidP="00DA6AAC">
            <w:pPr>
              <w:spacing w:line="40" w:lineRule="atLeast"/>
              <w:contextualSpacing/>
              <w:rPr>
                <w:rFonts w:ascii="Times New Roman" w:hAnsi="Times New Roman" w:cs="Times New Roman"/>
              </w:rPr>
            </w:pPr>
            <w:r>
              <w:rPr>
                <w:rFonts w:ascii="Times New Roman" w:hAnsi="Times New Roman" w:cs="Times New Roman"/>
              </w:rPr>
              <w:t>Jonathan Arce</w:t>
            </w:r>
          </w:p>
          <w:p w14:paraId="2A1123FA" w14:textId="6C03CCE0" w:rsidR="00DA6AAC" w:rsidRPr="00230F5A" w:rsidRDefault="0004257D" w:rsidP="00DA6AAC">
            <w:pPr>
              <w:spacing w:line="40" w:lineRule="atLeast"/>
              <w:contextualSpacing/>
              <w:rPr>
                <w:rFonts w:ascii="Times New Roman" w:hAnsi="Times New Roman" w:cs="Times New Roman"/>
              </w:rPr>
            </w:pPr>
            <w:r>
              <w:rPr>
                <w:rFonts w:ascii="Times New Roman" w:hAnsi="Times New Roman" w:cs="Times New Roman"/>
              </w:rPr>
              <w:t>Oliver Silva</w:t>
            </w:r>
          </w:p>
        </w:tc>
        <w:tc>
          <w:tcPr>
            <w:tcW w:w="889" w:type="dxa"/>
          </w:tcPr>
          <w:p w14:paraId="045D1828" w14:textId="655F4A22" w:rsidR="00DA6AAC" w:rsidRPr="00230F5A" w:rsidRDefault="00DA6AAC" w:rsidP="00DA6AAC">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DA6AAC" w:rsidRPr="00230F5A" w:rsidRDefault="00DA6AAC" w:rsidP="00DA6AAC">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677DAC" w:rsidRPr="00230F5A" w14:paraId="5339FC0E" w14:textId="7AB2D237" w:rsidTr="000506C0">
        <w:tc>
          <w:tcPr>
            <w:tcW w:w="1256" w:type="dxa"/>
          </w:tcPr>
          <w:p w14:paraId="3DF7E2D2" w14:textId="43ECD167" w:rsidR="00677DAC" w:rsidRPr="00230F5A" w:rsidRDefault="00677DAC" w:rsidP="00677DAC">
            <w:pPr>
              <w:spacing w:line="40" w:lineRule="atLeast"/>
              <w:contextualSpacing/>
              <w:rPr>
                <w:rFonts w:ascii="Times New Roman" w:hAnsi="Times New Roman" w:cs="Times New Roman"/>
              </w:rPr>
            </w:pPr>
            <w:r>
              <w:rPr>
                <w:rFonts w:ascii="Times New Roman" w:hAnsi="Times New Roman" w:cs="Times New Roman"/>
              </w:rPr>
              <w:t>MR4</w:t>
            </w:r>
          </w:p>
        </w:tc>
        <w:tc>
          <w:tcPr>
            <w:tcW w:w="1342" w:type="dxa"/>
          </w:tcPr>
          <w:p w14:paraId="69C55B7E" w14:textId="7BDAAADF" w:rsidR="00677DAC" w:rsidRPr="00230F5A" w:rsidRDefault="00677DAC" w:rsidP="00677DAC">
            <w:pPr>
              <w:spacing w:line="40" w:lineRule="atLeast"/>
              <w:contextualSpacing/>
              <w:rPr>
                <w:rFonts w:ascii="Times New Roman" w:hAnsi="Times New Roman" w:cs="Times New Roman"/>
              </w:rPr>
            </w:pPr>
            <w:r>
              <w:rPr>
                <w:rFonts w:ascii="Times New Roman" w:hAnsi="Times New Roman" w:cs="Times New Roman"/>
              </w:rPr>
              <w:t>18</w:t>
            </w:r>
            <w:r w:rsidRPr="00230F5A">
              <w:rPr>
                <w:rFonts w:ascii="Times New Roman" w:hAnsi="Times New Roman" w:cs="Times New Roman"/>
              </w:rPr>
              <w:t>-</w:t>
            </w:r>
            <w:r>
              <w:rPr>
                <w:rFonts w:ascii="Times New Roman" w:hAnsi="Times New Roman" w:cs="Times New Roman"/>
              </w:rPr>
              <w:t>06</w:t>
            </w:r>
            <w:r w:rsidRPr="00230F5A">
              <w:rPr>
                <w:rFonts w:ascii="Times New Roman" w:hAnsi="Times New Roman" w:cs="Times New Roman"/>
              </w:rPr>
              <w:t>-202</w:t>
            </w:r>
            <w:r>
              <w:rPr>
                <w:rFonts w:ascii="Times New Roman" w:hAnsi="Times New Roman" w:cs="Times New Roman"/>
              </w:rPr>
              <w:t>4</w:t>
            </w:r>
          </w:p>
        </w:tc>
        <w:tc>
          <w:tcPr>
            <w:tcW w:w="2046" w:type="dxa"/>
          </w:tcPr>
          <w:p w14:paraId="4344DE92" w14:textId="77777777" w:rsidR="00677DAC" w:rsidRDefault="00677DAC" w:rsidP="00677DAC">
            <w:pPr>
              <w:spacing w:line="40" w:lineRule="atLeast"/>
              <w:contextualSpacing/>
              <w:rPr>
                <w:rFonts w:ascii="Times New Roman" w:hAnsi="Times New Roman" w:cs="Times New Roman"/>
              </w:rPr>
            </w:pPr>
            <w:r>
              <w:rPr>
                <w:rFonts w:ascii="Times New Roman" w:hAnsi="Times New Roman" w:cs="Times New Roman"/>
              </w:rPr>
              <w:t>Claudio Velasquez</w:t>
            </w:r>
          </w:p>
          <w:p w14:paraId="441B4CF2" w14:textId="77777777" w:rsidR="00677DAC" w:rsidRDefault="00677DAC" w:rsidP="00677DAC">
            <w:pPr>
              <w:spacing w:line="40" w:lineRule="atLeast"/>
              <w:contextualSpacing/>
              <w:rPr>
                <w:rFonts w:ascii="Times New Roman" w:hAnsi="Times New Roman" w:cs="Times New Roman"/>
              </w:rPr>
            </w:pPr>
            <w:r>
              <w:rPr>
                <w:rFonts w:ascii="Times New Roman" w:hAnsi="Times New Roman" w:cs="Times New Roman"/>
              </w:rPr>
              <w:t>Jonathan Arce</w:t>
            </w:r>
          </w:p>
          <w:p w14:paraId="5353DC5F" w14:textId="6663CBCF" w:rsidR="00677DAC" w:rsidRPr="00230F5A" w:rsidRDefault="00677DAC" w:rsidP="00677DAC">
            <w:pPr>
              <w:spacing w:line="40" w:lineRule="atLeast"/>
              <w:contextualSpacing/>
              <w:rPr>
                <w:rFonts w:ascii="Times New Roman" w:hAnsi="Times New Roman" w:cs="Times New Roman"/>
              </w:rPr>
            </w:pPr>
            <w:r>
              <w:rPr>
                <w:rFonts w:ascii="Times New Roman" w:hAnsi="Times New Roman" w:cs="Times New Roman"/>
              </w:rPr>
              <w:t>Oliver Silva</w:t>
            </w:r>
          </w:p>
        </w:tc>
        <w:tc>
          <w:tcPr>
            <w:tcW w:w="889" w:type="dxa"/>
          </w:tcPr>
          <w:p w14:paraId="4436A160" w14:textId="634D456B" w:rsidR="00677DAC" w:rsidRPr="00230F5A" w:rsidRDefault="00677DAC" w:rsidP="00677DAC">
            <w:pPr>
              <w:spacing w:line="40" w:lineRule="atLeast"/>
              <w:contextualSpacing/>
              <w:rPr>
                <w:rFonts w:ascii="Times New Roman" w:hAnsi="Times New Roman" w:cs="Times New Roman"/>
              </w:rPr>
            </w:pPr>
            <w:r>
              <w:rPr>
                <w:rFonts w:ascii="Times New Roman" w:hAnsi="Times New Roman" w:cs="Times New Roman"/>
              </w:rPr>
              <w:t>2</w:t>
            </w:r>
            <w:r w:rsidRPr="00230F5A">
              <w:rPr>
                <w:rFonts w:ascii="Times New Roman" w:hAnsi="Times New Roman" w:cs="Times New Roman"/>
              </w:rPr>
              <w:t>.0</w:t>
            </w:r>
          </w:p>
        </w:tc>
        <w:tc>
          <w:tcPr>
            <w:tcW w:w="4209" w:type="dxa"/>
          </w:tcPr>
          <w:p w14:paraId="39378B08" w14:textId="1393086B" w:rsidR="00677DAC" w:rsidRPr="00230F5A" w:rsidRDefault="00677DAC" w:rsidP="00677DAC">
            <w:pPr>
              <w:spacing w:line="40" w:lineRule="atLeast"/>
              <w:contextualSpacing/>
              <w:rPr>
                <w:rFonts w:ascii="Times New Roman" w:hAnsi="Times New Roman" w:cs="Times New Roman"/>
              </w:rPr>
            </w:pPr>
            <w:r>
              <w:rPr>
                <w:rFonts w:ascii="Times New Roman" w:hAnsi="Times New Roman" w:cs="Times New Roman"/>
              </w:rPr>
              <w:t>Revision</w:t>
            </w:r>
          </w:p>
        </w:tc>
      </w:tr>
      <w:tr w:rsidR="004751DF" w:rsidRPr="00230F5A" w14:paraId="251EA50D" w14:textId="22DD7FE9" w:rsidTr="000506C0">
        <w:tc>
          <w:tcPr>
            <w:tcW w:w="1256" w:type="dxa"/>
          </w:tcPr>
          <w:p w14:paraId="7287933A" w14:textId="34B77FC5" w:rsidR="004751DF" w:rsidRPr="00230F5A" w:rsidRDefault="004751DF" w:rsidP="004751DF">
            <w:pPr>
              <w:spacing w:line="40" w:lineRule="atLeast"/>
              <w:contextualSpacing/>
              <w:rPr>
                <w:rFonts w:ascii="Times New Roman" w:hAnsi="Times New Roman" w:cs="Times New Roman"/>
              </w:rPr>
            </w:pPr>
            <w:r>
              <w:rPr>
                <w:rFonts w:ascii="Times New Roman" w:hAnsi="Times New Roman" w:cs="Times New Roman"/>
              </w:rPr>
              <w:t>MR4</w:t>
            </w:r>
          </w:p>
        </w:tc>
        <w:tc>
          <w:tcPr>
            <w:tcW w:w="1342" w:type="dxa"/>
          </w:tcPr>
          <w:p w14:paraId="562818B9" w14:textId="21FE699A" w:rsidR="004751DF" w:rsidRPr="00230F5A" w:rsidRDefault="004751DF" w:rsidP="004751DF">
            <w:pPr>
              <w:spacing w:line="40" w:lineRule="atLeast"/>
              <w:contextualSpacing/>
              <w:rPr>
                <w:rFonts w:ascii="Times New Roman" w:hAnsi="Times New Roman" w:cs="Times New Roman"/>
              </w:rPr>
            </w:pPr>
            <w:r>
              <w:rPr>
                <w:rFonts w:ascii="Times New Roman" w:hAnsi="Times New Roman" w:cs="Times New Roman"/>
              </w:rPr>
              <w:t>1</w:t>
            </w:r>
            <w:r>
              <w:rPr>
                <w:rFonts w:ascii="Times New Roman" w:hAnsi="Times New Roman" w:cs="Times New Roman"/>
              </w:rPr>
              <w:t>4</w:t>
            </w:r>
            <w:r w:rsidRPr="00230F5A">
              <w:rPr>
                <w:rFonts w:ascii="Times New Roman" w:hAnsi="Times New Roman" w:cs="Times New Roman"/>
              </w:rPr>
              <w:t>-</w:t>
            </w:r>
            <w:r>
              <w:rPr>
                <w:rFonts w:ascii="Times New Roman" w:hAnsi="Times New Roman" w:cs="Times New Roman"/>
              </w:rPr>
              <w:t>0</w:t>
            </w:r>
            <w:r>
              <w:rPr>
                <w:rFonts w:ascii="Times New Roman" w:hAnsi="Times New Roman" w:cs="Times New Roman"/>
              </w:rPr>
              <w:t>8-</w:t>
            </w:r>
            <w:r w:rsidRPr="00230F5A">
              <w:rPr>
                <w:rFonts w:ascii="Times New Roman" w:hAnsi="Times New Roman" w:cs="Times New Roman"/>
              </w:rPr>
              <w:t>202</w:t>
            </w:r>
            <w:r>
              <w:rPr>
                <w:rFonts w:ascii="Times New Roman" w:hAnsi="Times New Roman" w:cs="Times New Roman"/>
              </w:rPr>
              <w:t>4</w:t>
            </w:r>
          </w:p>
        </w:tc>
        <w:tc>
          <w:tcPr>
            <w:tcW w:w="2046" w:type="dxa"/>
          </w:tcPr>
          <w:p w14:paraId="5F3A5AEE" w14:textId="77777777" w:rsidR="004751DF" w:rsidRDefault="004751DF" w:rsidP="004751DF">
            <w:pPr>
              <w:spacing w:line="40" w:lineRule="atLeast"/>
              <w:contextualSpacing/>
              <w:rPr>
                <w:rFonts w:ascii="Times New Roman" w:hAnsi="Times New Roman" w:cs="Times New Roman"/>
              </w:rPr>
            </w:pPr>
            <w:r>
              <w:rPr>
                <w:rFonts w:ascii="Times New Roman" w:hAnsi="Times New Roman" w:cs="Times New Roman"/>
              </w:rPr>
              <w:t>Claudio Velasquez</w:t>
            </w:r>
          </w:p>
          <w:p w14:paraId="5CBF3C25" w14:textId="77777777" w:rsidR="004751DF" w:rsidRDefault="004751DF" w:rsidP="004751DF">
            <w:pPr>
              <w:spacing w:line="40" w:lineRule="atLeast"/>
              <w:contextualSpacing/>
              <w:rPr>
                <w:rFonts w:ascii="Times New Roman" w:hAnsi="Times New Roman" w:cs="Times New Roman"/>
              </w:rPr>
            </w:pPr>
            <w:r>
              <w:rPr>
                <w:rFonts w:ascii="Times New Roman" w:hAnsi="Times New Roman" w:cs="Times New Roman"/>
              </w:rPr>
              <w:t>Jonathan Arce</w:t>
            </w:r>
          </w:p>
          <w:p w14:paraId="5B494666" w14:textId="2F732F8F" w:rsidR="004751DF" w:rsidRPr="00230F5A" w:rsidRDefault="004751DF" w:rsidP="004751DF">
            <w:pPr>
              <w:spacing w:line="40" w:lineRule="atLeast"/>
              <w:contextualSpacing/>
              <w:rPr>
                <w:rFonts w:ascii="Times New Roman" w:hAnsi="Times New Roman" w:cs="Times New Roman"/>
              </w:rPr>
            </w:pPr>
            <w:r>
              <w:rPr>
                <w:rFonts w:ascii="Times New Roman" w:hAnsi="Times New Roman" w:cs="Times New Roman"/>
              </w:rPr>
              <w:t>Oliver Silva</w:t>
            </w:r>
          </w:p>
        </w:tc>
        <w:tc>
          <w:tcPr>
            <w:tcW w:w="889" w:type="dxa"/>
          </w:tcPr>
          <w:p w14:paraId="03E710F1" w14:textId="2563F4F2" w:rsidR="004751DF" w:rsidRPr="00230F5A" w:rsidRDefault="004751DF" w:rsidP="004751DF">
            <w:pPr>
              <w:spacing w:line="40" w:lineRule="atLeast"/>
              <w:contextualSpacing/>
              <w:rPr>
                <w:rFonts w:ascii="Times New Roman" w:hAnsi="Times New Roman" w:cs="Times New Roman"/>
              </w:rPr>
            </w:pPr>
            <w:r>
              <w:rPr>
                <w:rFonts w:ascii="Times New Roman" w:hAnsi="Times New Roman" w:cs="Times New Roman"/>
              </w:rPr>
              <w:t>3</w:t>
            </w:r>
            <w:r w:rsidRPr="00230F5A">
              <w:rPr>
                <w:rFonts w:ascii="Times New Roman" w:hAnsi="Times New Roman" w:cs="Times New Roman"/>
              </w:rPr>
              <w:t>.0</w:t>
            </w:r>
          </w:p>
        </w:tc>
        <w:tc>
          <w:tcPr>
            <w:tcW w:w="4209" w:type="dxa"/>
          </w:tcPr>
          <w:p w14:paraId="74A542E9" w14:textId="77777777" w:rsidR="004751DF" w:rsidRDefault="004751DF" w:rsidP="004751DF">
            <w:pPr>
              <w:spacing w:line="40" w:lineRule="atLeast"/>
              <w:contextualSpacing/>
              <w:rPr>
                <w:rFonts w:ascii="Times New Roman" w:hAnsi="Times New Roman" w:cs="Times New Roman"/>
              </w:rPr>
            </w:pPr>
            <w:r>
              <w:rPr>
                <w:rFonts w:ascii="Times New Roman" w:hAnsi="Times New Roman" w:cs="Times New Roman"/>
              </w:rPr>
              <w:t>Correo 13.08.2024</w:t>
            </w:r>
          </w:p>
          <w:p w14:paraId="2680C47E" w14:textId="23DDF122" w:rsidR="004751DF" w:rsidRPr="00230F5A" w:rsidRDefault="004751DF" w:rsidP="004751DF">
            <w:pPr>
              <w:spacing w:line="40" w:lineRule="atLeast"/>
              <w:contextualSpacing/>
              <w:rPr>
                <w:rFonts w:ascii="Times New Roman" w:hAnsi="Times New Roman" w:cs="Times New Roman"/>
              </w:rPr>
            </w:pPr>
            <w:r w:rsidRPr="004751DF">
              <w:rPr>
                <w:rFonts w:ascii="Times New Roman" w:hAnsi="Times New Roman" w:cs="Times New Roman"/>
              </w:rPr>
              <w:t> Estructura del punto 4, muestra en la estructura el campo de fecha como 18A cuando debe ser 18. El nombre del archivo está incompleto debe ser "ESTADO DEL RESULTADO CONSOLIDADO LOCAL Y ESTADO DE OTRO RESULTADO INTEGRAL CONSOLIDADO LOCAL</w:t>
            </w:r>
          </w:p>
        </w:tc>
      </w:tr>
      <w:tr w:rsidR="004751DF" w:rsidRPr="00230F5A" w14:paraId="38B70AFE" w14:textId="34FEEE1D" w:rsidTr="000506C0">
        <w:tc>
          <w:tcPr>
            <w:tcW w:w="1256" w:type="dxa"/>
          </w:tcPr>
          <w:p w14:paraId="23AEB014" w14:textId="5799241D" w:rsidR="004751DF" w:rsidRPr="00230F5A" w:rsidRDefault="004751DF" w:rsidP="004751DF">
            <w:pPr>
              <w:spacing w:line="40" w:lineRule="atLeast"/>
              <w:contextualSpacing/>
              <w:rPr>
                <w:rFonts w:ascii="Times New Roman" w:hAnsi="Times New Roman" w:cs="Times New Roman"/>
              </w:rPr>
            </w:pPr>
          </w:p>
        </w:tc>
        <w:tc>
          <w:tcPr>
            <w:tcW w:w="1342" w:type="dxa"/>
          </w:tcPr>
          <w:p w14:paraId="7FA5A642" w14:textId="1B5644C6" w:rsidR="004751DF" w:rsidRPr="00230F5A" w:rsidRDefault="004751DF" w:rsidP="004751DF">
            <w:pPr>
              <w:spacing w:line="40" w:lineRule="atLeast"/>
              <w:contextualSpacing/>
              <w:rPr>
                <w:rFonts w:ascii="Times New Roman" w:hAnsi="Times New Roman" w:cs="Times New Roman"/>
              </w:rPr>
            </w:pPr>
          </w:p>
        </w:tc>
        <w:tc>
          <w:tcPr>
            <w:tcW w:w="2046" w:type="dxa"/>
          </w:tcPr>
          <w:p w14:paraId="10E83E9F" w14:textId="672541B2" w:rsidR="004751DF" w:rsidRPr="00230F5A" w:rsidRDefault="004751DF" w:rsidP="004751DF">
            <w:pPr>
              <w:spacing w:line="40" w:lineRule="atLeast"/>
              <w:contextualSpacing/>
              <w:rPr>
                <w:rFonts w:ascii="Times New Roman" w:hAnsi="Times New Roman" w:cs="Times New Roman"/>
              </w:rPr>
            </w:pPr>
          </w:p>
        </w:tc>
        <w:tc>
          <w:tcPr>
            <w:tcW w:w="889" w:type="dxa"/>
          </w:tcPr>
          <w:p w14:paraId="50EBE826" w14:textId="77CBF93B" w:rsidR="004751DF" w:rsidRPr="00230F5A" w:rsidRDefault="004751DF" w:rsidP="004751DF">
            <w:pPr>
              <w:spacing w:line="40" w:lineRule="atLeast"/>
              <w:contextualSpacing/>
              <w:rPr>
                <w:rFonts w:ascii="Times New Roman" w:hAnsi="Times New Roman" w:cs="Times New Roman"/>
              </w:rPr>
            </w:pPr>
          </w:p>
        </w:tc>
        <w:tc>
          <w:tcPr>
            <w:tcW w:w="4209" w:type="dxa"/>
          </w:tcPr>
          <w:p w14:paraId="3301AE4B" w14:textId="02B86A20" w:rsidR="004751DF" w:rsidRPr="00230F5A" w:rsidRDefault="004751DF" w:rsidP="004751DF">
            <w:pPr>
              <w:spacing w:line="40" w:lineRule="atLeast"/>
              <w:contextualSpacing/>
              <w:rPr>
                <w:rFonts w:ascii="Times New Roman" w:hAnsi="Times New Roman" w:cs="Times New Roman"/>
              </w:rPr>
            </w:pPr>
          </w:p>
        </w:tc>
      </w:tr>
      <w:tr w:rsidR="004751DF" w:rsidRPr="00230F5A" w14:paraId="4B606B6E" w14:textId="62885254" w:rsidTr="000506C0">
        <w:tc>
          <w:tcPr>
            <w:tcW w:w="1256" w:type="dxa"/>
          </w:tcPr>
          <w:p w14:paraId="612D72B6" w14:textId="77777777" w:rsidR="004751DF" w:rsidRPr="00230F5A" w:rsidRDefault="004751DF" w:rsidP="004751DF">
            <w:pPr>
              <w:spacing w:line="40" w:lineRule="atLeast"/>
              <w:contextualSpacing/>
              <w:rPr>
                <w:rFonts w:ascii="Times New Roman" w:hAnsi="Times New Roman" w:cs="Times New Roman"/>
              </w:rPr>
            </w:pPr>
          </w:p>
        </w:tc>
        <w:tc>
          <w:tcPr>
            <w:tcW w:w="1342" w:type="dxa"/>
          </w:tcPr>
          <w:p w14:paraId="2796920D" w14:textId="77777777" w:rsidR="004751DF" w:rsidRPr="00230F5A" w:rsidRDefault="004751DF" w:rsidP="004751DF">
            <w:pPr>
              <w:spacing w:line="40" w:lineRule="atLeast"/>
              <w:contextualSpacing/>
              <w:rPr>
                <w:rFonts w:ascii="Times New Roman" w:hAnsi="Times New Roman" w:cs="Times New Roman"/>
              </w:rPr>
            </w:pPr>
          </w:p>
        </w:tc>
        <w:tc>
          <w:tcPr>
            <w:tcW w:w="2046" w:type="dxa"/>
          </w:tcPr>
          <w:p w14:paraId="566DBFB5" w14:textId="77777777" w:rsidR="004751DF" w:rsidRPr="00230F5A" w:rsidRDefault="004751DF" w:rsidP="004751DF">
            <w:pPr>
              <w:spacing w:line="40" w:lineRule="atLeast"/>
              <w:contextualSpacing/>
              <w:rPr>
                <w:rFonts w:ascii="Times New Roman" w:hAnsi="Times New Roman" w:cs="Times New Roman"/>
              </w:rPr>
            </w:pPr>
          </w:p>
        </w:tc>
        <w:tc>
          <w:tcPr>
            <w:tcW w:w="889" w:type="dxa"/>
          </w:tcPr>
          <w:p w14:paraId="7B788475" w14:textId="77777777" w:rsidR="004751DF" w:rsidRPr="00230F5A" w:rsidRDefault="004751DF" w:rsidP="004751DF">
            <w:pPr>
              <w:spacing w:line="40" w:lineRule="atLeast"/>
              <w:contextualSpacing/>
              <w:rPr>
                <w:rFonts w:ascii="Times New Roman" w:hAnsi="Times New Roman" w:cs="Times New Roman"/>
              </w:rPr>
            </w:pPr>
          </w:p>
        </w:tc>
        <w:tc>
          <w:tcPr>
            <w:tcW w:w="4209" w:type="dxa"/>
          </w:tcPr>
          <w:p w14:paraId="22CB4D9D" w14:textId="0535C94F" w:rsidR="004751DF" w:rsidRPr="00230F5A" w:rsidRDefault="004751DF" w:rsidP="004751DF">
            <w:pPr>
              <w:spacing w:line="40" w:lineRule="atLeast"/>
              <w:contextualSpacing/>
              <w:rPr>
                <w:rFonts w:ascii="Times New Roman" w:hAnsi="Times New Roman" w:cs="Times New Roman"/>
              </w:rPr>
            </w:pPr>
          </w:p>
        </w:tc>
      </w:tr>
      <w:tr w:rsidR="004751DF" w:rsidRPr="00230F5A" w14:paraId="2EA7A1DB" w14:textId="6C6D457E" w:rsidTr="000506C0">
        <w:tc>
          <w:tcPr>
            <w:tcW w:w="1256" w:type="dxa"/>
          </w:tcPr>
          <w:p w14:paraId="4D062B49" w14:textId="77777777" w:rsidR="004751DF" w:rsidRPr="00230F5A" w:rsidRDefault="004751DF" w:rsidP="004751DF">
            <w:pPr>
              <w:spacing w:line="40" w:lineRule="atLeast"/>
              <w:contextualSpacing/>
              <w:rPr>
                <w:rFonts w:ascii="Times New Roman" w:hAnsi="Times New Roman" w:cs="Times New Roman"/>
              </w:rPr>
            </w:pPr>
          </w:p>
        </w:tc>
        <w:tc>
          <w:tcPr>
            <w:tcW w:w="1342" w:type="dxa"/>
          </w:tcPr>
          <w:p w14:paraId="00B75E93" w14:textId="77777777" w:rsidR="004751DF" w:rsidRPr="00230F5A" w:rsidRDefault="004751DF" w:rsidP="004751DF">
            <w:pPr>
              <w:spacing w:line="40" w:lineRule="atLeast"/>
              <w:contextualSpacing/>
              <w:rPr>
                <w:rFonts w:ascii="Times New Roman" w:hAnsi="Times New Roman" w:cs="Times New Roman"/>
              </w:rPr>
            </w:pPr>
          </w:p>
        </w:tc>
        <w:tc>
          <w:tcPr>
            <w:tcW w:w="2046" w:type="dxa"/>
          </w:tcPr>
          <w:p w14:paraId="15B3D2B8" w14:textId="77777777" w:rsidR="004751DF" w:rsidRPr="00230F5A" w:rsidRDefault="004751DF" w:rsidP="004751DF">
            <w:pPr>
              <w:spacing w:line="40" w:lineRule="atLeast"/>
              <w:contextualSpacing/>
              <w:rPr>
                <w:rFonts w:ascii="Times New Roman" w:hAnsi="Times New Roman" w:cs="Times New Roman"/>
              </w:rPr>
            </w:pPr>
          </w:p>
        </w:tc>
        <w:tc>
          <w:tcPr>
            <w:tcW w:w="889" w:type="dxa"/>
          </w:tcPr>
          <w:p w14:paraId="636F09EA" w14:textId="77777777" w:rsidR="004751DF" w:rsidRPr="00230F5A" w:rsidRDefault="004751DF" w:rsidP="004751DF">
            <w:pPr>
              <w:spacing w:line="40" w:lineRule="atLeast"/>
              <w:contextualSpacing/>
              <w:rPr>
                <w:rFonts w:ascii="Times New Roman" w:hAnsi="Times New Roman" w:cs="Times New Roman"/>
              </w:rPr>
            </w:pPr>
          </w:p>
        </w:tc>
        <w:tc>
          <w:tcPr>
            <w:tcW w:w="4209" w:type="dxa"/>
          </w:tcPr>
          <w:p w14:paraId="370FDB39" w14:textId="597E7583" w:rsidR="004751DF" w:rsidRPr="00230F5A" w:rsidRDefault="004751DF" w:rsidP="004751DF">
            <w:pPr>
              <w:spacing w:line="40" w:lineRule="atLeast"/>
              <w:contextualSpacing/>
              <w:rPr>
                <w:rFonts w:ascii="Times New Roman" w:hAnsi="Times New Roman" w:cs="Times New Roman"/>
              </w:rPr>
            </w:pPr>
          </w:p>
        </w:tc>
      </w:tr>
      <w:tr w:rsidR="004751DF" w:rsidRPr="00230F5A" w14:paraId="4EBD62EB" w14:textId="7659FBA3" w:rsidTr="000506C0">
        <w:tc>
          <w:tcPr>
            <w:tcW w:w="1256" w:type="dxa"/>
          </w:tcPr>
          <w:p w14:paraId="6FF918B3" w14:textId="77777777" w:rsidR="004751DF" w:rsidRPr="00230F5A" w:rsidRDefault="004751DF" w:rsidP="004751DF">
            <w:pPr>
              <w:spacing w:line="40" w:lineRule="atLeast"/>
              <w:contextualSpacing/>
              <w:rPr>
                <w:rFonts w:ascii="Times New Roman" w:hAnsi="Times New Roman" w:cs="Times New Roman"/>
              </w:rPr>
            </w:pPr>
          </w:p>
        </w:tc>
        <w:tc>
          <w:tcPr>
            <w:tcW w:w="1342" w:type="dxa"/>
          </w:tcPr>
          <w:p w14:paraId="42356DD2" w14:textId="77777777" w:rsidR="004751DF" w:rsidRPr="00230F5A" w:rsidRDefault="004751DF" w:rsidP="004751DF">
            <w:pPr>
              <w:spacing w:line="40" w:lineRule="atLeast"/>
              <w:contextualSpacing/>
              <w:rPr>
                <w:rFonts w:ascii="Times New Roman" w:hAnsi="Times New Roman" w:cs="Times New Roman"/>
              </w:rPr>
            </w:pPr>
          </w:p>
        </w:tc>
        <w:tc>
          <w:tcPr>
            <w:tcW w:w="2046" w:type="dxa"/>
          </w:tcPr>
          <w:p w14:paraId="16C2EAFB" w14:textId="77777777" w:rsidR="004751DF" w:rsidRPr="00230F5A" w:rsidRDefault="004751DF" w:rsidP="004751DF">
            <w:pPr>
              <w:spacing w:line="40" w:lineRule="atLeast"/>
              <w:contextualSpacing/>
              <w:rPr>
                <w:rFonts w:ascii="Times New Roman" w:hAnsi="Times New Roman" w:cs="Times New Roman"/>
              </w:rPr>
            </w:pPr>
          </w:p>
        </w:tc>
        <w:tc>
          <w:tcPr>
            <w:tcW w:w="889" w:type="dxa"/>
          </w:tcPr>
          <w:p w14:paraId="5DEA698F" w14:textId="77777777" w:rsidR="004751DF" w:rsidRPr="00230F5A" w:rsidRDefault="004751DF" w:rsidP="004751DF">
            <w:pPr>
              <w:spacing w:line="40" w:lineRule="atLeast"/>
              <w:contextualSpacing/>
              <w:rPr>
                <w:rFonts w:ascii="Times New Roman" w:hAnsi="Times New Roman" w:cs="Times New Roman"/>
              </w:rPr>
            </w:pPr>
          </w:p>
        </w:tc>
        <w:tc>
          <w:tcPr>
            <w:tcW w:w="4209" w:type="dxa"/>
          </w:tcPr>
          <w:p w14:paraId="75178590" w14:textId="35DC425B" w:rsidR="004751DF" w:rsidRPr="00230F5A" w:rsidRDefault="004751DF" w:rsidP="004751DF">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lastRenderedPageBreak/>
        <w:br w:type="page"/>
      </w:r>
    </w:p>
    <w:p w14:paraId="64EB275F" w14:textId="602FC21C" w:rsidR="00C4642F" w:rsidRPr="00230F5A" w:rsidRDefault="00C4642F" w:rsidP="00A06AD3">
      <w:pPr>
        <w:pStyle w:val="Ttulo1"/>
        <w:numPr>
          <w:ilvl w:val="0"/>
          <w:numId w:val="7"/>
        </w:numPr>
        <w:rPr>
          <w:rFonts w:cs="Times New Roman"/>
        </w:rPr>
      </w:pPr>
      <w:bookmarkStart w:id="0" w:name="_Toc15233947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3947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D4FCFFA" w14:textId="77777777" w:rsidR="00357A35" w:rsidRDefault="00357A35" w:rsidP="00357A35">
      <w:pPr>
        <w:rPr>
          <w:rFonts w:ascii="Times New Roman" w:hAnsi="Times New Roman" w:cs="Times New Roman"/>
          <w:color w:val="4472C4" w:themeColor="accent1"/>
        </w:rPr>
      </w:pPr>
      <w:r>
        <w:rPr>
          <w:rFonts w:ascii="Times New Roman" w:hAnsi="Times New Roman" w:cs="Times New Roman"/>
          <w:color w:val="4472C4" w:themeColor="accent1"/>
        </w:rPr>
        <w:t>Header:</w:t>
      </w: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3"/>
        <w:gridCol w:w="2978"/>
      </w:tblGrid>
      <w:tr w:rsidR="00357A35" w14:paraId="1CBC27A8"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9EA7A85"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36B0BD8"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CB23AE7" w14:textId="77777777" w:rsidR="00357A35" w:rsidRDefault="00357A35">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6C8A9D29" w14:textId="3D87DD79"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9(0</w:t>
            </w:r>
            <w:r w:rsidR="00264C16">
              <w:rPr>
                <w:rFonts w:ascii="Times New Roman" w:hAnsi="Times New Roman" w:cs="Times New Roman"/>
              </w:rPr>
              <w:t>4</w:t>
            </w:r>
            <w:r>
              <w:rPr>
                <w:rFonts w:ascii="Times New Roman" w:hAnsi="Times New Roman" w:cs="Times New Roman"/>
              </w:rPr>
              <w:t>)</w:t>
            </w:r>
          </w:p>
        </w:tc>
      </w:tr>
      <w:tr w:rsidR="00357A35" w14:paraId="0BB15B91" w14:textId="77777777" w:rsidTr="00357A35">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94A11F3"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299F80C7"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671C228A" w14:textId="1F6C323C"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 xml:space="preserve">Identificación del </w:t>
            </w:r>
            <w:r w:rsidR="00677DAC">
              <w:rPr>
                <w:rFonts w:ascii="Times New Roman" w:hAnsi="Times New Roman" w:cs="Times New Roman"/>
              </w:rPr>
              <w:t>archive</w:t>
            </w:r>
          </w:p>
        </w:tc>
        <w:tc>
          <w:tcPr>
            <w:tcW w:w="2977" w:type="dxa"/>
            <w:tcBorders>
              <w:top w:val="single" w:sz="4" w:space="0" w:color="000000"/>
              <w:left w:val="single" w:sz="4" w:space="0" w:color="000000"/>
              <w:bottom w:val="single" w:sz="4" w:space="0" w:color="000000"/>
              <w:right w:val="single" w:sz="4" w:space="0" w:color="000000"/>
            </w:tcBorders>
            <w:hideMark/>
          </w:tcPr>
          <w:p w14:paraId="3D65F694"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X(03)</w:t>
            </w:r>
          </w:p>
        </w:tc>
      </w:tr>
      <w:tr w:rsidR="00357A35" w14:paraId="7C07D41C" w14:textId="77777777" w:rsidTr="00357A35">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E128E50"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8EA553A"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70D45474"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Periodo</w:t>
            </w:r>
          </w:p>
        </w:tc>
        <w:tc>
          <w:tcPr>
            <w:tcW w:w="2977" w:type="dxa"/>
            <w:tcBorders>
              <w:top w:val="single" w:sz="4" w:space="0" w:color="000000"/>
              <w:left w:val="single" w:sz="4" w:space="0" w:color="000000"/>
              <w:bottom w:val="single" w:sz="4" w:space="0" w:color="000000"/>
              <w:right w:val="single" w:sz="4" w:space="0" w:color="000000"/>
            </w:tcBorders>
            <w:hideMark/>
          </w:tcPr>
          <w:p w14:paraId="1CB8E3CC" w14:textId="2A15E29C"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P(0</w:t>
            </w:r>
            <w:r w:rsidR="00264C16">
              <w:rPr>
                <w:rFonts w:ascii="Times New Roman" w:hAnsi="Times New Roman" w:cs="Times New Roman"/>
              </w:rPr>
              <w:t>6</w:t>
            </w:r>
            <w:r>
              <w:rPr>
                <w:rFonts w:ascii="Times New Roman" w:hAnsi="Times New Roman" w:cs="Times New Roman"/>
              </w:rPr>
              <w:t>)    AAAAMM</w:t>
            </w:r>
          </w:p>
        </w:tc>
      </w:tr>
      <w:tr w:rsidR="00357A35" w14:paraId="7065C47E" w14:textId="77777777" w:rsidTr="009258AA">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3612F8E"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526A3E51" w14:textId="77777777" w:rsidR="00357A35" w:rsidRDefault="00357A35">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tcPr>
          <w:p w14:paraId="50E57A33" w14:textId="42624106" w:rsidR="00357A35" w:rsidRDefault="00264C16">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tcPr>
          <w:p w14:paraId="0E8DC907" w14:textId="02401991" w:rsidR="00357A35" w:rsidRDefault="00264C16">
            <w:pPr>
              <w:pStyle w:val="TableParagraph"/>
              <w:spacing w:line="248" w:lineRule="exact"/>
              <w:ind w:left="110"/>
              <w:rPr>
                <w:rFonts w:ascii="Times New Roman" w:hAnsi="Times New Roman" w:cs="Times New Roman"/>
              </w:rPr>
            </w:pPr>
            <w:r>
              <w:rPr>
                <w:rFonts w:ascii="Times New Roman" w:hAnsi="Times New Roman" w:cs="Times New Roman"/>
              </w:rPr>
              <w:t>X(</w:t>
            </w:r>
            <w:r w:rsidR="0004257D">
              <w:rPr>
                <w:rFonts w:ascii="Times New Roman" w:hAnsi="Times New Roman" w:cs="Times New Roman"/>
              </w:rPr>
              <w:t>11</w:t>
            </w:r>
            <w:r>
              <w:rPr>
                <w:rFonts w:ascii="Times New Roman" w:hAnsi="Times New Roman" w:cs="Times New Roman"/>
              </w:rPr>
              <w:t>)</w:t>
            </w:r>
          </w:p>
        </w:tc>
      </w:tr>
    </w:tbl>
    <w:p w14:paraId="0B300366" w14:textId="5112FC72" w:rsidR="00357A35" w:rsidRDefault="00357A35" w:rsidP="00357A35">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 xml:space="preserve">registro: </w:t>
      </w:r>
      <w:r w:rsidR="0004257D">
        <w:rPr>
          <w:rFonts w:ascii="Times New Roman" w:hAnsi="Times New Roman" w:cs="Times New Roman"/>
        </w:rPr>
        <w:t>2</w:t>
      </w:r>
      <w:r w:rsidR="00D7429E">
        <w:rPr>
          <w:rFonts w:ascii="Times New Roman" w:hAnsi="Times New Roman" w:cs="Times New Roman"/>
        </w:rPr>
        <w:t>4</w:t>
      </w:r>
    </w:p>
    <w:p w14:paraId="4BFF09A4" w14:textId="77777777" w:rsidR="00357A35" w:rsidRDefault="00357A35" w:rsidP="00357A35">
      <w:pPr>
        <w:tabs>
          <w:tab w:val="left" w:pos="1349"/>
        </w:tabs>
        <w:ind w:left="212"/>
        <w:rPr>
          <w:rFonts w:ascii="Times New Roman" w:hAnsi="Times New Roman" w:cs="Times New Roman"/>
          <w:i/>
          <w:sz w:val="20"/>
        </w:rPr>
      </w:pPr>
      <w:r>
        <w:rPr>
          <w:rFonts w:ascii="Times New Roman" w:hAnsi="Times New Roman" w:cs="Times New Roman"/>
          <w:i/>
          <w:sz w:val="20"/>
        </w:rPr>
        <w:tab/>
      </w:r>
    </w:p>
    <w:p w14:paraId="75ADDDAA" w14:textId="77777777" w:rsidR="0004257D" w:rsidRDefault="0004257D" w:rsidP="0004257D">
      <w:pPr>
        <w:pStyle w:val="Prrafodelista"/>
        <w:numPr>
          <w:ilvl w:val="5"/>
          <w:numId w:val="49"/>
        </w:numPr>
        <w:tabs>
          <w:tab w:val="left" w:pos="1349"/>
        </w:tabs>
        <w:spacing w:after="58"/>
        <w:ind w:hanging="1137"/>
        <w:rPr>
          <w:rFonts w:ascii="Times New Roman"/>
          <w:i/>
          <w:sz w:val="20"/>
        </w:rPr>
      </w:pPr>
      <w:r>
        <w:rPr>
          <w:rFonts w:ascii="Times New Roman"/>
          <w:i/>
          <w:sz w:val="20"/>
        </w:rPr>
        <w:t>Registros</w:t>
      </w:r>
      <w:r>
        <w:rPr>
          <w:rFonts w:ascii="Times New Roman"/>
          <w:i/>
          <w:spacing w:val="-2"/>
          <w:sz w:val="20"/>
        </w:rPr>
        <w:t xml:space="preserve"> </w:t>
      </w:r>
      <w:r>
        <w:rPr>
          <w:rFonts w:ascii="Times New Roman"/>
          <w:i/>
          <w:sz w:val="20"/>
        </w:rPr>
        <w:t>de</w:t>
      </w:r>
      <w:r>
        <w:rPr>
          <w:rFonts w:ascii="Times New Roman"/>
          <w:i/>
          <w:spacing w:val="-1"/>
          <w:sz w:val="20"/>
        </w:rPr>
        <w:t xml:space="preserve"> </w:t>
      </w:r>
      <w:r>
        <w:rPr>
          <w:rFonts w:ascii="Times New Roman"/>
          <w:i/>
          <w:sz w:val="20"/>
        </w:rPr>
        <w:t>datos</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04257D" w14:paraId="799DE3A5" w14:textId="77777777" w:rsidTr="00D47C67">
        <w:trPr>
          <w:trHeight w:val="244"/>
        </w:trPr>
        <w:tc>
          <w:tcPr>
            <w:tcW w:w="1414" w:type="dxa"/>
          </w:tcPr>
          <w:p w14:paraId="2A1DB793" w14:textId="77777777" w:rsidR="0004257D" w:rsidRDefault="0004257D" w:rsidP="00D47C67">
            <w:pPr>
              <w:pStyle w:val="TableParagraph"/>
              <w:spacing w:before="2" w:line="222" w:lineRule="exact"/>
              <w:ind w:left="110"/>
              <w:rPr>
                <w:sz w:val="20"/>
              </w:rPr>
            </w:pPr>
            <w:r>
              <w:rPr>
                <w:sz w:val="20"/>
              </w:rPr>
              <w:t>Campo</w:t>
            </w:r>
            <w:r>
              <w:rPr>
                <w:spacing w:val="-5"/>
                <w:sz w:val="20"/>
              </w:rPr>
              <w:t xml:space="preserve"> </w:t>
            </w:r>
            <w:r>
              <w:rPr>
                <w:sz w:val="20"/>
              </w:rPr>
              <w:t>1</w:t>
            </w:r>
          </w:p>
        </w:tc>
        <w:tc>
          <w:tcPr>
            <w:tcW w:w="425" w:type="dxa"/>
          </w:tcPr>
          <w:p w14:paraId="51183CC5" w14:textId="77777777" w:rsidR="0004257D" w:rsidRDefault="0004257D" w:rsidP="00D47C67">
            <w:pPr>
              <w:pStyle w:val="TableParagraph"/>
              <w:spacing w:before="2" w:line="222" w:lineRule="exact"/>
              <w:rPr>
                <w:sz w:val="20"/>
              </w:rPr>
            </w:pPr>
            <w:r>
              <w:rPr>
                <w:w w:val="99"/>
                <w:sz w:val="20"/>
              </w:rPr>
              <w:t>:</w:t>
            </w:r>
          </w:p>
        </w:tc>
        <w:tc>
          <w:tcPr>
            <w:tcW w:w="5389" w:type="dxa"/>
          </w:tcPr>
          <w:p w14:paraId="29E03E84" w14:textId="77777777" w:rsidR="0004257D" w:rsidRDefault="0004257D" w:rsidP="00D47C67">
            <w:pPr>
              <w:pStyle w:val="TableParagraph"/>
              <w:spacing w:before="2" w:line="222" w:lineRule="exact"/>
              <w:rPr>
                <w:sz w:val="20"/>
              </w:rPr>
            </w:pPr>
            <w:r>
              <w:rPr>
                <w:sz w:val="20"/>
              </w:rPr>
              <w:t>Código</w:t>
            </w:r>
            <w:r>
              <w:rPr>
                <w:spacing w:val="-5"/>
                <w:sz w:val="20"/>
              </w:rPr>
              <w:t xml:space="preserve"> </w:t>
            </w:r>
            <w:r>
              <w:rPr>
                <w:sz w:val="20"/>
              </w:rPr>
              <w:t>contable</w:t>
            </w:r>
          </w:p>
        </w:tc>
        <w:tc>
          <w:tcPr>
            <w:tcW w:w="2549" w:type="dxa"/>
          </w:tcPr>
          <w:p w14:paraId="1ACB057A" w14:textId="77777777" w:rsidR="0004257D" w:rsidRDefault="0004257D" w:rsidP="00D47C67">
            <w:pPr>
              <w:pStyle w:val="TableParagraph"/>
              <w:spacing w:before="2" w:line="222" w:lineRule="exact"/>
              <w:rPr>
                <w:sz w:val="20"/>
              </w:rPr>
            </w:pPr>
            <w:r>
              <w:rPr>
                <w:sz w:val="20"/>
              </w:rPr>
              <w:t>9(09)</w:t>
            </w:r>
          </w:p>
        </w:tc>
      </w:tr>
      <w:tr w:rsidR="0004257D" w14:paraId="1AA82446" w14:textId="77777777" w:rsidTr="00D47C67">
        <w:trPr>
          <w:trHeight w:val="241"/>
        </w:trPr>
        <w:tc>
          <w:tcPr>
            <w:tcW w:w="1414" w:type="dxa"/>
          </w:tcPr>
          <w:p w14:paraId="39333856" w14:textId="77777777" w:rsidR="0004257D" w:rsidRDefault="0004257D" w:rsidP="00D47C67">
            <w:pPr>
              <w:pStyle w:val="TableParagraph"/>
              <w:spacing w:line="222" w:lineRule="exact"/>
              <w:ind w:left="110"/>
              <w:rPr>
                <w:sz w:val="20"/>
              </w:rPr>
            </w:pPr>
            <w:r>
              <w:rPr>
                <w:sz w:val="20"/>
              </w:rPr>
              <w:t>Campo</w:t>
            </w:r>
            <w:r>
              <w:rPr>
                <w:spacing w:val="-5"/>
                <w:sz w:val="20"/>
              </w:rPr>
              <w:t xml:space="preserve"> </w:t>
            </w:r>
            <w:r>
              <w:rPr>
                <w:sz w:val="20"/>
              </w:rPr>
              <w:t>2</w:t>
            </w:r>
          </w:p>
        </w:tc>
        <w:tc>
          <w:tcPr>
            <w:tcW w:w="425" w:type="dxa"/>
          </w:tcPr>
          <w:p w14:paraId="7D051DC5" w14:textId="77777777" w:rsidR="0004257D" w:rsidRDefault="0004257D" w:rsidP="00D47C67">
            <w:pPr>
              <w:pStyle w:val="TableParagraph"/>
              <w:spacing w:line="222" w:lineRule="exact"/>
              <w:rPr>
                <w:sz w:val="20"/>
              </w:rPr>
            </w:pPr>
            <w:r>
              <w:rPr>
                <w:w w:val="99"/>
                <w:sz w:val="20"/>
              </w:rPr>
              <w:t>:</w:t>
            </w:r>
          </w:p>
        </w:tc>
        <w:tc>
          <w:tcPr>
            <w:tcW w:w="5389" w:type="dxa"/>
          </w:tcPr>
          <w:p w14:paraId="4854094C" w14:textId="77777777" w:rsidR="0004257D" w:rsidRDefault="0004257D" w:rsidP="00D47C67">
            <w:pPr>
              <w:pStyle w:val="TableParagraph"/>
              <w:spacing w:line="222" w:lineRule="exact"/>
              <w:rPr>
                <w:sz w:val="20"/>
              </w:rPr>
            </w:pPr>
            <w:r>
              <w:rPr>
                <w:sz w:val="20"/>
              </w:rPr>
              <w:t>Monto</w:t>
            </w:r>
            <w:r>
              <w:rPr>
                <w:spacing w:val="-4"/>
                <w:sz w:val="20"/>
              </w:rPr>
              <w:t xml:space="preserve"> </w:t>
            </w:r>
            <w:r>
              <w:rPr>
                <w:sz w:val="20"/>
              </w:rPr>
              <w:t>total</w:t>
            </w:r>
          </w:p>
        </w:tc>
        <w:tc>
          <w:tcPr>
            <w:tcW w:w="2549" w:type="dxa"/>
          </w:tcPr>
          <w:p w14:paraId="5AF596D4" w14:textId="77777777" w:rsidR="0004257D" w:rsidRDefault="0004257D" w:rsidP="00D47C67">
            <w:pPr>
              <w:pStyle w:val="TableParagraph"/>
              <w:spacing w:line="222" w:lineRule="exact"/>
              <w:rPr>
                <w:sz w:val="20"/>
              </w:rPr>
            </w:pPr>
            <w:r>
              <w:rPr>
                <w:sz w:val="20"/>
              </w:rPr>
              <w:t>s9(14)</w:t>
            </w:r>
          </w:p>
        </w:tc>
      </w:tr>
    </w:tbl>
    <w:p w14:paraId="3F84626D" w14:textId="77777777" w:rsidR="0004257D" w:rsidRDefault="0004257D" w:rsidP="0004257D">
      <w:pPr>
        <w:pStyle w:val="Textoindependiente"/>
        <w:ind w:left="212"/>
      </w:pPr>
      <w:r>
        <w:t>Longitud</w:t>
      </w:r>
      <w:r>
        <w:rPr>
          <w:spacing w:val="-3"/>
        </w:rPr>
        <w:t xml:space="preserve"> </w:t>
      </w:r>
      <w:r>
        <w:t>Total</w:t>
      </w:r>
      <w:r>
        <w:rPr>
          <w:spacing w:val="-2"/>
        </w:rPr>
        <w:t xml:space="preserve"> </w:t>
      </w:r>
      <w:r>
        <w:t>del</w:t>
      </w:r>
      <w:r>
        <w:rPr>
          <w:spacing w:val="-1"/>
        </w:rPr>
        <w:t xml:space="preserve"> </w:t>
      </w:r>
      <w:r>
        <w:t>registro:</w:t>
      </w:r>
      <w:r>
        <w:rPr>
          <w:spacing w:val="-3"/>
        </w:rPr>
        <w:t xml:space="preserve"> </w:t>
      </w:r>
      <w:r>
        <w:t>24 Bytes</w:t>
      </w:r>
    </w:p>
    <w:p w14:paraId="110FEECD" w14:textId="5E32C536" w:rsidR="000F012A" w:rsidRDefault="000F012A" w:rsidP="00601454">
      <w:pPr>
        <w:pStyle w:val="Textoindependiente"/>
        <w:jc w:val="both"/>
        <w:rPr>
          <w:rFonts w:ascii="Times New Roman" w:hAnsi="Times New Roman" w:cs="Times New Roman"/>
          <w:b/>
          <w:bCs/>
          <w:color w:val="4472C4" w:themeColor="accent1"/>
        </w:rPr>
      </w:pPr>
      <w:r w:rsidRPr="00230F5A">
        <w:rPr>
          <w:rFonts w:ascii="Times New Roman" w:hAnsi="Times New Roman" w:cs="Times New Roman"/>
          <w:b/>
          <w:bCs/>
          <w:color w:val="4472C4" w:themeColor="accent1"/>
        </w:rPr>
        <w:br w:type="page"/>
      </w:r>
    </w:p>
    <w:p w14:paraId="7EF6499A" w14:textId="77777777" w:rsidR="00074008" w:rsidRPr="00230F5A" w:rsidRDefault="00074008" w:rsidP="00074008">
      <w:pPr>
        <w:rPr>
          <w:rFonts w:ascii="Times New Roman" w:eastAsia="Verdana" w:hAnsi="Times New Roman" w:cs="Times New Roman"/>
          <w:b/>
          <w:bCs/>
          <w:color w:val="4472C4" w:themeColor="accent1"/>
          <w:kern w:val="0"/>
          <w:sz w:val="32"/>
          <w:szCs w:val="32"/>
          <w14:ligatures w14:val="none"/>
        </w:rPr>
      </w:pPr>
    </w:p>
    <w:p w14:paraId="49728EBB" w14:textId="77777777" w:rsidR="00074008" w:rsidRPr="00230F5A" w:rsidRDefault="00074008" w:rsidP="00E337AC">
      <w:pPr>
        <w:pStyle w:val="Ttulo1"/>
        <w:numPr>
          <w:ilvl w:val="0"/>
          <w:numId w:val="7"/>
        </w:numPr>
        <w:rPr>
          <w:rFonts w:cs="Times New Roman"/>
        </w:rPr>
      </w:pPr>
      <w:bookmarkStart w:id="2" w:name="_Toc160527582"/>
      <w:r w:rsidRPr="00230F5A">
        <w:rPr>
          <w:rFonts w:cs="Times New Roman"/>
        </w:rPr>
        <w:t>Validaciones</w:t>
      </w:r>
      <w:bookmarkEnd w:id="2"/>
      <w:r w:rsidRPr="00230F5A">
        <w:rPr>
          <w:rFonts w:cs="Times New Roman"/>
        </w:rPr>
        <w:fldChar w:fldCharType="begin"/>
      </w:r>
      <w:r w:rsidRPr="00230F5A">
        <w:rPr>
          <w:rFonts w:cs="Times New Roman"/>
        </w:rPr>
        <w:instrText xml:space="preserve"> XE "Validaciones" </w:instrText>
      </w:r>
      <w:r w:rsidRPr="00230F5A">
        <w:rPr>
          <w:rFonts w:cs="Times New Roman"/>
        </w:rPr>
        <w:fldChar w:fldCharType="end"/>
      </w:r>
    </w:p>
    <w:p w14:paraId="4ADA8A74" w14:textId="77777777" w:rsidR="00074008" w:rsidRPr="00230F5A" w:rsidRDefault="00074008" w:rsidP="00E337AC">
      <w:pPr>
        <w:pStyle w:val="Ttulo2"/>
        <w:numPr>
          <w:ilvl w:val="1"/>
          <w:numId w:val="7"/>
        </w:numPr>
        <w:ind w:left="1715" w:hanging="360"/>
        <w:rPr>
          <w:sz w:val="32"/>
          <w:szCs w:val="32"/>
        </w:rPr>
      </w:pPr>
      <w:bookmarkStart w:id="3" w:name="_Toc160527583"/>
      <w:r w:rsidRPr="00230F5A">
        <w:t>Archivo de datos</w:t>
      </w:r>
      <w:bookmarkEnd w:id="3"/>
      <w:r w:rsidRPr="00230F5A">
        <w:fldChar w:fldCharType="begin"/>
      </w:r>
      <w:r w:rsidRPr="00230F5A">
        <w:instrText xml:space="preserve"> XE "Archivo de datos\" </w:instrText>
      </w:r>
      <w:r w:rsidRPr="00230F5A">
        <w:fldChar w:fldCharType="end"/>
      </w:r>
    </w:p>
    <w:p w14:paraId="3CFE5AE8" w14:textId="77777777" w:rsidR="00074008" w:rsidRPr="00230F5A" w:rsidRDefault="00074008" w:rsidP="00074008">
      <w:pPr>
        <w:pStyle w:val="Prrafodelista"/>
        <w:ind w:left="792" w:firstLine="0"/>
        <w:rPr>
          <w:rFonts w:ascii="Times New Roman" w:hAnsi="Times New Roman" w:cs="Times New Roman"/>
          <w:b/>
          <w:bCs/>
          <w:color w:val="4472C4" w:themeColor="accent1"/>
        </w:rPr>
      </w:pPr>
    </w:p>
    <w:p w14:paraId="04F25D29" w14:textId="77777777" w:rsidR="00074008" w:rsidRPr="00B537DA" w:rsidRDefault="00074008" w:rsidP="00074008">
      <w:pPr>
        <w:pStyle w:val="Prrafodelista"/>
        <w:ind w:left="792" w:firstLine="0"/>
        <w:rPr>
          <w:rFonts w:ascii="Times New Roman" w:hAnsi="Times New Roman" w:cs="Times New Roman"/>
          <w:b/>
          <w:bCs/>
          <w:color w:val="4472C4" w:themeColor="accent1"/>
          <w:sz w:val="32"/>
          <w:szCs w:val="32"/>
        </w:rPr>
      </w:pPr>
      <w:bookmarkStart w:id="4" w:name="_Hlk151646749"/>
    </w:p>
    <w:tbl>
      <w:tblPr>
        <w:tblStyle w:val="Tablaconcuadrcula"/>
        <w:tblW w:w="0" w:type="auto"/>
        <w:tblLook w:val="04A0" w:firstRow="1" w:lastRow="0" w:firstColumn="1" w:lastColumn="0" w:noHBand="0" w:noVBand="1"/>
      </w:tblPr>
      <w:tblGrid>
        <w:gridCol w:w="595"/>
        <w:gridCol w:w="7932"/>
      </w:tblGrid>
      <w:tr w:rsidR="00641010" w14:paraId="5B695AF5" w14:textId="77777777" w:rsidTr="00D0192F">
        <w:tc>
          <w:tcPr>
            <w:tcW w:w="595" w:type="dxa"/>
            <w:tcBorders>
              <w:top w:val="single" w:sz="4" w:space="0" w:color="auto"/>
              <w:left w:val="single" w:sz="4" w:space="0" w:color="auto"/>
              <w:bottom w:val="single" w:sz="4" w:space="0" w:color="auto"/>
              <w:right w:val="single" w:sz="4" w:space="0" w:color="auto"/>
            </w:tcBorders>
            <w:hideMark/>
          </w:tcPr>
          <w:bookmarkEnd w:id="4"/>
          <w:p w14:paraId="6B6DC206"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CB946FB" w14:textId="77777777" w:rsidR="00641010" w:rsidRDefault="00641010">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1AE4ED1E"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641010" w14:paraId="303FDEBA"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73D358A5"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DFCA483"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641010" w14:paraId="74B4005E" w14:textId="77777777" w:rsidTr="00D0192F">
        <w:tc>
          <w:tcPr>
            <w:tcW w:w="595" w:type="dxa"/>
            <w:tcBorders>
              <w:top w:val="single" w:sz="4" w:space="0" w:color="auto"/>
              <w:left w:val="single" w:sz="4" w:space="0" w:color="auto"/>
              <w:bottom w:val="single" w:sz="4" w:space="0" w:color="auto"/>
              <w:right w:val="single" w:sz="4" w:space="0" w:color="auto"/>
            </w:tcBorders>
          </w:tcPr>
          <w:p w14:paraId="6B3353A7" w14:textId="77777777" w:rsidR="00641010" w:rsidRDefault="00641010">
            <w:pPr>
              <w:rPr>
                <w:rFonts w:ascii="Times New Roman" w:hAnsi="Times New Roman" w:cs="Times New Roman"/>
                <w:b/>
                <w:bCs/>
                <w:color w:val="4472C4" w:themeColor="accent1"/>
              </w:rPr>
            </w:pPr>
          </w:p>
          <w:p w14:paraId="2B1D24A8" w14:textId="77777777" w:rsidR="00641010" w:rsidRDefault="00641010">
            <w:pPr>
              <w:rPr>
                <w:rFonts w:ascii="Times New Roman" w:hAnsi="Times New Roman" w:cs="Times New Roman"/>
                <w:b/>
                <w:bCs/>
                <w:color w:val="FF0000"/>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18140598" w14:textId="77777777" w:rsidR="00641010" w:rsidRDefault="00641010">
            <w:pPr>
              <w:rPr>
                <w:rFonts w:ascii="Times New Roman" w:hAnsi="Times New Roman" w:cs="Times New Roman"/>
                <w:b/>
                <w:bCs/>
                <w:color w:val="4472C4" w:themeColor="accent1"/>
              </w:rPr>
            </w:pPr>
          </w:p>
          <w:p w14:paraId="53275369"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26B7D004" w14:textId="77777777" w:rsidR="00641010" w:rsidRDefault="00641010">
            <w:pPr>
              <w:rPr>
                <w:rFonts w:ascii="Times New Roman" w:hAnsi="Times New Roman" w:cs="Times New Roman"/>
                <w:b/>
                <w:bCs/>
                <w:color w:val="4472C4" w:themeColor="accent1"/>
              </w:rPr>
            </w:pPr>
          </w:p>
        </w:tc>
      </w:tr>
      <w:tr w:rsidR="00641010" w14:paraId="5743C694"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387F0AF6"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7CD46019" w14:textId="77777777" w:rsidR="00641010" w:rsidRDefault="00641010">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r>
              <w:rPr>
                <w:rFonts w:ascii="Times New Roman" w:hAnsi="Times New Roman" w:cs="Times New Roman"/>
                <w:b/>
                <w:bCs/>
                <w:i/>
                <w:iCs/>
                <w:color w:val="4472C4" w:themeColor="accent1"/>
              </w:rPr>
              <w:t xml:space="preserve">header,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7A778C06"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FF0000"/>
              </w:rPr>
              <w:t xml:space="preserve">Obs: Un año es válido cuando es mayor a 1950. </w:t>
            </w:r>
          </w:p>
        </w:tc>
      </w:tr>
      <w:tr w:rsidR="00641010" w14:paraId="701A8CC2"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5E25F41B"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hideMark/>
          </w:tcPr>
          <w:p w14:paraId="71128F90"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validar que el área deberá estar asociada a una familia de documento, en caso contrario  </w:t>
            </w:r>
            <w:r>
              <w:rPr>
                <w:rFonts w:ascii="Times New Roman" w:hAnsi="Times New Roman" w:cs="Times New Roman"/>
                <w:b/>
                <w:bCs/>
                <w:color w:val="FF0000"/>
              </w:rPr>
              <w:t>(Error 84)</w:t>
            </w:r>
          </w:p>
        </w:tc>
      </w:tr>
      <w:tr w:rsidR="00641010" w14:paraId="77843921"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4596DBA6"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47753BCE"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validar que el área definida para la familia de documento contiene usuarios, en caso contrario </w:t>
            </w:r>
            <w:r>
              <w:rPr>
                <w:rFonts w:ascii="Times New Roman" w:hAnsi="Times New Roman" w:cs="Times New Roman"/>
                <w:b/>
                <w:bCs/>
                <w:color w:val="FF0000"/>
              </w:rPr>
              <w:t>(Error 90)</w:t>
            </w:r>
          </w:p>
        </w:tc>
      </w:tr>
      <w:tr w:rsidR="00641010" w14:paraId="3AD00918"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2690AB63"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70BCD4F"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tipo de documento no ha sido eliminado, en caso contrario </w:t>
            </w:r>
            <w:r>
              <w:rPr>
                <w:rFonts w:ascii="Times New Roman" w:hAnsi="Times New Roman" w:cs="Times New Roman"/>
                <w:b/>
                <w:bCs/>
                <w:color w:val="FF0000"/>
              </w:rPr>
              <w:t>(Error 87)</w:t>
            </w:r>
          </w:p>
        </w:tc>
      </w:tr>
      <w:tr w:rsidR="00641010" w14:paraId="3D5C3380"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59F9BCCD"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5CCCF191"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casilla origen existe en base de datos, en caso de no existir </w:t>
            </w:r>
            <w:r>
              <w:rPr>
                <w:rFonts w:ascii="Times New Roman" w:hAnsi="Times New Roman" w:cs="Times New Roman"/>
                <w:b/>
                <w:bCs/>
                <w:color w:val="FF0000"/>
              </w:rPr>
              <w:t>(Error 7)</w:t>
            </w:r>
          </w:p>
        </w:tc>
      </w:tr>
      <w:tr w:rsidR="00641010" w14:paraId="6A8033D7"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15307797"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hideMark/>
          </w:tcPr>
          <w:p w14:paraId="7F689745"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la existencia del tipo de documento en la línea </w:t>
            </w:r>
            <w:r>
              <w:rPr>
                <w:rFonts w:ascii="Times New Roman" w:hAnsi="Times New Roman" w:cs="Times New Roman"/>
                <w:b/>
                <w:bCs/>
                <w:i/>
                <w:iCs/>
                <w:color w:val="4472C4" w:themeColor="accent1"/>
              </w:rPr>
              <w:t>header</w:t>
            </w:r>
            <w:r>
              <w:rPr>
                <w:rFonts w:ascii="Times New Roman" w:hAnsi="Times New Roman" w:cs="Times New Roman"/>
                <w:b/>
                <w:bCs/>
                <w:color w:val="4472C4" w:themeColor="accent1"/>
              </w:rPr>
              <w:t xml:space="preserve"> del archivo, en caso de no existir </w:t>
            </w:r>
            <w:r>
              <w:rPr>
                <w:rFonts w:ascii="Times New Roman" w:hAnsi="Times New Roman" w:cs="Times New Roman"/>
                <w:b/>
                <w:bCs/>
                <w:color w:val="FF0000"/>
              </w:rPr>
              <w:t>(Error 89)</w:t>
            </w:r>
          </w:p>
        </w:tc>
      </w:tr>
      <w:tr w:rsidR="00641010" w14:paraId="0215B336" w14:textId="77777777" w:rsidTr="00D0192F">
        <w:tc>
          <w:tcPr>
            <w:tcW w:w="595" w:type="dxa"/>
            <w:tcBorders>
              <w:top w:val="single" w:sz="4" w:space="0" w:color="auto"/>
              <w:left w:val="single" w:sz="4" w:space="0" w:color="auto"/>
              <w:bottom w:val="single" w:sz="4" w:space="0" w:color="auto"/>
              <w:right w:val="single" w:sz="4" w:space="0" w:color="auto"/>
            </w:tcBorders>
            <w:hideMark/>
          </w:tcPr>
          <w:p w14:paraId="5351B006"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FDAA5C0" w14:textId="77777777" w:rsidR="00641010" w:rsidRDefault="0064101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tipo de documento este asociado a su flujo, en caso contrario </w:t>
            </w:r>
            <w:r>
              <w:rPr>
                <w:rFonts w:ascii="Times New Roman" w:hAnsi="Times New Roman" w:cs="Times New Roman"/>
                <w:b/>
                <w:bCs/>
                <w:color w:val="FF0000"/>
              </w:rPr>
              <w:t>(Error 86)</w:t>
            </w:r>
          </w:p>
        </w:tc>
      </w:tr>
    </w:tbl>
    <w:p w14:paraId="1A269858" w14:textId="77777777" w:rsidR="005524AC" w:rsidRDefault="005524AC" w:rsidP="005524AC">
      <w:pPr>
        <w:rPr>
          <w:rFonts w:ascii="Times New Roman" w:eastAsiaTheme="majorEastAsia" w:hAnsi="Times New Roman" w:cs="Times New Roman"/>
          <w:b/>
          <w:color w:val="2F5496" w:themeColor="accent1" w:themeShade="BF"/>
          <w:sz w:val="32"/>
          <w:szCs w:val="32"/>
        </w:rPr>
      </w:pPr>
    </w:p>
    <w:p w14:paraId="55AF2E8D" w14:textId="3FDAF9FB" w:rsidR="005524AC" w:rsidRPr="00170411" w:rsidRDefault="005524AC" w:rsidP="005524AC">
      <w:pPr>
        <w:pStyle w:val="Ttulo2"/>
        <w:numPr>
          <w:ilvl w:val="1"/>
          <w:numId w:val="50"/>
        </w:numPr>
        <w:ind w:left="792" w:hanging="1136"/>
      </w:pPr>
      <w:r>
        <w:t>Validaciones variables asociadas al documento MR4</w:t>
      </w:r>
      <w:r w:rsidRPr="00230F5A">
        <w:fldChar w:fldCharType="begin"/>
      </w:r>
      <w:r w:rsidRPr="00230F5A">
        <w:instrText xml:space="preserve"> XE "Archivo de datos\" </w:instrText>
      </w:r>
      <w:r w:rsidRPr="00230F5A">
        <w:fldChar w:fldCharType="end"/>
      </w:r>
    </w:p>
    <w:p w14:paraId="3C99B51C" w14:textId="77777777" w:rsidR="005524AC" w:rsidRPr="00230F5A" w:rsidRDefault="005524AC" w:rsidP="005524AC">
      <w:pPr>
        <w:pStyle w:val="Ttulo2"/>
        <w:numPr>
          <w:ilvl w:val="0"/>
          <w:numId w:val="0"/>
        </w:numPr>
        <w:ind w:left="3540"/>
        <w:rPr>
          <w:sz w:val="32"/>
          <w:szCs w:val="32"/>
        </w:rPr>
      </w:pPr>
      <w:r w:rsidRPr="00230F5A">
        <w:fldChar w:fldCharType="begin"/>
      </w:r>
      <w:r w:rsidRPr="00230F5A">
        <w:instrText xml:space="preserve"> XE "Archivo de datos\" </w:instrText>
      </w:r>
      <w:r w:rsidRPr="00230F5A">
        <w:fldChar w:fldCharType="end"/>
      </w:r>
    </w:p>
    <w:tbl>
      <w:tblPr>
        <w:tblStyle w:val="Tablaconcuadrcula"/>
        <w:tblW w:w="0" w:type="auto"/>
        <w:tblLook w:val="04A0" w:firstRow="1" w:lastRow="0" w:firstColumn="1" w:lastColumn="0" w:noHBand="0" w:noVBand="1"/>
      </w:tblPr>
      <w:tblGrid>
        <w:gridCol w:w="595"/>
        <w:gridCol w:w="7932"/>
      </w:tblGrid>
      <w:tr w:rsidR="005524AC" w14:paraId="79CB1BEF" w14:textId="77777777" w:rsidTr="00697DFE">
        <w:tc>
          <w:tcPr>
            <w:tcW w:w="595" w:type="dxa"/>
          </w:tcPr>
          <w:p w14:paraId="6FC5BD80" w14:textId="77777777" w:rsidR="005524AC" w:rsidRPr="00144761" w:rsidRDefault="005524AC" w:rsidP="00697DFE">
            <w:pPr>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V12</w:t>
            </w:r>
          </w:p>
        </w:tc>
        <w:tc>
          <w:tcPr>
            <w:tcW w:w="7932" w:type="dxa"/>
          </w:tcPr>
          <w:p w14:paraId="1003B889" w14:textId="4E8D643D" w:rsidR="005524AC" w:rsidRPr="00144761" w:rsidRDefault="005524AC" w:rsidP="00697DFE">
            <w:pPr>
              <w:pStyle w:val="Textoindependiente"/>
              <w:spacing w:before="11" w:after="1"/>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 xml:space="preserve">Validar que los campos </w:t>
            </w:r>
            <w:r>
              <w:rPr>
                <w:rFonts w:ascii="Times New Roman" w:hAnsi="Times New Roman" w:cs="Times New Roman"/>
                <w:b/>
                <w:bCs/>
                <w:color w:val="4472C4" w:themeColor="accent1"/>
              </w:rPr>
              <w:t xml:space="preserve">2 </w:t>
            </w:r>
            <w:r w:rsidRPr="00144761">
              <w:rPr>
                <w:rFonts w:ascii="Times New Roman" w:hAnsi="Times New Roman" w:cs="Times New Roman"/>
                <w:b/>
                <w:bCs/>
                <w:color w:val="4472C4" w:themeColor="accent1"/>
              </w:rPr>
              <w:t xml:space="preserve">debe ser numérico, en caso contrario </w:t>
            </w:r>
            <w:r w:rsidRPr="00144761">
              <w:rPr>
                <w:rFonts w:ascii="Times New Roman" w:hAnsi="Times New Roman" w:cs="Times New Roman"/>
                <w:b/>
                <w:bCs/>
                <w:color w:val="FF0000"/>
              </w:rPr>
              <w:t>(Error 85)</w:t>
            </w:r>
          </w:p>
        </w:tc>
      </w:tr>
      <w:tr w:rsidR="005524AC" w:rsidRPr="00B537DA" w14:paraId="2DB4EB2B" w14:textId="77777777" w:rsidTr="00697DFE">
        <w:tc>
          <w:tcPr>
            <w:tcW w:w="595" w:type="dxa"/>
          </w:tcPr>
          <w:p w14:paraId="7FFB9A8E" w14:textId="77777777" w:rsidR="005524AC" w:rsidRPr="00144761" w:rsidRDefault="005524AC" w:rsidP="00697DFE">
            <w:pPr>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V3</w:t>
            </w:r>
          </w:p>
        </w:tc>
        <w:tc>
          <w:tcPr>
            <w:tcW w:w="7932" w:type="dxa"/>
          </w:tcPr>
          <w:p w14:paraId="726527CD" w14:textId="77777777" w:rsidR="005524AC" w:rsidRPr="00144761" w:rsidRDefault="005524AC" w:rsidP="00697DFE">
            <w:pPr>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 xml:space="preserve">Se debe cotejar que el tipo de documento definido en el </w:t>
            </w:r>
            <w:r w:rsidRPr="00144761">
              <w:rPr>
                <w:rFonts w:ascii="Times New Roman" w:hAnsi="Times New Roman" w:cs="Times New Roman"/>
                <w:b/>
                <w:bCs/>
                <w:i/>
                <w:iCs/>
                <w:color w:val="4472C4" w:themeColor="accent1"/>
              </w:rPr>
              <w:t>header</w:t>
            </w:r>
            <w:r w:rsidRPr="00144761">
              <w:rPr>
                <w:rFonts w:ascii="Times New Roman" w:hAnsi="Times New Roman" w:cs="Times New Roman"/>
                <w:b/>
                <w:bCs/>
                <w:color w:val="4472C4" w:themeColor="accent1"/>
              </w:rPr>
              <w:t xml:space="preserve"> del archivo existe en la base de datos (tabla mantenedora). </w:t>
            </w:r>
            <w:r w:rsidRPr="00144761">
              <w:rPr>
                <w:rFonts w:ascii="Times New Roman" w:hAnsi="Times New Roman" w:cs="Times New Roman"/>
                <w:b/>
                <w:bCs/>
                <w:color w:val="FF0000"/>
              </w:rPr>
              <w:t>(Error 83)</w:t>
            </w:r>
          </w:p>
        </w:tc>
      </w:tr>
      <w:tr w:rsidR="005524AC" w:rsidRPr="00B537DA" w14:paraId="08419426" w14:textId="77777777" w:rsidTr="00697DFE">
        <w:tc>
          <w:tcPr>
            <w:tcW w:w="595" w:type="dxa"/>
          </w:tcPr>
          <w:p w14:paraId="10AEA8AA" w14:textId="77777777" w:rsidR="005524AC" w:rsidRPr="00144761" w:rsidRDefault="005524AC" w:rsidP="00697DFE">
            <w:pPr>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V13</w:t>
            </w:r>
          </w:p>
        </w:tc>
        <w:tc>
          <w:tcPr>
            <w:tcW w:w="7932" w:type="dxa"/>
          </w:tcPr>
          <w:p w14:paraId="178945A5" w14:textId="52A242C9" w:rsidR="005524AC" w:rsidRPr="00144761" w:rsidRDefault="005524AC" w:rsidP="00697DFE">
            <w:pPr>
              <w:rPr>
                <w:rFonts w:ascii="Times New Roman" w:hAnsi="Times New Roman" w:cs="Times New Roman"/>
                <w:b/>
                <w:bCs/>
                <w:color w:val="4472C4" w:themeColor="accent1"/>
              </w:rPr>
            </w:pPr>
            <w:r w:rsidRPr="00144761">
              <w:rPr>
                <w:rFonts w:ascii="Times New Roman" w:hAnsi="Times New Roman" w:cs="Times New Roman"/>
                <w:b/>
                <w:bCs/>
                <w:color w:val="4472C4" w:themeColor="accent1"/>
              </w:rPr>
              <w:t xml:space="preserve">Validar que el campo </w:t>
            </w:r>
            <w:r>
              <w:rPr>
                <w:rFonts w:ascii="Times New Roman" w:hAnsi="Times New Roman" w:cs="Times New Roman"/>
                <w:b/>
                <w:bCs/>
                <w:color w:val="4472C4" w:themeColor="accent1"/>
              </w:rPr>
              <w:t xml:space="preserve">2 </w:t>
            </w:r>
            <w:r w:rsidRPr="00144761">
              <w:rPr>
                <w:rFonts w:ascii="Times New Roman" w:hAnsi="Times New Roman" w:cs="Times New Roman"/>
                <w:b/>
                <w:bCs/>
                <w:color w:val="4472C4" w:themeColor="accent1"/>
              </w:rPr>
              <w:t xml:space="preserve">tenga valores </w:t>
            </w:r>
            <w:r>
              <w:rPr>
                <w:rFonts w:ascii="Times New Roman" w:hAnsi="Times New Roman" w:cs="Times New Roman"/>
                <w:b/>
                <w:bCs/>
                <w:color w:val="4472C4" w:themeColor="accent1"/>
              </w:rPr>
              <w:t>+ o – en el último carácter de</w:t>
            </w:r>
            <w:r w:rsidR="0042214F">
              <w:rPr>
                <w:rFonts w:ascii="Times New Roman" w:hAnsi="Times New Roman" w:cs="Times New Roman"/>
                <w:b/>
                <w:bCs/>
                <w:color w:val="4472C4" w:themeColor="accent1"/>
              </w:rPr>
              <w:t>l</w:t>
            </w:r>
            <w:r>
              <w:rPr>
                <w:rFonts w:ascii="Times New Roman" w:hAnsi="Times New Roman" w:cs="Times New Roman"/>
                <w:b/>
                <w:bCs/>
                <w:color w:val="4472C4" w:themeColor="accent1"/>
              </w:rPr>
              <w:t xml:space="preserve"> campo,</w:t>
            </w:r>
            <w:r w:rsidRPr="00144761">
              <w:rPr>
                <w:rFonts w:ascii="Times New Roman" w:hAnsi="Times New Roman" w:cs="Times New Roman"/>
                <w:b/>
                <w:bCs/>
                <w:color w:val="4472C4" w:themeColor="accent1"/>
              </w:rPr>
              <w:t xml:space="preserve"> en caso contrario error </w:t>
            </w:r>
            <w:r w:rsidRPr="00144761">
              <w:rPr>
                <w:rFonts w:ascii="Times New Roman" w:hAnsi="Times New Roman" w:cs="Times New Roman"/>
                <w:b/>
                <w:bCs/>
                <w:color w:val="FF0000"/>
              </w:rPr>
              <w:t>(Error 75)</w:t>
            </w:r>
          </w:p>
        </w:tc>
      </w:tr>
    </w:tbl>
    <w:p w14:paraId="56DD3B0A" w14:textId="77777777" w:rsidR="005524AC" w:rsidRPr="006B092D" w:rsidRDefault="005524AC" w:rsidP="005524AC">
      <w:pPr>
        <w:pStyle w:val="Prrafodelista"/>
        <w:ind w:left="360" w:firstLine="0"/>
        <w:rPr>
          <w:rFonts w:ascii="Times New Roman" w:eastAsiaTheme="majorEastAsia" w:hAnsi="Times New Roman" w:cs="Times New Roman"/>
          <w:b/>
          <w:color w:val="2F5496" w:themeColor="accent1" w:themeShade="BF"/>
          <w:sz w:val="32"/>
          <w:szCs w:val="32"/>
        </w:rPr>
      </w:pPr>
    </w:p>
    <w:p w14:paraId="059923A6" w14:textId="77777777" w:rsidR="00074008" w:rsidRDefault="00074008" w:rsidP="00074008">
      <w:pPr>
        <w:rPr>
          <w:rFonts w:ascii="Times New Roman" w:eastAsiaTheme="majorEastAsia" w:hAnsi="Times New Roman" w:cs="Times New Roman"/>
          <w:b/>
          <w:color w:val="2F5496" w:themeColor="accent1" w:themeShade="BF"/>
          <w:sz w:val="32"/>
          <w:szCs w:val="32"/>
        </w:rPr>
      </w:pPr>
    </w:p>
    <w:p w14:paraId="7DFD1CCA" w14:textId="77777777" w:rsidR="00074008" w:rsidRDefault="00074008" w:rsidP="00601454">
      <w:pPr>
        <w:pStyle w:val="Textoindependiente"/>
        <w:ind w:left="360"/>
      </w:pPr>
    </w:p>
    <w:p w14:paraId="449E7A3D" w14:textId="77777777" w:rsidR="00E337AC" w:rsidRDefault="00E337AC" w:rsidP="00E337AC">
      <w:pPr>
        <w:rPr>
          <w:rFonts w:ascii="Times New Roman" w:eastAsiaTheme="majorEastAsia" w:hAnsi="Times New Roman" w:cs="Times New Roman"/>
          <w:b/>
          <w:color w:val="2F5496" w:themeColor="accent1" w:themeShade="BF"/>
          <w:sz w:val="32"/>
          <w:szCs w:val="32"/>
        </w:rPr>
      </w:pPr>
    </w:p>
    <w:p w14:paraId="0EC45AF1" w14:textId="77777777" w:rsidR="00E337AC" w:rsidRPr="00230F5A" w:rsidRDefault="00E337AC" w:rsidP="00E337AC">
      <w:pPr>
        <w:pStyle w:val="Ttulo1"/>
        <w:numPr>
          <w:ilvl w:val="0"/>
          <w:numId w:val="7"/>
        </w:numPr>
        <w:rPr>
          <w:rFonts w:cs="Times New Roman"/>
        </w:rPr>
      </w:pPr>
      <w:bookmarkStart w:id="5" w:name="_Toc160527584"/>
      <w:r>
        <w:rPr>
          <w:rFonts w:cs="Times New Roman"/>
        </w:rPr>
        <w:t>C</w:t>
      </w:r>
      <w:r w:rsidRPr="00230F5A">
        <w:rPr>
          <w:rFonts w:cs="Times New Roman"/>
        </w:rPr>
        <w:t>onstruye</w:t>
      </w:r>
      <w:r>
        <w:rPr>
          <w:rFonts w:cs="Times New Roman"/>
        </w:rPr>
        <w:t xml:space="preserve">ndo </w:t>
      </w:r>
      <w:r w:rsidRPr="00230F5A">
        <w:rPr>
          <w:rFonts w:cs="Times New Roman"/>
        </w:rPr>
        <w:t>la carátula de salida</w:t>
      </w:r>
      <w:bookmarkEnd w:id="5"/>
      <w:r w:rsidRPr="00230F5A">
        <w:rPr>
          <w:rFonts w:cs="Times New Roman"/>
        </w:rPr>
        <w:fldChar w:fldCharType="begin"/>
      </w:r>
      <w:r w:rsidRPr="00230F5A">
        <w:rPr>
          <w:rFonts w:cs="Times New Roman"/>
        </w:rPr>
        <w:instrText xml:space="preserve"> XE "¿Cómo se construye la carátula de salida?" </w:instrText>
      </w:r>
      <w:r w:rsidRPr="00230F5A">
        <w:rPr>
          <w:rFonts w:cs="Times New Roman"/>
        </w:rPr>
        <w:fldChar w:fldCharType="end"/>
      </w:r>
    </w:p>
    <w:p w14:paraId="1DE18ECB" w14:textId="77777777" w:rsidR="00E337AC" w:rsidRPr="00230F5A" w:rsidRDefault="00E337AC" w:rsidP="00E337AC">
      <w:pPr>
        <w:pStyle w:val="Prrafodelista"/>
        <w:ind w:left="360" w:firstLine="0"/>
        <w:rPr>
          <w:rFonts w:ascii="Times New Roman" w:hAnsi="Times New Roman" w:cs="Times New Roman"/>
          <w:b/>
          <w:bCs/>
          <w:color w:val="4472C4" w:themeColor="accent1"/>
          <w:sz w:val="32"/>
          <w:szCs w:val="32"/>
        </w:rPr>
      </w:pPr>
    </w:p>
    <w:p w14:paraId="712FC0E8" w14:textId="77777777" w:rsidR="00E337AC" w:rsidRDefault="00E337AC" w:rsidP="00E337AC">
      <w:pPr>
        <w:rPr>
          <w:rFonts w:ascii="Times New Roman" w:eastAsia="Verdana" w:hAnsi="Times New Roman" w:cs="Times New Roman"/>
          <w:color w:val="4472C4" w:themeColor="accent1"/>
          <w:kern w:val="0"/>
          <w14:ligatures w14:val="none"/>
        </w:rPr>
      </w:pPr>
    </w:p>
    <w:p w14:paraId="50088934" w14:textId="77777777" w:rsidR="00E337AC" w:rsidRPr="00182D60" w:rsidRDefault="00E337AC" w:rsidP="00E337AC">
      <w:pPr>
        <w:pStyle w:val="Ttulo2"/>
        <w:numPr>
          <w:ilvl w:val="1"/>
          <w:numId w:val="7"/>
        </w:numPr>
        <w:ind w:left="1715" w:hanging="360"/>
        <w:rPr>
          <w:b w:val="0"/>
        </w:rPr>
      </w:pPr>
      <w:bookmarkStart w:id="6" w:name="_Toc160527585"/>
      <w:r w:rsidRPr="003F5278">
        <w:t>Formato de carátula de salida</w:t>
      </w:r>
      <w:bookmarkEnd w:id="6"/>
      <w:r w:rsidRPr="003F5278">
        <w:fldChar w:fldCharType="begin"/>
      </w:r>
      <w:r w:rsidRPr="003F5278">
        <w:instrText xml:space="preserve"> XE "Formato de carátula de salida" </w:instrText>
      </w:r>
      <w:r w:rsidRPr="003F5278">
        <w:fldChar w:fldCharType="end"/>
      </w:r>
    </w:p>
    <w:p w14:paraId="728472B8" w14:textId="77777777" w:rsidR="00E337AC" w:rsidRPr="00230F5A" w:rsidRDefault="00E337AC" w:rsidP="00E337AC">
      <w:pPr>
        <w:rPr>
          <w:rFonts w:ascii="Times New Roman" w:hAnsi="Times New Roman" w:cs="Times New Roman"/>
          <w:color w:val="4472C4" w:themeColor="accent1"/>
        </w:rPr>
      </w:pPr>
    </w:p>
    <w:p w14:paraId="15A5609E" w14:textId="1C3ABD12" w:rsidR="00074008" w:rsidRDefault="00000000" w:rsidP="00E337AC">
      <w:pPr>
        <w:pStyle w:val="Textoindependiente"/>
        <w:ind w:left="360"/>
      </w:pPr>
      <w:r>
        <w:rPr>
          <w:rFonts w:ascii="Times New Roman" w:hAnsi="Times New Roman" w:cs="Times New Roman"/>
          <w14:ligatures w14:val="none"/>
        </w:rPr>
        <w:lastRenderedPageBreak/>
        <w:pict w14:anchorId="48680AFB">
          <v:shape id="Text Box 10" o:spid="_x0000_s2057" type="#_x0000_t202" style="position:absolute;left:0;text-align:left;margin-left:-29.75pt;margin-top:-12.1pt;width:488.65pt;height:419.9pt;z-index:251663360;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5A7A29E1" w14:textId="77777777" w:rsidR="00B23F8D" w:rsidRDefault="00B23F8D" w:rsidP="00B23F8D">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(nf) es:</w:t>
                  </w:r>
                </w:p>
                <w:p w14:paraId="1BA58FC1" w14:textId="77777777" w:rsidR="00B23F8D" w:rsidRDefault="00B23F8D" w:rsidP="00B23F8D">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988B1FC" w14:textId="77777777" w:rsidR="00B23F8D" w:rsidRDefault="00B23F8D" w:rsidP="00B23F8D">
                  <w:pPr>
                    <w:spacing w:before="1"/>
                    <w:ind w:left="103"/>
                    <w:rPr>
                      <w:rFonts w:ascii="Arial MT" w:hAnsi="Arial MT"/>
                      <w:sz w:val="20"/>
                    </w:rPr>
                  </w:pPr>
                  <w:r>
                    <w:rPr>
                      <w:rFonts w:ascii="Arial MT" w:hAnsi="Arial MT"/>
                      <w:sz w:val="20"/>
                    </w:rPr>
                    <w:t>….</w:t>
                  </w:r>
                </w:p>
                <w:p w14:paraId="4C20E657" w14:textId="77777777" w:rsidR="00B23F8D" w:rsidRDefault="00B23F8D" w:rsidP="00B23F8D">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2531709F" w14:textId="77777777" w:rsidR="00B23F8D" w:rsidRDefault="00B23F8D" w:rsidP="00B23F8D">
                  <w:pPr>
                    <w:spacing w:line="229" w:lineRule="exact"/>
                    <w:ind w:left="103"/>
                    <w:rPr>
                      <w:rFonts w:ascii="Arial MT" w:hAnsi="Arial MT"/>
                      <w:sz w:val="20"/>
                    </w:rPr>
                  </w:pPr>
                  <w:r>
                    <w:rPr>
                      <w:rFonts w:ascii="Arial MT" w:hAnsi="Arial MT"/>
                      <w:sz w:val="20"/>
                    </w:rPr>
                    <w:t>….</w:t>
                  </w:r>
                </w:p>
                <w:p w14:paraId="74BA5581" w14:textId="77777777" w:rsidR="00B23F8D" w:rsidRDefault="00B23F8D" w:rsidP="00B23F8D">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2B6F3C96" w14:textId="77777777" w:rsidR="00B23F8D" w:rsidRDefault="00B23F8D" w:rsidP="00B23F8D">
                  <w:pPr>
                    <w:spacing w:before="1"/>
                    <w:ind w:left="103"/>
                    <w:rPr>
                      <w:rFonts w:ascii="Arial MT" w:hAnsi="Arial MT"/>
                      <w:sz w:val="20"/>
                    </w:rPr>
                  </w:pPr>
                  <w:r>
                    <w:rPr>
                      <w:rFonts w:ascii="Arial MT" w:hAnsi="Arial MT"/>
                      <w:w w:val="99"/>
                      <w:sz w:val="20"/>
                    </w:rPr>
                    <w:t>…</w:t>
                  </w:r>
                </w:p>
                <w:p w14:paraId="657410BF" w14:textId="77777777" w:rsidR="00B23F8D" w:rsidRDefault="00B23F8D" w:rsidP="00B23F8D">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30B34974" w14:textId="77777777" w:rsidR="00B23F8D" w:rsidRDefault="00B23F8D" w:rsidP="00B23F8D">
                  <w:pPr>
                    <w:spacing w:before="2"/>
                    <w:rPr>
                      <w:rFonts w:ascii="Arial MT"/>
                      <w:sz w:val="20"/>
                    </w:rPr>
                  </w:pPr>
                </w:p>
                <w:p w14:paraId="6915A75A" w14:textId="77777777" w:rsidR="00B23F8D" w:rsidRDefault="00B23F8D" w:rsidP="00B23F8D">
                  <w:pPr>
                    <w:widowControl w:val="0"/>
                    <w:numPr>
                      <w:ilvl w:val="0"/>
                      <w:numId w:val="48"/>
                    </w:numPr>
                    <w:tabs>
                      <w:tab w:val="left" w:pos="824"/>
                    </w:tabs>
                    <w:autoSpaceDE w:val="0"/>
                    <w:autoSpaceDN w:val="0"/>
                    <w:spacing w:after="0" w:line="243" w:lineRule="exact"/>
                    <w:ind w:hanging="361"/>
                    <w:jc w:val="both"/>
                    <w:rPr>
                      <w:rFonts w:ascii="Arial MT" w:hAnsi="Arial MT"/>
                      <w:sz w:val="20"/>
                    </w:rPr>
                  </w:pPr>
                  <w:bookmarkStart w:id="7"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7EC21B15" w14:textId="77777777" w:rsidR="00B23F8D" w:rsidRDefault="00B23F8D" w:rsidP="00B23F8D">
                  <w:pPr>
                    <w:pStyle w:val="Prrafodelista"/>
                    <w:ind w:left="823" w:right="109" w:firstLine="0"/>
                    <w:jc w:val="both"/>
                    <w:rPr>
                      <w:rFonts w:ascii="Arial MT" w:hAnsi="Arial MT"/>
                      <w:sz w:val="20"/>
                    </w:rPr>
                  </w:pPr>
                  <w:r>
                    <w:rPr>
                      <w:rFonts w:ascii="Arial MT" w:hAnsi="Arial MT"/>
                      <w:sz w:val="20"/>
                    </w:rPr>
                    <w:t>Es</w:t>
                  </w:r>
                  <w:r>
                    <w:rPr>
                      <w:rFonts w:ascii="Arial MT" w:hAnsi="Arial MT"/>
                      <w:spacing w:val="-4"/>
                      <w:sz w:val="20"/>
                    </w:rPr>
                    <w:t xml:space="preserve"> </w:t>
                  </w:r>
                  <w:r>
                    <w:rPr>
                      <w:rFonts w:ascii="Arial MT" w:hAnsi="Arial MT"/>
                      <w:sz w:val="20"/>
                    </w:rPr>
                    <w:t>un</w:t>
                  </w:r>
                  <w:r>
                    <w:rPr>
                      <w:rFonts w:ascii="Arial MT" w:hAnsi="Arial MT"/>
                      <w:spacing w:val="-6"/>
                      <w:sz w:val="20"/>
                    </w:rPr>
                    <w:t xml:space="preserve"> </w:t>
                  </w:r>
                  <w:r>
                    <w:rPr>
                      <w:rFonts w:ascii="Arial MT" w:hAnsi="Arial MT"/>
                      <w:sz w:val="20"/>
                    </w:rPr>
                    <w:t>correlativo</w:t>
                  </w:r>
                  <w:r>
                    <w:rPr>
                      <w:rFonts w:ascii="Arial MT" w:hAnsi="Arial MT"/>
                      <w:spacing w:val="-6"/>
                      <w:sz w:val="20"/>
                    </w:rPr>
                    <w:t xml:space="preserve"> </w:t>
                  </w:r>
                  <w:r>
                    <w:rPr>
                      <w:rFonts w:ascii="Arial MT" w:hAnsi="Arial MT"/>
                      <w:sz w:val="20"/>
                    </w:rPr>
                    <w:t>numérico</w:t>
                  </w:r>
                  <w:r>
                    <w:rPr>
                      <w:rFonts w:ascii="Arial MT" w:hAnsi="Arial MT"/>
                      <w:spacing w:val="-3"/>
                      <w:sz w:val="20"/>
                    </w:rPr>
                    <w:t xml:space="preserve"> </w:t>
                  </w:r>
                  <w:r>
                    <w:rPr>
                      <w:rFonts w:ascii="Arial MT" w:hAnsi="Arial MT"/>
                      <w:sz w:val="20"/>
                    </w:rPr>
                    <w:t>y</w:t>
                  </w:r>
                  <w:r>
                    <w:rPr>
                      <w:rFonts w:ascii="Arial MT" w:hAnsi="Arial MT"/>
                      <w:spacing w:val="-5"/>
                      <w:sz w:val="20"/>
                    </w:rPr>
                    <w:t xml:space="preserve"> </w:t>
                  </w:r>
                  <w:r>
                    <w:rPr>
                      <w:rFonts w:ascii="Arial MT" w:hAnsi="Arial MT"/>
                      <w:sz w:val="20"/>
                    </w:rPr>
                    <w:t>secuencial</w:t>
                  </w:r>
                  <w:r>
                    <w:rPr>
                      <w:rFonts w:ascii="Arial MT" w:hAnsi="Arial MT"/>
                      <w:spacing w:val="-6"/>
                      <w:sz w:val="20"/>
                    </w:rPr>
                    <w:t xml:space="preserve"> </w:t>
                  </w:r>
                  <w:r>
                    <w:rPr>
                      <w:rFonts w:ascii="Arial MT" w:hAnsi="Arial MT"/>
                      <w:sz w:val="20"/>
                    </w:rPr>
                    <w:t>que</w:t>
                  </w:r>
                  <w:r>
                    <w:rPr>
                      <w:rFonts w:ascii="Arial MT" w:hAnsi="Arial MT"/>
                      <w:spacing w:val="-6"/>
                      <w:sz w:val="20"/>
                    </w:rPr>
                    <w:t xml:space="preserve"> </w:t>
                  </w:r>
                  <w:r>
                    <w:rPr>
                      <w:rFonts w:ascii="Arial MT" w:hAnsi="Arial MT"/>
                      <w:sz w:val="20"/>
                    </w:rPr>
                    <w:t>comienza</w:t>
                  </w:r>
                  <w:r>
                    <w:rPr>
                      <w:rFonts w:ascii="Arial MT" w:hAnsi="Arial MT"/>
                      <w:spacing w:val="-3"/>
                      <w:sz w:val="20"/>
                    </w:rPr>
                    <w:t xml:space="preserve"> </w:t>
                  </w:r>
                  <w:r>
                    <w:rPr>
                      <w:rFonts w:ascii="Arial MT" w:hAnsi="Arial MT"/>
                      <w:sz w:val="20"/>
                    </w:rPr>
                    <w:t>en</w:t>
                  </w:r>
                  <w:r>
                    <w:rPr>
                      <w:rFonts w:ascii="Arial MT" w:hAnsi="Arial MT"/>
                      <w:spacing w:val="-6"/>
                      <w:sz w:val="20"/>
                    </w:rPr>
                    <w:t xml:space="preserve"> </w:t>
                  </w:r>
                  <w:r w:rsidRPr="00CB41B4">
                    <w:rPr>
                      <w:rFonts w:ascii="Arial MT" w:hAnsi="Arial MT"/>
                      <w:sz w:val="20"/>
                    </w:rPr>
                    <w:t>1</w:t>
                  </w:r>
                  <w:r w:rsidRPr="00CB41B4">
                    <w:rPr>
                      <w:rFonts w:ascii="Arial MT" w:hAnsi="Arial MT"/>
                      <w:spacing w:val="-5"/>
                      <w:sz w:val="20"/>
                    </w:rPr>
                    <w:t xml:space="preserve"> </w:t>
                  </w:r>
                  <w:r w:rsidRPr="00CB41B4">
                    <w:rPr>
                      <w:rFonts w:ascii="Arial MT" w:hAnsi="Arial MT"/>
                      <w:sz w:val="20"/>
                    </w:rPr>
                    <w:t>y</w:t>
                  </w:r>
                  <w:r w:rsidRPr="00CB41B4">
                    <w:rPr>
                      <w:rFonts w:ascii="Arial MT" w:hAnsi="Arial MT"/>
                      <w:spacing w:val="-4"/>
                      <w:sz w:val="20"/>
                    </w:rPr>
                    <w:t xml:space="preserve"> </w:t>
                  </w:r>
                  <w:r w:rsidRPr="00CB41B4">
                    <w:rPr>
                      <w:rFonts w:ascii="Arial MT" w:hAnsi="Arial MT"/>
                      <w:sz w:val="20"/>
                    </w:rPr>
                    <w:t>el largo es 3</w:t>
                  </w:r>
                  <w:r>
                    <w:rPr>
                      <w:rFonts w:ascii="Arial MT" w:hAnsi="Arial MT"/>
                      <w:sz w:val="20"/>
                    </w:rPr>
                    <w:t>.</w:t>
                  </w:r>
                </w:p>
                <w:p w14:paraId="7795EA57" w14:textId="77777777" w:rsidR="00B23F8D" w:rsidRDefault="00B23F8D" w:rsidP="00B23F8D">
                  <w:pPr>
                    <w:pStyle w:val="Prrafodelista"/>
                    <w:ind w:left="823" w:right="109" w:firstLine="0"/>
                    <w:jc w:val="both"/>
                    <w:rPr>
                      <w:rFonts w:ascii="Arial MT" w:hAnsi="Arial MT"/>
                      <w:sz w:val="20"/>
                    </w:rPr>
                  </w:pPr>
                </w:p>
                <w:p w14:paraId="4D4BF33B" w14:textId="77777777" w:rsidR="00B23F8D" w:rsidRDefault="00B23F8D" w:rsidP="00B23F8D">
                  <w:pPr>
                    <w:widowControl w:val="0"/>
                    <w:numPr>
                      <w:ilvl w:val="0"/>
                      <w:numId w:val="48"/>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5BF005D" w14:textId="77777777" w:rsidR="00B23F8D" w:rsidRDefault="00B23F8D" w:rsidP="00B23F8D">
                  <w:pPr>
                    <w:ind w:left="823" w:right="108"/>
                    <w:jc w:val="both"/>
                    <w:rPr>
                      <w:rFonts w:ascii="Arial MT" w:hAnsi="Arial MT"/>
                      <w:sz w:val="20"/>
                    </w:rPr>
                  </w:pPr>
                  <w:bookmarkStart w:id="8" w:name="_Hlk150872315"/>
                  <w:r>
                    <w:rPr>
                      <w:rFonts w:ascii="Arial MT" w:hAnsi="Arial MT"/>
                      <w:sz w:val="20"/>
                    </w:rPr>
                    <w:t xml:space="preserve">Representa el campo m del mensaje carátula del tipo de archivo el cual tiene un largo de </w:t>
                  </w:r>
                  <w:r w:rsidRPr="00CB41B4">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 a la izquierda.</w:t>
                  </w:r>
                </w:p>
                <w:p w14:paraId="3B7DD923" w14:textId="77777777" w:rsidR="00B23F8D" w:rsidRDefault="00B23F8D" w:rsidP="00B23F8D">
                  <w:pPr>
                    <w:widowControl w:val="0"/>
                    <w:numPr>
                      <w:ilvl w:val="0"/>
                      <w:numId w:val="48"/>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5FFD62D" w14:textId="77777777" w:rsidR="00B23F8D" w:rsidRDefault="00B23F8D" w:rsidP="00B23F8D">
                  <w:pPr>
                    <w:pStyle w:val="Prrafodelista"/>
                    <w:ind w:left="823" w:right="101" w:firstLine="0"/>
                    <w:jc w:val="both"/>
                    <w:rPr>
                      <w:rFonts w:ascii="Arial MT" w:hAnsi="Arial MT"/>
                      <w:sz w:val="20"/>
                    </w:rPr>
                  </w:pPr>
                  <w:r>
                    <w:rPr>
                      <w:rFonts w:ascii="Arial MT" w:hAnsi="Arial MT"/>
                      <w:sz w:val="20"/>
                    </w:rPr>
                    <w:t>Representa</w:t>
                  </w:r>
                  <w:r>
                    <w:rPr>
                      <w:rFonts w:ascii="Arial MT" w:hAnsi="Arial MT"/>
                      <w:spacing w:val="-3"/>
                      <w:sz w:val="20"/>
                    </w:rPr>
                    <w:t xml:space="preserve"> </w:t>
                  </w:r>
                  <w:r>
                    <w:rPr>
                      <w:rFonts w:ascii="Arial MT" w:hAnsi="Arial MT"/>
                      <w:sz w:val="20"/>
                    </w:rPr>
                    <w:t>el</w:t>
                  </w:r>
                  <w:r>
                    <w:rPr>
                      <w:rFonts w:ascii="Arial MT" w:hAnsi="Arial MT"/>
                      <w:spacing w:val="-4"/>
                      <w:sz w:val="20"/>
                    </w:rPr>
                    <w:t xml:space="preserve"> </w:t>
                  </w:r>
                  <w:r>
                    <w:rPr>
                      <w:rFonts w:ascii="Arial MT" w:hAnsi="Arial MT"/>
                      <w:sz w:val="20"/>
                    </w:rPr>
                    <w: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del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w:t>
                  </w:r>
                  <w:r>
                    <w:rPr>
                      <w:rFonts w:ascii="Arial MT" w:hAnsi="Arial MT"/>
                      <w:spacing w:val="-3"/>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mensaje</w:t>
                  </w:r>
                  <w:r>
                    <w:rPr>
                      <w:rFonts w:ascii="Arial MT" w:hAnsi="Arial MT"/>
                      <w:spacing w:val="-2"/>
                      <w:sz w:val="20"/>
                    </w:rPr>
                    <w:t xml:space="preserve"> </w:t>
                  </w:r>
                  <w:r>
                    <w:rPr>
                      <w:rFonts w:ascii="Arial MT" w:hAnsi="Arial MT"/>
                      <w:sz w:val="20"/>
                    </w:rPr>
                    <w:t>carátula</w:t>
                  </w:r>
                  <w:r>
                    <w:rPr>
                      <w:rFonts w:ascii="Arial MT" w:hAnsi="Arial MT"/>
                      <w:spacing w:val="-1"/>
                      <w:sz w:val="20"/>
                    </w:rPr>
                    <w:t xml:space="preserve"> </w:t>
                  </w:r>
                  <w:r>
                    <w:rPr>
                      <w:rFonts w:ascii="Arial MT" w:hAnsi="Arial MT"/>
                      <w:sz w:val="20"/>
                    </w:rPr>
                    <w:t>del</w:t>
                  </w:r>
                  <w:r>
                    <w:rPr>
                      <w:rFonts w:ascii="Arial MT" w:hAnsi="Arial MT"/>
                      <w:spacing w:val="-4"/>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archivo, tiene</w:t>
                  </w:r>
                  <w:r>
                    <w:rPr>
                      <w:rFonts w:ascii="Arial MT" w:hAnsi="Arial MT"/>
                      <w:spacing w:val="5"/>
                      <w:sz w:val="20"/>
                    </w:rPr>
                    <w:t xml:space="preserve"> </w:t>
                  </w:r>
                  <w:r>
                    <w:rPr>
                      <w:rFonts w:ascii="Arial MT" w:hAnsi="Arial MT"/>
                      <w:sz w:val="20"/>
                    </w:rPr>
                    <w:t>un</w:t>
                  </w:r>
                  <w:r>
                    <w:rPr>
                      <w:rFonts w:ascii="Arial MT" w:hAnsi="Arial MT"/>
                      <w:spacing w:val="-3"/>
                      <w:sz w:val="20"/>
                    </w:rPr>
                    <w:t xml:space="preserve"> </w:t>
                  </w:r>
                  <w:r>
                    <w:rPr>
                      <w:rFonts w:ascii="Arial MT" w:hAnsi="Arial MT"/>
                      <w:sz w:val="20"/>
                    </w:rPr>
                    <w:t>largo</w:t>
                  </w:r>
                  <w:r>
                    <w:rPr>
                      <w:rFonts w:ascii="Arial MT" w:hAnsi="Arial MT"/>
                      <w:spacing w:val="-3"/>
                      <w:sz w:val="20"/>
                    </w:rPr>
                    <w:t xml:space="preserve"> </w:t>
                  </w:r>
                  <w:r>
                    <w:rPr>
                      <w:rFonts w:ascii="Arial MT" w:hAnsi="Arial MT"/>
                      <w:sz w:val="20"/>
                    </w:rPr>
                    <w:t>de</w:t>
                  </w:r>
                  <w:r>
                    <w:rPr>
                      <w:rFonts w:ascii="Arial MT" w:hAnsi="Arial MT"/>
                      <w:spacing w:val="-53"/>
                      <w:sz w:val="20"/>
                    </w:rPr>
                    <w:t xml:space="preserve"> </w:t>
                  </w:r>
                  <w:r w:rsidRPr="00CB41B4">
                    <w:rPr>
                      <w:rFonts w:ascii="Arial MT" w:hAnsi="Arial MT"/>
                      <w:sz w:val="20"/>
                    </w:rPr>
                    <w:t>4 dígitos</w:t>
                  </w:r>
                  <w:r>
                    <w:rPr>
                      <w:rFonts w:ascii="Arial MT" w:hAnsi="Arial MT"/>
                      <w:sz w:val="20"/>
                    </w:rPr>
                    <w:t xml:space="preserve">, rellenado con valor 0 a la izquierda cuando es menor a </w:t>
                  </w:r>
                  <w:bookmarkEnd w:id="8"/>
                  <w:r>
                    <w:rPr>
                      <w:rFonts w:ascii="Arial MT" w:hAnsi="Arial MT"/>
                      <w:sz w:val="20"/>
                    </w:rPr>
                    <w:t>4.</w:t>
                  </w:r>
                </w:p>
                <w:p w14:paraId="22C85A9C" w14:textId="77777777" w:rsidR="00B23F8D" w:rsidRDefault="00B23F8D" w:rsidP="00B23F8D">
                  <w:pPr>
                    <w:ind w:left="823" w:right="101"/>
                    <w:jc w:val="both"/>
                    <w:rPr>
                      <w:rFonts w:ascii="Arial MT" w:hAnsi="Arial MT"/>
                      <w:sz w:val="20"/>
                    </w:rPr>
                  </w:pPr>
                </w:p>
                <w:p w14:paraId="7B48D97A" w14:textId="77777777" w:rsidR="00B23F8D" w:rsidRDefault="00B23F8D" w:rsidP="00B23F8D">
                  <w:pPr>
                    <w:widowControl w:val="0"/>
                    <w:numPr>
                      <w:ilvl w:val="0"/>
                      <w:numId w:val="48"/>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34CC101D" w14:textId="77777777" w:rsidR="00B23F8D" w:rsidRDefault="00B23F8D" w:rsidP="00B23F8D">
                  <w:pPr>
                    <w:pStyle w:val="Prrafodelista"/>
                    <w:ind w:left="823" w:right="102" w:firstLine="0"/>
                    <w:jc w:val="both"/>
                    <w:rPr>
                      <w:rFonts w:ascii="Arial MT" w:hAnsi="Arial MT"/>
                      <w:sz w:val="20"/>
                    </w:rPr>
                  </w:pPr>
                  <w:r>
                    <w:rPr>
                      <w:rFonts w:ascii="Arial MT" w:hAnsi="Arial MT"/>
                      <w:sz w:val="20"/>
                    </w:rPr>
                    <w:t>Esto representa el signo del campo m del mensaje carátula, debe ser +,</w:t>
                  </w:r>
                  <w:r>
                    <w:rPr>
                      <w:rFonts w:ascii="Arial MT" w:hAnsi="Arial MT"/>
                      <w:spacing w:val="-1"/>
                      <w:sz w:val="20"/>
                    </w:rPr>
                    <w:t xml:space="preserve"> </w:t>
                  </w:r>
                  <w:r>
                    <w:rPr>
                      <w:rFonts w:ascii="Arial MT" w:hAnsi="Arial MT"/>
                      <w:sz w:val="20"/>
                    </w:rPr>
                    <w:t>siendo</w:t>
                  </w:r>
                  <w:r>
                    <w:rPr>
                      <w:rFonts w:ascii="Arial MT" w:hAnsi="Arial MT"/>
                      <w:spacing w:val="1"/>
                      <w:sz w:val="20"/>
                    </w:rPr>
                    <w:t xml:space="preserve"> </w:t>
                  </w:r>
                  <w:r>
                    <w:rPr>
                      <w:rFonts w:ascii="Arial MT" w:hAnsi="Arial MT"/>
                      <w:sz w:val="20"/>
                    </w:rPr>
                    <w:t>de largo</w:t>
                  </w:r>
                  <w:r>
                    <w:rPr>
                      <w:rFonts w:ascii="Arial MT" w:hAnsi="Arial MT"/>
                      <w:spacing w:val="1"/>
                      <w:sz w:val="20"/>
                    </w:rPr>
                    <w:t xml:space="preserve"> </w:t>
                  </w:r>
                  <w:r>
                    <w:rPr>
                      <w:rFonts w:ascii="Arial MT" w:hAnsi="Arial MT"/>
                      <w:sz w:val="20"/>
                    </w:rPr>
                    <w:t>1</w:t>
                  </w:r>
                  <w:r>
                    <w:rPr>
                      <w:rFonts w:ascii="Arial MT" w:hAnsi="Arial MT"/>
                      <w:spacing w:val="-1"/>
                      <w:sz w:val="20"/>
                    </w:rPr>
                    <w:t xml:space="preserve"> </w:t>
                  </w:r>
                  <w:r>
                    <w:rPr>
                      <w:rFonts w:ascii="Arial MT" w:hAnsi="Arial MT"/>
                      <w:sz w:val="20"/>
                    </w:rPr>
                    <w:t>posición.</w:t>
                  </w:r>
                </w:p>
                <w:p w14:paraId="1392E681" w14:textId="77777777" w:rsidR="00B23F8D" w:rsidRDefault="00B23F8D" w:rsidP="00B23F8D">
                  <w:pPr>
                    <w:ind w:left="823" w:right="102"/>
                    <w:jc w:val="both"/>
                    <w:rPr>
                      <w:rFonts w:ascii="Arial MT" w:hAnsi="Arial MT"/>
                      <w:sz w:val="20"/>
                    </w:rPr>
                  </w:pPr>
                  <w:r>
                    <w:rPr>
                      <w:rFonts w:ascii="Arial MT" w:hAnsi="Arial MT"/>
                      <w:sz w:val="20"/>
                    </w:rPr>
                    <w:t xml:space="preserve">El signo lo define el archivo de entrada </w:t>
                  </w:r>
                </w:p>
                <w:p w14:paraId="05A19EA9" w14:textId="77777777" w:rsidR="00B23F8D" w:rsidRDefault="00B23F8D" w:rsidP="00B23F8D">
                  <w:pPr>
                    <w:widowControl w:val="0"/>
                    <w:numPr>
                      <w:ilvl w:val="0"/>
                      <w:numId w:val="48"/>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24506AED" w14:textId="77777777" w:rsidR="00B23F8D" w:rsidRDefault="00B23F8D" w:rsidP="00B23F8D">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formato Linu</w:t>
                  </w:r>
                  <w:r>
                    <w:rPr>
                      <w:rFonts w:ascii="Times New Roman" w:hAnsi="Times New Roman" w:cs="Times New Roman"/>
                      <w:color w:val="4472C4" w:themeColor="accent1"/>
                    </w:rPr>
                    <w:t>:</w:t>
                  </w:r>
                  <w:r>
                    <w:rPr>
                      <w:rFonts w:ascii="Arial MT" w:hAnsi="Arial MT"/>
                      <w:sz w:val="20"/>
                    </w:rPr>
                    <w:t>x.</w:t>
                  </w:r>
                  <w:bookmarkEnd w:id="7"/>
                </w:p>
                <w:p w14:paraId="3C22BC0C" w14:textId="77777777" w:rsidR="00B23F8D" w:rsidRDefault="00B23F8D" w:rsidP="00B23F8D">
                  <w:pPr>
                    <w:rPr>
                      <w:rFonts w:ascii="Arial MT" w:hAnsi="Arial MT"/>
                      <w:sz w:val="20"/>
                    </w:rPr>
                  </w:pPr>
                </w:p>
              </w:txbxContent>
            </v:textbox>
            <w10:wrap type="topAndBottom"/>
          </v:shape>
        </w:pict>
      </w:r>
      <w:r w:rsidR="00E337AC" w:rsidRPr="00230F5A">
        <w:rPr>
          <w:rFonts w:ascii="Times New Roman" w:hAnsi="Times New Roman" w:cs="Times New Roman"/>
          <w:color w:val="4472C4" w:themeColor="accent1"/>
        </w:rPr>
        <w:t xml:space="preserve"> </w:t>
      </w:r>
    </w:p>
    <w:p w14:paraId="136C2DEA" w14:textId="77777777" w:rsidR="00074008" w:rsidRDefault="00074008" w:rsidP="00601454">
      <w:pPr>
        <w:pStyle w:val="Textoindependiente"/>
        <w:ind w:left="360"/>
      </w:pPr>
    </w:p>
    <w:tbl>
      <w:tblPr>
        <w:tblStyle w:val="TableNormal"/>
        <w:tblW w:w="936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2"/>
        <w:gridCol w:w="425"/>
        <w:gridCol w:w="1134"/>
        <w:gridCol w:w="6237"/>
        <w:gridCol w:w="709"/>
      </w:tblGrid>
      <w:tr w:rsidR="00CB41B4" w:rsidRPr="00F45E53" w14:paraId="3C49826D" w14:textId="77777777" w:rsidTr="00CB41B4">
        <w:trPr>
          <w:trHeight w:val="268"/>
        </w:trPr>
        <w:tc>
          <w:tcPr>
            <w:tcW w:w="862" w:type="dxa"/>
          </w:tcPr>
          <w:p w14:paraId="4F186F2F" w14:textId="77777777" w:rsidR="00CB41B4" w:rsidRPr="00F45E53" w:rsidRDefault="00CB41B4" w:rsidP="004118D8">
            <w:pPr>
              <w:pStyle w:val="TableParagraph"/>
              <w:ind w:left="110"/>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ITEM</w:t>
            </w:r>
          </w:p>
        </w:tc>
        <w:tc>
          <w:tcPr>
            <w:tcW w:w="425" w:type="dxa"/>
          </w:tcPr>
          <w:p w14:paraId="776E3A02" w14:textId="77777777" w:rsidR="00CB41B4" w:rsidRPr="00F45E53" w:rsidRDefault="00CB41B4" w:rsidP="004118D8">
            <w:pPr>
              <w:pStyle w:val="TableParagraph"/>
              <w:ind w:left="0"/>
              <w:rPr>
                <w:rFonts w:ascii="Times New Roman" w:hAnsi="Times New Roman" w:cs="Times New Roman"/>
                <w:color w:val="4472C4" w:themeColor="accent1"/>
                <w:sz w:val="18"/>
              </w:rPr>
            </w:pPr>
          </w:p>
        </w:tc>
        <w:tc>
          <w:tcPr>
            <w:tcW w:w="1134" w:type="dxa"/>
          </w:tcPr>
          <w:p w14:paraId="5AB45A0F" w14:textId="77777777" w:rsidR="00CB41B4" w:rsidRPr="00F45E53" w:rsidRDefault="00CB41B4" w:rsidP="004118D8">
            <w:pPr>
              <w:pStyle w:val="TableParagraph"/>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CODIGO</w:t>
            </w:r>
          </w:p>
        </w:tc>
        <w:tc>
          <w:tcPr>
            <w:tcW w:w="6237" w:type="dxa"/>
          </w:tcPr>
          <w:p w14:paraId="53EFCAB0" w14:textId="77777777" w:rsidR="00CB41B4" w:rsidRPr="00F45E53" w:rsidRDefault="00CB41B4" w:rsidP="004118D8">
            <w:pPr>
              <w:pStyle w:val="TableParagraph"/>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Descripción</w:t>
            </w:r>
            <w:r w:rsidRPr="00F45E53">
              <w:rPr>
                <w:rFonts w:ascii="Times New Roman" w:hAnsi="Times New Roman" w:cs="Times New Roman"/>
                <w:color w:val="4472C4" w:themeColor="accent1"/>
                <w:spacing w:val="-3"/>
                <w:sz w:val="20"/>
              </w:rPr>
              <w:t xml:space="preserve"> </w:t>
            </w:r>
            <w:r w:rsidRPr="00F45E53">
              <w:rPr>
                <w:rFonts w:ascii="Times New Roman" w:hAnsi="Times New Roman" w:cs="Times New Roman"/>
                <w:color w:val="4472C4" w:themeColor="accent1"/>
                <w:sz w:val="20"/>
              </w:rPr>
              <w:t>/</w:t>
            </w:r>
            <w:r w:rsidRPr="00F45E53">
              <w:rPr>
                <w:rFonts w:ascii="Times New Roman" w:hAnsi="Times New Roman" w:cs="Times New Roman"/>
                <w:color w:val="4472C4" w:themeColor="accent1"/>
                <w:spacing w:val="-4"/>
                <w:sz w:val="20"/>
              </w:rPr>
              <w:t xml:space="preserve"> </w:t>
            </w:r>
            <w:r w:rsidRPr="00F45E53">
              <w:rPr>
                <w:rFonts w:ascii="Times New Roman" w:hAnsi="Times New Roman" w:cs="Times New Roman"/>
                <w:color w:val="4472C4" w:themeColor="accent1"/>
                <w:sz w:val="20"/>
              </w:rPr>
              <w:t>Forma</w:t>
            </w:r>
            <w:r w:rsidRPr="00F45E53">
              <w:rPr>
                <w:rFonts w:ascii="Times New Roman" w:hAnsi="Times New Roman" w:cs="Times New Roman"/>
                <w:color w:val="4472C4" w:themeColor="accent1"/>
                <w:spacing w:val="-1"/>
                <w:sz w:val="20"/>
              </w:rPr>
              <w:t xml:space="preserve"> </w:t>
            </w:r>
            <w:r w:rsidRPr="00F45E53">
              <w:rPr>
                <w:rFonts w:ascii="Times New Roman" w:hAnsi="Times New Roman" w:cs="Times New Roman"/>
                <w:color w:val="4472C4" w:themeColor="accent1"/>
                <w:sz w:val="20"/>
              </w:rPr>
              <w:t>de</w:t>
            </w:r>
            <w:r w:rsidRPr="00F45E53">
              <w:rPr>
                <w:rFonts w:ascii="Times New Roman" w:hAnsi="Times New Roman" w:cs="Times New Roman"/>
                <w:color w:val="4472C4" w:themeColor="accent1"/>
                <w:spacing w:val="-2"/>
                <w:sz w:val="20"/>
              </w:rPr>
              <w:t xml:space="preserve"> </w:t>
            </w:r>
            <w:r w:rsidRPr="00F45E53">
              <w:rPr>
                <w:rFonts w:ascii="Times New Roman" w:hAnsi="Times New Roman" w:cs="Times New Roman"/>
                <w:color w:val="4472C4" w:themeColor="accent1"/>
                <w:sz w:val="20"/>
              </w:rPr>
              <w:t>cálculo.</w:t>
            </w:r>
          </w:p>
        </w:tc>
        <w:tc>
          <w:tcPr>
            <w:tcW w:w="709" w:type="dxa"/>
          </w:tcPr>
          <w:p w14:paraId="313FA897" w14:textId="77777777" w:rsidR="00CB41B4" w:rsidRPr="00F45E53" w:rsidRDefault="00CB41B4" w:rsidP="004118D8">
            <w:pPr>
              <w:pStyle w:val="TableParagraph"/>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Caratula</w:t>
            </w:r>
          </w:p>
        </w:tc>
      </w:tr>
      <w:tr w:rsidR="00CB41B4" w:rsidRPr="00F45E53" w14:paraId="3218A4A9" w14:textId="77777777" w:rsidTr="00CB41B4">
        <w:trPr>
          <w:trHeight w:val="268"/>
        </w:trPr>
        <w:tc>
          <w:tcPr>
            <w:tcW w:w="862" w:type="dxa"/>
          </w:tcPr>
          <w:p w14:paraId="6B1D5128" w14:textId="77777777" w:rsidR="00CB41B4" w:rsidRPr="00F45E53" w:rsidRDefault="00CB41B4" w:rsidP="004118D8">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1</w:t>
            </w:r>
          </w:p>
        </w:tc>
        <w:tc>
          <w:tcPr>
            <w:tcW w:w="425" w:type="dxa"/>
          </w:tcPr>
          <w:p w14:paraId="5EBF6942" w14:textId="77777777" w:rsidR="00CB41B4" w:rsidRPr="00F45E53" w:rsidRDefault="00CB41B4" w:rsidP="004118D8">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70360162" w14:textId="77777777" w:rsidR="00CB41B4" w:rsidRPr="00F45E53" w:rsidRDefault="00CB41B4" w:rsidP="004118D8">
            <w:pPr>
              <w:pStyle w:val="TableParagraph"/>
              <w:spacing w:before="18"/>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G01</w:t>
            </w:r>
          </w:p>
        </w:tc>
        <w:tc>
          <w:tcPr>
            <w:tcW w:w="6237" w:type="dxa"/>
          </w:tcPr>
          <w:p w14:paraId="62E008D5" w14:textId="77777777" w:rsidR="00CB41B4" w:rsidRPr="00F45E53" w:rsidRDefault="00CB41B4" w:rsidP="004118D8">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DATOS</w:t>
            </w:r>
            <w:r w:rsidRPr="00F45E53">
              <w:rPr>
                <w:rFonts w:ascii="Times New Roman" w:hAnsi="Times New Roman" w:cs="Times New Roman"/>
                <w:b/>
                <w:bCs/>
                <w:color w:val="4472C4" w:themeColor="accent1"/>
                <w:spacing w:val="-2"/>
                <w:sz w:val="20"/>
              </w:rPr>
              <w:t xml:space="preserve"> </w:t>
            </w:r>
            <w:r w:rsidRPr="00F45E53">
              <w:rPr>
                <w:rFonts w:ascii="Times New Roman" w:hAnsi="Times New Roman" w:cs="Times New Roman"/>
                <w:b/>
                <w:bCs/>
                <w:color w:val="4472C4" w:themeColor="accent1"/>
                <w:sz w:val="20"/>
              </w:rPr>
              <w:t>CONTROL</w:t>
            </w:r>
            <w:r w:rsidRPr="00F45E53">
              <w:rPr>
                <w:rFonts w:ascii="Times New Roman" w:hAnsi="Times New Roman" w:cs="Times New Roman"/>
                <w:b/>
                <w:bCs/>
                <w:color w:val="4472C4" w:themeColor="accent1"/>
                <w:spacing w:val="-5"/>
                <w:sz w:val="20"/>
              </w:rPr>
              <w:t xml:space="preserve"> </w:t>
            </w:r>
            <w:r w:rsidRPr="00F45E53">
              <w:rPr>
                <w:rFonts w:ascii="Times New Roman" w:hAnsi="Times New Roman" w:cs="Times New Roman"/>
                <w:b/>
                <w:bCs/>
                <w:color w:val="4472C4" w:themeColor="accent1"/>
                <w:sz w:val="20"/>
              </w:rPr>
              <w:t>TRANSFERENCIA</w:t>
            </w:r>
          </w:p>
        </w:tc>
        <w:tc>
          <w:tcPr>
            <w:tcW w:w="709" w:type="dxa"/>
          </w:tcPr>
          <w:p w14:paraId="47BFB383" w14:textId="77777777" w:rsidR="00CB41B4" w:rsidRPr="00F45E53" w:rsidRDefault="00CB41B4" w:rsidP="004118D8">
            <w:pPr>
              <w:pStyle w:val="TableParagraph"/>
              <w:spacing w:before="18"/>
              <w:ind w:left="109"/>
              <w:rPr>
                <w:rFonts w:ascii="Times New Roman" w:hAnsi="Times New Roman" w:cs="Times New Roman"/>
                <w:color w:val="4472C4" w:themeColor="accent1"/>
                <w:sz w:val="20"/>
              </w:rPr>
            </w:pPr>
          </w:p>
        </w:tc>
      </w:tr>
      <w:tr w:rsidR="00CB41B4" w:rsidRPr="00F45E53" w14:paraId="622814C1" w14:textId="77777777" w:rsidTr="00CB41B4">
        <w:trPr>
          <w:trHeight w:val="268"/>
        </w:trPr>
        <w:tc>
          <w:tcPr>
            <w:tcW w:w="862" w:type="dxa"/>
          </w:tcPr>
          <w:p w14:paraId="7671AEB9" w14:textId="77777777" w:rsidR="00CB41B4" w:rsidRPr="00F45E53" w:rsidRDefault="00CB41B4" w:rsidP="004118D8">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2</w:t>
            </w:r>
          </w:p>
        </w:tc>
        <w:tc>
          <w:tcPr>
            <w:tcW w:w="425" w:type="dxa"/>
          </w:tcPr>
          <w:p w14:paraId="0248EC6B" w14:textId="77777777" w:rsidR="00CB41B4" w:rsidRPr="00F45E53" w:rsidRDefault="00CB41B4" w:rsidP="004118D8">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42A26611" w14:textId="3745D08E" w:rsidR="00CB41B4" w:rsidRPr="00F45E53" w:rsidRDefault="00CB41B4" w:rsidP="004118D8">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18</w:t>
            </w:r>
          </w:p>
        </w:tc>
        <w:tc>
          <w:tcPr>
            <w:tcW w:w="6237" w:type="dxa"/>
          </w:tcPr>
          <w:p w14:paraId="6B325F8F" w14:textId="77777777" w:rsidR="00CB41B4" w:rsidRPr="00F45E53" w:rsidRDefault="00CB41B4" w:rsidP="004118D8">
            <w:pPr>
              <w:pStyle w:val="TableParagraph"/>
              <w:spacing w:before="18"/>
              <w:ind w:left="109"/>
              <w:rPr>
                <w:rFonts w:ascii="Times New Roman" w:hAnsi="Times New Roman" w:cs="Times New Roman"/>
                <w:b/>
                <w:bCs/>
                <w:color w:val="4472C4" w:themeColor="accent1"/>
                <w:sz w:val="20"/>
                <w:lang w:val="es-CL"/>
              </w:rPr>
            </w:pPr>
            <w:r w:rsidRPr="00F45E53">
              <w:rPr>
                <w:rFonts w:ascii="Times New Roman" w:hAnsi="Times New Roman" w:cs="Times New Roman"/>
                <w:b/>
                <w:bCs/>
                <w:color w:val="4472C4" w:themeColor="accent1"/>
                <w:sz w:val="20"/>
                <w:lang w:val="es-CL"/>
              </w:rPr>
              <w:t>NOMBRE</w:t>
            </w:r>
            <w:r w:rsidRPr="00F45E53">
              <w:rPr>
                <w:rFonts w:ascii="Times New Roman" w:hAnsi="Times New Roman" w:cs="Times New Roman"/>
                <w:b/>
                <w:bCs/>
                <w:color w:val="4472C4" w:themeColor="accent1"/>
                <w:spacing w:val="-1"/>
                <w:sz w:val="20"/>
                <w:lang w:val="es-CL"/>
              </w:rPr>
              <w:t xml:space="preserve"> </w:t>
            </w:r>
            <w:r w:rsidRPr="00F45E53">
              <w:rPr>
                <w:rFonts w:ascii="Times New Roman" w:hAnsi="Times New Roman" w:cs="Times New Roman"/>
                <w:b/>
                <w:bCs/>
                <w:color w:val="4472C4" w:themeColor="accent1"/>
                <w:sz w:val="20"/>
                <w:lang w:val="es-CL"/>
              </w:rPr>
              <w:t>Y</w:t>
            </w:r>
            <w:r w:rsidRPr="00F45E53">
              <w:rPr>
                <w:rFonts w:ascii="Times New Roman" w:hAnsi="Times New Roman" w:cs="Times New Roman"/>
                <w:b/>
                <w:bCs/>
                <w:color w:val="4472C4" w:themeColor="accent1"/>
                <w:spacing w:val="-4"/>
                <w:sz w:val="20"/>
                <w:lang w:val="es-CL"/>
              </w:rPr>
              <w:t xml:space="preserve"> </w:t>
            </w:r>
            <w:r w:rsidRPr="00F45E53">
              <w:rPr>
                <w:rFonts w:ascii="Times New Roman" w:hAnsi="Times New Roman" w:cs="Times New Roman"/>
                <w:b/>
                <w:bCs/>
                <w:color w:val="4472C4" w:themeColor="accent1"/>
                <w:sz w:val="20"/>
                <w:lang w:val="es-CL"/>
              </w:rPr>
              <w:t>CARGO</w:t>
            </w:r>
            <w:r w:rsidRPr="00F45E53">
              <w:rPr>
                <w:rFonts w:ascii="Times New Roman" w:hAnsi="Times New Roman" w:cs="Times New Roman"/>
                <w:b/>
                <w:bCs/>
                <w:color w:val="4472C4" w:themeColor="accent1"/>
                <w:spacing w:val="-4"/>
                <w:sz w:val="20"/>
                <w:lang w:val="es-CL"/>
              </w:rPr>
              <w:t xml:space="preserve"> </w:t>
            </w:r>
            <w:r w:rsidRPr="00F45E53">
              <w:rPr>
                <w:rFonts w:ascii="Times New Roman" w:hAnsi="Times New Roman" w:cs="Times New Roman"/>
                <w:b/>
                <w:bCs/>
                <w:color w:val="4472C4" w:themeColor="accent1"/>
                <w:sz w:val="20"/>
                <w:lang w:val="es-CL"/>
              </w:rPr>
              <w:t>RESPONS</w:t>
            </w:r>
            <w:r w:rsidRPr="00F45E53">
              <w:rPr>
                <w:rFonts w:ascii="Times New Roman" w:hAnsi="Times New Roman" w:cs="Times New Roman"/>
                <w:b/>
                <w:bCs/>
                <w:color w:val="4472C4" w:themeColor="accent1"/>
                <w:spacing w:val="-2"/>
                <w:sz w:val="20"/>
                <w:lang w:val="es-CL"/>
              </w:rPr>
              <w:t xml:space="preserve"> </w:t>
            </w:r>
            <w:r w:rsidRPr="00F45E53">
              <w:rPr>
                <w:rFonts w:ascii="Times New Roman" w:hAnsi="Times New Roman" w:cs="Times New Roman"/>
                <w:b/>
                <w:bCs/>
                <w:color w:val="4472C4" w:themeColor="accent1"/>
                <w:sz w:val="20"/>
                <w:lang w:val="es-CL"/>
              </w:rPr>
              <w:t>INFORM</w:t>
            </w:r>
          </w:p>
        </w:tc>
        <w:tc>
          <w:tcPr>
            <w:tcW w:w="709" w:type="dxa"/>
          </w:tcPr>
          <w:p w14:paraId="0688E970" w14:textId="77777777" w:rsidR="00CB41B4" w:rsidRPr="00F45E53" w:rsidRDefault="00CB41B4" w:rsidP="004118D8">
            <w:pPr>
              <w:pStyle w:val="TableParagraph"/>
              <w:spacing w:before="18"/>
              <w:ind w:left="109"/>
              <w:rPr>
                <w:rFonts w:ascii="Times New Roman" w:hAnsi="Times New Roman" w:cs="Times New Roman"/>
                <w:color w:val="4472C4" w:themeColor="accent1"/>
                <w:sz w:val="20"/>
                <w:lang w:val="es-CL"/>
              </w:rPr>
            </w:pPr>
          </w:p>
        </w:tc>
      </w:tr>
      <w:tr w:rsidR="00CB41B4" w:rsidRPr="00F45E53" w14:paraId="29ABD7A0" w14:textId="77777777" w:rsidTr="00CB41B4">
        <w:trPr>
          <w:trHeight w:val="268"/>
        </w:trPr>
        <w:tc>
          <w:tcPr>
            <w:tcW w:w="862" w:type="dxa"/>
          </w:tcPr>
          <w:p w14:paraId="36B1247A" w14:textId="77777777" w:rsidR="00CB41B4" w:rsidRPr="00F45E53" w:rsidRDefault="00CB41B4" w:rsidP="004118D8">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3</w:t>
            </w:r>
          </w:p>
        </w:tc>
        <w:tc>
          <w:tcPr>
            <w:tcW w:w="425" w:type="dxa"/>
          </w:tcPr>
          <w:p w14:paraId="44D13988" w14:textId="77777777" w:rsidR="00CB41B4" w:rsidRPr="00F45E53" w:rsidRDefault="00CB41B4" w:rsidP="004118D8">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2998EEC0" w14:textId="77777777" w:rsidR="00CB41B4" w:rsidRPr="00F45E53" w:rsidRDefault="00CB41B4" w:rsidP="004118D8">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20</w:t>
            </w:r>
          </w:p>
        </w:tc>
        <w:tc>
          <w:tcPr>
            <w:tcW w:w="6237" w:type="dxa"/>
          </w:tcPr>
          <w:p w14:paraId="6B0BF525" w14:textId="77777777" w:rsidR="00CB41B4" w:rsidRPr="00F45E53" w:rsidRDefault="00CB41B4" w:rsidP="004118D8">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NUESTRA</w:t>
            </w:r>
            <w:r w:rsidRPr="00F45E53">
              <w:rPr>
                <w:rFonts w:ascii="Times New Roman" w:hAnsi="Times New Roman" w:cs="Times New Roman"/>
                <w:b/>
                <w:bCs/>
                <w:color w:val="4472C4" w:themeColor="accent1"/>
                <w:spacing w:val="-4"/>
                <w:sz w:val="20"/>
              </w:rPr>
              <w:t xml:space="preserve"> </w:t>
            </w:r>
            <w:r w:rsidRPr="00F45E53">
              <w:rPr>
                <w:rFonts w:ascii="Times New Roman" w:hAnsi="Times New Roman" w:cs="Times New Roman"/>
                <w:b/>
                <w:bCs/>
                <w:color w:val="4472C4" w:themeColor="accent1"/>
                <w:sz w:val="20"/>
              </w:rPr>
              <w:t>REFERENCIA</w:t>
            </w:r>
          </w:p>
        </w:tc>
        <w:tc>
          <w:tcPr>
            <w:tcW w:w="709" w:type="dxa"/>
          </w:tcPr>
          <w:p w14:paraId="44C86B87" w14:textId="77777777" w:rsidR="00CB41B4" w:rsidRPr="00F45E53" w:rsidRDefault="00CB41B4" w:rsidP="004118D8">
            <w:pPr>
              <w:pStyle w:val="TableParagraph"/>
              <w:spacing w:before="18"/>
              <w:ind w:left="109"/>
              <w:rPr>
                <w:rFonts w:ascii="Times New Roman" w:hAnsi="Times New Roman" w:cs="Times New Roman"/>
                <w:color w:val="4472C4" w:themeColor="accent1"/>
                <w:sz w:val="20"/>
              </w:rPr>
            </w:pPr>
          </w:p>
        </w:tc>
      </w:tr>
      <w:tr w:rsidR="00CB41B4" w:rsidRPr="00F45E53" w14:paraId="4A41D4E9" w14:textId="77777777" w:rsidTr="00CB41B4">
        <w:trPr>
          <w:trHeight w:val="268"/>
        </w:trPr>
        <w:tc>
          <w:tcPr>
            <w:tcW w:w="862" w:type="dxa"/>
          </w:tcPr>
          <w:p w14:paraId="407BD317" w14:textId="77777777" w:rsidR="00CB41B4" w:rsidRPr="00F45E53" w:rsidRDefault="00CB41B4" w:rsidP="004118D8">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4</w:t>
            </w:r>
          </w:p>
        </w:tc>
        <w:tc>
          <w:tcPr>
            <w:tcW w:w="425" w:type="dxa"/>
          </w:tcPr>
          <w:p w14:paraId="695DFB82" w14:textId="77777777" w:rsidR="00CB41B4" w:rsidRPr="00F45E53" w:rsidRDefault="00CB41B4" w:rsidP="004118D8">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5586A87B" w14:textId="77777777" w:rsidR="00CB41B4" w:rsidRPr="00F45E53" w:rsidRDefault="00CB41B4" w:rsidP="004118D8">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34</w:t>
            </w:r>
          </w:p>
        </w:tc>
        <w:tc>
          <w:tcPr>
            <w:tcW w:w="6237" w:type="dxa"/>
          </w:tcPr>
          <w:p w14:paraId="29FA52FF" w14:textId="77777777" w:rsidR="00CB41B4" w:rsidRPr="00F45E53" w:rsidRDefault="00CB41B4" w:rsidP="004118D8">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FECHA</w:t>
            </w:r>
            <w:r w:rsidRPr="00F45E53">
              <w:rPr>
                <w:rFonts w:ascii="Times New Roman" w:hAnsi="Times New Roman" w:cs="Times New Roman"/>
                <w:b/>
                <w:bCs/>
                <w:color w:val="4472C4" w:themeColor="accent1"/>
                <w:spacing w:val="-4"/>
                <w:sz w:val="20"/>
              </w:rPr>
              <w:t xml:space="preserve"> </w:t>
            </w:r>
            <w:r w:rsidRPr="00F45E53">
              <w:rPr>
                <w:rFonts w:ascii="Times New Roman" w:hAnsi="Times New Roman" w:cs="Times New Roman"/>
                <w:b/>
                <w:bCs/>
                <w:color w:val="4472C4" w:themeColor="accent1"/>
                <w:sz w:val="20"/>
              </w:rPr>
              <w:t>VALIDEZ</w:t>
            </w:r>
            <w:r w:rsidRPr="00F45E53">
              <w:rPr>
                <w:rFonts w:ascii="Times New Roman" w:hAnsi="Times New Roman" w:cs="Times New Roman"/>
                <w:b/>
                <w:bCs/>
                <w:color w:val="4472C4" w:themeColor="accent1"/>
                <w:spacing w:val="-2"/>
                <w:sz w:val="20"/>
              </w:rPr>
              <w:t xml:space="preserve"> </w:t>
            </w:r>
            <w:r w:rsidRPr="00F45E53">
              <w:rPr>
                <w:rFonts w:ascii="Times New Roman" w:hAnsi="Times New Roman" w:cs="Times New Roman"/>
                <w:b/>
                <w:bCs/>
                <w:color w:val="4472C4" w:themeColor="accent1"/>
                <w:sz w:val="20"/>
              </w:rPr>
              <w:t>DATOS</w:t>
            </w:r>
          </w:p>
        </w:tc>
        <w:tc>
          <w:tcPr>
            <w:tcW w:w="709" w:type="dxa"/>
          </w:tcPr>
          <w:p w14:paraId="034ED216" w14:textId="77777777" w:rsidR="00CB41B4" w:rsidRPr="00F45E53" w:rsidRDefault="00CB41B4" w:rsidP="004118D8">
            <w:pPr>
              <w:pStyle w:val="TableParagraph"/>
              <w:spacing w:before="18"/>
              <w:ind w:left="109"/>
              <w:rPr>
                <w:rFonts w:ascii="Times New Roman" w:hAnsi="Times New Roman" w:cs="Times New Roman"/>
                <w:color w:val="4472C4" w:themeColor="accent1"/>
                <w:sz w:val="20"/>
              </w:rPr>
            </w:pPr>
          </w:p>
        </w:tc>
      </w:tr>
      <w:tr w:rsidR="00CB41B4" w:rsidRPr="00F45E53" w14:paraId="306FA4E7" w14:textId="77777777" w:rsidTr="00CB41B4">
        <w:trPr>
          <w:trHeight w:val="268"/>
        </w:trPr>
        <w:tc>
          <w:tcPr>
            <w:tcW w:w="862" w:type="dxa"/>
          </w:tcPr>
          <w:p w14:paraId="0E8DBBC7" w14:textId="7F4D293D" w:rsidR="00CB41B4" w:rsidRPr="00F45E53" w:rsidRDefault="00CB41B4" w:rsidP="0004257D">
            <w:pPr>
              <w:pStyle w:val="TableParagraph"/>
              <w:spacing w:line="248" w:lineRule="exact"/>
              <w:ind w:left="110"/>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5</w:t>
            </w:r>
          </w:p>
        </w:tc>
        <w:tc>
          <w:tcPr>
            <w:tcW w:w="425" w:type="dxa"/>
          </w:tcPr>
          <w:p w14:paraId="6E6985ED" w14:textId="0246144B" w:rsidR="00CB41B4" w:rsidRPr="00F45E53" w:rsidRDefault="00CB41B4" w:rsidP="0004257D">
            <w:pPr>
              <w:pStyle w:val="TableParagraph"/>
              <w:spacing w:line="248" w:lineRule="exact"/>
              <w:ind w:left="0" w:right="6"/>
              <w:jc w:val="center"/>
              <w:rPr>
                <w:rFonts w:ascii="Times New Roman" w:hAnsi="Times New Roman" w:cs="Times New Roman"/>
                <w:b/>
                <w:bCs/>
                <w:color w:val="4472C4" w:themeColor="accent1"/>
                <w:w w:val="99"/>
                <w:sz w:val="20"/>
              </w:rPr>
            </w:pPr>
            <w:r w:rsidRPr="00F45E53">
              <w:rPr>
                <w:rFonts w:ascii="Times New Roman" w:hAnsi="Times New Roman" w:cs="Times New Roman"/>
                <w:b/>
                <w:bCs/>
                <w:color w:val="4472C4" w:themeColor="accent1"/>
                <w:w w:val="99"/>
                <w:sz w:val="20"/>
              </w:rPr>
              <w:t>:</w:t>
            </w:r>
          </w:p>
        </w:tc>
        <w:tc>
          <w:tcPr>
            <w:tcW w:w="1134" w:type="dxa"/>
            <w:tcBorders>
              <w:bottom w:val="single" w:sz="4" w:space="0" w:color="auto"/>
            </w:tcBorders>
          </w:tcPr>
          <w:p w14:paraId="6143BD9F" w14:textId="57F2C3AD" w:rsidR="00CB41B4" w:rsidRPr="00F45E53" w:rsidRDefault="00CB41B4" w:rsidP="0004257D">
            <w:pPr>
              <w:pStyle w:val="TableParagraph"/>
              <w:spacing w:before="18"/>
              <w:ind w:left="162"/>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PA1</w:t>
            </w:r>
          </w:p>
        </w:tc>
        <w:tc>
          <w:tcPr>
            <w:tcW w:w="6237" w:type="dxa"/>
            <w:tcBorders>
              <w:bottom w:val="single" w:sz="4" w:space="0" w:color="auto"/>
            </w:tcBorders>
          </w:tcPr>
          <w:p w14:paraId="7ECE6595" w14:textId="7F80AB9B" w:rsidR="00CB41B4" w:rsidRPr="00F45E53" w:rsidRDefault="00CB41B4" w:rsidP="0004257D">
            <w:pPr>
              <w:pStyle w:val="TableParagraph"/>
              <w:spacing w:before="18"/>
              <w:ind w:left="109"/>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NUMERO DE REGISTROS INFORMADOS</w:t>
            </w:r>
          </w:p>
        </w:tc>
        <w:tc>
          <w:tcPr>
            <w:tcW w:w="709" w:type="dxa"/>
          </w:tcPr>
          <w:p w14:paraId="4F1C09C0" w14:textId="7F9AB3DE" w:rsidR="00CB41B4" w:rsidRPr="00F45E53" w:rsidRDefault="00CB41B4" w:rsidP="0004257D">
            <w:pPr>
              <w:pStyle w:val="TableParagraph"/>
              <w:spacing w:before="18"/>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Sí</w:t>
            </w:r>
          </w:p>
        </w:tc>
      </w:tr>
      <w:tr w:rsidR="00CB41B4" w:rsidRPr="00F45E53" w14:paraId="69A338AE" w14:textId="77777777" w:rsidTr="00CB41B4">
        <w:trPr>
          <w:trHeight w:val="268"/>
        </w:trPr>
        <w:tc>
          <w:tcPr>
            <w:tcW w:w="862" w:type="dxa"/>
          </w:tcPr>
          <w:p w14:paraId="60628F2D" w14:textId="4E3409F6" w:rsidR="00CB41B4" w:rsidRPr="00F45E53" w:rsidRDefault="00CB41B4" w:rsidP="0004257D">
            <w:pPr>
              <w:pStyle w:val="TableParagraph"/>
              <w:spacing w:line="248" w:lineRule="exact"/>
              <w:ind w:left="110"/>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6</w:t>
            </w:r>
          </w:p>
        </w:tc>
        <w:tc>
          <w:tcPr>
            <w:tcW w:w="425" w:type="dxa"/>
            <w:tcBorders>
              <w:right w:val="single" w:sz="4" w:space="0" w:color="auto"/>
            </w:tcBorders>
          </w:tcPr>
          <w:p w14:paraId="401B954D" w14:textId="55852651" w:rsidR="00CB41B4" w:rsidRPr="00F45E53" w:rsidRDefault="00CB41B4" w:rsidP="0004257D">
            <w:pPr>
              <w:pStyle w:val="TableParagraph"/>
              <w:spacing w:line="248" w:lineRule="exact"/>
              <w:ind w:left="0" w:right="6"/>
              <w:jc w:val="center"/>
              <w:rPr>
                <w:rFonts w:ascii="Times New Roman" w:hAnsi="Times New Roman" w:cs="Times New Roman"/>
                <w:b/>
                <w:bCs/>
                <w:color w:val="4472C4" w:themeColor="accent1"/>
                <w:w w:val="99"/>
                <w:sz w:val="20"/>
              </w:rPr>
            </w:pPr>
            <w:r w:rsidRPr="00F45E53">
              <w:rPr>
                <w:rFonts w:ascii="Times New Roman" w:hAnsi="Times New Roman" w:cs="Times New Roman"/>
                <w:b/>
                <w:bCs/>
                <w:color w:val="4472C4" w:themeColor="accent1"/>
                <w:w w:val="99"/>
                <w:sz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3B90A6" w14:textId="047327A3" w:rsidR="00CB41B4" w:rsidRPr="00F45E53" w:rsidRDefault="00CB41B4" w:rsidP="0004257D">
            <w:pPr>
              <w:pStyle w:val="TableParagraph"/>
              <w:spacing w:before="18"/>
              <w:ind w:left="162"/>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MOA</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71291CCC" w14:textId="7E5FF043" w:rsidR="00CB41B4" w:rsidRPr="00CB41B4" w:rsidRDefault="00CB41B4" w:rsidP="0004257D">
            <w:pPr>
              <w:pStyle w:val="TableParagraph"/>
              <w:spacing w:before="18"/>
              <w:ind w:left="109"/>
              <w:rPr>
                <w:rFonts w:ascii="Times New Roman" w:hAnsi="Times New Roman" w:cs="Times New Roman"/>
                <w:b/>
                <w:bCs/>
                <w:color w:val="4472C4" w:themeColor="accent1"/>
                <w:sz w:val="20"/>
                <w:lang w:val="es-CL"/>
              </w:rPr>
            </w:pPr>
            <w:r w:rsidRPr="00CB41B4">
              <w:rPr>
                <w:rFonts w:ascii="Times New Roman" w:hAnsi="Times New Roman" w:cs="Times New Roman"/>
                <w:b/>
                <w:bCs/>
                <w:color w:val="4472C4" w:themeColor="accent1"/>
                <w:sz w:val="20"/>
                <w:lang w:val="es-CL"/>
              </w:rPr>
              <w:t>TOTAL MONTO, sumar o restar campo 2</w:t>
            </w:r>
          </w:p>
        </w:tc>
        <w:tc>
          <w:tcPr>
            <w:tcW w:w="709" w:type="dxa"/>
            <w:tcBorders>
              <w:left w:val="single" w:sz="4" w:space="0" w:color="auto"/>
            </w:tcBorders>
          </w:tcPr>
          <w:p w14:paraId="5142BEE9" w14:textId="4C3061D6" w:rsidR="00CB41B4" w:rsidRPr="00F45E53" w:rsidRDefault="00CB41B4" w:rsidP="0004257D">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Sí</w:t>
            </w:r>
          </w:p>
        </w:tc>
      </w:tr>
      <w:tr w:rsidR="00CB41B4" w:rsidRPr="00F45E53" w14:paraId="25816211" w14:textId="77777777" w:rsidTr="00CB41B4">
        <w:trPr>
          <w:trHeight w:val="268"/>
        </w:trPr>
        <w:tc>
          <w:tcPr>
            <w:tcW w:w="862" w:type="dxa"/>
          </w:tcPr>
          <w:p w14:paraId="664DDB0C" w14:textId="2511D391" w:rsidR="00CB41B4" w:rsidRDefault="00CB41B4" w:rsidP="00B23F8D">
            <w:pPr>
              <w:pStyle w:val="TableParagraph"/>
              <w:spacing w:line="248" w:lineRule="exact"/>
              <w:ind w:left="110"/>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7</w:t>
            </w:r>
          </w:p>
        </w:tc>
        <w:tc>
          <w:tcPr>
            <w:tcW w:w="425" w:type="dxa"/>
          </w:tcPr>
          <w:p w14:paraId="53D95AF6" w14:textId="7E3ED776" w:rsidR="00CB41B4" w:rsidRPr="00F45E53" w:rsidRDefault="00CB41B4" w:rsidP="00B23F8D">
            <w:pPr>
              <w:pStyle w:val="TableParagraph"/>
              <w:spacing w:line="248" w:lineRule="exact"/>
              <w:ind w:left="0" w:right="6"/>
              <w:jc w:val="center"/>
              <w:rPr>
                <w:rFonts w:ascii="Times New Roman" w:hAnsi="Times New Roman" w:cs="Times New Roman"/>
                <w:b/>
                <w:bCs/>
                <w:color w:val="4472C4" w:themeColor="accent1"/>
                <w:w w:val="99"/>
                <w:sz w:val="20"/>
              </w:rPr>
            </w:pPr>
            <w:r w:rsidRPr="00F45E53">
              <w:rPr>
                <w:rFonts w:ascii="Times New Roman" w:hAnsi="Times New Roman" w:cs="Times New Roman"/>
                <w:b/>
                <w:bCs/>
                <w:color w:val="4472C4" w:themeColor="accent1"/>
                <w:w w:val="99"/>
                <w:sz w:val="20"/>
              </w:rPr>
              <w:t>:</w:t>
            </w:r>
          </w:p>
        </w:tc>
        <w:tc>
          <w:tcPr>
            <w:tcW w:w="1134" w:type="dxa"/>
            <w:tcBorders>
              <w:top w:val="single" w:sz="4" w:space="0" w:color="auto"/>
            </w:tcBorders>
          </w:tcPr>
          <w:p w14:paraId="54837605" w14:textId="1127AB9B" w:rsidR="00CB41B4" w:rsidRDefault="00CB41B4" w:rsidP="00B23F8D">
            <w:pPr>
              <w:pStyle w:val="TableParagraph"/>
              <w:spacing w:before="18"/>
              <w:ind w:left="162"/>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79</w:t>
            </w:r>
          </w:p>
        </w:tc>
        <w:tc>
          <w:tcPr>
            <w:tcW w:w="6237" w:type="dxa"/>
            <w:tcBorders>
              <w:top w:val="single" w:sz="4" w:space="0" w:color="auto"/>
            </w:tcBorders>
          </w:tcPr>
          <w:p w14:paraId="525371CF" w14:textId="4E84BA50" w:rsidR="00CB41B4" w:rsidRPr="009F2F7C" w:rsidRDefault="00CB41B4" w:rsidP="00B23F8D">
            <w:pPr>
              <w:pStyle w:val="TableParagraph"/>
              <w:spacing w:before="18"/>
              <w:ind w:left="109"/>
              <w:rPr>
                <w:rFonts w:ascii="Times New Roman" w:hAnsi="Times New Roman" w:cs="Times New Roman"/>
                <w:b/>
                <w:bCs/>
                <w:color w:val="4472C4" w:themeColor="accent1"/>
                <w:sz w:val="20"/>
              </w:rPr>
            </w:pPr>
            <w:r w:rsidRPr="009F2F7C">
              <w:rPr>
                <w:rFonts w:ascii="Times New Roman" w:hAnsi="Times New Roman" w:cs="Times New Roman"/>
                <w:b/>
                <w:bCs/>
                <w:color w:val="4472C4" w:themeColor="accent1"/>
                <w:sz w:val="20"/>
              </w:rPr>
              <w:t xml:space="preserve">Observaciones </w:t>
            </w:r>
          </w:p>
        </w:tc>
        <w:tc>
          <w:tcPr>
            <w:tcW w:w="709" w:type="dxa"/>
          </w:tcPr>
          <w:p w14:paraId="664203CA" w14:textId="77777777" w:rsidR="00CB41B4" w:rsidRPr="00F45E53" w:rsidRDefault="00CB41B4" w:rsidP="00B23F8D">
            <w:pPr>
              <w:pStyle w:val="TableParagraph"/>
              <w:spacing w:before="18"/>
              <w:ind w:left="109"/>
              <w:rPr>
                <w:rFonts w:ascii="Times New Roman" w:hAnsi="Times New Roman" w:cs="Times New Roman"/>
                <w:color w:val="4472C4" w:themeColor="accent1"/>
                <w:sz w:val="20"/>
              </w:rPr>
            </w:pPr>
          </w:p>
        </w:tc>
      </w:tr>
    </w:tbl>
    <w:p w14:paraId="33B12DB9" w14:textId="77777777" w:rsidR="00601454" w:rsidRDefault="00601454" w:rsidP="00601454">
      <w:pPr>
        <w:pStyle w:val="Textoindependiente"/>
        <w:ind w:left="360"/>
        <w:rPr>
          <w:sz w:val="24"/>
        </w:rPr>
      </w:pPr>
    </w:p>
    <w:p w14:paraId="3D0B6EB9" w14:textId="77777777" w:rsidR="00202F52" w:rsidRPr="00F45E53" w:rsidRDefault="00202F52" w:rsidP="00202F52">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3400"/>
      </w:tblGrid>
      <w:tr w:rsidR="00202F52" w:rsidRPr="00F45E53" w14:paraId="61E70782" w14:textId="77777777" w:rsidTr="004118D8">
        <w:trPr>
          <w:trHeight w:val="244"/>
        </w:trPr>
        <w:tc>
          <w:tcPr>
            <w:tcW w:w="4815" w:type="dxa"/>
          </w:tcPr>
          <w:p w14:paraId="7AA376D6" w14:textId="77777777" w:rsidR="00202F52" w:rsidRPr="00F45E53" w:rsidRDefault="00202F52" w:rsidP="004118D8">
            <w:pPr>
              <w:pStyle w:val="TableParagraph"/>
              <w:spacing w:line="224" w:lineRule="exact"/>
              <w:ind w:left="-851" w:firstLine="993"/>
              <w:rPr>
                <w:rFonts w:ascii="Times New Roman" w:hAnsi="Times New Roman" w:cs="Times New Roman"/>
                <w:color w:val="4472C4" w:themeColor="accent1"/>
                <w:sz w:val="20"/>
                <w:lang w:val="es-CL"/>
              </w:rPr>
            </w:pPr>
            <w:r w:rsidRPr="00F45E53">
              <w:rPr>
                <w:rFonts w:ascii="Times New Roman" w:hAnsi="Times New Roman" w:cs="Times New Roman"/>
                <w:color w:val="4472C4" w:themeColor="accent1"/>
                <w:sz w:val="20"/>
                <w:lang w:val="es-CL"/>
              </w:rPr>
              <w:t>Formato</w:t>
            </w:r>
            <w:r w:rsidRPr="00F45E53">
              <w:rPr>
                <w:rFonts w:ascii="Times New Roman" w:hAnsi="Times New Roman" w:cs="Times New Roman"/>
                <w:color w:val="4472C4" w:themeColor="accent1"/>
                <w:spacing w:val="-4"/>
                <w:sz w:val="20"/>
                <w:lang w:val="es-CL"/>
              </w:rPr>
              <w:t xml:space="preserve"> </w:t>
            </w:r>
            <w:r w:rsidRPr="00F45E53">
              <w:rPr>
                <w:rFonts w:ascii="Times New Roman" w:hAnsi="Times New Roman" w:cs="Times New Roman"/>
                <w:color w:val="4472C4" w:themeColor="accent1"/>
                <w:sz w:val="20"/>
                <w:lang w:val="es-CL"/>
              </w:rPr>
              <w:t>de</w:t>
            </w:r>
            <w:r w:rsidRPr="00F45E53">
              <w:rPr>
                <w:rFonts w:ascii="Times New Roman" w:hAnsi="Times New Roman" w:cs="Times New Roman"/>
                <w:color w:val="4472C4" w:themeColor="accent1"/>
                <w:spacing w:val="-1"/>
                <w:sz w:val="20"/>
                <w:lang w:val="es-CL"/>
              </w:rPr>
              <w:t xml:space="preserve"> </w:t>
            </w:r>
            <w:r w:rsidRPr="00F45E53">
              <w:rPr>
                <w:rFonts w:ascii="Times New Roman" w:hAnsi="Times New Roman" w:cs="Times New Roman"/>
                <w:color w:val="4472C4" w:themeColor="accent1"/>
                <w:sz w:val="20"/>
                <w:lang w:val="es-CL"/>
              </w:rPr>
              <w:t>Archivo</w:t>
            </w:r>
            <w:r w:rsidRPr="00F45E53">
              <w:rPr>
                <w:rFonts w:ascii="Times New Roman" w:hAnsi="Times New Roman" w:cs="Times New Roman"/>
                <w:color w:val="4472C4" w:themeColor="accent1"/>
                <w:spacing w:val="-1"/>
                <w:sz w:val="20"/>
                <w:lang w:val="es-CL"/>
              </w:rPr>
              <w:t xml:space="preserve"> </w:t>
            </w:r>
            <w:r w:rsidRPr="00F45E53">
              <w:rPr>
                <w:rFonts w:ascii="Times New Roman" w:hAnsi="Times New Roman" w:cs="Times New Roman"/>
                <w:color w:val="4472C4" w:themeColor="accent1"/>
                <w:sz w:val="20"/>
                <w:lang w:val="es-CL"/>
              </w:rPr>
              <w:t>de</w:t>
            </w:r>
            <w:r w:rsidRPr="00F45E53">
              <w:rPr>
                <w:rFonts w:ascii="Times New Roman" w:hAnsi="Times New Roman" w:cs="Times New Roman"/>
                <w:color w:val="4472C4" w:themeColor="accent1"/>
                <w:spacing w:val="-4"/>
                <w:sz w:val="20"/>
                <w:lang w:val="es-CL"/>
              </w:rPr>
              <w:t xml:space="preserve"> </w:t>
            </w:r>
            <w:r w:rsidRPr="00F45E53">
              <w:rPr>
                <w:rFonts w:ascii="Times New Roman" w:hAnsi="Times New Roman" w:cs="Times New Roman"/>
                <w:color w:val="4472C4" w:themeColor="accent1"/>
                <w:sz w:val="20"/>
                <w:lang w:val="es-CL"/>
              </w:rPr>
              <w:t>la Carátula</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de</w:t>
            </w:r>
            <w:r w:rsidRPr="00F45E53">
              <w:rPr>
                <w:rFonts w:ascii="Times New Roman" w:hAnsi="Times New Roman" w:cs="Times New Roman"/>
                <w:color w:val="4472C4" w:themeColor="accent1"/>
                <w:spacing w:val="-4"/>
                <w:sz w:val="20"/>
                <w:lang w:val="es-CL"/>
              </w:rPr>
              <w:t xml:space="preserve"> </w:t>
            </w:r>
            <w:r w:rsidRPr="00F45E53">
              <w:rPr>
                <w:rFonts w:ascii="Times New Roman" w:hAnsi="Times New Roman" w:cs="Times New Roman"/>
                <w:color w:val="4472C4" w:themeColor="accent1"/>
                <w:sz w:val="20"/>
                <w:lang w:val="es-CL"/>
              </w:rPr>
              <w:t>salida</w:t>
            </w:r>
          </w:p>
        </w:tc>
        <w:tc>
          <w:tcPr>
            <w:tcW w:w="569" w:type="dxa"/>
          </w:tcPr>
          <w:p w14:paraId="6C12E274" w14:textId="77777777" w:rsidR="00202F52" w:rsidRPr="00F45E53" w:rsidRDefault="00202F52" w:rsidP="004118D8">
            <w:pPr>
              <w:pStyle w:val="TableParagraph"/>
              <w:spacing w:line="224" w:lineRule="exact"/>
              <w:ind w:left="110"/>
              <w:rPr>
                <w:rFonts w:ascii="Times New Roman" w:hAnsi="Times New Roman" w:cs="Times New Roman"/>
                <w:color w:val="4472C4" w:themeColor="accent1"/>
                <w:sz w:val="20"/>
              </w:rPr>
            </w:pPr>
            <w:r w:rsidRPr="00F45E53">
              <w:rPr>
                <w:rFonts w:ascii="Times New Roman" w:hAnsi="Times New Roman" w:cs="Times New Roman"/>
                <w:color w:val="4472C4" w:themeColor="accent1"/>
                <w:w w:val="99"/>
                <w:sz w:val="20"/>
              </w:rPr>
              <w:t>:</w:t>
            </w:r>
          </w:p>
        </w:tc>
        <w:tc>
          <w:tcPr>
            <w:tcW w:w="3400" w:type="dxa"/>
          </w:tcPr>
          <w:p w14:paraId="2B867FF1" w14:textId="05358B27" w:rsidR="00202F52" w:rsidRPr="00F45E53" w:rsidRDefault="00202F52" w:rsidP="004118D8">
            <w:pPr>
              <w:pStyle w:val="TableParagraph"/>
              <w:spacing w:line="224" w:lineRule="exact"/>
              <w:ind w:left="108"/>
              <w:rPr>
                <w:rFonts w:ascii="Times New Roman" w:hAnsi="Times New Roman" w:cs="Times New Roman"/>
                <w:color w:val="4472C4" w:themeColor="accent1"/>
                <w:sz w:val="20"/>
              </w:rPr>
            </w:pPr>
            <w:r w:rsidRPr="00E81654">
              <w:rPr>
                <w:rFonts w:ascii="Times New Roman" w:hAnsi="Times New Roman" w:cs="Times New Roman"/>
                <w:color w:val="4472C4" w:themeColor="accent1"/>
                <w:sz w:val="20"/>
                <w:highlight w:val="yellow"/>
              </w:rPr>
              <w:t>F</w:t>
            </w:r>
            <w:r w:rsidR="00B23F8D" w:rsidRPr="00E81654">
              <w:rPr>
                <w:rFonts w:ascii="Times New Roman" w:hAnsi="Times New Roman" w:cs="Times New Roman"/>
                <w:color w:val="4472C4" w:themeColor="accent1"/>
                <w:sz w:val="20"/>
                <w:highlight w:val="yellow"/>
              </w:rPr>
              <w:t>3</w:t>
            </w:r>
            <w:r w:rsidRPr="00E81654">
              <w:rPr>
                <w:rFonts w:ascii="Times New Roman" w:hAnsi="Times New Roman" w:cs="Times New Roman"/>
                <w:color w:val="4472C4" w:themeColor="accent1"/>
                <w:sz w:val="20"/>
                <w:highlight w:val="yellow"/>
              </w:rPr>
              <w:t>(nf)</w:t>
            </w:r>
          </w:p>
        </w:tc>
      </w:tr>
      <w:tr w:rsidR="00202F52" w:rsidRPr="00F45E53" w14:paraId="61CDF538" w14:textId="77777777" w:rsidTr="004118D8">
        <w:trPr>
          <w:trHeight w:val="242"/>
        </w:trPr>
        <w:tc>
          <w:tcPr>
            <w:tcW w:w="4815" w:type="dxa"/>
          </w:tcPr>
          <w:p w14:paraId="7717E096" w14:textId="77777777" w:rsidR="00202F52" w:rsidRPr="00F45E53" w:rsidRDefault="00202F52" w:rsidP="004118D8">
            <w:pPr>
              <w:pStyle w:val="TableParagraph"/>
              <w:spacing w:line="222" w:lineRule="exact"/>
              <w:ind w:left="110"/>
              <w:rPr>
                <w:rFonts w:ascii="Times New Roman" w:hAnsi="Times New Roman" w:cs="Times New Roman"/>
                <w:color w:val="4472C4" w:themeColor="accent1"/>
                <w:sz w:val="20"/>
                <w:lang w:val="es-CL"/>
              </w:rPr>
            </w:pPr>
            <w:r w:rsidRPr="00F45E53">
              <w:rPr>
                <w:rFonts w:ascii="Times New Roman" w:hAnsi="Times New Roman" w:cs="Times New Roman"/>
                <w:color w:val="4472C4" w:themeColor="accent1"/>
                <w:sz w:val="20"/>
                <w:lang w:val="es-CL"/>
              </w:rPr>
              <w:t>Campos</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a</w:t>
            </w:r>
            <w:r w:rsidRPr="00F45E53">
              <w:rPr>
                <w:rFonts w:ascii="Times New Roman" w:hAnsi="Times New Roman" w:cs="Times New Roman"/>
                <w:color w:val="4472C4" w:themeColor="accent1"/>
                <w:spacing w:val="-3"/>
                <w:sz w:val="20"/>
                <w:lang w:val="es-CL"/>
              </w:rPr>
              <w:t xml:space="preserve"> </w:t>
            </w:r>
            <w:r w:rsidRPr="00F45E53">
              <w:rPr>
                <w:rFonts w:ascii="Times New Roman" w:hAnsi="Times New Roman" w:cs="Times New Roman"/>
                <w:color w:val="4472C4" w:themeColor="accent1"/>
                <w:sz w:val="20"/>
                <w:lang w:val="es-CL"/>
              </w:rPr>
              <w:t>incluir</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en</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la</w:t>
            </w:r>
            <w:r w:rsidRPr="00F45E53">
              <w:rPr>
                <w:rFonts w:ascii="Times New Roman" w:hAnsi="Times New Roman" w:cs="Times New Roman"/>
                <w:color w:val="4472C4" w:themeColor="accent1"/>
                <w:spacing w:val="-1"/>
                <w:sz w:val="20"/>
                <w:lang w:val="es-CL"/>
              </w:rPr>
              <w:t xml:space="preserve"> </w:t>
            </w:r>
            <w:r w:rsidRPr="00F45E53">
              <w:rPr>
                <w:rFonts w:ascii="Times New Roman" w:hAnsi="Times New Roman" w:cs="Times New Roman"/>
                <w:color w:val="4472C4" w:themeColor="accent1"/>
                <w:sz w:val="20"/>
                <w:lang w:val="es-CL"/>
              </w:rPr>
              <w:t>Carátula</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de</w:t>
            </w:r>
            <w:r w:rsidRPr="00F45E53">
              <w:rPr>
                <w:rFonts w:ascii="Times New Roman" w:hAnsi="Times New Roman" w:cs="Times New Roman"/>
                <w:color w:val="4472C4" w:themeColor="accent1"/>
                <w:spacing w:val="-2"/>
                <w:sz w:val="20"/>
                <w:lang w:val="es-CL"/>
              </w:rPr>
              <w:t xml:space="preserve"> </w:t>
            </w:r>
            <w:r w:rsidRPr="00F45E53">
              <w:rPr>
                <w:rFonts w:ascii="Times New Roman" w:hAnsi="Times New Roman" w:cs="Times New Roman"/>
                <w:color w:val="4472C4" w:themeColor="accent1"/>
                <w:sz w:val="20"/>
                <w:lang w:val="es-CL"/>
              </w:rPr>
              <w:t>salida</w:t>
            </w:r>
          </w:p>
        </w:tc>
        <w:tc>
          <w:tcPr>
            <w:tcW w:w="569" w:type="dxa"/>
          </w:tcPr>
          <w:p w14:paraId="6A0FDCF1" w14:textId="77777777" w:rsidR="00202F52" w:rsidRPr="00F45E53" w:rsidRDefault="00202F52" w:rsidP="004118D8">
            <w:pPr>
              <w:pStyle w:val="TableParagraph"/>
              <w:spacing w:line="222" w:lineRule="exact"/>
              <w:ind w:left="110"/>
              <w:rPr>
                <w:rFonts w:ascii="Times New Roman" w:hAnsi="Times New Roman" w:cs="Times New Roman"/>
                <w:color w:val="4472C4" w:themeColor="accent1"/>
                <w:sz w:val="20"/>
              </w:rPr>
            </w:pPr>
            <w:r w:rsidRPr="00F45E53">
              <w:rPr>
                <w:rFonts w:ascii="Times New Roman" w:hAnsi="Times New Roman" w:cs="Times New Roman"/>
                <w:color w:val="4472C4" w:themeColor="accent1"/>
                <w:w w:val="99"/>
                <w:sz w:val="20"/>
              </w:rPr>
              <w:t>:</w:t>
            </w:r>
          </w:p>
        </w:tc>
        <w:tc>
          <w:tcPr>
            <w:tcW w:w="3400" w:type="dxa"/>
          </w:tcPr>
          <w:p w14:paraId="7D9BEC87" w14:textId="37EE3AEB" w:rsidR="00202F52" w:rsidRPr="00F45E53" w:rsidRDefault="00202F52" w:rsidP="004118D8">
            <w:pPr>
              <w:pStyle w:val="TableParagraph"/>
              <w:spacing w:line="222" w:lineRule="exact"/>
              <w:ind w:left="108"/>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5</w:t>
            </w:r>
            <w:r>
              <w:rPr>
                <w:rFonts w:ascii="Times New Roman" w:hAnsi="Times New Roman" w:cs="Times New Roman"/>
                <w:color w:val="4472C4" w:themeColor="accent1"/>
                <w:sz w:val="20"/>
              </w:rPr>
              <w:t>,6</w:t>
            </w:r>
          </w:p>
        </w:tc>
      </w:tr>
    </w:tbl>
    <w:p w14:paraId="3545610D" w14:textId="77777777" w:rsidR="00202F52" w:rsidRPr="00F45E53" w:rsidRDefault="00202F52" w:rsidP="00202F52">
      <w:pPr>
        <w:rPr>
          <w:rFonts w:ascii="Times New Roman" w:hAnsi="Times New Roman" w:cs="Times New Roman"/>
          <w:color w:val="4472C4" w:themeColor="accent1"/>
        </w:rPr>
      </w:pPr>
    </w:p>
    <w:p w14:paraId="41A9054A" w14:textId="77777777" w:rsidR="00202F52" w:rsidRPr="00F45E53" w:rsidRDefault="00202F52" w:rsidP="00202F52">
      <w:pPr>
        <w:rPr>
          <w:rFonts w:ascii="Times New Roman" w:eastAsia="Verdana" w:hAnsi="Times New Roman" w:cs="Times New Roman"/>
          <w:color w:val="4472C4" w:themeColor="accent1"/>
          <w:kern w:val="0"/>
          <w:sz w:val="20"/>
          <w:lang w:val="es-CL"/>
          <w14:ligatures w14:val="none"/>
        </w:rPr>
      </w:pPr>
    </w:p>
    <w:p w14:paraId="0C3CD25C" w14:textId="77777777" w:rsidR="00202F52" w:rsidRPr="00F45E53" w:rsidRDefault="00202F52" w:rsidP="00202F52">
      <w:pPr>
        <w:rPr>
          <w:rFonts w:ascii="Times New Roman" w:eastAsia="Verdana" w:hAnsi="Times New Roman" w:cs="Times New Roman"/>
          <w:color w:val="4472C4" w:themeColor="accent1"/>
          <w:kern w:val="0"/>
          <w:sz w:val="20"/>
          <w:lang w:val="es-CL"/>
          <w14:ligatures w14:val="none"/>
        </w:rPr>
      </w:pPr>
    </w:p>
    <w:p w14:paraId="145ECB2C" w14:textId="77777777" w:rsidR="00202F52" w:rsidRPr="00F45E53" w:rsidRDefault="00202F52" w:rsidP="00202F52">
      <w:pPr>
        <w:rPr>
          <w:rFonts w:ascii="Times New Roman" w:eastAsia="Verdana" w:hAnsi="Times New Roman" w:cs="Times New Roman"/>
          <w:color w:val="4472C4" w:themeColor="accent1"/>
          <w:kern w:val="0"/>
          <w:sz w:val="20"/>
          <w:lang w:val="es-CL"/>
          <w14:ligatures w14:val="none"/>
        </w:rPr>
      </w:pPr>
      <w:r w:rsidRPr="00F45E53">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9D1B7CE" w14:textId="77777777" w:rsidR="00B23F8D" w:rsidRDefault="00B23F8D" w:rsidP="00B23F8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3D2E796" w14:textId="495709A9" w:rsidR="00B23F8D" w:rsidRDefault="00B23F8D" w:rsidP="0004257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13A50FDC" w14:textId="60542AC8" w:rsidR="00202F52" w:rsidRPr="00230F5A" w:rsidRDefault="00202F52" w:rsidP="00202F52">
      <w:pPr>
        <w:rPr>
          <w:rFonts w:ascii="Times New Roman" w:hAnsi="Times New Roman" w:cs="Times New Roman"/>
          <w:b/>
          <w:bCs/>
          <w:color w:val="4472C4" w:themeColor="accent1"/>
          <w:sz w:val="32"/>
          <w:szCs w:val="32"/>
        </w:rPr>
      </w:pPr>
    </w:p>
    <w:p w14:paraId="3E5E193A" w14:textId="77777777" w:rsidR="00202F52" w:rsidRPr="00230F5A" w:rsidRDefault="00202F52" w:rsidP="00202F52">
      <w:pPr>
        <w:rPr>
          <w:rFonts w:ascii="Times New Roman" w:hAnsi="Times New Roman" w:cs="Times New Roman"/>
          <w:b/>
          <w:bCs/>
          <w:color w:val="4472C4" w:themeColor="accent1"/>
          <w:sz w:val="32"/>
          <w:szCs w:val="32"/>
        </w:rPr>
      </w:pPr>
    </w:p>
    <w:p w14:paraId="7A72FD60" w14:textId="77777777" w:rsidR="00357A35" w:rsidRPr="00357A35" w:rsidRDefault="00357A35" w:rsidP="00357A35">
      <w:pPr>
        <w:rPr>
          <w:rFonts w:ascii="Times New Roman" w:hAnsi="Times New Roman" w:cs="Times New Roman"/>
          <w:color w:val="4472C4" w:themeColor="accent1"/>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B2F2A4C" w14:textId="51160EA9" w:rsidR="00F32211" w:rsidRPr="00230F5A" w:rsidRDefault="00F32211" w:rsidP="00F32211">
      <w:pPr>
        <w:rPr>
          <w:rFonts w:ascii="Times New Roman" w:eastAsiaTheme="majorEastAsia" w:hAnsi="Times New Roman" w:cs="Times New Roman"/>
          <w:b/>
          <w:color w:val="2F5496" w:themeColor="accent1" w:themeShade="BF"/>
          <w:sz w:val="32"/>
          <w:szCs w:val="32"/>
        </w:rPr>
      </w:pPr>
    </w:p>
    <w:p w14:paraId="2B765F02" w14:textId="77777777" w:rsidR="00F32211" w:rsidRPr="00230F5A" w:rsidRDefault="00F32211" w:rsidP="00F32211">
      <w:pPr>
        <w:pStyle w:val="Ttulo1"/>
        <w:numPr>
          <w:ilvl w:val="0"/>
          <w:numId w:val="7"/>
        </w:numPr>
        <w:rPr>
          <w:rFonts w:cs="Times New Roman"/>
          <w:b w:val="0"/>
          <w:bCs/>
          <w:color w:val="4472C4" w:themeColor="accent1"/>
        </w:rPr>
      </w:pPr>
      <w:bookmarkStart w:id="9" w:name="_Toc160527586"/>
      <w:r w:rsidRPr="00230F5A">
        <w:rPr>
          <w:rFonts w:cs="Times New Roman"/>
        </w:rPr>
        <w:t>Definición de nombres</w:t>
      </w:r>
      <w:bookmarkEnd w:id="9"/>
      <w:r w:rsidRPr="00230F5A">
        <w:rPr>
          <w:rFonts w:cs="Times New Roman"/>
          <w:b w:val="0"/>
          <w:bCs/>
          <w:color w:val="4472C4" w:themeColor="accent1"/>
        </w:rPr>
        <w:fldChar w:fldCharType="begin"/>
      </w:r>
      <w:r w:rsidRPr="00230F5A">
        <w:rPr>
          <w:rFonts w:cs="Times New Roman"/>
        </w:rPr>
        <w:instrText xml:space="preserve"> XE "</w:instrText>
      </w:r>
      <w:r w:rsidRPr="00230F5A">
        <w:rPr>
          <w:rFonts w:cs="Times New Roman"/>
          <w:bCs/>
          <w:color w:val="4472C4" w:themeColor="accent1"/>
        </w:rPr>
        <w:instrText>Definición de nombres</w:instrText>
      </w:r>
      <w:r w:rsidRPr="00230F5A">
        <w:rPr>
          <w:rFonts w:cs="Times New Roman"/>
        </w:rPr>
        <w:instrText xml:space="preserve">" </w:instrText>
      </w:r>
      <w:r w:rsidRPr="00230F5A">
        <w:rPr>
          <w:rFonts w:cs="Times New Roman"/>
          <w:b w:val="0"/>
          <w:bCs/>
          <w:color w:val="4472C4" w:themeColor="accent1"/>
        </w:rPr>
        <w:fldChar w:fldCharType="end"/>
      </w:r>
    </w:p>
    <w:p w14:paraId="77278872" w14:textId="77777777" w:rsidR="00F32211" w:rsidRPr="00A96CA0" w:rsidRDefault="00F32211" w:rsidP="00F32211">
      <w:pPr>
        <w:rPr>
          <w:rFonts w:ascii="Times New Roman" w:hAnsi="Times New Roman" w:cs="Times New Roman"/>
          <w:b/>
          <w:bCs/>
          <w:color w:val="4472C4" w:themeColor="accent1"/>
        </w:rPr>
      </w:pPr>
      <w:r w:rsidRPr="00230F5A">
        <w:rPr>
          <w:rFonts w:ascii="Times New Roman" w:hAnsi="Times New Roman" w:cs="Times New Roman"/>
          <w:b/>
          <w:bCs/>
          <w:color w:val="4472C4" w:themeColor="accent1"/>
          <w:sz w:val="32"/>
          <w:szCs w:val="32"/>
        </w:rPr>
        <w:t xml:space="preserve"> </w:t>
      </w:r>
      <w:bookmarkStart w:id="10" w:name="_Hlk150869745"/>
    </w:p>
    <w:bookmarkEnd w:id="10"/>
    <w:p w14:paraId="42AA6A83" w14:textId="77777777" w:rsidR="00F32211" w:rsidRPr="00A96CA0" w:rsidRDefault="00F32211" w:rsidP="00F32211">
      <w:pPr>
        <w:rPr>
          <w:rFonts w:ascii="Times New Roman" w:hAnsi="Times New Roman" w:cs="Times New Roman"/>
          <w:b/>
          <w:bCs/>
          <w:color w:val="4472C4" w:themeColor="accent1"/>
        </w:rPr>
      </w:pPr>
    </w:p>
    <w:p w14:paraId="1EC4E90D" w14:textId="77777777" w:rsidR="00F32211" w:rsidRPr="00A96CA0" w:rsidRDefault="00F32211" w:rsidP="00F32211">
      <w:pPr>
        <w:pStyle w:val="Ttulo2"/>
        <w:numPr>
          <w:ilvl w:val="1"/>
          <w:numId w:val="7"/>
        </w:numPr>
        <w:ind w:left="1715" w:hanging="360"/>
      </w:pPr>
      <w:bookmarkStart w:id="11" w:name="_Toc160527587"/>
      <w:r w:rsidRPr="00A96CA0">
        <w:t>Archivo de salida a dest</w:t>
      </w:r>
      <w:ins w:id="12" w:author="Roberto Carrasco Venegas" w:date="2023-11-27T13:21:00Z">
        <w:r w:rsidRPr="00A96CA0">
          <w:t>i</w:t>
        </w:r>
      </w:ins>
      <w:r w:rsidRPr="00A96CA0">
        <w:t>no</w:t>
      </w:r>
      <w:bookmarkEnd w:id="11"/>
      <w:r w:rsidRPr="00A96CA0">
        <w:fldChar w:fldCharType="begin"/>
      </w:r>
      <w:r w:rsidRPr="00A96CA0">
        <w:instrText xml:space="preserve"> XE "Archivo de salida a”destino" </w:instrText>
      </w:r>
      <w:r w:rsidRPr="00A96CA0">
        <w:fldChar w:fldCharType="end"/>
      </w:r>
    </w:p>
    <w:p w14:paraId="032D59D0" w14:textId="77777777" w:rsidR="00F32211" w:rsidRPr="00A96CA0" w:rsidRDefault="00F32211" w:rsidP="00F32211">
      <w:pPr>
        <w:pStyle w:val="Ttulo2"/>
        <w:numPr>
          <w:ilvl w:val="2"/>
          <w:numId w:val="7"/>
        </w:numPr>
        <w:ind w:left="2610" w:hanging="360"/>
      </w:pPr>
      <w:bookmarkStart w:id="13" w:name="_Toc160527588"/>
      <w:r w:rsidRPr="00A96CA0">
        <w:t>Archivo de da</w:t>
      </w:r>
      <w:ins w:id="14" w:author="Roberto Carrasco Venegas" w:date="2023-11-27T13:24:00Z">
        <w:r w:rsidRPr="00A96CA0">
          <w:t>t</w:t>
        </w:r>
      </w:ins>
      <w:r w:rsidRPr="00A96CA0">
        <w:t>os</w:t>
      </w:r>
      <w:bookmarkEnd w:id="13"/>
      <w:r w:rsidRPr="00A96CA0">
        <w:fldChar w:fldCharType="begin"/>
      </w:r>
      <w:r w:rsidRPr="00A96CA0">
        <w:instrText xml:space="preserve"> XE "Archivo ”e datos" </w:instrText>
      </w:r>
      <w:r w:rsidRPr="00A96CA0">
        <w:fldChar w:fldCharType="end"/>
      </w:r>
      <w:r w:rsidRPr="00A96CA0">
        <w:t xml:space="preserve"> </w:t>
      </w:r>
    </w:p>
    <w:tbl>
      <w:tblPr>
        <w:tblStyle w:val="Tablaconcuadrcula"/>
        <w:tblW w:w="0" w:type="auto"/>
        <w:tblLook w:val="04A0" w:firstRow="1" w:lastRow="0" w:firstColumn="1" w:lastColumn="0" w:noHBand="0" w:noVBand="1"/>
      </w:tblPr>
      <w:tblGrid>
        <w:gridCol w:w="1628"/>
        <w:gridCol w:w="7081"/>
      </w:tblGrid>
      <w:tr w:rsidR="00F32211" w:rsidRPr="00CB41B4" w14:paraId="3676ACCC" w14:textId="77777777" w:rsidTr="004118D8">
        <w:tc>
          <w:tcPr>
            <w:tcW w:w="1413" w:type="dxa"/>
          </w:tcPr>
          <w:p w14:paraId="7DDB3BFA" w14:textId="7777777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CMF</w:t>
            </w:r>
          </w:p>
          <w:p w14:paraId="5E98E799" w14:textId="7777777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Instit.Bancaria</w:t>
            </w:r>
          </w:p>
        </w:tc>
        <w:tc>
          <w:tcPr>
            <w:tcW w:w="7081" w:type="dxa"/>
          </w:tcPr>
          <w:p w14:paraId="2AF9BA37" w14:textId="4C2B21F5" w:rsidR="00F32211" w:rsidRPr="00CB41B4" w:rsidRDefault="00D7429E" w:rsidP="004118D8">
            <w:pPr>
              <w:rPr>
                <w:rFonts w:ascii="Times New Roman" w:hAnsi="Times New Roman" w:cs="Times New Roman"/>
                <w:b/>
                <w:bCs/>
                <w:color w:val="4472C4" w:themeColor="accent1"/>
              </w:rPr>
            </w:pPr>
            <w:r w:rsidRPr="00CB41B4">
              <w:rPr>
                <w:rFonts w:ascii="Times New Roman" w:hAnsi="Times New Roman" w:cs="Times New Roman"/>
                <w:b/>
                <w:bCs/>
                <w:color w:val="FF0000"/>
              </w:rPr>
              <w:t>M</w:t>
            </w:r>
            <w:r w:rsidR="0004257D" w:rsidRPr="00CB41B4">
              <w:rPr>
                <w:rFonts w:ascii="Times New Roman" w:hAnsi="Times New Roman" w:cs="Times New Roman"/>
                <w:b/>
                <w:bCs/>
                <w:color w:val="FF0000"/>
              </w:rPr>
              <w:t>R</w:t>
            </w:r>
            <w:r w:rsidRPr="00CB41B4">
              <w:rPr>
                <w:rFonts w:ascii="Times New Roman" w:hAnsi="Times New Roman" w:cs="Times New Roman"/>
                <w:b/>
                <w:bCs/>
                <w:color w:val="FF0000"/>
              </w:rPr>
              <w:t>4</w:t>
            </w:r>
            <w:r w:rsidR="00F32211" w:rsidRPr="00CB41B4">
              <w:rPr>
                <w:rFonts w:ascii="Times New Roman" w:hAnsi="Times New Roman" w:cs="Times New Roman"/>
                <w:b/>
                <w:bCs/>
                <w:color w:val="FF0000"/>
              </w:rPr>
              <w:t>####a.XXX</w:t>
            </w:r>
            <w:r w:rsidR="00CB41B4" w:rsidRPr="00CB41B4">
              <w:rPr>
                <w:rFonts w:ascii="Times New Roman" w:hAnsi="Times New Roman" w:cs="Times New Roman"/>
                <w:b/>
                <w:bCs/>
                <w:color w:val="FF0000"/>
              </w:rPr>
              <w:t>X</w:t>
            </w:r>
            <w:r w:rsidR="00F32211" w:rsidRPr="00CB41B4">
              <w:rPr>
                <w:rFonts w:ascii="Times New Roman" w:hAnsi="Times New Roman" w:cs="Times New Roman"/>
                <w:b/>
                <w:bCs/>
                <w:color w:val="4472C4" w:themeColor="accent1"/>
              </w:rPr>
              <w:t xml:space="preserve">    </w:t>
            </w:r>
          </w:p>
          <w:p w14:paraId="49699D75" w14:textId="3A2E400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X</w:t>
            </w:r>
            <w:r w:rsidR="00CB41B4" w:rsidRPr="00CB41B4">
              <w:rPr>
                <w:rFonts w:ascii="Times New Roman" w:hAnsi="Times New Roman" w:cs="Times New Roman"/>
                <w:b/>
                <w:bCs/>
                <w:color w:val="4472C4" w:themeColor="accent1"/>
              </w:rPr>
              <w:t>X</w:t>
            </w:r>
            <w:r w:rsidRPr="00CB41B4">
              <w:rPr>
                <w:rFonts w:ascii="Times New Roman" w:hAnsi="Times New Roman" w:cs="Times New Roman"/>
                <w:b/>
                <w:bCs/>
                <w:color w:val="4472C4" w:themeColor="accent1"/>
              </w:rPr>
              <w:t xml:space="preserve">XX: Código Institución origen de largo </w:t>
            </w:r>
            <w:r w:rsidR="00CB41B4" w:rsidRPr="00CB41B4">
              <w:rPr>
                <w:rFonts w:ascii="Times New Roman" w:hAnsi="Times New Roman" w:cs="Times New Roman"/>
                <w:b/>
                <w:bCs/>
                <w:color w:val="4472C4" w:themeColor="accent1"/>
              </w:rPr>
              <w:t>4</w:t>
            </w:r>
          </w:p>
          <w:p w14:paraId="73CA644C" w14:textId="7777777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w:t>
            </w:r>
            <w:r w:rsidRPr="00CB41B4">
              <w:rPr>
                <w:rFonts w:ascii="Times New Roman" w:hAnsi="Times New Roman" w:cs="Times New Roman"/>
              </w:rPr>
              <w:t xml:space="preserve"> </w:t>
            </w:r>
            <w:r w:rsidRPr="00CB41B4">
              <w:rPr>
                <w:rFonts w:ascii="Times New Roman" w:hAnsi="Times New Roman" w:cs="Times New Roman"/>
                <w:b/>
                <w:bCs/>
                <w:color w:val="4472C4" w:themeColor="accent1"/>
              </w:rPr>
              <w:t xml:space="preserve"> Es un correlativo número asignado por el sistema de largo 4</w:t>
            </w:r>
          </w:p>
        </w:tc>
      </w:tr>
    </w:tbl>
    <w:p w14:paraId="01CFEB40" w14:textId="77777777" w:rsidR="00F32211" w:rsidRPr="00CB41B4" w:rsidRDefault="00F32211" w:rsidP="00F32211">
      <w:pPr>
        <w:ind w:firstLine="708"/>
        <w:rPr>
          <w:rFonts w:ascii="Times New Roman" w:hAnsi="Times New Roman" w:cs="Times New Roman"/>
          <w:b/>
          <w:bCs/>
          <w:color w:val="4472C4" w:themeColor="accent1"/>
        </w:rPr>
      </w:pPr>
    </w:p>
    <w:p w14:paraId="2080A143" w14:textId="77777777" w:rsidR="00F32211" w:rsidRPr="00CB41B4" w:rsidRDefault="00F32211" w:rsidP="00F32211">
      <w:pPr>
        <w:pStyle w:val="Ttulo2"/>
        <w:numPr>
          <w:ilvl w:val="2"/>
          <w:numId w:val="7"/>
        </w:numPr>
        <w:ind w:left="2610" w:hanging="360"/>
      </w:pPr>
      <w:bookmarkStart w:id="15" w:name="_Toc160527589"/>
      <w:r w:rsidRPr="00CB41B4">
        <w:t>Archivo Carátula</w:t>
      </w:r>
      <w:bookmarkEnd w:id="15"/>
      <w:r w:rsidRPr="00CB41B4">
        <w:fldChar w:fldCharType="begin"/>
      </w:r>
      <w:r w:rsidRPr="00CB41B4">
        <w:instrText xml:space="preserve"> XE "Archivo ”arátula" </w:instrText>
      </w:r>
      <w:r w:rsidRPr="00CB41B4">
        <w:fldChar w:fldCharType="end"/>
      </w:r>
    </w:p>
    <w:tbl>
      <w:tblPr>
        <w:tblStyle w:val="Tablaconcuadrcula"/>
        <w:tblW w:w="0" w:type="auto"/>
        <w:tblLook w:val="04A0" w:firstRow="1" w:lastRow="0" w:firstColumn="1" w:lastColumn="0" w:noHBand="0" w:noVBand="1"/>
      </w:tblPr>
      <w:tblGrid>
        <w:gridCol w:w="1628"/>
        <w:gridCol w:w="7081"/>
      </w:tblGrid>
      <w:tr w:rsidR="00F32211" w:rsidRPr="00230F5A" w14:paraId="135D9691" w14:textId="77777777" w:rsidTr="004118D8">
        <w:tc>
          <w:tcPr>
            <w:tcW w:w="1413" w:type="dxa"/>
          </w:tcPr>
          <w:p w14:paraId="01B744DD" w14:textId="7777777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CMF</w:t>
            </w:r>
          </w:p>
          <w:p w14:paraId="6ED97B45" w14:textId="77777777"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Instit.Bancaria</w:t>
            </w:r>
          </w:p>
        </w:tc>
        <w:tc>
          <w:tcPr>
            <w:tcW w:w="7081" w:type="dxa"/>
          </w:tcPr>
          <w:p w14:paraId="285AED9F" w14:textId="1B5B1CB8" w:rsidR="00F32211" w:rsidRPr="00CB41B4" w:rsidRDefault="00D7429E" w:rsidP="004118D8">
            <w:pPr>
              <w:rPr>
                <w:rFonts w:ascii="Times New Roman" w:hAnsi="Times New Roman" w:cs="Times New Roman"/>
                <w:b/>
                <w:bCs/>
                <w:color w:val="4472C4" w:themeColor="accent1"/>
              </w:rPr>
            </w:pPr>
            <w:r w:rsidRPr="00CB41B4">
              <w:rPr>
                <w:rFonts w:ascii="Times New Roman" w:hAnsi="Times New Roman" w:cs="Times New Roman"/>
                <w:b/>
                <w:bCs/>
                <w:color w:val="FF0000"/>
              </w:rPr>
              <w:t>M</w:t>
            </w:r>
            <w:r w:rsidR="0004257D" w:rsidRPr="00CB41B4">
              <w:rPr>
                <w:rFonts w:ascii="Times New Roman" w:hAnsi="Times New Roman" w:cs="Times New Roman"/>
                <w:b/>
                <w:bCs/>
                <w:color w:val="FF0000"/>
              </w:rPr>
              <w:t>R</w:t>
            </w:r>
            <w:r w:rsidRPr="00CB41B4">
              <w:rPr>
                <w:rFonts w:ascii="Times New Roman" w:hAnsi="Times New Roman" w:cs="Times New Roman"/>
                <w:b/>
                <w:bCs/>
                <w:color w:val="FF0000"/>
              </w:rPr>
              <w:t>4</w:t>
            </w:r>
            <w:r w:rsidR="00F32211" w:rsidRPr="00CB41B4">
              <w:rPr>
                <w:rFonts w:ascii="Times New Roman" w:hAnsi="Times New Roman" w:cs="Times New Roman"/>
                <w:b/>
                <w:bCs/>
                <w:color w:val="FF0000"/>
              </w:rPr>
              <w:t>####c.XX</w:t>
            </w:r>
            <w:r w:rsidR="00CB41B4" w:rsidRPr="00CB41B4">
              <w:rPr>
                <w:rFonts w:ascii="Times New Roman" w:hAnsi="Times New Roman" w:cs="Times New Roman"/>
                <w:b/>
                <w:bCs/>
                <w:color w:val="FF0000"/>
              </w:rPr>
              <w:t>X</w:t>
            </w:r>
            <w:r w:rsidR="00F32211" w:rsidRPr="00CB41B4">
              <w:rPr>
                <w:rFonts w:ascii="Times New Roman" w:hAnsi="Times New Roman" w:cs="Times New Roman"/>
                <w:b/>
                <w:bCs/>
                <w:color w:val="FF0000"/>
              </w:rPr>
              <w:t xml:space="preserve">X </w:t>
            </w:r>
            <w:r w:rsidR="00F32211" w:rsidRPr="00CB41B4">
              <w:rPr>
                <w:rFonts w:ascii="Times New Roman" w:hAnsi="Times New Roman" w:cs="Times New Roman"/>
                <w:b/>
                <w:bCs/>
                <w:color w:val="4472C4" w:themeColor="accent1"/>
              </w:rPr>
              <w:t xml:space="preserve">       </w:t>
            </w:r>
          </w:p>
          <w:p w14:paraId="435AB85D" w14:textId="2643215C" w:rsidR="00F32211" w:rsidRPr="00CB41B4"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XXX</w:t>
            </w:r>
            <w:r w:rsidR="00CB41B4" w:rsidRPr="00CB41B4">
              <w:rPr>
                <w:rFonts w:ascii="Times New Roman" w:hAnsi="Times New Roman" w:cs="Times New Roman"/>
                <w:b/>
                <w:bCs/>
                <w:color w:val="4472C4" w:themeColor="accent1"/>
              </w:rPr>
              <w:t>X</w:t>
            </w:r>
            <w:r w:rsidRPr="00CB41B4">
              <w:rPr>
                <w:rFonts w:ascii="Times New Roman" w:hAnsi="Times New Roman" w:cs="Times New Roman"/>
                <w:b/>
                <w:bCs/>
                <w:color w:val="4472C4" w:themeColor="accent1"/>
              </w:rPr>
              <w:t xml:space="preserve">: Código Institución origen de largo </w:t>
            </w:r>
            <w:r w:rsidR="00CB41B4" w:rsidRPr="00CB41B4">
              <w:rPr>
                <w:rFonts w:ascii="Times New Roman" w:hAnsi="Times New Roman" w:cs="Times New Roman"/>
                <w:b/>
                <w:bCs/>
                <w:color w:val="4472C4" w:themeColor="accent1"/>
              </w:rPr>
              <w:t>4</w:t>
            </w:r>
          </w:p>
          <w:p w14:paraId="0A5FAC31" w14:textId="77777777" w:rsidR="00F32211" w:rsidRPr="00230F5A" w:rsidRDefault="00F32211" w:rsidP="004118D8">
            <w:pPr>
              <w:rPr>
                <w:rFonts w:ascii="Times New Roman" w:hAnsi="Times New Roman" w:cs="Times New Roman"/>
                <w:b/>
                <w:bCs/>
                <w:color w:val="4472C4" w:themeColor="accent1"/>
              </w:rPr>
            </w:pPr>
            <w:r w:rsidRPr="00CB41B4">
              <w:rPr>
                <w:rFonts w:ascii="Times New Roman" w:hAnsi="Times New Roman" w:cs="Times New Roman"/>
                <w:b/>
                <w:bCs/>
                <w:color w:val="4472C4" w:themeColor="accent1"/>
              </w:rPr>
              <w:t>####:  Es un correlativo número asignado por el sistema de largo 4</w:t>
            </w:r>
          </w:p>
        </w:tc>
      </w:tr>
    </w:tbl>
    <w:p w14:paraId="0865E616" w14:textId="77777777" w:rsidR="00F32211" w:rsidRDefault="00F32211" w:rsidP="00F32211">
      <w:pPr>
        <w:ind w:firstLine="708"/>
        <w:rPr>
          <w:rFonts w:ascii="Times New Roman" w:hAnsi="Times New Roman" w:cs="Times New Roman"/>
          <w:b/>
          <w:bCs/>
          <w:color w:val="4472C4" w:themeColor="accent1"/>
        </w:rPr>
      </w:pPr>
    </w:p>
    <w:p w14:paraId="48389051" w14:textId="77777777" w:rsidR="00F32211" w:rsidRPr="00230F5A" w:rsidRDefault="00F32211" w:rsidP="00F32211">
      <w:pPr>
        <w:ind w:firstLine="708"/>
        <w:rPr>
          <w:rFonts w:ascii="Times New Roman" w:hAnsi="Times New Roman" w:cs="Times New Roman"/>
          <w:b/>
          <w:bCs/>
          <w:color w:val="4472C4" w:themeColor="accent1"/>
        </w:rPr>
      </w:pPr>
    </w:p>
    <w:p w14:paraId="3D05415A" w14:textId="77777777" w:rsidR="00F32211" w:rsidRPr="00B9545E" w:rsidRDefault="00F32211" w:rsidP="00F32211">
      <w:pPr>
        <w:rPr>
          <w:rFonts w:ascii="Times New Roman" w:hAnsi="Times New Roman" w:cs="Times New Roman"/>
          <w:b/>
          <w:bCs/>
          <w:color w:val="4472C4" w:themeColor="accent1"/>
        </w:rPr>
      </w:pPr>
      <w:bookmarkStart w:id="16" w:name="_Hlk160526227"/>
      <w:r w:rsidRPr="00B9545E">
        <w:rPr>
          <w:rFonts w:ascii="Times New Roman" w:hAnsi="Times New Roman" w:cs="Times New Roman"/>
          <w:b/>
          <w:bCs/>
          <w:color w:val="4472C4" w:themeColor="accent1"/>
        </w:rPr>
        <w:t>Los archivos deben ir a una cuarta carpeta denominada:</w:t>
      </w:r>
    </w:p>
    <w:p w14:paraId="0DA8EFF1" w14:textId="6B8B0646" w:rsidR="00F32211" w:rsidRPr="00B9545E" w:rsidRDefault="00F32211" w:rsidP="00F32211">
      <w:pPr>
        <w:rPr>
          <w:rFonts w:ascii="Times New Roman" w:hAnsi="Times New Roman" w:cs="Times New Roman"/>
          <w:b/>
          <w:bCs/>
          <w:color w:val="4472C4" w:themeColor="accent1"/>
        </w:rPr>
      </w:pPr>
      <w:r w:rsidRPr="00B9545E">
        <w:rPr>
          <w:rFonts w:ascii="Times New Roman" w:hAnsi="Times New Roman" w:cs="Times New Roman"/>
          <w:b/>
          <w:bCs/>
          <w:color w:val="4472C4" w:themeColor="accent1"/>
        </w:rPr>
        <w:t>\salida</w:t>
      </w:r>
    </w:p>
    <w:p w14:paraId="2509A6A7" w14:textId="77777777" w:rsidR="00F32211" w:rsidRPr="00B9545E" w:rsidRDefault="00F32211" w:rsidP="00F32211">
      <w:pPr>
        <w:rPr>
          <w:rFonts w:ascii="Times New Roman" w:hAnsi="Times New Roman" w:cs="Times New Roman"/>
          <w:b/>
          <w:bCs/>
          <w:color w:val="4472C4" w:themeColor="accent1"/>
        </w:rPr>
      </w:pPr>
    </w:p>
    <w:p w14:paraId="20F98A57" w14:textId="4ECCBC5F" w:rsidR="002B267E" w:rsidRDefault="00F32211" w:rsidP="00B24397">
      <w:pPr>
        <w:rPr>
          <w:rFonts w:ascii="Times New Roman" w:hAnsi="Times New Roman" w:cs="Times New Roman"/>
          <w:b/>
          <w:bCs/>
          <w:color w:val="4472C4" w:themeColor="accent1"/>
        </w:rPr>
      </w:pPr>
      <w:r w:rsidRPr="00B9545E">
        <w:rPr>
          <w:rFonts w:ascii="Times New Roman" w:hAnsi="Times New Roman" w:cs="Times New Roman"/>
          <w:b/>
          <w:bCs/>
          <w:color w:val="4472C4" w:themeColor="accent1"/>
        </w:rPr>
        <w:t>Para toda institución (Bancaria-CMF-Banco Central)</w:t>
      </w:r>
      <w:bookmarkEnd w:id="16"/>
    </w:p>
    <w:p w14:paraId="49DB4FC6" w14:textId="77777777" w:rsidR="00B24397" w:rsidRDefault="00B24397" w:rsidP="00B24397">
      <w:pPr>
        <w:rPr>
          <w:rFonts w:ascii="Times New Roman" w:hAnsi="Times New Roman" w:cs="Times New Roman"/>
          <w:color w:val="4472C4" w:themeColor="accent1"/>
        </w:rPr>
      </w:pPr>
    </w:p>
    <w:p w14:paraId="7D9033E5" w14:textId="77777777" w:rsidR="00B24397" w:rsidRDefault="00B24397" w:rsidP="00B24397">
      <w:pPr>
        <w:rPr>
          <w:rFonts w:ascii="Times New Roman" w:hAnsi="Times New Roman" w:cs="Times New Roman"/>
          <w:b/>
          <w:bCs/>
          <w:color w:val="4472C4" w:themeColor="accent1"/>
        </w:rPr>
      </w:pPr>
    </w:p>
    <w:p w14:paraId="2023D7A6" w14:textId="77777777" w:rsidR="00B24397" w:rsidRDefault="00B24397" w:rsidP="00B24397">
      <w:pPr>
        <w:pStyle w:val="Ttulo2"/>
        <w:numPr>
          <w:ilvl w:val="1"/>
          <w:numId w:val="7"/>
        </w:numPr>
      </w:pPr>
      <w:bookmarkStart w:id="17" w:name="_Toc160527590"/>
      <w:r>
        <w:t>Definición de correlativo</w:t>
      </w:r>
      <w:bookmarkEnd w:id="17"/>
    </w:p>
    <w:p w14:paraId="1A14ADBC" w14:textId="77777777" w:rsidR="00B24397" w:rsidRPr="00793B06" w:rsidRDefault="00B24397" w:rsidP="00B24397"/>
    <w:p w14:paraId="2659C224" w14:textId="77777777" w:rsidR="00B24397" w:rsidRDefault="00B24397" w:rsidP="00B24397">
      <w:pPr>
        <w:pStyle w:val="Ttulo2"/>
        <w:numPr>
          <w:ilvl w:val="2"/>
          <w:numId w:val="7"/>
        </w:numPr>
        <w:ind w:left="2610" w:hanging="360"/>
      </w:pPr>
      <w:bookmarkStart w:id="18" w:name="_Toc160527591"/>
      <w:r>
        <w:t>Salida</w:t>
      </w:r>
      <w:bookmarkEnd w:id="18"/>
      <w:r>
        <w:t xml:space="preserve"> </w:t>
      </w:r>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5C79A56F" w14:textId="77777777" w:rsidR="00B24397" w:rsidRPr="00787AE9" w:rsidRDefault="00B24397" w:rsidP="00B24397"/>
    <w:p w14:paraId="41CC82AB" w14:textId="77777777" w:rsidR="00B24397" w:rsidRDefault="00B24397" w:rsidP="00B24397">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 xml:space="preserve">El correlativo es único y se define por Institución Receptora </w:t>
      </w:r>
      <w:r>
        <w:rPr>
          <w:rFonts w:ascii="Times New Roman" w:hAnsi="Times New Roman" w:cs="Times New Roman"/>
          <w:color w:val="4472C4" w:themeColor="accent1"/>
        </w:rPr>
        <w:t>(CMF-Bancos)</w:t>
      </w:r>
    </w:p>
    <w:p w14:paraId="5DBDB0D0" w14:textId="77777777" w:rsidR="00B24397" w:rsidRPr="00B537DA" w:rsidRDefault="00B24397" w:rsidP="00B24397">
      <w:pPr>
        <w:rPr>
          <w:rFonts w:ascii="Times New Roman" w:hAnsi="Times New Roman" w:cs="Times New Roman"/>
          <w:color w:val="4472C4" w:themeColor="accent1"/>
        </w:rPr>
      </w:pPr>
    </w:p>
    <w:p w14:paraId="5134FB78" w14:textId="77777777" w:rsidR="00B24397" w:rsidRPr="00793B06" w:rsidRDefault="00B24397" w:rsidP="00B24397"/>
    <w:p w14:paraId="78A0179C" w14:textId="77777777" w:rsidR="00B24397" w:rsidRDefault="00B24397" w:rsidP="00B24397">
      <w:pPr>
        <w:pStyle w:val="Ttulo2"/>
        <w:numPr>
          <w:ilvl w:val="2"/>
          <w:numId w:val="7"/>
        </w:numPr>
        <w:ind w:left="2610" w:hanging="360"/>
      </w:pPr>
      <w:bookmarkStart w:id="19" w:name="_Toc160527592"/>
      <w:r>
        <w:t>Entrada</w:t>
      </w:r>
      <w:bookmarkEnd w:id="19"/>
    </w:p>
    <w:p w14:paraId="30B6C6E4" w14:textId="77777777" w:rsidR="00B24397" w:rsidRDefault="00B24397" w:rsidP="00B24397">
      <w:pPr>
        <w:pStyle w:val="Ttulo2"/>
        <w:numPr>
          <w:ilvl w:val="0"/>
          <w:numId w:val="0"/>
        </w:numPr>
        <w:ind w:left="1224"/>
      </w:pPr>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7B657321" w14:textId="77777777" w:rsidR="00F537D3" w:rsidRPr="00B537DA" w:rsidRDefault="00F537D3" w:rsidP="00F537D3">
      <w:pPr>
        <w:ind w:firstLine="708"/>
        <w:rPr>
          <w:rFonts w:ascii="Times New Roman" w:hAnsi="Times New Roman" w:cs="Times New Roman"/>
          <w:color w:val="4472C4" w:themeColor="accent1"/>
        </w:rPr>
      </w:pPr>
      <w:bookmarkStart w:id="20" w:name="_Hlk163203721"/>
      <w:r w:rsidRPr="001E3C48">
        <w:rPr>
          <w:rFonts w:ascii="Times New Roman" w:hAnsi="Times New Roman" w:cs="Times New Roman"/>
          <w:color w:val="4472C4" w:themeColor="accent1"/>
        </w:rPr>
        <w:t>El correlativo es único y se define por Institución</w:t>
      </w:r>
    </w:p>
    <w:bookmarkEnd w:id="20"/>
    <w:p w14:paraId="6EF8DF2F" w14:textId="1311F6AD" w:rsidR="00B24397" w:rsidRDefault="00B24397" w:rsidP="00B24397">
      <w:pPr>
        <w:ind w:firstLine="851"/>
        <w:rPr>
          <w:rFonts w:ascii="Times New Roman" w:hAnsi="Times New Roman" w:cs="Times New Roman"/>
          <w:color w:val="4472C4" w:themeColor="accent1"/>
        </w:rPr>
      </w:pPr>
    </w:p>
    <w:p w14:paraId="69C52076" w14:textId="77777777" w:rsidR="003B5E2B" w:rsidRDefault="003B5E2B" w:rsidP="00B24397">
      <w:pPr>
        <w:ind w:firstLine="851"/>
        <w:rPr>
          <w:rFonts w:ascii="Times New Roman" w:hAnsi="Times New Roman" w:cs="Times New Roman"/>
          <w:color w:val="4472C4" w:themeColor="accent1"/>
        </w:rPr>
      </w:pPr>
    </w:p>
    <w:p w14:paraId="76984297" w14:textId="77777777" w:rsidR="003B5E2B" w:rsidRDefault="003B5E2B" w:rsidP="00B24397">
      <w:pPr>
        <w:ind w:firstLine="851"/>
        <w:rPr>
          <w:rFonts w:ascii="Times New Roman" w:hAnsi="Times New Roman" w:cs="Times New Roman"/>
          <w:color w:val="4472C4" w:themeColor="accent1"/>
        </w:rPr>
      </w:pPr>
    </w:p>
    <w:p w14:paraId="01F64530" w14:textId="77777777" w:rsidR="003B5E2B" w:rsidRDefault="003B5E2B" w:rsidP="00B24397">
      <w:pPr>
        <w:ind w:firstLine="851"/>
        <w:rPr>
          <w:rFonts w:ascii="Times New Roman" w:hAnsi="Times New Roman" w:cs="Times New Roman"/>
          <w:color w:val="4472C4" w:themeColor="accent1"/>
        </w:rPr>
      </w:pPr>
    </w:p>
    <w:p w14:paraId="3AF0CACC" w14:textId="77777777" w:rsidR="003B5E2B" w:rsidRDefault="003B5E2B" w:rsidP="00B24397">
      <w:pPr>
        <w:ind w:firstLine="851"/>
        <w:rPr>
          <w:rFonts w:ascii="Times New Roman" w:hAnsi="Times New Roman" w:cs="Times New Roman"/>
          <w:color w:val="4472C4" w:themeColor="accent1"/>
        </w:rPr>
      </w:pPr>
    </w:p>
    <w:p w14:paraId="2B241651" w14:textId="77777777" w:rsidR="003B5E2B" w:rsidRDefault="003B5E2B" w:rsidP="00B24397">
      <w:pPr>
        <w:ind w:firstLine="851"/>
        <w:rPr>
          <w:rFonts w:ascii="Times New Roman" w:hAnsi="Times New Roman" w:cs="Times New Roman"/>
          <w:color w:val="4472C4" w:themeColor="accent1"/>
        </w:rPr>
      </w:pPr>
    </w:p>
    <w:p w14:paraId="36AA99CE" w14:textId="77777777" w:rsidR="00B24397" w:rsidRDefault="00B24397" w:rsidP="00B24397">
      <w:pPr>
        <w:rPr>
          <w:rFonts w:ascii="Times New Roman" w:hAnsi="Times New Roman" w:cs="Times New Roman"/>
          <w:b/>
          <w:bCs/>
          <w:color w:val="4472C4" w:themeColor="accent1"/>
        </w:rPr>
      </w:pPr>
    </w:p>
    <w:p w14:paraId="7338911F" w14:textId="77777777" w:rsidR="003B5E2B" w:rsidRDefault="003B5E2B" w:rsidP="00B24397">
      <w:pPr>
        <w:rPr>
          <w:rFonts w:ascii="Times New Roman" w:hAnsi="Times New Roman" w:cs="Times New Roman"/>
          <w:b/>
          <w:bCs/>
          <w:color w:val="4472C4" w:themeColor="accent1"/>
        </w:rPr>
      </w:pPr>
    </w:p>
    <w:p w14:paraId="7709A1BB" w14:textId="77777777" w:rsidR="003B5E2B" w:rsidRDefault="003B5E2B" w:rsidP="00B24397">
      <w:pPr>
        <w:rPr>
          <w:rFonts w:ascii="Times New Roman" w:hAnsi="Times New Roman" w:cs="Times New Roman"/>
          <w:b/>
          <w:bCs/>
          <w:color w:val="4472C4" w:themeColor="accent1"/>
        </w:rPr>
      </w:pPr>
    </w:p>
    <w:tbl>
      <w:tblPr>
        <w:tblStyle w:val="TableNormal"/>
        <w:tblW w:w="936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2"/>
        <w:gridCol w:w="425"/>
        <w:gridCol w:w="1134"/>
        <w:gridCol w:w="6095"/>
        <w:gridCol w:w="851"/>
      </w:tblGrid>
      <w:tr w:rsidR="003B5E2B" w:rsidRPr="00F45E53" w14:paraId="34B595B1" w14:textId="77777777" w:rsidTr="003B5E2B">
        <w:trPr>
          <w:trHeight w:val="268"/>
        </w:trPr>
        <w:tc>
          <w:tcPr>
            <w:tcW w:w="862" w:type="dxa"/>
          </w:tcPr>
          <w:p w14:paraId="591B5C65" w14:textId="77777777" w:rsidR="003B5E2B" w:rsidRPr="00F45E53" w:rsidRDefault="003B5E2B" w:rsidP="004118D8">
            <w:pPr>
              <w:pStyle w:val="TableParagraph"/>
              <w:ind w:left="110"/>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ITEM</w:t>
            </w:r>
          </w:p>
        </w:tc>
        <w:tc>
          <w:tcPr>
            <w:tcW w:w="425" w:type="dxa"/>
          </w:tcPr>
          <w:p w14:paraId="09B47CC4" w14:textId="77777777" w:rsidR="003B5E2B" w:rsidRPr="00F45E53" w:rsidRDefault="003B5E2B" w:rsidP="004118D8">
            <w:pPr>
              <w:pStyle w:val="TableParagraph"/>
              <w:ind w:left="0"/>
              <w:rPr>
                <w:rFonts w:ascii="Times New Roman" w:hAnsi="Times New Roman" w:cs="Times New Roman"/>
                <w:color w:val="4472C4" w:themeColor="accent1"/>
                <w:sz w:val="18"/>
              </w:rPr>
            </w:pPr>
          </w:p>
        </w:tc>
        <w:tc>
          <w:tcPr>
            <w:tcW w:w="1134" w:type="dxa"/>
          </w:tcPr>
          <w:p w14:paraId="6C231828" w14:textId="77777777" w:rsidR="003B5E2B" w:rsidRPr="00F45E53" w:rsidRDefault="003B5E2B" w:rsidP="004118D8">
            <w:pPr>
              <w:pStyle w:val="TableParagraph"/>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CODIGO</w:t>
            </w:r>
          </w:p>
        </w:tc>
        <w:tc>
          <w:tcPr>
            <w:tcW w:w="6095" w:type="dxa"/>
          </w:tcPr>
          <w:p w14:paraId="1962B623" w14:textId="77777777" w:rsidR="003B5E2B" w:rsidRPr="00F45E53" w:rsidRDefault="003B5E2B" w:rsidP="004118D8">
            <w:pPr>
              <w:pStyle w:val="TableParagraph"/>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Descripción</w:t>
            </w:r>
            <w:r w:rsidRPr="00F45E53">
              <w:rPr>
                <w:rFonts w:ascii="Times New Roman" w:hAnsi="Times New Roman" w:cs="Times New Roman"/>
                <w:color w:val="4472C4" w:themeColor="accent1"/>
                <w:spacing w:val="-3"/>
                <w:sz w:val="20"/>
              </w:rPr>
              <w:t xml:space="preserve"> </w:t>
            </w:r>
            <w:r w:rsidRPr="00F45E53">
              <w:rPr>
                <w:rFonts w:ascii="Times New Roman" w:hAnsi="Times New Roman" w:cs="Times New Roman"/>
                <w:color w:val="4472C4" w:themeColor="accent1"/>
                <w:sz w:val="20"/>
              </w:rPr>
              <w:t>/</w:t>
            </w:r>
            <w:r w:rsidRPr="00F45E53">
              <w:rPr>
                <w:rFonts w:ascii="Times New Roman" w:hAnsi="Times New Roman" w:cs="Times New Roman"/>
                <w:color w:val="4472C4" w:themeColor="accent1"/>
                <w:spacing w:val="-4"/>
                <w:sz w:val="20"/>
              </w:rPr>
              <w:t xml:space="preserve"> </w:t>
            </w:r>
            <w:r w:rsidRPr="00F45E53">
              <w:rPr>
                <w:rFonts w:ascii="Times New Roman" w:hAnsi="Times New Roman" w:cs="Times New Roman"/>
                <w:color w:val="4472C4" w:themeColor="accent1"/>
                <w:sz w:val="20"/>
              </w:rPr>
              <w:t>Forma</w:t>
            </w:r>
            <w:r w:rsidRPr="00F45E53">
              <w:rPr>
                <w:rFonts w:ascii="Times New Roman" w:hAnsi="Times New Roman" w:cs="Times New Roman"/>
                <w:color w:val="4472C4" w:themeColor="accent1"/>
                <w:spacing w:val="-1"/>
                <w:sz w:val="20"/>
              </w:rPr>
              <w:t xml:space="preserve"> </w:t>
            </w:r>
            <w:r w:rsidRPr="00F45E53">
              <w:rPr>
                <w:rFonts w:ascii="Times New Roman" w:hAnsi="Times New Roman" w:cs="Times New Roman"/>
                <w:color w:val="4472C4" w:themeColor="accent1"/>
                <w:sz w:val="20"/>
              </w:rPr>
              <w:t>de</w:t>
            </w:r>
            <w:r w:rsidRPr="00F45E53">
              <w:rPr>
                <w:rFonts w:ascii="Times New Roman" w:hAnsi="Times New Roman" w:cs="Times New Roman"/>
                <w:color w:val="4472C4" w:themeColor="accent1"/>
                <w:spacing w:val="-2"/>
                <w:sz w:val="20"/>
              </w:rPr>
              <w:t xml:space="preserve"> </w:t>
            </w:r>
            <w:r w:rsidRPr="00F45E53">
              <w:rPr>
                <w:rFonts w:ascii="Times New Roman" w:hAnsi="Times New Roman" w:cs="Times New Roman"/>
                <w:color w:val="4472C4" w:themeColor="accent1"/>
                <w:sz w:val="20"/>
              </w:rPr>
              <w:t>cálculo.</w:t>
            </w:r>
          </w:p>
        </w:tc>
        <w:tc>
          <w:tcPr>
            <w:tcW w:w="851" w:type="dxa"/>
          </w:tcPr>
          <w:p w14:paraId="7AF21D13" w14:textId="2403224F" w:rsidR="003B5E2B" w:rsidRPr="00F45E53" w:rsidRDefault="003B5E2B" w:rsidP="003B5E2B">
            <w:pPr>
              <w:pStyle w:val="TableParagraph"/>
              <w:ind w:left="0"/>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Accion </w:t>
            </w:r>
          </w:p>
        </w:tc>
      </w:tr>
      <w:tr w:rsidR="003B5E2B" w:rsidRPr="00F45E53" w14:paraId="5D951038" w14:textId="77777777" w:rsidTr="003B5E2B">
        <w:trPr>
          <w:trHeight w:val="268"/>
        </w:trPr>
        <w:tc>
          <w:tcPr>
            <w:tcW w:w="862" w:type="dxa"/>
          </w:tcPr>
          <w:p w14:paraId="353C772D" w14:textId="77777777" w:rsidR="003B5E2B" w:rsidRPr="00F45E53" w:rsidRDefault="003B5E2B" w:rsidP="003B5E2B">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1</w:t>
            </w:r>
          </w:p>
        </w:tc>
        <w:tc>
          <w:tcPr>
            <w:tcW w:w="425" w:type="dxa"/>
          </w:tcPr>
          <w:p w14:paraId="6BB4C4F3" w14:textId="77777777" w:rsidR="003B5E2B" w:rsidRPr="00F45E53" w:rsidRDefault="003B5E2B" w:rsidP="003B5E2B">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10F482AF" w14:textId="77777777" w:rsidR="003B5E2B" w:rsidRPr="00F45E53" w:rsidRDefault="003B5E2B" w:rsidP="003B5E2B">
            <w:pPr>
              <w:pStyle w:val="TableParagraph"/>
              <w:spacing w:before="18"/>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G01</w:t>
            </w:r>
          </w:p>
        </w:tc>
        <w:tc>
          <w:tcPr>
            <w:tcW w:w="6095" w:type="dxa"/>
          </w:tcPr>
          <w:p w14:paraId="0F463657" w14:textId="77777777" w:rsidR="003B5E2B" w:rsidRPr="00F45E53" w:rsidRDefault="003B5E2B" w:rsidP="003B5E2B">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DATOS</w:t>
            </w:r>
            <w:r w:rsidRPr="00F45E53">
              <w:rPr>
                <w:rFonts w:ascii="Times New Roman" w:hAnsi="Times New Roman" w:cs="Times New Roman"/>
                <w:b/>
                <w:bCs/>
                <w:color w:val="4472C4" w:themeColor="accent1"/>
                <w:spacing w:val="-2"/>
                <w:sz w:val="20"/>
              </w:rPr>
              <w:t xml:space="preserve"> </w:t>
            </w:r>
            <w:r w:rsidRPr="00F45E53">
              <w:rPr>
                <w:rFonts w:ascii="Times New Roman" w:hAnsi="Times New Roman" w:cs="Times New Roman"/>
                <w:b/>
                <w:bCs/>
                <w:color w:val="4472C4" w:themeColor="accent1"/>
                <w:sz w:val="20"/>
              </w:rPr>
              <w:t>CONTROL</w:t>
            </w:r>
            <w:r w:rsidRPr="00F45E53">
              <w:rPr>
                <w:rFonts w:ascii="Times New Roman" w:hAnsi="Times New Roman" w:cs="Times New Roman"/>
                <w:b/>
                <w:bCs/>
                <w:color w:val="4472C4" w:themeColor="accent1"/>
                <w:spacing w:val="-5"/>
                <w:sz w:val="20"/>
              </w:rPr>
              <w:t xml:space="preserve"> </w:t>
            </w:r>
            <w:r w:rsidRPr="00F45E53">
              <w:rPr>
                <w:rFonts w:ascii="Times New Roman" w:hAnsi="Times New Roman" w:cs="Times New Roman"/>
                <w:b/>
                <w:bCs/>
                <w:color w:val="4472C4" w:themeColor="accent1"/>
                <w:sz w:val="20"/>
              </w:rPr>
              <w:t>TRANSFERENCIA</w:t>
            </w:r>
          </w:p>
        </w:tc>
        <w:tc>
          <w:tcPr>
            <w:tcW w:w="851" w:type="dxa"/>
          </w:tcPr>
          <w:p w14:paraId="139F5504" w14:textId="0BA21D9B" w:rsidR="003B5E2B" w:rsidRPr="00F45E53" w:rsidRDefault="003B5E2B" w:rsidP="003B5E2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no se modifica</w:t>
            </w:r>
          </w:p>
        </w:tc>
      </w:tr>
      <w:tr w:rsidR="003B5E2B" w:rsidRPr="00F45E53" w14:paraId="6F1D936B" w14:textId="77777777" w:rsidTr="003B5E2B">
        <w:trPr>
          <w:trHeight w:val="268"/>
        </w:trPr>
        <w:tc>
          <w:tcPr>
            <w:tcW w:w="862" w:type="dxa"/>
          </w:tcPr>
          <w:p w14:paraId="3A9C0A96" w14:textId="77777777" w:rsidR="003B5E2B" w:rsidRPr="00F45E53" w:rsidRDefault="003B5E2B" w:rsidP="003B5E2B">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2</w:t>
            </w:r>
          </w:p>
        </w:tc>
        <w:tc>
          <w:tcPr>
            <w:tcW w:w="425" w:type="dxa"/>
          </w:tcPr>
          <w:p w14:paraId="0F4EF8F5" w14:textId="77777777" w:rsidR="003B5E2B" w:rsidRPr="00F45E53" w:rsidRDefault="003B5E2B" w:rsidP="003B5E2B">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63B18806" w14:textId="5962FC5D" w:rsidR="003B5E2B" w:rsidRPr="00F45E53" w:rsidRDefault="003B5E2B" w:rsidP="003B5E2B">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18</w:t>
            </w:r>
          </w:p>
        </w:tc>
        <w:tc>
          <w:tcPr>
            <w:tcW w:w="6095" w:type="dxa"/>
          </w:tcPr>
          <w:p w14:paraId="2CBC30C9" w14:textId="77777777" w:rsidR="003B5E2B" w:rsidRPr="00F45E53" w:rsidRDefault="003B5E2B" w:rsidP="003B5E2B">
            <w:pPr>
              <w:pStyle w:val="TableParagraph"/>
              <w:spacing w:before="18"/>
              <w:ind w:left="109"/>
              <w:rPr>
                <w:rFonts w:ascii="Times New Roman" w:hAnsi="Times New Roman" w:cs="Times New Roman"/>
                <w:b/>
                <w:bCs/>
                <w:color w:val="4472C4" w:themeColor="accent1"/>
                <w:sz w:val="20"/>
                <w:lang w:val="es-CL"/>
              </w:rPr>
            </w:pPr>
            <w:r w:rsidRPr="00F45E53">
              <w:rPr>
                <w:rFonts w:ascii="Times New Roman" w:hAnsi="Times New Roman" w:cs="Times New Roman"/>
                <w:b/>
                <w:bCs/>
                <w:color w:val="4472C4" w:themeColor="accent1"/>
                <w:sz w:val="20"/>
                <w:lang w:val="es-CL"/>
              </w:rPr>
              <w:t>NOMBRE</w:t>
            </w:r>
            <w:r w:rsidRPr="00F45E53">
              <w:rPr>
                <w:rFonts w:ascii="Times New Roman" w:hAnsi="Times New Roman" w:cs="Times New Roman"/>
                <w:b/>
                <w:bCs/>
                <w:color w:val="4472C4" w:themeColor="accent1"/>
                <w:spacing w:val="-1"/>
                <w:sz w:val="20"/>
                <w:lang w:val="es-CL"/>
              </w:rPr>
              <w:t xml:space="preserve"> </w:t>
            </w:r>
            <w:r w:rsidRPr="00F45E53">
              <w:rPr>
                <w:rFonts w:ascii="Times New Roman" w:hAnsi="Times New Roman" w:cs="Times New Roman"/>
                <w:b/>
                <w:bCs/>
                <w:color w:val="4472C4" w:themeColor="accent1"/>
                <w:sz w:val="20"/>
                <w:lang w:val="es-CL"/>
              </w:rPr>
              <w:t>Y</w:t>
            </w:r>
            <w:r w:rsidRPr="00F45E53">
              <w:rPr>
                <w:rFonts w:ascii="Times New Roman" w:hAnsi="Times New Roman" w:cs="Times New Roman"/>
                <w:b/>
                <w:bCs/>
                <w:color w:val="4472C4" w:themeColor="accent1"/>
                <w:spacing w:val="-4"/>
                <w:sz w:val="20"/>
                <w:lang w:val="es-CL"/>
              </w:rPr>
              <w:t xml:space="preserve"> </w:t>
            </w:r>
            <w:r w:rsidRPr="00F45E53">
              <w:rPr>
                <w:rFonts w:ascii="Times New Roman" w:hAnsi="Times New Roman" w:cs="Times New Roman"/>
                <w:b/>
                <w:bCs/>
                <w:color w:val="4472C4" w:themeColor="accent1"/>
                <w:sz w:val="20"/>
                <w:lang w:val="es-CL"/>
              </w:rPr>
              <w:t>CARGO</w:t>
            </w:r>
            <w:r w:rsidRPr="00F45E53">
              <w:rPr>
                <w:rFonts w:ascii="Times New Roman" w:hAnsi="Times New Roman" w:cs="Times New Roman"/>
                <w:b/>
                <w:bCs/>
                <w:color w:val="4472C4" w:themeColor="accent1"/>
                <w:spacing w:val="-4"/>
                <w:sz w:val="20"/>
                <w:lang w:val="es-CL"/>
              </w:rPr>
              <w:t xml:space="preserve"> </w:t>
            </w:r>
            <w:r w:rsidRPr="00F45E53">
              <w:rPr>
                <w:rFonts w:ascii="Times New Roman" w:hAnsi="Times New Roman" w:cs="Times New Roman"/>
                <w:b/>
                <w:bCs/>
                <w:color w:val="4472C4" w:themeColor="accent1"/>
                <w:sz w:val="20"/>
                <w:lang w:val="es-CL"/>
              </w:rPr>
              <w:t>RESPONS</w:t>
            </w:r>
            <w:r w:rsidRPr="00F45E53">
              <w:rPr>
                <w:rFonts w:ascii="Times New Roman" w:hAnsi="Times New Roman" w:cs="Times New Roman"/>
                <w:b/>
                <w:bCs/>
                <w:color w:val="4472C4" w:themeColor="accent1"/>
                <w:spacing w:val="-2"/>
                <w:sz w:val="20"/>
                <w:lang w:val="es-CL"/>
              </w:rPr>
              <w:t xml:space="preserve"> </w:t>
            </w:r>
            <w:r w:rsidRPr="00F45E53">
              <w:rPr>
                <w:rFonts w:ascii="Times New Roman" w:hAnsi="Times New Roman" w:cs="Times New Roman"/>
                <w:b/>
                <w:bCs/>
                <w:color w:val="4472C4" w:themeColor="accent1"/>
                <w:sz w:val="20"/>
                <w:lang w:val="es-CL"/>
              </w:rPr>
              <w:t>INFORM</w:t>
            </w:r>
          </w:p>
        </w:tc>
        <w:tc>
          <w:tcPr>
            <w:tcW w:w="851" w:type="dxa"/>
          </w:tcPr>
          <w:p w14:paraId="4AA86A5B" w14:textId="65566852" w:rsidR="003B5E2B" w:rsidRPr="00F45E53" w:rsidRDefault="003B5E2B" w:rsidP="003B5E2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Ingresar</w:t>
            </w:r>
          </w:p>
        </w:tc>
      </w:tr>
      <w:tr w:rsidR="003B5E2B" w:rsidRPr="00F45E53" w14:paraId="7E828B7E" w14:textId="77777777" w:rsidTr="003B5E2B">
        <w:trPr>
          <w:trHeight w:val="268"/>
        </w:trPr>
        <w:tc>
          <w:tcPr>
            <w:tcW w:w="862" w:type="dxa"/>
          </w:tcPr>
          <w:p w14:paraId="5CAD6BF3" w14:textId="77777777" w:rsidR="003B5E2B" w:rsidRPr="00F45E53" w:rsidRDefault="003B5E2B" w:rsidP="003B5E2B">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3</w:t>
            </w:r>
          </w:p>
        </w:tc>
        <w:tc>
          <w:tcPr>
            <w:tcW w:w="425" w:type="dxa"/>
          </w:tcPr>
          <w:p w14:paraId="041341B1" w14:textId="77777777" w:rsidR="003B5E2B" w:rsidRPr="00F45E53" w:rsidRDefault="003B5E2B" w:rsidP="003B5E2B">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71CBD2CD" w14:textId="77777777" w:rsidR="003B5E2B" w:rsidRPr="00F45E53" w:rsidRDefault="003B5E2B" w:rsidP="003B5E2B">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20</w:t>
            </w:r>
          </w:p>
        </w:tc>
        <w:tc>
          <w:tcPr>
            <w:tcW w:w="6095" w:type="dxa"/>
          </w:tcPr>
          <w:p w14:paraId="336308D2" w14:textId="77777777" w:rsidR="003B5E2B" w:rsidRPr="00F45E53" w:rsidRDefault="003B5E2B" w:rsidP="003B5E2B">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NUESTRA</w:t>
            </w:r>
            <w:r w:rsidRPr="00F45E53">
              <w:rPr>
                <w:rFonts w:ascii="Times New Roman" w:hAnsi="Times New Roman" w:cs="Times New Roman"/>
                <w:b/>
                <w:bCs/>
                <w:color w:val="4472C4" w:themeColor="accent1"/>
                <w:spacing w:val="-4"/>
                <w:sz w:val="20"/>
              </w:rPr>
              <w:t xml:space="preserve"> </w:t>
            </w:r>
            <w:r w:rsidRPr="00F45E53">
              <w:rPr>
                <w:rFonts w:ascii="Times New Roman" w:hAnsi="Times New Roman" w:cs="Times New Roman"/>
                <w:b/>
                <w:bCs/>
                <w:color w:val="4472C4" w:themeColor="accent1"/>
                <w:sz w:val="20"/>
              </w:rPr>
              <w:t>REFERENCIA</w:t>
            </w:r>
          </w:p>
        </w:tc>
        <w:tc>
          <w:tcPr>
            <w:tcW w:w="851" w:type="dxa"/>
          </w:tcPr>
          <w:p w14:paraId="79562DFD" w14:textId="3EED07A7" w:rsidR="003B5E2B" w:rsidRPr="00F45E53" w:rsidRDefault="003B5E2B" w:rsidP="003B5E2B">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lang w:val="es-CL"/>
              </w:rPr>
              <w:t>Ingresar</w:t>
            </w:r>
          </w:p>
        </w:tc>
      </w:tr>
      <w:tr w:rsidR="003B5E2B" w:rsidRPr="00F45E53" w14:paraId="29EBC434" w14:textId="77777777" w:rsidTr="003B5E2B">
        <w:trPr>
          <w:trHeight w:val="268"/>
        </w:trPr>
        <w:tc>
          <w:tcPr>
            <w:tcW w:w="862" w:type="dxa"/>
          </w:tcPr>
          <w:p w14:paraId="712E6578" w14:textId="77777777" w:rsidR="003B5E2B" w:rsidRPr="00F45E53" w:rsidRDefault="003B5E2B" w:rsidP="003B5E2B">
            <w:pPr>
              <w:pStyle w:val="TableParagraph"/>
              <w:spacing w:line="248" w:lineRule="exact"/>
              <w:ind w:left="110"/>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4</w:t>
            </w:r>
          </w:p>
        </w:tc>
        <w:tc>
          <w:tcPr>
            <w:tcW w:w="425" w:type="dxa"/>
          </w:tcPr>
          <w:p w14:paraId="1BF7A0CF" w14:textId="77777777" w:rsidR="003B5E2B" w:rsidRPr="00F45E53" w:rsidRDefault="003B5E2B" w:rsidP="003B5E2B">
            <w:pPr>
              <w:pStyle w:val="TableParagraph"/>
              <w:spacing w:line="248" w:lineRule="exact"/>
              <w:ind w:left="0" w:right="6"/>
              <w:jc w:val="center"/>
              <w:rPr>
                <w:rFonts w:ascii="Times New Roman" w:hAnsi="Times New Roman" w:cs="Times New Roman"/>
                <w:b/>
                <w:bCs/>
                <w:color w:val="4472C4" w:themeColor="accent1"/>
              </w:rPr>
            </w:pPr>
            <w:r w:rsidRPr="00F45E53">
              <w:rPr>
                <w:rFonts w:ascii="Times New Roman" w:hAnsi="Times New Roman" w:cs="Times New Roman"/>
                <w:b/>
                <w:bCs/>
                <w:color w:val="4472C4" w:themeColor="accent1"/>
                <w:w w:val="99"/>
                <w:sz w:val="20"/>
              </w:rPr>
              <w:t>:</w:t>
            </w:r>
          </w:p>
        </w:tc>
        <w:tc>
          <w:tcPr>
            <w:tcW w:w="1134" w:type="dxa"/>
          </w:tcPr>
          <w:p w14:paraId="05E0F48D" w14:textId="77777777" w:rsidR="003B5E2B" w:rsidRPr="00F45E53" w:rsidRDefault="003B5E2B" w:rsidP="003B5E2B">
            <w:pPr>
              <w:pStyle w:val="TableParagraph"/>
              <w:spacing w:before="18"/>
              <w:ind w:left="162"/>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34</w:t>
            </w:r>
          </w:p>
        </w:tc>
        <w:tc>
          <w:tcPr>
            <w:tcW w:w="6095" w:type="dxa"/>
          </w:tcPr>
          <w:p w14:paraId="2212866A" w14:textId="77777777" w:rsidR="003B5E2B" w:rsidRPr="00F45E53" w:rsidRDefault="003B5E2B" w:rsidP="003B5E2B">
            <w:pPr>
              <w:pStyle w:val="TableParagraph"/>
              <w:spacing w:before="18"/>
              <w:ind w:left="109"/>
              <w:rPr>
                <w:rFonts w:ascii="Times New Roman" w:hAnsi="Times New Roman" w:cs="Times New Roman"/>
                <w:b/>
                <w:bCs/>
                <w:color w:val="4472C4" w:themeColor="accent1"/>
                <w:sz w:val="20"/>
              </w:rPr>
            </w:pPr>
            <w:r w:rsidRPr="00F45E53">
              <w:rPr>
                <w:rFonts w:ascii="Times New Roman" w:hAnsi="Times New Roman" w:cs="Times New Roman"/>
                <w:b/>
                <w:bCs/>
                <w:color w:val="4472C4" w:themeColor="accent1"/>
                <w:sz w:val="20"/>
              </w:rPr>
              <w:t>FECHA</w:t>
            </w:r>
            <w:r w:rsidRPr="00F45E53">
              <w:rPr>
                <w:rFonts w:ascii="Times New Roman" w:hAnsi="Times New Roman" w:cs="Times New Roman"/>
                <w:b/>
                <w:bCs/>
                <w:color w:val="4472C4" w:themeColor="accent1"/>
                <w:spacing w:val="-4"/>
                <w:sz w:val="20"/>
              </w:rPr>
              <w:t xml:space="preserve"> </w:t>
            </w:r>
            <w:r w:rsidRPr="00F45E53">
              <w:rPr>
                <w:rFonts w:ascii="Times New Roman" w:hAnsi="Times New Roman" w:cs="Times New Roman"/>
                <w:b/>
                <w:bCs/>
                <w:color w:val="4472C4" w:themeColor="accent1"/>
                <w:sz w:val="20"/>
              </w:rPr>
              <w:t>VALIDEZ</w:t>
            </w:r>
            <w:r w:rsidRPr="00F45E53">
              <w:rPr>
                <w:rFonts w:ascii="Times New Roman" w:hAnsi="Times New Roman" w:cs="Times New Roman"/>
                <w:b/>
                <w:bCs/>
                <w:color w:val="4472C4" w:themeColor="accent1"/>
                <w:spacing w:val="-2"/>
                <w:sz w:val="20"/>
              </w:rPr>
              <w:t xml:space="preserve"> </w:t>
            </w:r>
            <w:r w:rsidRPr="00F45E53">
              <w:rPr>
                <w:rFonts w:ascii="Times New Roman" w:hAnsi="Times New Roman" w:cs="Times New Roman"/>
                <w:b/>
                <w:bCs/>
                <w:color w:val="4472C4" w:themeColor="accent1"/>
                <w:sz w:val="20"/>
              </w:rPr>
              <w:t>DATOS</w:t>
            </w:r>
          </w:p>
        </w:tc>
        <w:tc>
          <w:tcPr>
            <w:tcW w:w="851" w:type="dxa"/>
          </w:tcPr>
          <w:p w14:paraId="3BBB4508" w14:textId="264B60CB" w:rsidR="003B5E2B" w:rsidRPr="000506C0" w:rsidRDefault="003B5E2B" w:rsidP="003B5E2B">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Se coloca Fecha de la línea header del archivo</w:t>
            </w:r>
          </w:p>
        </w:tc>
      </w:tr>
      <w:tr w:rsidR="0004257D" w:rsidRPr="00F45E53" w14:paraId="03C55575" w14:textId="77777777" w:rsidTr="003B5E2B">
        <w:trPr>
          <w:trHeight w:val="268"/>
        </w:trPr>
        <w:tc>
          <w:tcPr>
            <w:tcW w:w="862" w:type="dxa"/>
          </w:tcPr>
          <w:p w14:paraId="54D2D25C" w14:textId="77777777" w:rsidR="0004257D" w:rsidRPr="00F45E53" w:rsidRDefault="0004257D" w:rsidP="0004257D">
            <w:pPr>
              <w:pStyle w:val="TableParagraph"/>
              <w:spacing w:line="248" w:lineRule="exact"/>
              <w:ind w:left="110"/>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5</w:t>
            </w:r>
          </w:p>
        </w:tc>
        <w:tc>
          <w:tcPr>
            <w:tcW w:w="425" w:type="dxa"/>
          </w:tcPr>
          <w:p w14:paraId="36DCFA99" w14:textId="77777777" w:rsidR="0004257D" w:rsidRPr="00F45E53" w:rsidRDefault="0004257D" w:rsidP="0004257D">
            <w:pPr>
              <w:pStyle w:val="TableParagraph"/>
              <w:spacing w:line="248" w:lineRule="exact"/>
              <w:ind w:left="0" w:right="6"/>
              <w:jc w:val="center"/>
              <w:rPr>
                <w:rFonts w:ascii="Times New Roman" w:hAnsi="Times New Roman" w:cs="Times New Roman"/>
                <w:b/>
                <w:bCs/>
                <w:color w:val="4472C4" w:themeColor="accent1"/>
                <w:w w:val="99"/>
                <w:sz w:val="20"/>
              </w:rPr>
            </w:pPr>
          </w:p>
        </w:tc>
        <w:tc>
          <w:tcPr>
            <w:tcW w:w="1134" w:type="dxa"/>
          </w:tcPr>
          <w:p w14:paraId="56869DFE" w14:textId="386A5823" w:rsidR="0004257D" w:rsidRPr="00F45E53" w:rsidRDefault="0004257D" w:rsidP="0004257D">
            <w:pPr>
              <w:pStyle w:val="TableParagraph"/>
              <w:spacing w:before="18"/>
              <w:ind w:left="162"/>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PA1</w:t>
            </w:r>
          </w:p>
        </w:tc>
        <w:tc>
          <w:tcPr>
            <w:tcW w:w="6095" w:type="dxa"/>
          </w:tcPr>
          <w:p w14:paraId="0567EE05" w14:textId="167CAC1B" w:rsidR="0004257D" w:rsidRPr="00F45E53" w:rsidRDefault="0004257D" w:rsidP="0004257D">
            <w:pPr>
              <w:pStyle w:val="TableParagraph"/>
              <w:spacing w:before="18"/>
              <w:ind w:left="109"/>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NUMERO DE REGISTROS INFORMADOS</w:t>
            </w:r>
          </w:p>
        </w:tc>
        <w:tc>
          <w:tcPr>
            <w:tcW w:w="851" w:type="dxa"/>
          </w:tcPr>
          <w:p w14:paraId="7F22F9FF" w14:textId="3C13C994" w:rsidR="0004257D" w:rsidRPr="00F45E53" w:rsidRDefault="0004257D" w:rsidP="0004257D">
            <w:pPr>
              <w:pStyle w:val="TableParagraph"/>
              <w:spacing w:before="18"/>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S</w:t>
            </w:r>
            <w:r>
              <w:rPr>
                <w:rFonts w:ascii="Times New Roman" w:hAnsi="Times New Roman" w:cs="Times New Roman"/>
                <w:color w:val="4472C4" w:themeColor="accent1"/>
                <w:sz w:val="20"/>
              </w:rPr>
              <w:t>e puede cambiar</w:t>
            </w:r>
          </w:p>
        </w:tc>
      </w:tr>
      <w:tr w:rsidR="0004257D" w:rsidRPr="00F45E53" w14:paraId="449A74F0" w14:textId="77777777" w:rsidTr="00D86DC0">
        <w:trPr>
          <w:trHeight w:val="268"/>
        </w:trPr>
        <w:tc>
          <w:tcPr>
            <w:tcW w:w="862" w:type="dxa"/>
          </w:tcPr>
          <w:p w14:paraId="446C1F3A" w14:textId="77777777" w:rsidR="0004257D" w:rsidRPr="00F45E53" w:rsidRDefault="0004257D" w:rsidP="0004257D">
            <w:pPr>
              <w:pStyle w:val="TableParagraph"/>
              <w:spacing w:line="248" w:lineRule="exact"/>
              <w:ind w:left="110"/>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6</w:t>
            </w:r>
          </w:p>
        </w:tc>
        <w:tc>
          <w:tcPr>
            <w:tcW w:w="425" w:type="dxa"/>
          </w:tcPr>
          <w:p w14:paraId="02F6D6FB" w14:textId="77777777" w:rsidR="0004257D" w:rsidRPr="00F45E53" w:rsidRDefault="0004257D" w:rsidP="0004257D">
            <w:pPr>
              <w:pStyle w:val="TableParagraph"/>
              <w:spacing w:line="248" w:lineRule="exact"/>
              <w:ind w:left="0" w:right="6"/>
              <w:jc w:val="center"/>
              <w:rPr>
                <w:rFonts w:ascii="Times New Roman" w:hAnsi="Times New Roman" w:cs="Times New Roman"/>
                <w:b/>
                <w:bCs/>
                <w:color w:val="4472C4" w:themeColor="accent1"/>
                <w:w w:val="99"/>
                <w:sz w:val="20"/>
              </w:rPr>
            </w:pPr>
          </w:p>
        </w:tc>
        <w:tc>
          <w:tcPr>
            <w:tcW w:w="1134" w:type="dxa"/>
          </w:tcPr>
          <w:p w14:paraId="52A205AB" w14:textId="756B99E9" w:rsidR="0004257D" w:rsidRPr="00F45E53" w:rsidRDefault="0004257D" w:rsidP="0004257D">
            <w:pPr>
              <w:pStyle w:val="TableParagraph"/>
              <w:spacing w:before="18"/>
              <w:ind w:left="162"/>
              <w:rPr>
                <w:rFonts w:ascii="Times New Roman" w:hAnsi="Times New Roman" w:cs="Times New Roman"/>
                <w:b/>
                <w:bCs/>
                <w:color w:val="4472C4" w:themeColor="accent1"/>
                <w:sz w:val="20"/>
              </w:rPr>
            </w:pPr>
            <w:r w:rsidRPr="0004257D">
              <w:rPr>
                <w:rFonts w:ascii="Times New Roman" w:hAnsi="Times New Roman" w:cs="Times New Roman"/>
                <w:b/>
                <w:bCs/>
                <w:color w:val="4472C4" w:themeColor="accent1"/>
                <w:sz w:val="20"/>
              </w:rPr>
              <w:t>MOA</w:t>
            </w:r>
          </w:p>
        </w:tc>
        <w:tc>
          <w:tcPr>
            <w:tcW w:w="6095" w:type="dxa"/>
          </w:tcPr>
          <w:p w14:paraId="67FA48B0" w14:textId="6E9F58D0" w:rsidR="0004257D" w:rsidRPr="00B8004D" w:rsidRDefault="0004257D" w:rsidP="0004257D">
            <w:pPr>
              <w:pStyle w:val="TableParagraph"/>
              <w:spacing w:before="18"/>
              <w:ind w:left="109"/>
              <w:rPr>
                <w:rFonts w:ascii="Times New Roman" w:hAnsi="Times New Roman" w:cs="Times New Roman"/>
                <w:b/>
                <w:bCs/>
                <w:color w:val="4472C4" w:themeColor="accent1"/>
                <w:sz w:val="20"/>
                <w:lang w:val="es-CL"/>
              </w:rPr>
            </w:pPr>
            <w:r w:rsidRPr="0004257D">
              <w:rPr>
                <w:rFonts w:ascii="Times New Roman" w:hAnsi="Times New Roman" w:cs="Times New Roman"/>
                <w:b/>
                <w:bCs/>
                <w:color w:val="4472C4" w:themeColor="accent1"/>
                <w:sz w:val="20"/>
              </w:rPr>
              <w:t>TOTAL MONTO</w:t>
            </w:r>
            <w:r w:rsidR="00286A4A">
              <w:rPr>
                <w:rFonts w:ascii="Times New Roman" w:hAnsi="Times New Roman" w:cs="Times New Roman"/>
                <w:b/>
                <w:bCs/>
                <w:color w:val="4472C4" w:themeColor="accent1"/>
                <w:sz w:val="20"/>
              </w:rPr>
              <w:t>, sumar campo 2</w:t>
            </w:r>
          </w:p>
        </w:tc>
        <w:tc>
          <w:tcPr>
            <w:tcW w:w="851" w:type="dxa"/>
          </w:tcPr>
          <w:p w14:paraId="07C36CDF" w14:textId="69901410" w:rsidR="0004257D" w:rsidRPr="00F45E53" w:rsidRDefault="0004257D" w:rsidP="0004257D">
            <w:pPr>
              <w:pStyle w:val="TableParagraph"/>
              <w:spacing w:before="18"/>
              <w:ind w:left="109"/>
              <w:rPr>
                <w:rFonts w:ascii="Times New Roman" w:hAnsi="Times New Roman" w:cs="Times New Roman"/>
                <w:color w:val="4472C4" w:themeColor="accent1"/>
                <w:sz w:val="20"/>
              </w:rPr>
            </w:pPr>
            <w:r w:rsidRPr="00F45E53">
              <w:rPr>
                <w:rFonts w:ascii="Times New Roman" w:hAnsi="Times New Roman" w:cs="Times New Roman"/>
                <w:color w:val="4472C4" w:themeColor="accent1"/>
                <w:sz w:val="20"/>
              </w:rPr>
              <w:t>S</w:t>
            </w:r>
            <w:r>
              <w:rPr>
                <w:rFonts w:ascii="Times New Roman" w:hAnsi="Times New Roman" w:cs="Times New Roman"/>
                <w:color w:val="4472C4" w:themeColor="accent1"/>
                <w:sz w:val="20"/>
              </w:rPr>
              <w:t>e puede cambiar</w:t>
            </w:r>
          </w:p>
        </w:tc>
      </w:tr>
      <w:tr w:rsidR="00B8004D" w:rsidRPr="00F45E53" w14:paraId="2C79226D" w14:textId="77777777" w:rsidTr="003B5E2B">
        <w:trPr>
          <w:trHeight w:val="268"/>
        </w:trPr>
        <w:tc>
          <w:tcPr>
            <w:tcW w:w="862" w:type="dxa"/>
          </w:tcPr>
          <w:p w14:paraId="1AA59832" w14:textId="750EE8A2" w:rsidR="00B8004D" w:rsidRDefault="0004257D" w:rsidP="00B8004D">
            <w:pPr>
              <w:pStyle w:val="TableParagraph"/>
              <w:spacing w:line="248" w:lineRule="exact"/>
              <w:rPr>
                <w:rFonts w:ascii="Times New Roman" w:hAnsi="Times New Roman" w:cs="Times New Roman"/>
                <w:b/>
                <w:bCs/>
                <w:color w:val="4472C4" w:themeColor="accent1"/>
                <w:w w:val="99"/>
                <w:sz w:val="20"/>
              </w:rPr>
            </w:pPr>
            <w:r>
              <w:rPr>
                <w:rFonts w:ascii="Times New Roman" w:hAnsi="Times New Roman" w:cs="Times New Roman"/>
                <w:b/>
                <w:bCs/>
                <w:color w:val="4472C4" w:themeColor="accent1"/>
                <w:w w:val="99"/>
                <w:sz w:val="20"/>
              </w:rPr>
              <w:t>7</w:t>
            </w:r>
          </w:p>
        </w:tc>
        <w:tc>
          <w:tcPr>
            <w:tcW w:w="425" w:type="dxa"/>
          </w:tcPr>
          <w:p w14:paraId="5DCC81FD" w14:textId="77777777" w:rsidR="00B8004D" w:rsidRPr="00F45E53" w:rsidRDefault="00B8004D" w:rsidP="00B8004D">
            <w:pPr>
              <w:pStyle w:val="TableParagraph"/>
              <w:spacing w:line="248" w:lineRule="exact"/>
              <w:ind w:left="0" w:right="6"/>
              <w:jc w:val="center"/>
              <w:rPr>
                <w:rFonts w:ascii="Times New Roman" w:hAnsi="Times New Roman" w:cs="Times New Roman"/>
                <w:b/>
                <w:bCs/>
                <w:color w:val="4472C4" w:themeColor="accent1"/>
                <w:w w:val="99"/>
                <w:sz w:val="20"/>
              </w:rPr>
            </w:pPr>
          </w:p>
        </w:tc>
        <w:tc>
          <w:tcPr>
            <w:tcW w:w="1134" w:type="dxa"/>
          </w:tcPr>
          <w:p w14:paraId="09A3C039" w14:textId="77777777" w:rsidR="00B8004D" w:rsidRDefault="00B8004D" w:rsidP="00B8004D">
            <w:pPr>
              <w:pStyle w:val="TableParagraph"/>
              <w:spacing w:before="18"/>
              <w:ind w:left="162"/>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79</w:t>
            </w:r>
          </w:p>
        </w:tc>
        <w:tc>
          <w:tcPr>
            <w:tcW w:w="6095" w:type="dxa"/>
          </w:tcPr>
          <w:p w14:paraId="6A12011A" w14:textId="77777777" w:rsidR="00B8004D" w:rsidRPr="009F2F7C" w:rsidRDefault="00B8004D" w:rsidP="00B8004D">
            <w:pPr>
              <w:pStyle w:val="TableParagraph"/>
              <w:spacing w:before="18"/>
              <w:ind w:left="109"/>
              <w:rPr>
                <w:rFonts w:ascii="Times New Roman" w:hAnsi="Times New Roman" w:cs="Times New Roman"/>
                <w:b/>
                <w:bCs/>
                <w:color w:val="4472C4" w:themeColor="accent1"/>
                <w:sz w:val="20"/>
              </w:rPr>
            </w:pPr>
            <w:r w:rsidRPr="009F2F7C">
              <w:rPr>
                <w:rFonts w:ascii="Times New Roman" w:hAnsi="Times New Roman" w:cs="Times New Roman"/>
                <w:b/>
                <w:bCs/>
                <w:color w:val="4472C4" w:themeColor="accent1"/>
                <w:sz w:val="20"/>
              </w:rPr>
              <w:t xml:space="preserve">Observaciones </w:t>
            </w:r>
          </w:p>
        </w:tc>
        <w:tc>
          <w:tcPr>
            <w:tcW w:w="851" w:type="dxa"/>
          </w:tcPr>
          <w:p w14:paraId="4FC13DB4" w14:textId="0D60CAF6" w:rsidR="00B8004D" w:rsidRPr="00F45E53" w:rsidRDefault="00B8004D" w:rsidP="00B8004D">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lang w:val="es-CL"/>
              </w:rPr>
              <w:t>Ingresar</w:t>
            </w:r>
          </w:p>
        </w:tc>
      </w:tr>
    </w:tbl>
    <w:p w14:paraId="427D39B3" w14:textId="77777777" w:rsidR="003B5E2B" w:rsidRDefault="003B5E2B" w:rsidP="00B24397">
      <w:pPr>
        <w:rPr>
          <w:rFonts w:ascii="Times New Roman" w:hAnsi="Times New Roman" w:cs="Times New Roman"/>
          <w:b/>
          <w:bCs/>
          <w:color w:val="4472C4" w:themeColor="accent1"/>
        </w:rPr>
      </w:pPr>
    </w:p>
    <w:p w14:paraId="387DE0C3" w14:textId="77777777" w:rsidR="001278BF" w:rsidRDefault="001278BF" w:rsidP="00B24397">
      <w:pPr>
        <w:rPr>
          <w:rFonts w:ascii="Times New Roman" w:hAnsi="Times New Roman" w:cs="Times New Roman"/>
          <w:b/>
          <w:bCs/>
          <w:color w:val="4472C4" w:themeColor="accent1"/>
        </w:rPr>
      </w:pPr>
    </w:p>
    <w:p w14:paraId="2119B158" w14:textId="77777777" w:rsidR="001278BF" w:rsidRDefault="001278BF" w:rsidP="00B24397">
      <w:pPr>
        <w:rPr>
          <w:rFonts w:ascii="Times New Roman" w:hAnsi="Times New Roman" w:cs="Times New Roman"/>
          <w:b/>
          <w:bCs/>
          <w:color w:val="4472C4" w:themeColor="accent1"/>
        </w:rPr>
      </w:pPr>
    </w:p>
    <w:p w14:paraId="3709F4D1" w14:textId="77777777" w:rsidR="001278BF" w:rsidRPr="00230F5A" w:rsidRDefault="001278BF" w:rsidP="001278BF">
      <w:pPr>
        <w:rPr>
          <w:rFonts w:ascii="Times New Roman" w:eastAsia="Verdana" w:hAnsi="Times New Roman" w:cs="Times New Roman"/>
          <w:b/>
          <w:bCs/>
          <w:color w:val="4472C4" w:themeColor="accent1"/>
          <w:kern w:val="0"/>
          <w:sz w:val="32"/>
          <w:szCs w:val="32"/>
          <w14:ligatures w14:val="none"/>
        </w:rPr>
      </w:pPr>
    </w:p>
    <w:p w14:paraId="1401D0BE" w14:textId="77777777" w:rsidR="001278BF" w:rsidRDefault="001278BF" w:rsidP="001278BF">
      <w:pPr>
        <w:pStyle w:val="Ttulo1"/>
        <w:numPr>
          <w:ilvl w:val="0"/>
          <w:numId w:val="7"/>
        </w:numPr>
        <w:ind w:left="823"/>
        <w:rPr>
          <w:rFonts w:cs="Times New Roman"/>
        </w:rPr>
      </w:pPr>
      <w:bookmarkStart w:id="21" w:name="_Toc160527594"/>
      <w:r w:rsidRPr="00230F5A">
        <w:rPr>
          <w:rFonts w:cs="Times New Roman"/>
        </w:rPr>
        <w:t>Defini</w:t>
      </w:r>
      <w:r>
        <w:rPr>
          <w:rFonts w:cs="Times New Roman"/>
        </w:rPr>
        <w:t>r Notificación hacia el Front.</w:t>
      </w:r>
      <w:bookmarkEnd w:id="21"/>
    </w:p>
    <w:p w14:paraId="24B1C232" w14:textId="77777777" w:rsidR="001278BF" w:rsidRDefault="001278BF" w:rsidP="001278BF"/>
    <w:p w14:paraId="5273C258" w14:textId="77777777" w:rsidR="001278BF" w:rsidRPr="00A30C68" w:rsidRDefault="001278BF" w:rsidP="001278BF">
      <w:pPr>
        <w:ind w:firstLine="851"/>
        <w:rPr>
          <w:rFonts w:ascii="Times New Roman" w:hAnsi="Times New Roman" w:cs="Times New Roman"/>
          <w:color w:val="4472C4" w:themeColor="accent1"/>
        </w:rPr>
      </w:pPr>
      <w:r w:rsidRPr="00A30C68">
        <w:rPr>
          <w:rFonts w:ascii="Times New Roman" w:hAnsi="Times New Roman" w:cs="Times New Roman"/>
          <w:color w:val="4472C4" w:themeColor="accent1"/>
        </w:rPr>
        <w:t>El sistema deberá notificar en el Front lo siguiente:</w:t>
      </w:r>
    </w:p>
    <w:p w14:paraId="3DF37D11" w14:textId="77777777" w:rsidR="001278BF" w:rsidRPr="00A30C68" w:rsidRDefault="001278BF" w:rsidP="001278BF">
      <w:pPr>
        <w:ind w:firstLine="851"/>
        <w:rPr>
          <w:rFonts w:ascii="Times New Roman" w:hAnsi="Times New Roman" w:cs="Times New Roman"/>
          <w:color w:val="4472C4" w:themeColor="accent1"/>
        </w:rPr>
      </w:pPr>
    </w:p>
    <w:p w14:paraId="4111B983" w14:textId="77777777" w:rsidR="001278BF" w:rsidRDefault="001278BF" w:rsidP="001278BF">
      <w:pPr>
        <w:pStyle w:val="Prrafodelista"/>
        <w:numPr>
          <w:ilvl w:val="0"/>
          <w:numId w:val="45"/>
        </w:numPr>
        <w:rPr>
          <w:rFonts w:ascii="Times New Roman" w:hAnsi="Times New Roman" w:cs="Times New Roman"/>
          <w:color w:val="4472C4" w:themeColor="accent1"/>
        </w:rPr>
      </w:pPr>
      <w:r w:rsidRPr="00A30C68">
        <w:rPr>
          <w:rFonts w:ascii="Times New Roman" w:hAnsi="Times New Roman" w:cs="Times New Roman"/>
          <w:color w:val="4472C4" w:themeColor="accent1"/>
        </w:rPr>
        <w:t xml:space="preserve">En caso de éxito en la propuesta de cálculo: Se deberá incluir el siguiente texto “Se encuentra archivo disponible para su Aprobación (incluir nombre)”. </w:t>
      </w:r>
    </w:p>
    <w:p w14:paraId="6006A33D" w14:textId="77777777" w:rsidR="001278BF" w:rsidRDefault="001278BF" w:rsidP="001278BF">
      <w:pPr>
        <w:pStyle w:val="Prrafodelista"/>
        <w:numPr>
          <w:ilvl w:val="0"/>
          <w:numId w:val="45"/>
        </w:numPr>
        <w:rPr>
          <w:rFonts w:ascii="Times New Roman" w:hAnsi="Times New Roman" w:cs="Times New Roman"/>
          <w:color w:val="4472C4" w:themeColor="accent1"/>
        </w:rPr>
      </w:pPr>
      <w:r w:rsidRPr="00A30C68">
        <w:rPr>
          <w:rFonts w:ascii="Times New Roman" w:hAnsi="Times New Roman" w:cs="Times New Roman"/>
          <w:color w:val="4472C4" w:themeColor="accent1"/>
        </w:rPr>
        <w:t xml:space="preserve">En caso de error (validación/transmisión): Se deberá incluir el texto “Se presentan problemas </w:t>
      </w:r>
      <w:r>
        <w:rPr>
          <w:rFonts w:ascii="Times New Roman" w:hAnsi="Times New Roman" w:cs="Times New Roman"/>
          <w:color w:val="4472C4" w:themeColor="accent1"/>
        </w:rPr>
        <w:t>en</w:t>
      </w:r>
      <w:r w:rsidRPr="00A30C68">
        <w:rPr>
          <w:rFonts w:ascii="Times New Roman" w:hAnsi="Times New Roman" w:cs="Times New Roman"/>
          <w:color w:val="4472C4" w:themeColor="accent1"/>
        </w:rPr>
        <w:t xml:space="preserve"> la</w:t>
      </w:r>
      <w:r>
        <w:rPr>
          <w:rFonts w:ascii="Times New Roman" w:hAnsi="Times New Roman" w:cs="Times New Roman"/>
          <w:color w:val="4472C4" w:themeColor="accent1"/>
        </w:rPr>
        <w:t>(s) validación(es)</w:t>
      </w:r>
      <w:r w:rsidRPr="00A30C68">
        <w:rPr>
          <w:rFonts w:ascii="Times New Roman" w:hAnsi="Times New Roman" w:cs="Times New Roman"/>
          <w:color w:val="4472C4" w:themeColor="accent1"/>
        </w:rPr>
        <w:t xml:space="preserve"> del archivo (incluir nombre)”</w:t>
      </w:r>
      <w:r>
        <w:rPr>
          <w:rFonts w:ascii="Times New Roman" w:hAnsi="Times New Roman" w:cs="Times New Roman"/>
          <w:color w:val="4472C4" w:themeColor="accent1"/>
        </w:rPr>
        <w:t>.</w:t>
      </w:r>
    </w:p>
    <w:p w14:paraId="79B15464" w14:textId="77777777" w:rsidR="001278BF" w:rsidRPr="00A30C68" w:rsidRDefault="001278BF" w:rsidP="001278BF">
      <w:pPr>
        <w:pStyle w:val="Prrafodelista"/>
        <w:numPr>
          <w:ilvl w:val="0"/>
          <w:numId w:val="45"/>
        </w:numPr>
        <w:rPr>
          <w:rFonts w:ascii="Times New Roman" w:hAnsi="Times New Roman" w:cs="Times New Roman"/>
          <w:color w:val="4472C4" w:themeColor="accent1"/>
        </w:rPr>
      </w:pPr>
      <w:r w:rsidRPr="00A30C68">
        <w:rPr>
          <w:rFonts w:ascii="Times New Roman" w:hAnsi="Times New Roman" w:cs="Times New Roman"/>
          <w:color w:val="4472C4" w:themeColor="accent1"/>
        </w:rPr>
        <w:t>Si la transmisión final fue exitosa, el mensaje será el siguiente “</w:t>
      </w:r>
      <w:r>
        <w:rPr>
          <w:rFonts w:ascii="Times New Roman" w:hAnsi="Times New Roman" w:cs="Times New Roman"/>
          <w:color w:val="4472C4" w:themeColor="accent1"/>
        </w:rPr>
        <w:t>La transferencia</w:t>
      </w:r>
      <w:r w:rsidRPr="00A30C68">
        <w:rPr>
          <w:rFonts w:ascii="Times New Roman" w:hAnsi="Times New Roman" w:cs="Times New Roman"/>
          <w:color w:val="4472C4" w:themeColor="accent1"/>
        </w:rPr>
        <w:t xml:space="preserve"> </w:t>
      </w:r>
      <w:r>
        <w:rPr>
          <w:rFonts w:ascii="Times New Roman" w:hAnsi="Times New Roman" w:cs="Times New Roman"/>
          <w:color w:val="4472C4" w:themeColor="accent1"/>
        </w:rPr>
        <w:t xml:space="preserve">se </w:t>
      </w:r>
      <w:r w:rsidRPr="00A30C68">
        <w:rPr>
          <w:rFonts w:ascii="Times New Roman" w:hAnsi="Times New Roman" w:cs="Times New Roman"/>
          <w:color w:val="4472C4" w:themeColor="accent1"/>
        </w:rPr>
        <w:t xml:space="preserve">ha </w:t>
      </w:r>
      <w:r>
        <w:rPr>
          <w:rFonts w:ascii="Times New Roman" w:hAnsi="Times New Roman" w:cs="Times New Roman"/>
          <w:color w:val="4472C4" w:themeColor="accent1"/>
        </w:rPr>
        <w:t>rea</w:t>
      </w:r>
      <w:r w:rsidRPr="00A30C68">
        <w:rPr>
          <w:rFonts w:ascii="Times New Roman" w:hAnsi="Times New Roman" w:cs="Times New Roman"/>
          <w:color w:val="4472C4" w:themeColor="accent1"/>
        </w:rPr>
        <w:t>lizado en forma exitosa para el archivo (incluir nombre</w:t>
      </w:r>
      <w:r>
        <w:rPr>
          <w:rFonts w:ascii="Times New Roman" w:hAnsi="Times New Roman" w:cs="Times New Roman"/>
          <w:color w:val="4472C4" w:themeColor="accent1"/>
        </w:rPr>
        <w:t>, correlativo salida y destino</w:t>
      </w:r>
      <w:r w:rsidRPr="00A30C68">
        <w:rPr>
          <w:rFonts w:ascii="Times New Roman" w:hAnsi="Times New Roman" w:cs="Times New Roman"/>
          <w:color w:val="4472C4" w:themeColor="accent1"/>
        </w:rPr>
        <w:t>)”.</w:t>
      </w:r>
      <w:r w:rsidRPr="00AE7337">
        <w:t xml:space="preserve">  </w:t>
      </w:r>
      <w:r w:rsidRPr="00AE7337">
        <w:fldChar w:fldCharType="begin"/>
      </w:r>
      <w:r w:rsidRPr="00AE7337">
        <w:instrText xml:space="preserve"> XE "Definir el estructura y nombre para cada archivo de mensajería" </w:instrText>
      </w:r>
      <w:r w:rsidRPr="00AE7337">
        <w:fldChar w:fldCharType="end"/>
      </w:r>
    </w:p>
    <w:p w14:paraId="22FF7C7D" w14:textId="77777777" w:rsidR="001278BF" w:rsidRPr="00230F5A" w:rsidRDefault="001278BF" w:rsidP="001278BF">
      <w:pPr>
        <w:pStyle w:val="Prrafodelista"/>
        <w:ind w:left="360" w:firstLine="0"/>
        <w:rPr>
          <w:rFonts w:ascii="Times New Roman" w:hAnsi="Times New Roman" w:cs="Times New Roman"/>
          <w:b/>
          <w:bCs/>
          <w:color w:val="4472C4" w:themeColor="accent1"/>
          <w:sz w:val="32"/>
          <w:szCs w:val="32"/>
        </w:rPr>
      </w:pPr>
    </w:p>
    <w:p w14:paraId="3E577A23" w14:textId="77777777" w:rsidR="001278BF" w:rsidRDefault="001278BF" w:rsidP="001278BF">
      <w:pPr>
        <w:rPr>
          <w:rFonts w:ascii="Times New Roman" w:hAnsi="Times New Roman" w:cs="Times New Roman"/>
          <w:color w:val="4472C4" w:themeColor="accent1"/>
        </w:rPr>
      </w:pPr>
    </w:p>
    <w:p w14:paraId="3CF5696E" w14:textId="77777777" w:rsidR="001278BF" w:rsidRPr="00230F5A" w:rsidRDefault="001278BF" w:rsidP="001278BF">
      <w:pPr>
        <w:rPr>
          <w:rFonts w:ascii="Times New Roman" w:eastAsia="Verdana" w:hAnsi="Times New Roman" w:cs="Times New Roman"/>
          <w:b/>
          <w:bCs/>
          <w:color w:val="4472C4" w:themeColor="accent1"/>
          <w:kern w:val="0"/>
          <w:sz w:val="32"/>
          <w:szCs w:val="32"/>
          <w14:ligatures w14:val="none"/>
        </w:rPr>
      </w:pPr>
    </w:p>
    <w:p w14:paraId="2DDA7D33" w14:textId="77777777" w:rsidR="001278BF" w:rsidRDefault="001278BF" w:rsidP="001278BF">
      <w:pPr>
        <w:pStyle w:val="Ttulo1"/>
        <w:numPr>
          <w:ilvl w:val="0"/>
          <w:numId w:val="7"/>
        </w:numPr>
        <w:ind w:left="823"/>
        <w:rPr>
          <w:rFonts w:cs="Times New Roman"/>
        </w:rPr>
      </w:pPr>
      <w:bookmarkStart w:id="22" w:name="_Toc160527595"/>
      <w:r w:rsidRPr="00230F5A">
        <w:rPr>
          <w:rFonts w:cs="Times New Roman"/>
        </w:rPr>
        <w:t>D</w:t>
      </w:r>
      <w:r>
        <w:rPr>
          <w:rFonts w:cs="Times New Roman"/>
        </w:rPr>
        <w:t>atos sensibles</w:t>
      </w:r>
      <w:bookmarkEnd w:id="22"/>
    </w:p>
    <w:p w14:paraId="3201D802" w14:textId="77777777" w:rsidR="001278BF" w:rsidRPr="009947CD" w:rsidRDefault="001278BF" w:rsidP="001278BF"/>
    <w:p w14:paraId="0BC88D56" w14:textId="77777777" w:rsidR="001278BF" w:rsidRDefault="001278BF" w:rsidP="001278BF">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lastRenderedPageBreak/>
        <w:t>-No hay</w:t>
      </w:r>
    </w:p>
    <w:p w14:paraId="27E2D018" w14:textId="77777777" w:rsidR="001278BF" w:rsidRPr="009947CD" w:rsidRDefault="001278BF" w:rsidP="001278BF">
      <w:pPr>
        <w:spacing w:after="0" w:line="240" w:lineRule="auto"/>
        <w:rPr>
          <w:rFonts w:ascii="Times New Roman" w:hAnsi="Times New Roman" w:cs="Times New Roman"/>
          <w:color w:val="4472C4" w:themeColor="accent1"/>
        </w:rPr>
      </w:pPr>
      <w:r w:rsidRPr="009947CD">
        <w:rPr>
          <w:rFonts w:ascii="Times New Roman" w:hAnsi="Times New Roman" w:cs="Times New Roman"/>
          <w:color w:val="4472C4" w:themeColor="accent1"/>
        </w:rPr>
        <w:t xml:space="preserve"> </w:t>
      </w:r>
      <w:r w:rsidRPr="009947CD">
        <w:rPr>
          <w:rFonts w:ascii="Times New Roman" w:hAnsi="Times New Roman" w:cs="Times New Roman"/>
          <w:color w:val="4472C4" w:themeColor="accent1"/>
        </w:rPr>
        <w:fldChar w:fldCharType="begin"/>
      </w:r>
      <w:r w:rsidRPr="009947CD">
        <w:rPr>
          <w:rFonts w:ascii="Times New Roman" w:hAnsi="Times New Roman" w:cs="Times New Roman"/>
          <w:color w:val="4472C4" w:themeColor="accent1"/>
        </w:rPr>
        <w:instrText xml:space="preserve"> XE "Definir el estructura y nombre para cada archivo de mensajería" </w:instrText>
      </w:r>
      <w:r w:rsidRPr="009947CD">
        <w:rPr>
          <w:rFonts w:ascii="Times New Roman" w:hAnsi="Times New Roman" w:cs="Times New Roman"/>
          <w:color w:val="4472C4" w:themeColor="accent1"/>
        </w:rPr>
        <w:fldChar w:fldCharType="end"/>
      </w:r>
    </w:p>
    <w:p w14:paraId="4355F6DE" w14:textId="77777777" w:rsidR="001278BF" w:rsidRPr="00230F5A" w:rsidRDefault="001278BF" w:rsidP="001278BF">
      <w:pPr>
        <w:pStyle w:val="Prrafodelista"/>
        <w:ind w:left="360" w:firstLine="0"/>
        <w:rPr>
          <w:rFonts w:ascii="Times New Roman" w:hAnsi="Times New Roman" w:cs="Times New Roman"/>
          <w:b/>
          <w:bCs/>
          <w:color w:val="4472C4" w:themeColor="accent1"/>
          <w:sz w:val="32"/>
          <w:szCs w:val="32"/>
        </w:rPr>
      </w:pPr>
    </w:p>
    <w:p w14:paraId="53EC8DCC" w14:textId="77777777" w:rsidR="001278BF" w:rsidRDefault="001278BF" w:rsidP="001278BF">
      <w:pPr>
        <w:rPr>
          <w:rFonts w:ascii="Times New Roman" w:hAnsi="Times New Roman" w:cs="Times New Roman"/>
          <w:color w:val="4472C4" w:themeColor="accent1"/>
        </w:rPr>
      </w:pPr>
    </w:p>
    <w:p w14:paraId="35089B35" w14:textId="77777777" w:rsidR="001278BF" w:rsidRDefault="001278BF" w:rsidP="001278BF">
      <w:pPr>
        <w:pStyle w:val="Ttulo1"/>
      </w:pPr>
    </w:p>
    <w:p w14:paraId="4F3B7525" w14:textId="77777777" w:rsidR="001278BF" w:rsidRPr="00B24397" w:rsidRDefault="001278BF" w:rsidP="00B24397">
      <w:pPr>
        <w:rPr>
          <w:rFonts w:ascii="Times New Roman" w:hAnsi="Times New Roman" w:cs="Times New Roman"/>
          <w:b/>
          <w:bCs/>
          <w:color w:val="4472C4" w:themeColor="accent1"/>
        </w:rPr>
      </w:pPr>
    </w:p>
    <w:sectPr w:rsidR="001278BF" w:rsidRPr="00B24397" w:rsidSect="00874D89">
      <w:headerReference w:type="default" r:id="rId10"/>
      <w:footerReference w:type="default" r:id="rId11"/>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47BDF" w14:textId="77777777" w:rsidR="00E4202F" w:rsidRDefault="00E4202F" w:rsidP="00F10206">
      <w:pPr>
        <w:spacing w:after="0" w:line="240" w:lineRule="auto"/>
      </w:pPr>
      <w:r>
        <w:separator/>
      </w:r>
    </w:p>
  </w:endnote>
  <w:endnote w:type="continuationSeparator" w:id="0">
    <w:p w14:paraId="7FB60C96" w14:textId="77777777" w:rsidR="00E4202F" w:rsidRDefault="00E4202F"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F6796" w14:textId="77777777" w:rsidR="00E4202F" w:rsidRDefault="00E4202F" w:rsidP="00F10206">
      <w:pPr>
        <w:spacing w:after="0" w:line="240" w:lineRule="auto"/>
      </w:pPr>
      <w:r>
        <w:separator/>
      </w:r>
    </w:p>
  </w:footnote>
  <w:footnote w:type="continuationSeparator" w:id="0">
    <w:p w14:paraId="718AB465" w14:textId="77777777" w:rsidR="00E4202F" w:rsidRDefault="00E4202F"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3B6090A"/>
    <w:multiLevelType w:val="multilevel"/>
    <w:tmpl w:val="E5BAD0D6"/>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1"/>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1E6495D"/>
    <w:multiLevelType w:val="multilevel"/>
    <w:tmpl w:val="576C65C8"/>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8"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9"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10" w15:restartNumberingAfterBreak="0">
    <w:nsid w:val="194C32C0"/>
    <w:multiLevelType w:val="hybridMultilevel"/>
    <w:tmpl w:val="05CE1A02"/>
    <w:lvl w:ilvl="0" w:tplc="E506AD5A">
      <w:start w:val="1"/>
      <w:numFmt w:val="low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E2A4280"/>
    <w:multiLevelType w:val="hybridMultilevel"/>
    <w:tmpl w:val="C93487FE"/>
    <w:lvl w:ilvl="0" w:tplc="8E2235B2">
      <w:numFmt w:val="bullet"/>
      <w:lvlText w:val="*"/>
      <w:lvlJc w:val="left"/>
      <w:pPr>
        <w:ind w:left="212" w:hanging="202"/>
      </w:pPr>
      <w:rPr>
        <w:rFonts w:ascii="Verdana" w:eastAsia="Verdana" w:hAnsi="Verdana" w:cs="Verdana" w:hint="default"/>
        <w:w w:val="99"/>
        <w:sz w:val="20"/>
        <w:szCs w:val="20"/>
        <w:lang w:val="es-ES" w:eastAsia="en-US" w:bidi="ar-SA"/>
      </w:rPr>
    </w:lvl>
    <w:lvl w:ilvl="1" w:tplc="349EFFC2">
      <w:numFmt w:val="bullet"/>
      <w:lvlText w:val="•"/>
      <w:lvlJc w:val="left"/>
      <w:pPr>
        <w:ind w:left="1246" w:hanging="202"/>
      </w:pPr>
      <w:rPr>
        <w:rFonts w:hint="default"/>
        <w:lang w:val="es-ES" w:eastAsia="en-US" w:bidi="ar-SA"/>
      </w:rPr>
    </w:lvl>
    <w:lvl w:ilvl="2" w:tplc="68446B74">
      <w:numFmt w:val="bullet"/>
      <w:lvlText w:val="•"/>
      <w:lvlJc w:val="left"/>
      <w:pPr>
        <w:ind w:left="2272" w:hanging="202"/>
      </w:pPr>
      <w:rPr>
        <w:rFonts w:hint="default"/>
        <w:lang w:val="es-ES" w:eastAsia="en-US" w:bidi="ar-SA"/>
      </w:rPr>
    </w:lvl>
    <w:lvl w:ilvl="3" w:tplc="DFD6D966">
      <w:numFmt w:val="bullet"/>
      <w:lvlText w:val="•"/>
      <w:lvlJc w:val="left"/>
      <w:pPr>
        <w:ind w:left="3298" w:hanging="202"/>
      </w:pPr>
      <w:rPr>
        <w:rFonts w:hint="default"/>
        <w:lang w:val="es-ES" w:eastAsia="en-US" w:bidi="ar-SA"/>
      </w:rPr>
    </w:lvl>
    <w:lvl w:ilvl="4" w:tplc="99A2638C">
      <w:numFmt w:val="bullet"/>
      <w:lvlText w:val="•"/>
      <w:lvlJc w:val="left"/>
      <w:pPr>
        <w:ind w:left="4324" w:hanging="202"/>
      </w:pPr>
      <w:rPr>
        <w:rFonts w:hint="default"/>
        <w:lang w:val="es-ES" w:eastAsia="en-US" w:bidi="ar-SA"/>
      </w:rPr>
    </w:lvl>
    <w:lvl w:ilvl="5" w:tplc="87F2F110">
      <w:numFmt w:val="bullet"/>
      <w:lvlText w:val="•"/>
      <w:lvlJc w:val="left"/>
      <w:pPr>
        <w:ind w:left="5351" w:hanging="202"/>
      </w:pPr>
      <w:rPr>
        <w:rFonts w:hint="default"/>
        <w:lang w:val="es-ES" w:eastAsia="en-US" w:bidi="ar-SA"/>
      </w:rPr>
    </w:lvl>
    <w:lvl w:ilvl="6" w:tplc="9A5A1B62">
      <w:numFmt w:val="bullet"/>
      <w:lvlText w:val="•"/>
      <w:lvlJc w:val="left"/>
      <w:pPr>
        <w:ind w:left="6377" w:hanging="202"/>
      </w:pPr>
      <w:rPr>
        <w:rFonts w:hint="default"/>
        <w:lang w:val="es-ES" w:eastAsia="en-US" w:bidi="ar-SA"/>
      </w:rPr>
    </w:lvl>
    <w:lvl w:ilvl="7" w:tplc="BDD0594C">
      <w:numFmt w:val="bullet"/>
      <w:lvlText w:val="•"/>
      <w:lvlJc w:val="left"/>
      <w:pPr>
        <w:ind w:left="7403" w:hanging="202"/>
      </w:pPr>
      <w:rPr>
        <w:rFonts w:hint="default"/>
        <w:lang w:val="es-ES" w:eastAsia="en-US" w:bidi="ar-SA"/>
      </w:rPr>
    </w:lvl>
    <w:lvl w:ilvl="8" w:tplc="11E03BBC">
      <w:numFmt w:val="bullet"/>
      <w:lvlText w:val="•"/>
      <w:lvlJc w:val="left"/>
      <w:pPr>
        <w:ind w:left="8429" w:hanging="202"/>
      </w:pPr>
      <w:rPr>
        <w:rFonts w:hint="default"/>
        <w:lang w:val="es-ES" w:eastAsia="en-US" w:bidi="ar-SA"/>
      </w:rPr>
    </w:lvl>
  </w:abstractNum>
  <w:abstractNum w:abstractNumId="14" w15:restartNumberingAfterBreak="0">
    <w:nsid w:val="30B25883"/>
    <w:multiLevelType w:val="hybridMultilevel"/>
    <w:tmpl w:val="D1A8A14E"/>
    <w:lvl w:ilvl="0" w:tplc="CC1A9112">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E750855C">
      <w:numFmt w:val="bullet"/>
      <w:lvlText w:val="•"/>
      <w:lvlJc w:val="left"/>
      <w:pPr>
        <w:ind w:left="1729" w:hanging="360"/>
      </w:pPr>
      <w:rPr>
        <w:lang w:val="es-ES" w:eastAsia="en-US" w:bidi="ar-SA"/>
      </w:rPr>
    </w:lvl>
    <w:lvl w:ilvl="2" w:tplc="A5C647E2">
      <w:numFmt w:val="bullet"/>
      <w:lvlText w:val="•"/>
      <w:lvlJc w:val="left"/>
      <w:pPr>
        <w:ind w:left="2639" w:hanging="360"/>
      </w:pPr>
      <w:rPr>
        <w:lang w:val="es-ES" w:eastAsia="en-US" w:bidi="ar-SA"/>
      </w:rPr>
    </w:lvl>
    <w:lvl w:ilvl="3" w:tplc="26087E8C">
      <w:numFmt w:val="bullet"/>
      <w:lvlText w:val="•"/>
      <w:lvlJc w:val="left"/>
      <w:pPr>
        <w:ind w:left="3548" w:hanging="360"/>
      </w:pPr>
      <w:rPr>
        <w:lang w:val="es-ES" w:eastAsia="en-US" w:bidi="ar-SA"/>
      </w:rPr>
    </w:lvl>
    <w:lvl w:ilvl="4" w:tplc="3A786C5C">
      <w:numFmt w:val="bullet"/>
      <w:lvlText w:val="•"/>
      <w:lvlJc w:val="left"/>
      <w:pPr>
        <w:ind w:left="4458" w:hanging="360"/>
      </w:pPr>
      <w:rPr>
        <w:lang w:val="es-ES" w:eastAsia="en-US" w:bidi="ar-SA"/>
      </w:rPr>
    </w:lvl>
    <w:lvl w:ilvl="5" w:tplc="7E74CBAE">
      <w:numFmt w:val="bullet"/>
      <w:lvlText w:val="•"/>
      <w:lvlJc w:val="left"/>
      <w:pPr>
        <w:ind w:left="5368" w:hanging="360"/>
      </w:pPr>
      <w:rPr>
        <w:lang w:val="es-ES" w:eastAsia="en-US" w:bidi="ar-SA"/>
      </w:rPr>
    </w:lvl>
    <w:lvl w:ilvl="6" w:tplc="459E109C">
      <w:numFmt w:val="bullet"/>
      <w:lvlText w:val="•"/>
      <w:lvlJc w:val="left"/>
      <w:pPr>
        <w:ind w:left="6277" w:hanging="360"/>
      </w:pPr>
      <w:rPr>
        <w:lang w:val="es-ES" w:eastAsia="en-US" w:bidi="ar-SA"/>
      </w:rPr>
    </w:lvl>
    <w:lvl w:ilvl="7" w:tplc="6E1473A8">
      <w:numFmt w:val="bullet"/>
      <w:lvlText w:val="•"/>
      <w:lvlJc w:val="left"/>
      <w:pPr>
        <w:ind w:left="7187" w:hanging="360"/>
      </w:pPr>
      <w:rPr>
        <w:lang w:val="es-ES" w:eastAsia="en-US" w:bidi="ar-SA"/>
      </w:rPr>
    </w:lvl>
    <w:lvl w:ilvl="8" w:tplc="718EC3F4">
      <w:numFmt w:val="bullet"/>
      <w:lvlText w:val="•"/>
      <w:lvlJc w:val="left"/>
      <w:pPr>
        <w:ind w:left="8097" w:hanging="360"/>
      </w:pPr>
      <w:rPr>
        <w:lang w:val="es-ES" w:eastAsia="en-US" w:bidi="ar-SA"/>
      </w:rPr>
    </w:lvl>
  </w:abstractNum>
  <w:abstractNum w:abstractNumId="15"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20" w15:restartNumberingAfterBreak="0">
    <w:nsid w:val="4AA67E9E"/>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5"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573D0D6E"/>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7DB2312"/>
    <w:multiLevelType w:val="hybridMultilevel"/>
    <w:tmpl w:val="0D421758"/>
    <w:lvl w:ilvl="0" w:tplc="84CA9AF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7DB334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33"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882218"/>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3903F17"/>
    <w:multiLevelType w:val="multilevel"/>
    <w:tmpl w:val="43EC0212"/>
    <w:lvl w:ilvl="0">
      <w:start w:val="8"/>
      <w:numFmt w:val="decimal"/>
      <w:lvlText w:val="%1"/>
      <w:lvlJc w:val="left"/>
      <w:pPr>
        <w:ind w:left="1348" w:hanging="1136"/>
        <w:jc w:val="left"/>
      </w:pPr>
      <w:rPr>
        <w:rFonts w:hint="default"/>
        <w:lang w:val="es-ES" w:eastAsia="en-US" w:bidi="ar-SA"/>
      </w:rPr>
    </w:lvl>
    <w:lvl w:ilvl="1">
      <w:start w:val="8"/>
      <w:numFmt w:val="decimal"/>
      <w:lvlText w:val="%1.%2"/>
      <w:lvlJc w:val="left"/>
      <w:pPr>
        <w:ind w:left="1348" w:hanging="1136"/>
        <w:jc w:val="left"/>
      </w:pPr>
      <w:rPr>
        <w:rFonts w:hint="default"/>
        <w:lang w:val="es-ES" w:eastAsia="en-US" w:bidi="ar-SA"/>
      </w:rPr>
    </w:lvl>
    <w:lvl w:ilvl="2">
      <w:start w:val="5"/>
      <w:numFmt w:val="decimal"/>
      <w:lvlText w:val="%1.%2.%3"/>
      <w:lvlJc w:val="left"/>
      <w:pPr>
        <w:ind w:left="1348" w:hanging="1136"/>
        <w:jc w:val="left"/>
      </w:pPr>
      <w:rPr>
        <w:rFonts w:hint="default"/>
        <w:lang w:val="es-ES" w:eastAsia="en-US" w:bidi="ar-SA"/>
      </w:rPr>
    </w:lvl>
    <w:lvl w:ilvl="3">
      <w:start w:val="1"/>
      <w:numFmt w:val="decimal"/>
      <w:lvlText w:val="%1.%2.%3.%4"/>
      <w:lvlJc w:val="left"/>
      <w:pPr>
        <w:ind w:left="1348" w:hanging="1136"/>
        <w:jc w:val="left"/>
      </w:pPr>
      <w:rPr>
        <w:rFonts w:hint="default"/>
        <w:lang w:val="es-ES" w:eastAsia="en-US" w:bidi="ar-SA"/>
      </w:rPr>
    </w:lvl>
    <w:lvl w:ilvl="4">
      <w:start w:val="2"/>
      <w:numFmt w:val="decimal"/>
      <w:lvlText w:val="%1.%2.%3.%4.%5"/>
      <w:lvlJc w:val="left"/>
      <w:pPr>
        <w:ind w:left="1348" w:hanging="1136"/>
        <w:jc w:val="left"/>
      </w:pPr>
      <w:rPr>
        <w:rFonts w:hint="default"/>
        <w:lang w:val="es-ES" w:eastAsia="en-US" w:bidi="ar-SA"/>
      </w:rPr>
    </w:lvl>
    <w:lvl w:ilvl="5">
      <w:start w:val="1"/>
      <w:numFmt w:val="decimal"/>
      <w:lvlText w:val="%1.%2.%3.%4.%5.%6"/>
      <w:lvlJc w:val="left"/>
      <w:pPr>
        <w:ind w:left="1348" w:hanging="1136"/>
        <w:jc w:val="left"/>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4A3115"/>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32"/>
  </w:num>
  <w:num w:numId="2" w16cid:durableId="299069502">
    <w:abstractNumId w:val="8"/>
  </w:num>
  <w:num w:numId="3" w16cid:durableId="1265504613">
    <w:abstractNumId w:val="4"/>
  </w:num>
  <w:num w:numId="4" w16cid:durableId="1091202158">
    <w:abstractNumId w:val="39"/>
  </w:num>
  <w:num w:numId="5" w16cid:durableId="940797627">
    <w:abstractNumId w:val="23"/>
  </w:num>
  <w:num w:numId="6" w16cid:durableId="1616906328">
    <w:abstractNumId w:val="17"/>
  </w:num>
  <w:num w:numId="7" w16cid:durableId="1162311848">
    <w:abstractNumId w:val="3"/>
  </w:num>
  <w:num w:numId="8" w16cid:durableId="512838416">
    <w:abstractNumId w:val="21"/>
  </w:num>
  <w:num w:numId="9" w16cid:durableId="1445224092">
    <w:abstractNumId w:val="11"/>
  </w:num>
  <w:num w:numId="10" w16cid:durableId="1234050603">
    <w:abstractNumId w:val="18"/>
  </w:num>
  <w:num w:numId="11" w16cid:durableId="1613248723">
    <w:abstractNumId w:val="31"/>
  </w:num>
  <w:num w:numId="12" w16cid:durableId="1838303578">
    <w:abstractNumId w:val="41"/>
  </w:num>
  <w:num w:numId="13" w16cid:durableId="256329085">
    <w:abstractNumId w:val="29"/>
  </w:num>
  <w:num w:numId="14" w16cid:durableId="1078750577">
    <w:abstractNumId w:val="33"/>
  </w:num>
  <w:num w:numId="15" w16cid:durableId="716322791">
    <w:abstractNumId w:val="42"/>
  </w:num>
  <w:num w:numId="16" w16cid:durableId="1397778044">
    <w:abstractNumId w:val="9"/>
  </w:num>
  <w:num w:numId="17" w16cid:durableId="114759016">
    <w:abstractNumId w:val="38"/>
  </w:num>
  <w:num w:numId="18" w16cid:durableId="1632982083">
    <w:abstractNumId w:val="1"/>
  </w:num>
  <w:num w:numId="19" w16cid:durableId="2139444563">
    <w:abstractNumId w:val="40"/>
  </w:num>
  <w:num w:numId="20" w16cid:durableId="861868466">
    <w:abstractNumId w:val="15"/>
  </w:num>
  <w:num w:numId="21" w16cid:durableId="33819615">
    <w:abstractNumId w:val="25"/>
  </w:num>
  <w:num w:numId="22" w16cid:durableId="1889493333">
    <w:abstractNumId w:val="22"/>
  </w:num>
  <w:num w:numId="23" w16cid:durableId="1698433104">
    <w:abstractNumId w:val="12"/>
  </w:num>
  <w:num w:numId="24" w16cid:durableId="1247611988">
    <w:abstractNumId w:val="30"/>
  </w:num>
  <w:num w:numId="25" w16cid:durableId="1813214838">
    <w:abstractNumId w:val="6"/>
  </w:num>
  <w:num w:numId="26" w16cid:durableId="894269239">
    <w:abstractNumId w:val="5"/>
  </w:num>
  <w:num w:numId="27" w16cid:durableId="1768848310">
    <w:abstractNumId w:val="19"/>
  </w:num>
  <w:num w:numId="28" w16cid:durableId="944000182">
    <w:abstractNumId w:val="19"/>
  </w:num>
  <w:num w:numId="29" w16cid:durableId="2036151710">
    <w:abstractNumId w:val="19"/>
  </w:num>
  <w:num w:numId="30" w16cid:durableId="670568134">
    <w:abstractNumId w:val="19"/>
  </w:num>
  <w:num w:numId="31" w16cid:durableId="376245171">
    <w:abstractNumId w:val="0"/>
  </w:num>
  <w:num w:numId="32" w16cid:durableId="714543622">
    <w:abstractNumId w:val="16"/>
  </w:num>
  <w:num w:numId="33" w16cid:durableId="1034618042">
    <w:abstractNumId w:val="19"/>
  </w:num>
  <w:num w:numId="34" w16cid:durableId="1834711967">
    <w:abstractNumId w:val="19"/>
  </w:num>
  <w:num w:numId="35" w16cid:durableId="1422097222">
    <w:abstractNumId w:val="19"/>
  </w:num>
  <w:num w:numId="36" w16cid:durableId="704990168">
    <w:abstractNumId w:val="36"/>
  </w:num>
  <w:num w:numId="37" w16cid:durableId="394620088">
    <w:abstractNumId w:val="24"/>
  </w:num>
  <w:num w:numId="38" w16cid:durableId="906377431">
    <w:abstractNumId w:val="27"/>
  </w:num>
  <w:num w:numId="39" w16cid:durableId="1902331227">
    <w:abstractNumId w:val="35"/>
  </w:num>
  <w:num w:numId="40" w16cid:durableId="1170755107">
    <w:abstractNumId w:val="28"/>
  </w:num>
  <w:num w:numId="41" w16cid:durableId="445120807">
    <w:abstractNumId w:val="14"/>
  </w:num>
  <w:num w:numId="42" w16cid:durableId="1041591278">
    <w:abstractNumId w:val="37"/>
  </w:num>
  <w:num w:numId="43" w16cid:durableId="1729959455">
    <w:abstractNumId w:val="26"/>
  </w:num>
  <w:num w:numId="44" w16cid:durableId="1159732035">
    <w:abstractNumId w:val="20"/>
  </w:num>
  <w:num w:numId="45" w16cid:durableId="232591810">
    <w:abstractNumId w:val="10"/>
  </w:num>
  <w:num w:numId="46" w16cid:durableId="1482307536">
    <w:abstractNumId w:val="7"/>
  </w:num>
  <w:num w:numId="47" w16cid:durableId="254635676">
    <w:abstractNumId w:val="13"/>
  </w:num>
  <w:num w:numId="48" w16cid:durableId="1947762260">
    <w:abstractNumId w:val="32"/>
  </w:num>
  <w:num w:numId="49" w16cid:durableId="1141116673">
    <w:abstractNumId w:val="2"/>
  </w:num>
  <w:num w:numId="50" w16cid:durableId="755636116">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o Carrasco Venegas">
    <w15:presenceInfo w15:providerId="AD" w15:userId="S::roberto.carrasco@sonedi.com::8b6bfd27-b2b2-4f76-a9a0-e66a16857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1EEB"/>
    <w:rsid w:val="0002549C"/>
    <w:rsid w:val="00026595"/>
    <w:rsid w:val="00032746"/>
    <w:rsid w:val="00035F9D"/>
    <w:rsid w:val="0004257D"/>
    <w:rsid w:val="000465DB"/>
    <w:rsid w:val="000506C0"/>
    <w:rsid w:val="00051F19"/>
    <w:rsid w:val="00055995"/>
    <w:rsid w:val="00056880"/>
    <w:rsid w:val="00062196"/>
    <w:rsid w:val="0006551A"/>
    <w:rsid w:val="000701D0"/>
    <w:rsid w:val="00074008"/>
    <w:rsid w:val="00095C24"/>
    <w:rsid w:val="000B1A73"/>
    <w:rsid w:val="000B75EE"/>
    <w:rsid w:val="000C5641"/>
    <w:rsid w:val="000C5DF3"/>
    <w:rsid w:val="000C7188"/>
    <w:rsid w:val="000C7ACD"/>
    <w:rsid w:val="000C7B11"/>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278BF"/>
    <w:rsid w:val="001306C1"/>
    <w:rsid w:val="00141EDF"/>
    <w:rsid w:val="00142815"/>
    <w:rsid w:val="00142918"/>
    <w:rsid w:val="00143BDB"/>
    <w:rsid w:val="0014443F"/>
    <w:rsid w:val="001467D8"/>
    <w:rsid w:val="001544C0"/>
    <w:rsid w:val="00154B3D"/>
    <w:rsid w:val="0015616A"/>
    <w:rsid w:val="00162832"/>
    <w:rsid w:val="00163D7A"/>
    <w:rsid w:val="001647BF"/>
    <w:rsid w:val="00167584"/>
    <w:rsid w:val="00167CE2"/>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0F92"/>
    <w:rsid w:val="001E7E45"/>
    <w:rsid w:val="00202F52"/>
    <w:rsid w:val="0020586B"/>
    <w:rsid w:val="002119AD"/>
    <w:rsid w:val="00212731"/>
    <w:rsid w:val="002308E7"/>
    <w:rsid w:val="00230F5A"/>
    <w:rsid w:val="002358C5"/>
    <w:rsid w:val="002430D4"/>
    <w:rsid w:val="00254B9F"/>
    <w:rsid w:val="00255E64"/>
    <w:rsid w:val="00264C16"/>
    <w:rsid w:val="00266AD3"/>
    <w:rsid w:val="00266E51"/>
    <w:rsid w:val="00273BB4"/>
    <w:rsid w:val="00276FA5"/>
    <w:rsid w:val="00284E6A"/>
    <w:rsid w:val="00286A4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301DD"/>
    <w:rsid w:val="00340E64"/>
    <w:rsid w:val="0034206F"/>
    <w:rsid w:val="00346716"/>
    <w:rsid w:val="00353FCC"/>
    <w:rsid w:val="00356D09"/>
    <w:rsid w:val="00356F35"/>
    <w:rsid w:val="00357A35"/>
    <w:rsid w:val="00360252"/>
    <w:rsid w:val="00386793"/>
    <w:rsid w:val="003920D1"/>
    <w:rsid w:val="003A508D"/>
    <w:rsid w:val="003B2354"/>
    <w:rsid w:val="003B2729"/>
    <w:rsid w:val="003B5E2B"/>
    <w:rsid w:val="003C048C"/>
    <w:rsid w:val="003C483F"/>
    <w:rsid w:val="003D1CEF"/>
    <w:rsid w:val="003D589E"/>
    <w:rsid w:val="003E42CB"/>
    <w:rsid w:val="003F025E"/>
    <w:rsid w:val="003F5278"/>
    <w:rsid w:val="0040464B"/>
    <w:rsid w:val="00411E32"/>
    <w:rsid w:val="0041204F"/>
    <w:rsid w:val="00421CF1"/>
    <w:rsid w:val="0042214F"/>
    <w:rsid w:val="004231CD"/>
    <w:rsid w:val="004270E6"/>
    <w:rsid w:val="004307DB"/>
    <w:rsid w:val="004341B5"/>
    <w:rsid w:val="00435F71"/>
    <w:rsid w:val="00443E8F"/>
    <w:rsid w:val="004453F6"/>
    <w:rsid w:val="00446EF8"/>
    <w:rsid w:val="00453AE1"/>
    <w:rsid w:val="00465EE6"/>
    <w:rsid w:val="004751DF"/>
    <w:rsid w:val="00477EA2"/>
    <w:rsid w:val="004839DA"/>
    <w:rsid w:val="004A1260"/>
    <w:rsid w:val="004A44F4"/>
    <w:rsid w:val="004A6793"/>
    <w:rsid w:val="004B23C2"/>
    <w:rsid w:val="004B7993"/>
    <w:rsid w:val="004C450B"/>
    <w:rsid w:val="004C75BD"/>
    <w:rsid w:val="004D0C43"/>
    <w:rsid w:val="004D2F75"/>
    <w:rsid w:val="004D3648"/>
    <w:rsid w:val="004E113D"/>
    <w:rsid w:val="004E3C98"/>
    <w:rsid w:val="004E65A5"/>
    <w:rsid w:val="004F0504"/>
    <w:rsid w:val="004F1CB7"/>
    <w:rsid w:val="004F39F4"/>
    <w:rsid w:val="004F47CB"/>
    <w:rsid w:val="004F4C51"/>
    <w:rsid w:val="00510095"/>
    <w:rsid w:val="00513350"/>
    <w:rsid w:val="00515650"/>
    <w:rsid w:val="00522424"/>
    <w:rsid w:val="00523465"/>
    <w:rsid w:val="00536F81"/>
    <w:rsid w:val="005524AC"/>
    <w:rsid w:val="00562E48"/>
    <w:rsid w:val="00570E48"/>
    <w:rsid w:val="00575FEB"/>
    <w:rsid w:val="00597FD4"/>
    <w:rsid w:val="005B5D60"/>
    <w:rsid w:val="005B65DC"/>
    <w:rsid w:val="005C5769"/>
    <w:rsid w:val="00601454"/>
    <w:rsid w:val="00601681"/>
    <w:rsid w:val="00603543"/>
    <w:rsid w:val="00611BAA"/>
    <w:rsid w:val="006166FA"/>
    <w:rsid w:val="00620059"/>
    <w:rsid w:val="00621843"/>
    <w:rsid w:val="00627EDB"/>
    <w:rsid w:val="00634EE3"/>
    <w:rsid w:val="00641010"/>
    <w:rsid w:val="00641BC5"/>
    <w:rsid w:val="006437B6"/>
    <w:rsid w:val="00644807"/>
    <w:rsid w:val="00646F7F"/>
    <w:rsid w:val="00655667"/>
    <w:rsid w:val="00661AC6"/>
    <w:rsid w:val="00666E1A"/>
    <w:rsid w:val="0067254A"/>
    <w:rsid w:val="00677DAC"/>
    <w:rsid w:val="006835D7"/>
    <w:rsid w:val="006852C5"/>
    <w:rsid w:val="0069591F"/>
    <w:rsid w:val="006A0A36"/>
    <w:rsid w:val="006A19E5"/>
    <w:rsid w:val="006A36D6"/>
    <w:rsid w:val="006A5C5E"/>
    <w:rsid w:val="006B4D0F"/>
    <w:rsid w:val="006B70A9"/>
    <w:rsid w:val="006D2868"/>
    <w:rsid w:val="006D45CE"/>
    <w:rsid w:val="006D75C4"/>
    <w:rsid w:val="006F07F7"/>
    <w:rsid w:val="006F384B"/>
    <w:rsid w:val="006F53A6"/>
    <w:rsid w:val="006F65AF"/>
    <w:rsid w:val="0070260B"/>
    <w:rsid w:val="00706C67"/>
    <w:rsid w:val="0071053E"/>
    <w:rsid w:val="007147F8"/>
    <w:rsid w:val="00733759"/>
    <w:rsid w:val="007357C6"/>
    <w:rsid w:val="00736753"/>
    <w:rsid w:val="00736D3A"/>
    <w:rsid w:val="00740324"/>
    <w:rsid w:val="00740C70"/>
    <w:rsid w:val="00742ED4"/>
    <w:rsid w:val="0074630E"/>
    <w:rsid w:val="00750CE4"/>
    <w:rsid w:val="00751AC3"/>
    <w:rsid w:val="00785F5D"/>
    <w:rsid w:val="00787AE9"/>
    <w:rsid w:val="007961DE"/>
    <w:rsid w:val="007A1B85"/>
    <w:rsid w:val="007B56DB"/>
    <w:rsid w:val="007B6066"/>
    <w:rsid w:val="007C18B3"/>
    <w:rsid w:val="007C2A8E"/>
    <w:rsid w:val="007D03A4"/>
    <w:rsid w:val="007D140C"/>
    <w:rsid w:val="007D77A9"/>
    <w:rsid w:val="007E38CF"/>
    <w:rsid w:val="007E5A3C"/>
    <w:rsid w:val="008014F3"/>
    <w:rsid w:val="00801B0F"/>
    <w:rsid w:val="0080267F"/>
    <w:rsid w:val="00802B3C"/>
    <w:rsid w:val="0080430D"/>
    <w:rsid w:val="00830BF4"/>
    <w:rsid w:val="008323C8"/>
    <w:rsid w:val="00834D6C"/>
    <w:rsid w:val="008363A4"/>
    <w:rsid w:val="0084328F"/>
    <w:rsid w:val="00857076"/>
    <w:rsid w:val="008640F8"/>
    <w:rsid w:val="00865882"/>
    <w:rsid w:val="008661A8"/>
    <w:rsid w:val="00866873"/>
    <w:rsid w:val="00874D89"/>
    <w:rsid w:val="0088031E"/>
    <w:rsid w:val="00891C53"/>
    <w:rsid w:val="008932A1"/>
    <w:rsid w:val="008A17BE"/>
    <w:rsid w:val="008B2624"/>
    <w:rsid w:val="008B2B0B"/>
    <w:rsid w:val="008B5146"/>
    <w:rsid w:val="008C1F00"/>
    <w:rsid w:val="008C7428"/>
    <w:rsid w:val="008D247E"/>
    <w:rsid w:val="008D67FD"/>
    <w:rsid w:val="008D6FFE"/>
    <w:rsid w:val="008E4978"/>
    <w:rsid w:val="008E4B88"/>
    <w:rsid w:val="008E4FBF"/>
    <w:rsid w:val="008E6834"/>
    <w:rsid w:val="009144B1"/>
    <w:rsid w:val="00917967"/>
    <w:rsid w:val="00920D2A"/>
    <w:rsid w:val="009248DE"/>
    <w:rsid w:val="009258AA"/>
    <w:rsid w:val="00930A0D"/>
    <w:rsid w:val="009427D8"/>
    <w:rsid w:val="009437BA"/>
    <w:rsid w:val="00956F60"/>
    <w:rsid w:val="00960647"/>
    <w:rsid w:val="0097031A"/>
    <w:rsid w:val="009711E6"/>
    <w:rsid w:val="0098136C"/>
    <w:rsid w:val="00981815"/>
    <w:rsid w:val="00990B53"/>
    <w:rsid w:val="00992FD9"/>
    <w:rsid w:val="009930A8"/>
    <w:rsid w:val="009947CD"/>
    <w:rsid w:val="0099615C"/>
    <w:rsid w:val="009970AF"/>
    <w:rsid w:val="009A28CD"/>
    <w:rsid w:val="009A2A10"/>
    <w:rsid w:val="009A52D0"/>
    <w:rsid w:val="009A6FF8"/>
    <w:rsid w:val="009C0AC5"/>
    <w:rsid w:val="009F2F7C"/>
    <w:rsid w:val="00A03641"/>
    <w:rsid w:val="00A06AD3"/>
    <w:rsid w:val="00A10C95"/>
    <w:rsid w:val="00A120BD"/>
    <w:rsid w:val="00A167D3"/>
    <w:rsid w:val="00A256C6"/>
    <w:rsid w:val="00A2581E"/>
    <w:rsid w:val="00A25DAD"/>
    <w:rsid w:val="00A421C4"/>
    <w:rsid w:val="00A42CB3"/>
    <w:rsid w:val="00A45E6E"/>
    <w:rsid w:val="00A5574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1CC6"/>
    <w:rsid w:val="00AF48EE"/>
    <w:rsid w:val="00AF7114"/>
    <w:rsid w:val="00B01B02"/>
    <w:rsid w:val="00B022B6"/>
    <w:rsid w:val="00B07851"/>
    <w:rsid w:val="00B16019"/>
    <w:rsid w:val="00B1738F"/>
    <w:rsid w:val="00B229CD"/>
    <w:rsid w:val="00B23F8D"/>
    <w:rsid w:val="00B24397"/>
    <w:rsid w:val="00B326AC"/>
    <w:rsid w:val="00B34DB0"/>
    <w:rsid w:val="00B46EC9"/>
    <w:rsid w:val="00B46F4F"/>
    <w:rsid w:val="00B46F58"/>
    <w:rsid w:val="00B52400"/>
    <w:rsid w:val="00B53939"/>
    <w:rsid w:val="00B63C37"/>
    <w:rsid w:val="00B64A55"/>
    <w:rsid w:val="00B652C4"/>
    <w:rsid w:val="00B67156"/>
    <w:rsid w:val="00B77253"/>
    <w:rsid w:val="00B8004D"/>
    <w:rsid w:val="00B86519"/>
    <w:rsid w:val="00B87677"/>
    <w:rsid w:val="00B90006"/>
    <w:rsid w:val="00B96893"/>
    <w:rsid w:val="00BA247F"/>
    <w:rsid w:val="00BA59EB"/>
    <w:rsid w:val="00BB30B3"/>
    <w:rsid w:val="00BB47DC"/>
    <w:rsid w:val="00BB7237"/>
    <w:rsid w:val="00BC0453"/>
    <w:rsid w:val="00BC12C2"/>
    <w:rsid w:val="00BC2F8E"/>
    <w:rsid w:val="00BC44A3"/>
    <w:rsid w:val="00BC7648"/>
    <w:rsid w:val="00BC7894"/>
    <w:rsid w:val="00BC7E3B"/>
    <w:rsid w:val="00BD2AE0"/>
    <w:rsid w:val="00BF210F"/>
    <w:rsid w:val="00BF7B27"/>
    <w:rsid w:val="00C036AC"/>
    <w:rsid w:val="00C145A9"/>
    <w:rsid w:val="00C15D58"/>
    <w:rsid w:val="00C22F7F"/>
    <w:rsid w:val="00C327F1"/>
    <w:rsid w:val="00C34426"/>
    <w:rsid w:val="00C35004"/>
    <w:rsid w:val="00C35C77"/>
    <w:rsid w:val="00C36169"/>
    <w:rsid w:val="00C4642F"/>
    <w:rsid w:val="00C527DD"/>
    <w:rsid w:val="00C6752B"/>
    <w:rsid w:val="00C71496"/>
    <w:rsid w:val="00C71E43"/>
    <w:rsid w:val="00C75830"/>
    <w:rsid w:val="00C967A1"/>
    <w:rsid w:val="00CA0AE4"/>
    <w:rsid w:val="00CB3011"/>
    <w:rsid w:val="00CB3359"/>
    <w:rsid w:val="00CB41B4"/>
    <w:rsid w:val="00CB6FC1"/>
    <w:rsid w:val="00CC035F"/>
    <w:rsid w:val="00CE47ED"/>
    <w:rsid w:val="00CF0714"/>
    <w:rsid w:val="00CF0ACC"/>
    <w:rsid w:val="00CF0C84"/>
    <w:rsid w:val="00CF2663"/>
    <w:rsid w:val="00CF3752"/>
    <w:rsid w:val="00CF3C8B"/>
    <w:rsid w:val="00CF658F"/>
    <w:rsid w:val="00CF708A"/>
    <w:rsid w:val="00D0192F"/>
    <w:rsid w:val="00D03FC3"/>
    <w:rsid w:val="00D04283"/>
    <w:rsid w:val="00D23639"/>
    <w:rsid w:val="00D3155F"/>
    <w:rsid w:val="00D31E6D"/>
    <w:rsid w:val="00D35E67"/>
    <w:rsid w:val="00D35EF3"/>
    <w:rsid w:val="00D41FAB"/>
    <w:rsid w:val="00D4790F"/>
    <w:rsid w:val="00D50645"/>
    <w:rsid w:val="00D5246E"/>
    <w:rsid w:val="00D71044"/>
    <w:rsid w:val="00D734FF"/>
    <w:rsid w:val="00D7429E"/>
    <w:rsid w:val="00D75878"/>
    <w:rsid w:val="00D923F1"/>
    <w:rsid w:val="00D92C2E"/>
    <w:rsid w:val="00D97610"/>
    <w:rsid w:val="00DA5A1D"/>
    <w:rsid w:val="00DA6AAC"/>
    <w:rsid w:val="00DB1EDF"/>
    <w:rsid w:val="00DB4117"/>
    <w:rsid w:val="00DB53EB"/>
    <w:rsid w:val="00DB7980"/>
    <w:rsid w:val="00DC1D90"/>
    <w:rsid w:val="00DC3021"/>
    <w:rsid w:val="00DC42E7"/>
    <w:rsid w:val="00DC4C06"/>
    <w:rsid w:val="00DD29FD"/>
    <w:rsid w:val="00DE2FBA"/>
    <w:rsid w:val="00DE6FAE"/>
    <w:rsid w:val="00DF1300"/>
    <w:rsid w:val="00DF3233"/>
    <w:rsid w:val="00E04B2E"/>
    <w:rsid w:val="00E173FD"/>
    <w:rsid w:val="00E2662F"/>
    <w:rsid w:val="00E337AC"/>
    <w:rsid w:val="00E33D1B"/>
    <w:rsid w:val="00E37BE6"/>
    <w:rsid w:val="00E40077"/>
    <w:rsid w:val="00E4202F"/>
    <w:rsid w:val="00E43229"/>
    <w:rsid w:val="00E547E8"/>
    <w:rsid w:val="00E56B9E"/>
    <w:rsid w:val="00E60B51"/>
    <w:rsid w:val="00E63277"/>
    <w:rsid w:val="00E747B9"/>
    <w:rsid w:val="00E7495F"/>
    <w:rsid w:val="00E74C7D"/>
    <w:rsid w:val="00E7546B"/>
    <w:rsid w:val="00E814DF"/>
    <w:rsid w:val="00E81654"/>
    <w:rsid w:val="00E862A3"/>
    <w:rsid w:val="00E9786A"/>
    <w:rsid w:val="00EB42EB"/>
    <w:rsid w:val="00EC1139"/>
    <w:rsid w:val="00EC5056"/>
    <w:rsid w:val="00ED4238"/>
    <w:rsid w:val="00EE5443"/>
    <w:rsid w:val="00F10206"/>
    <w:rsid w:val="00F11750"/>
    <w:rsid w:val="00F22445"/>
    <w:rsid w:val="00F305AC"/>
    <w:rsid w:val="00F32211"/>
    <w:rsid w:val="00F34170"/>
    <w:rsid w:val="00F35EE4"/>
    <w:rsid w:val="00F51EF6"/>
    <w:rsid w:val="00F537D3"/>
    <w:rsid w:val="00F53BE2"/>
    <w:rsid w:val="00F55583"/>
    <w:rsid w:val="00F613A3"/>
    <w:rsid w:val="00F61BA1"/>
    <w:rsid w:val="00F6683B"/>
    <w:rsid w:val="00F741CD"/>
    <w:rsid w:val="00F81EAE"/>
    <w:rsid w:val="00F82FAC"/>
    <w:rsid w:val="00F830FD"/>
    <w:rsid w:val="00F91149"/>
    <w:rsid w:val="00F91655"/>
    <w:rsid w:val="00F95832"/>
    <w:rsid w:val="00FA265D"/>
    <w:rsid w:val="00FA7CB9"/>
    <w:rsid w:val="00FB402C"/>
    <w:rsid w:val="00FD1A65"/>
    <w:rsid w:val="00FD224F"/>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9471">
      <w:bodyDiv w:val="1"/>
      <w:marLeft w:val="0"/>
      <w:marRight w:val="0"/>
      <w:marTop w:val="0"/>
      <w:marBottom w:val="0"/>
      <w:divBdr>
        <w:top w:val="none" w:sz="0" w:space="0" w:color="auto"/>
        <w:left w:val="none" w:sz="0" w:space="0" w:color="auto"/>
        <w:bottom w:val="none" w:sz="0" w:space="0" w:color="auto"/>
        <w:right w:val="none" w:sz="0" w:space="0" w:color="auto"/>
      </w:divBdr>
    </w:div>
    <w:div w:id="64839961">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02981533">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99086909">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774709653">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986737316">
      <w:bodyDiv w:val="1"/>
      <w:marLeft w:val="0"/>
      <w:marRight w:val="0"/>
      <w:marTop w:val="0"/>
      <w:marBottom w:val="0"/>
      <w:divBdr>
        <w:top w:val="none" w:sz="0" w:space="0" w:color="auto"/>
        <w:left w:val="none" w:sz="0" w:space="0" w:color="auto"/>
        <w:bottom w:val="none" w:sz="0" w:space="0" w:color="auto"/>
        <w:right w:val="none" w:sz="0" w:space="0" w:color="auto"/>
      </w:divBdr>
    </w:div>
    <w:div w:id="1120104236">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322392580">
      <w:bodyDiv w:val="1"/>
      <w:marLeft w:val="0"/>
      <w:marRight w:val="0"/>
      <w:marTop w:val="0"/>
      <w:marBottom w:val="0"/>
      <w:divBdr>
        <w:top w:val="none" w:sz="0" w:space="0" w:color="auto"/>
        <w:left w:val="none" w:sz="0" w:space="0" w:color="auto"/>
        <w:bottom w:val="none" w:sz="0" w:space="0" w:color="auto"/>
        <w:right w:val="none" w:sz="0" w:space="0" w:color="auto"/>
      </w:divBdr>
    </w:div>
    <w:div w:id="139816847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659187441">
      <w:bodyDiv w:val="1"/>
      <w:marLeft w:val="0"/>
      <w:marRight w:val="0"/>
      <w:marTop w:val="0"/>
      <w:marBottom w:val="0"/>
      <w:divBdr>
        <w:top w:val="none" w:sz="0" w:space="0" w:color="auto"/>
        <w:left w:val="none" w:sz="0" w:space="0" w:color="auto"/>
        <w:bottom w:val="none" w:sz="0" w:space="0" w:color="auto"/>
        <w:right w:val="none" w:sz="0" w:space="0" w:color="auto"/>
      </w:divBdr>
    </w:div>
    <w:div w:id="1904634731">
      <w:bodyDiv w:val="1"/>
      <w:marLeft w:val="0"/>
      <w:marRight w:val="0"/>
      <w:marTop w:val="0"/>
      <w:marBottom w:val="0"/>
      <w:divBdr>
        <w:top w:val="none" w:sz="0" w:space="0" w:color="auto"/>
        <w:left w:val="none" w:sz="0" w:space="0" w:color="auto"/>
        <w:bottom w:val="none" w:sz="0" w:space="0" w:color="auto"/>
        <w:right w:val="none" w:sz="0" w:space="0" w:color="auto"/>
      </w:divBdr>
    </w:div>
    <w:div w:id="1918857685">
      <w:bodyDiv w:val="1"/>
      <w:marLeft w:val="0"/>
      <w:marRight w:val="0"/>
      <w:marTop w:val="0"/>
      <w:marBottom w:val="0"/>
      <w:divBdr>
        <w:top w:val="none" w:sz="0" w:space="0" w:color="auto"/>
        <w:left w:val="none" w:sz="0" w:space="0" w:color="auto"/>
        <w:bottom w:val="none" w:sz="0" w:space="0" w:color="auto"/>
        <w:right w:val="none" w:sz="0" w:space="0" w:color="auto"/>
      </w:divBdr>
    </w:div>
    <w:div w:id="1930307744">
      <w:bodyDiv w:val="1"/>
      <w:marLeft w:val="0"/>
      <w:marRight w:val="0"/>
      <w:marTop w:val="0"/>
      <w:marBottom w:val="0"/>
      <w:divBdr>
        <w:top w:val="none" w:sz="0" w:space="0" w:color="auto"/>
        <w:left w:val="none" w:sz="0" w:space="0" w:color="auto"/>
        <w:bottom w:val="none" w:sz="0" w:space="0" w:color="auto"/>
        <w:right w:val="none" w:sz="0" w:space="0" w:color="auto"/>
      </w:divBdr>
    </w:div>
    <w:div w:id="1958487537">
      <w:bodyDiv w:val="1"/>
      <w:marLeft w:val="0"/>
      <w:marRight w:val="0"/>
      <w:marTop w:val="0"/>
      <w:marBottom w:val="0"/>
      <w:divBdr>
        <w:top w:val="none" w:sz="0" w:space="0" w:color="auto"/>
        <w:left w:val="none" w:sz="0" w:space="0" w:color="auto"/>
        <w:bottom w:val="none" w:sz="0" w:space="0" w:color="auto"/>
        <w:right w:val="none" w:sz="0" w:space="0" w:color="auto"/>
      </w:divBdr>
    </w:div>
    <w:div w:id="1962107960">
      <w:bodyDiv w:val="1"/>
      <w:marLeft w:val="0"/>
      <w:marRight w:val="0"/>
      <w:marTop w:val="0"/>
      <w:marBottom w:val="0"/>
      <w:divBdr>
        <w:top w:val="none" w:sz="0" w:space="0" w:color="auto"/>
        <w:left w:val="none" w:sz="0" w:space="0" w:color="auto"/>
        <w:bottom w:val="none" w:sz="0" w:space="0" w:color="auto"/>
        <w:right w:val="none" w:sz="0" w:space="0" w:color="auto"/>
      </w:divBdr>
    </w:div>
    <w:div w:id="2009286674">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Roberto Carrasco Venegas</cp:lastModifiedBy>
  <cp:revision>37</cp:revision>
  <dcterms:created xsi:type="dcterms:W3CDTF">2024-03-06T13:25:00Z</dcterms:created>
  <dcterms:modified xsi:type="dcterms:W3CDTF">2024-08-14T16:30:00Z</dcterms:modified>
</cp:coreProperties>
</file>