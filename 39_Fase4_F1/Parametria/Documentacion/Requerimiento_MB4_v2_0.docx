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F011D5A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7429E">
        <w:rPr>
          <w:rFonts w:ascii="Times New Roman" w:hAnsi="Times New Roman" w:cs="Times New Roman"/>
          <w:b/>
          <w:sz w:val="72"/>
          <w:szCs w:val="72"/>
        </w:rPr>
        <w:t xml:space="preserve">MB4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D7429E" w:rsidRPr="00D7429E">
        <w:rPr>
          <w:rFonts w:ascii="Times New Roman" w:hAnsi="Times New Roman" w:cs="Times New Roman"/>
          <w:b/>
          <w:sz w:val="72"/>
          <w:szCs w:val="72"/>
        </w:rPr>
        <w:t>721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D7429E" w:rsidRPr="00D7429E">
        <w:rPr>
          <w:rFonts w:ascii="Times New Roman" w:hAnsi="Times New Roman" w:cs="Times New Roman"/>
          <w:b/>
          <w:sz w:val="72"/>
          <w:szCs w:val="72"/>
        </w:rPr>
        <w:t>Balance consolidado local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396D24">
        <w:trPr>
          <w:trHeight w:val="576"/>
        </w:trPr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2D6F3CC" w:rsidR="00DA6AAC" w:rsidRPr="00230F5A" w:rsidRDefault="00B00EB8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MB4</w:t>
            </w:r>
          </w:p>
        </w:tc>
        <w:tc>
          <w:tcPr>
            <w:tcW w:w="1342" w:type="dxa"/>
          </w:tcPr>
          <w:p w14:paraId="22F848E4" w14:textId="2EB56EA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00EB8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49B80BB" w:rsidR="00DA6AAC" w:rsidRPr="00230F5A" w:rsidRDefault="00B00EB8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96D24" w:rsidRPr="00230F5A" w14:paraId="5339FC0E" w14:textId="7AB2D237" w:rsidTr="000506C0">
        <w:tc>
          <w:tcPr>
            <w:tcW w:w="1256" w:type="dxa"/>
          </w:tcPr>
          <w:p w14:paraId="3DF7E2D2" w14:textId="72234EAD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MB4</w:t>
            </w:r>
          </w:p>
        </w:tc>
        <w:tc>
          <w:tcPr>
            <w:tcW w:w="1342" w:type="dxa"/>
          </w:tcPr>
          <w:p w14:paraId="69C55B7E" w14:textId="26300666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F3C20A5" w14:textId="77777777" w:rsidR="00396D24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0BD1F53" w14:textId="77777777" w:rsidR="00396D24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26794A2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0B627532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21A6BF0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396D24" w:rsidRPr="00230F5A" w14:paraId="251EA50D" w14:textId="22DD7FE9" w:rsidTr="000506C0">
        <w:tc>
          <w:tcPr>
            <w:tcW w:w="1256" w:type="dxa"/>
          </w:tcPr>
          <w:p w14:paraId="7287933A" w14:textId="2774A3A0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96D24" w:rsidRPr="00230F5A" w14:paraId="38B70AFE" w14:textId="34FEEE1D" w:rsidTr="000506C0">
        <w:tc>
          <w:tcPr>
            <w:tcW w:w="1256" w:type="dxa"/>
          </w:tcPr>
          <w:p w14:paraId="23AEB014" w14:textId="5799241D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96D24" w:rsidRPr="00230F5A" w14:paraId="4B606B6E" w14:textId="62885254" w:rsidTr="000506C0">
        <w:tc>
          <w:tcPr>
            <w:tcW w:w="1256" w:type="dxa"/>
          </w:tcPr>
          <w:p w14:paraId="612D72B6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96D24" w:rsidRPr="00230F5A" w14:paraId="2EA7A1DB" w14:textId="6C6D457E" w:rsidTr="000506C0">
        <w:tc>
          <w:tcPr>
            <w:tcW w:w="1256" w:type="dxa"/>
          </w:tcPr>
          <w:p w14:paraId="4D062B49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96D24" w:rsidRPr="00230F5A" w14:paraId="4EBD62EB" w14:textId="7659FBA3" w:rsidTr="000506C0">
        <w:tc>
          <w:tcPr>
            <w:tcW w:w="1256" w:type="dxa"/>
          </w:tcPr>
          <w:p w14:paraId="6FF918B3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96D24" w:rsidRPr="00230F5A" w:rsidRDefault="00396D24" w:rsidP="00396D2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433484A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D7429E">
              <w:rPr>
                <w:rFonts w:ascii="Times New Roman" w:hAnsi="Times New Roman" w:cs="Times New Roman"/>
              </w:rPr>
              <w:t>71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02C162A4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7429E">
        <w:rPr>
          <w:rFonts w:ascii="Times New Roman" w:hAnsi="Times New Roman" w:cs="Times New Roman"/>
        </w:rPr>
        <w:t>84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5CC4A260" w14:textId="77777777" w:rsidR="00D7429E" w:rsidRDefault="00D7429E" w:rsidP="00D7429E">
      <w:pPr>
        <w:spacing w:before="1" w:after="60"/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tbl>
      <w:tblPr>
        <w:tblStyle w:val="TableNormal"/>
        <w:tblW w:w="97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D7429E" w14:paraId="580E675B" w14:textId="77777777" w:rsidTr="00D7429E">
        <w:trPr>
          <w:trHeight w:val="242"/>
        </w:trPr>
        <w:tc>
          <w:tcPr>
            <w:tcW w:w="1414" w:type="dxa"/>
          </w:tcPr>
          <w:p w14:paraId="7E961D14" w14:textId="77777777" w:rsidR="00D7429E" w:rsidRDefault="00D7429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FE69128" w14:textId="77777777" w:rsidR="00D7429E" w:rsidRDefault="00D7429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B5BA657" w14:textId="77777777" w:rsidR="00D7429E" w:rsidRDefault="00D7429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</w:t>
            </w:r>
            <w:proofErr w:type="spellEnd"/>
          </w:p>
        </w:tc>
        <w:tc>
          <w:tcPr>
            <w:tcW w:w="2549" w:type="dxa"/>
          </w:tcPr>
          <w:p w14:paraId="76092647" w14:textId="77777777" w:rsidR="00D7429E" w:rsidRDefault="00D7429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D7429E" w14:paraId="16AC8833" w14:textId="77777777" w:rsidTr="00D7429E">
        <w:trPr>
          <w:trHeight w:val="244"/>
        </w:trPr>
        <w:tc>
          <w:tcPr>
            <w:tcW w:w="1414" w:type="dxa"/>
          </w:tcPr>
          <w:p w14:paraId="3B9FE7C0" w14:textId="77777777" w:rsidR="00D7429E" w:rsidRDefault="00D7429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08A747D" w14:textId="77777777" w:rsidR="00D7429E" w:rsidRDefault="00D7429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A39AAD" w14:textId="77777777" w:rsidR="00D7429E" w:rsidRDefault="00D7429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5171D2B0" w14:textId="77777777" w:rsidR="00D7429E" w:rsidRDefault="00D7429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7429E" w14:paraId="53AB83B7" w14:textId="77777777" w:rsidTr="00D7429E">
        <w:trPr>
          <w:trHeight w:val="241"/>
        </w:trPr>
        <w:tc>
          <w:tcPr>
            <w:tcW w:w="1414" w:type="dxa"/>
          </w:tcPr>
          <w:p w14:paraId="73F1D355" w14:textId="77777777" w:rsidR="00D7429E" w:rsidRDefault="00D7429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F4556AC" w14:textId="77777777" w:rsidR="00D7429E" w:rsidRDefault="00D7429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1AC273" w14:textId="77777777" w:rsidR="00D7429E" w:rsidRPr="00396D24" w:rsidRDefault="00D7429E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396D24">
              <w:rPr>
                <w:sz w:val="20"/>
                <w:lang w:val="es-CL"/>
              </w:rPr>
              <w:t>Monto</w:t>
            </w:r>
            <w:r w:rsidRPr="00396D24">
              <w:rPr>
                <w:spacing w:val="-5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moneda</w:t>
            </w:r>
            <w:r w:rsidRPr="00396D24">
              <w:rPr>
                <w:spacing w:val="-1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chilena</w:t>
            </w:r>
            <w:r w:rsidRPr="00396D24">
              <w:rPr>
                <w:spacing w:val="-2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no</w:t>
            </w:r>
            <w:r w:rsidRPr="00396D24">
              <w:rPr>
                <w:spacing w:val="-5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reajustable</w:t>
            </w:r>
          </w:p>
        </w:tc>
        <w:tc>
          <w:tcPr>
            <w:tcW w:w="2549" w:type="dxa"/>
          </w:tcPr>
          <w:p w14:paraId="17A297F0" w14:textId="77777777" w:rsidR="00D7429E" w:rsidRDefault="00D7429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7429E" w14:paraId="60BF40B6" w14:textId="77777777" w:rsidTr="00D7429E">
        <w:trPr>
          <w:trHeight w:val="242"/>
        </w:trPr>
        <w:tc>
          <w:tcPr>
            <w:tcW w:w="1414" w:type="dxa"/>
          </w:tcPr>
          <w:p w14:paraId="75E8DFCA" w14:textId="77777777" w:rsidR="00D7429E" w:rsidRDefault="00D7429E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1DE4033" w14:textId="77777777" w:rsidR="00D7429E" w:rsidRDefault="00D7429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5182B9" w14:textId="77777777" w:rsidR="00D7429E" w:rsidRPr="00396D24" w:rsidRDefault="00D7429E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396D24">
              <w:rPr>
                <w:sz w:val="20"/>
                <w:lang w:val="es-CL"/>
              </w:rPr>
              <w:t>Monto</w:t>
            </w:r>
            <w:r w:rsidRPr="00396D24">
              <w:rPr>
                <w:spacing w:val="-4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moneda</w:t>
            </w:r>
            <w:r w:rsidRPr="00396D24">
              <w:rPr>
                <w:spacing w:val="1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reajustable</w:t>
            </w:r>
            <w:r w:rsidRPr="00396D24">
              <w:rPr>
                <w:spacing w:val="-4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por</w:t>
            </w:r>
            <w:r w:rsidRPr="00396D24">
              <w:rPr>
                <w:spacing w:val="-3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factores</w:t>
            </w:r>
            <w:r w:rsidRPr="00396D24">
              <w:rPr>
                <w:spacing w:val="-4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de</w:t>
            </w:r>
            <w:r w:rsidRPr="00396D24">
              <w:rPr>
                <w:spacing w:val="-3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IPC</w:t>
            </w:r>
          </w:p>
        </w:tc>
        <w:tc>
          <w:tcPr>
            <w:tcW w:w="2549" w:type="dxa"/>
          </w:tcPr>
          <w:p w14:paraId="4010D4C4" w14:textId="77777777" w:rsidR="00D7429E" w:rsidRDefault="00D7429E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7429E" w14:paraId="03485A9C" w14:textId="77777777" w:rsidTr="00D7429E">
        <w:trPr>
          <w:trHeight w:val="244"/>
        </w:trPr>
        <w:tc>
          <w:tcPr>
            <w:tcW w:w="1414" w:type="dxa"/>
          </w:tcPr>
          <w:p w14:paraId="24227A55" w14:textId="77777777" w:rsidR="00D7429E" w:rsidRDefault="00D7429E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9BBDE27" w14:textId="77777777" w:rsidR="00D7429E" w:rsidRDefault="00D7429E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7465EC1" w14:textId="77777777" w:rsidR="00D7429E" w:rsidRPr="00396D24" w:rsidRDefault="00D7429E" w:rsidP="00D47C67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396D24">
              <w:rPr>
                <w:sz w:val="20"/>
                <w:lang w:val="es-CL"/>
              </w:rPr>
              <w:t>Monto</w:t>
            </w:r>
            <w:r w:rsidRPr="00396D24">
              <w:rPr>
                <w:spacing w:val="-4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moneda reajustable</w:t>
            </w:r>
            <w:r w:rsidRPr="00396D24">
              <w:rPr>
                <w:spacing w:val="-3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por</w:t>
            </w:r>
            <w:r w:rsidRPr="00396D24">
              <w:rPr>
                <w:spacing w:val="-4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tipos</w:t>
            </w:r>
            <w:r w:rsidRPr="00396D24">
              <w:rPr>
                <w:spacing w:val="-4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de</w:t>
            </w:r>
            <w:r w:rsidRPr="00396D24">
              <w:rPr>
                <w:spacing w:val="-3"/>
                <w:sz w:val="20"/>
                <w:lang w:val="es-CL"/>
              </w:rPr>
              <w:t xml:space="preserve"> </w:t>
            </w:r>
            <w:r w:rsidRPr="00396D24">
              <w:rPr>
                <w:sz w:val="20"/>
                <w:lang w:val="es-CL"/>
              </w:rPr>
              <w:t>cambio</w:t>
            </w:r>
          </w:p>
        </w:tc>
        <w:tc>
          <w:tcPr>
            <w:tcW w:w="2549" w:type="dxa"/>
          </w:tcPr>
          <w:p w14:paraId="01ADCAC3" w14:textId="77777777" w:rsidR="00D7429E" w:rsidRDefault="00D7429E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7429E" w14:paraId="4199A647" w14:textId="77777777" w:rsidTr="00D7429E">
        <w:trPr>
          <w:trHeight w:val="244"/>
        </w:trPr>
        <w:tc>
          <w:tcPr>
            <w:tcW w:w="1414" w:type="dxa"/>
          </w:tcPr>
          <w:p w14:paraId="09C8B5E5" w14:textId="77777777" w:rsidR="00D7429E" w:rsidRDefault="00D7429E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3F6C489" w14:textId="77777777" w:rsidR="00D7429E" w:rsidRDefault="00D7429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DEB6BF" w14:textId="77777777" w:rsidR="00D7429E" w:rsidRDefault="00D7429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moneda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extranjera</w:t>
            </w:r>
            <w:proofErr w:type="spellEnd"/>
          </w:p>
        </w:tc>
        <w:tc>
          <w:tcPr>
            <w:tcW w:w="2549" w:type="dxa"/>
          </w:tcPr>
          <w:p w14:paraId="67159247" w14:textId="77777777" w:rsidR="00D7429E" w:rsidRDefault="00D7429E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3E8CCEA1" w14:textId="77777777" w:rsidR="00D7429E" w:rsidRDefault="00D7429E" w:rsidP="00D7429E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84</w:t>
      </w:r>
      <w:r>
        <w:rPr>
          <w:spacing w:val="-1"/>
        </w:rPr>
        <w:t xml:space="preserve"> </w:t>
      </w:r>
      <w:r>
        <w:t>Bytes</w:t>
      </w:r>
    </w:p>
    <w:p w14:paraId="110FEECD" w14:textId="5E32C536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C209A7" w14:paraId="3305F00A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2A10BD0A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ED1E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7305727C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C209A7" w14:paraId="48F19EB0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62E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3E53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C209A7" w14:paraId="2C3AE309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9E23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0A7C9B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229E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4BFF36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08A7F1B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C209A7" w14:paraId="755AD4FC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AE5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4019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4342D10E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209A7" w14:paraId="6AB6059F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ABA7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F2EB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C209A7" w14:paraId="77EEDFD6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A650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2713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C209A7" w14:paraId="530C85BB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1014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8225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C209A7" w14:paraId="158DC2DE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2AEE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B7B1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C209A7" w14:paraId="373D21AF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6FA6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2B91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C209A7" w14:paraId="4F77CCEB" w14:textId="77777777" w:rsidTr="000617E1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FF68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0189" w14:textId="77777777" w:rsidR="00C209A7" w:rsidRDefault="00C209A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AC37BEB" w14:textId="77777777" w:rsidR="00FE18DC" w:rsidRDefault="00FE18DC" w:rsidP="00FE18D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75CEE6" w14:textId="77777777" w:rsidR="00FE18DC" w:rsidRDefault="00FE18DC" w:rsidP="00FE18D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A8F1005" w14:textId="3EC43F82" w:rsidR="00FE18DC" w:rsidRPr="00170411" w:rsidRDefault="00FE18DC" w:rsidP="00FE18DC">
      <w:pPr>
        <w:pStyle w:val="Ttulo2"/>
        <w:numPr>
          <w:ilvl w:val="1"/>
          <w:numId w:val="49"/>
        </w:numPr>
        <w:ind w:left="792"/>
      </w:pPr>
      <w:r>
        <w:t>Validaciones variables asociadas al documento MB4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D6647B6" w14:textId="77777777" w:rsidR="00FE18DC" w:rsidRPr="00230F5A" w:rsidRDefault="00FE18DC" w:rsidP="00FE18DC">
      <w:pPr>
        <w:pStyle w:val="Ttulo2"/>
        <w:numPr>
          <w:ilvl w:val="0"/>
          <w:numId w:val="0"/>
        </w:numPr>
        <w:ind w:left="354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E18DC" w14:paraId="321C7897" w14:textId="77777777" w:rsidTr="00697DFE">
        <w:tc>
          <w:tcPr>
            <w:tcW w:w="595" w:type="dxa"/>
          </w:tcPr>
          <w:p w14:paraId="57D9FE49" w14:textId="77777777" w:rsidR="00FE18DC" w:rsidRPr="00144761" w:rsidRDefault="00FE18DC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B297FE6" w14:textId="1440366F" w:rsidR="00FE18DC" w:rsidRPr="00144761" w:rsidRDefault="00FE18DC" w:rsidP="00315033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 w:rsidR="003150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2,3,4,5 y 6 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debe</w:t>
            </w:r>
            <w:r w:rsidR="003150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ser numérico, en caso contrario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tr w:rsidR="00FE18DC" w:rsidRPr="00B537DA" w14:paraId="5DE15ED1" w14:textId="77777777" w:rsidTr="00697DFE">
        <w:tc>
          <w:tcPr>
            <w:tcW w:w="595" w:type="dxa"/>
          </w:tcPr>
          <w:p w14:paraId="094B1133" w14:textId="77777777" w:rsidR="00FE18DC" w:rsidRPr="00144761" w:rsidRDefault="00FE18DC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FDF8AED" w14:textId="77777777" w:rsidR="00FE18DC" w:rsidRPr="00144761" w:rsidRDefault="00FE18DC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144761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FE18DC" w:rsidRPr="00B537DA" w14:paraId="5895C1AA" w14:textId="77777777" w:rsidTr="00697DFE">
        <w:tc>
          <w:tcPr>
            <w:tcW w:w="595" w:type="dxa"/>
          </w:tcPr>
          <w:p w14:paraId="29FF6506" w14:textId="77777777" w:rsidR="00FE18DC" w:rsidRPr="00144761" w:rsidRDefault="00FE18DC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45D35CA3" w14:textId="6D27C211" w:rsidR="00FE18DC" w:rsidRPr="00144761" w:rsidRDefault="00FE18DC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 w:rsidR="003150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2,3,4,5 y 6 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tenga valores </w:t>
            </w:r>
            <w:r w:rsidR="003150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+ o – en el último carácter de cada campo,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 caso contrario error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75)</w:t>
            </w:r>
          </w:p>
        </w:tc>
      </w:tr>
    </w:tbl>
    <w:p w14:paraId="0433788B" w14:textId="77777777" w:rsidR="00FE18DC" w:rsidRPr="006B092D" w:rsidRDefault="00FE18DC" w:rsidP="00FE18DC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A4218C" w14:textId="77777777" w:rsidR="00FE18DC" w:rsidRDefault="00FE18DC" w:rsidP="00FE18D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5167CED" w14:textId="77777777" w:rsidR="00FE18DC" w:rsidRDefault="00FE18DC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lastRenderedPageBreak/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C3ABD12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-29.75pt;margin-top:-12.1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1</w:t>
                  </w:r>
                  <w:r w:rsidRPr="00A571E4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y</w:t>
                  </w:r>
                  <w:r w:rsidRPr="00A571E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A571E4">
                    <w:rPr>
                      <w:rFonts w:ascii="Arial MT" w:hAnsi="Arial MT"/>
                      <w:sz w:val="20"/>
                    </w:rPr>
                    <w:t>30</w:t>
                  </w:r>
                  <w:r w:rsidRPr="00A571E4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dígitos,</w:t>
                  </w:r>
                  <w:r w:rsidRPr="00A571E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rellenado</w:t>
                  </w:r>
                  <w:r w:rsidRPr="00A571E4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con el</w:t>
                  </w:r>
                  <w:r w:rsidRPr="00A571E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valor</w:t>
                  </w:r>
                  <w:r w:rsidRPr="00A571E4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A571E4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A571E4" w:rsidRPr="00F45E53" w14:paraId="3C49826D" w14:textId="77777777" w:rsidTr="00A571E4">
        <w:trPr>
          <w:trHeight w:val="268"/>
        </w:trPr>
        <w:tc>
          <w:tcPr>
            <w:tcW w:w="862" w:type="dxa"/>
          </w:tcPr>
          <w:p w14:paraId="4F186F2F" w14:textId="77777777" w:rsidR="00A571E4" w:rsidRPr="00F45E53" w:rsidRDefault="00A571E4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571E4" w:rsidRPr="00F45E53" w:rsidRDefault="00A571E4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571E4" w:rsidRPr="00F45E53" w:rsidRDefault="00A571E4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A571E4" w:rsidRPr="00F45E53" w:rsidRDefault="00A571E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A571E4" w:rsidRPr="00F45E53" w:rsidRDefault="00A571E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A571E4" w:rsidRPr="00F45E53" w14:paraId="3218A4A9" w14:textId="77777777" w:rsidTr="00A571E4">
        <w:trPr>
          <w:trHeight w:val="268"/>
        </w:trPr>
        <w:tc>
          <w:tcPr>
            <w:tcW w:w="862" w:type="dxa"/>
          </w:tcPr>
          <w:p w14:paraId="6B1D5128" w14:textId="77777777" w:rsidR="00A571E4" w:rsidRPr="00F45E53" w:rsidRDefault="00A571E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571E4" w:rsidRPr="00F45E53" w:rsidRDefault="00A571E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571E4" w:rsidRPr="00F45E53" w:rsidRDefault="00A571E4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A571E4" w:rsidRPr="00F45E53" w:rsidRDefault="00A571E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A571E4" w:rsidRPr="00F45E53" w:rsidRDefault="00A571E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571E4" w:rsidRPr="00F45E53" w14:paraId="622814C1" w14:textId="77777777" w:rsidTr="00A571E4">
        <w:trPr>
          <w:trHeight w:val="268"/>
        </w:trPr>
        <w:tc>
          <w:tcPr>
            <w:tcW w:w="862" w:type="dxa"/>
          </w:tcPr>
          <w:p w14:paraId="7671AEB9" w14:textId="77777777" w:rsidR="00A571E4" w:rsidRPr="00F45E53" w:rsidRDefault="00A571E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571E4" w:rsidRPr="00F45E53" w:rsidRDefault="00A571E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03C0520C" w:rsidR="00A571E4" w:rsidRPr="00F45E53" w:rsidRDefault="00A571E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A571E4" w:rsidRPr="00F45E53" w:rsidRDefault="00A571E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A571E4" w:rsidRPr="00F45E53" w:rsidRDefault="00A571E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571E4" w:rsidRPr="00F45E53" w14:paraId="29ABD7A0" w14:textId="77777777" w:rsidTr="00A571E4">
        <w:trPr>
          <w:trHeight w:val="268"/>
        </w:trPr>
        <w:tc>
          <w:tcPr>
            <w:tcW w:w="862" w:type="dxa"/>
          </w:tcPr>
          <w:p w14:paraId="36B1247A" w14:textId="77777777" w:rsidR="00A571E4" w:rsidRPr="00F45E53" w:rsidRDefault="00A571E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571E4" w:rsidRPr="00F45E53" w:rsidRDefault="00A571E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571E4" w:rsidRPr="00F45E53" w:rsidRDefault="00A571E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A571E4" w:rsidRPr="00F45E53" w:rsidRDefault="00A571E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A571E4" w:rsidRPr="00F45E53" w:rsidRDefault="00A571E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571E4" w:rsidRPr="00F45E53" w14:paraId="4A41D4E9" w14:textId="77777777" w:rsidTr="00A571E4">
        <w:trPr>
          <w:trHeight w:val="268"/>
        </w:trPr>
        <w:tc>
          <w:tcPr>
            <w:tcW w:w="862" w:type="dxa"/>
          </w:tcPr>
          <w:p w14:paraId="407BD317" w14:textId="77777777" w:rsidR="00A571E4" w:rsidRPr="00F45E53" w:rsidRDefault="00A571E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571E4" w:rsidRPr="00F45E53" w:rsidRDefault="00A571E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571E4" w:rsidRPr="00F45E53" w:rsidRDefault="00A571E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A571E4" w:rsidRPr="00F45E53" w:rsidRDefault="00A571E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A571E4" w:rsidRPr="00F45E53" w:rsidRDefault="00A571E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571E4" w:rsidRPr="00F45E53" w14:paraId="306FA4E7" w14:textId="77777777" w:rsidTr="00A571E4">
        <w:trPr>
          <w:trHeight w:val="268"/>
        </w:trPr>
        <w:tc>
          <w:tcPr>
            <w:tcW w:w="862" w:type="dxa"/>
          </w:tcPr>
          <w:p w14:paraId="0E8DBBC7" w14:textId="7F4D293D" w:rsidR="00A571E4" w:rsidRPr="00F45E53" w:rsidRDefault="00A571E4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571E4" w:rsidRPr="00F45E53" w:rsidRDefault="00A571E4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47F27BEB" w:rsidR="00A571E4" w:rsidRPr="00F45E53" w:rsidRDefault="00A571E4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63DE3953" w:rsidR="00A571E4" w:rsidRPr="00F45E53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A571E4" w:rsidRPr="00F45E53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571E4" w:rsidRPr="00F45E53" w14:paraId="69A338AE" w14:textId="77777777" w:rsidTr="00A571E4">
        <w:trPr>
          <w:trHeight w:val="268"/>
        </w:trPr>
        <w:tc>
          <w:tcPr>
            <w:tcW w:w="862" w:type="dxa"/>
          </w:tcPr>
          <w:p w14:paraId="60628F2D" w14:textId="4E3409F6" w:rsidR="00A571E4" w:rsidRPr="00F45E53" w:rsidRDefault="00A571E4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A571E4" w:rsidRPr="00F45E53" w:rsidRDefault="00A571E4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368E5383" w:rsidR="00A571E4" w:rsidRPr="00F45E53" w:rsidRDefault="00A571E4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009BDC37" w:rsidR="00A571E4" w:rsidRPr="002033B9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sumar</w:t>
            </w:r>
            <w:r w:rsidR="002033B9" w:rsidRP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o restar </w:t>
            </w:r>
            <w:r w:rsidRP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A571E4" w:rsidRPr="00F45E53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571E4" w:rsidRPr="00F45E53" w14:paraId="7AE00EB8" w14:textId="77777777" w:rsidTr="00A571E4">
        <w:trPr>
          <w:trHeight w:val="268"/>
        </w:trPr>
        <w:tc>
          <w:tcPr>
            <w:tcW w:w="862" w:type="dxa"/>
          </w:tcPr>
          <w:p w14:paraId="70AC5B8A" w14:textId="3D6F057F" w:rsidR="00A571E4" w:rsidRPr="00F45E53" w:rsidRDefault="00A571E4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A571E4" w:rsidRPr="00F45E53" w:rsidRDefault="00A571E4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69E0D95E" w:rsidR="00A571E4" w:rsidRPr="00F45E53" w:rsidRDefault="00A571E4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76485A88" w:rsidR="00A571E4" w:rsidRPr="00A571E4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96D2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MONEDA CHILENA NO REAJUSTABLE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</w:t>
            </w:r>
            <w:r w:rsid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o </w:t>
            </w:r>
            <w:r w:rsidR="002033B9" w:rsidRP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restar</w:t>
            </w:r>
            <w:r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A571E4" w:rsidRPr="00F45E53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571E4" w:rsidRPr="00F45E53" w14:paraId="6C652519" w14:textId="77777777" w:rsidTr="00A571E4">
        <w:trPr>
          <w:trHeight w:val="268"/>
        </w:trPr>
        <w:tc>
          <w:tcPr>
            <w:tcW w:w="862" w:type="dxa"/>
          </w:tcPr>
          <w:p w14:paraId="40B0DD1E" w14:textId="6732BEE3" w:rsidR="00A571E4" w:rsidRPr="00F45E53" w:rsidRDefault="00A571E4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A571E4" w:rsidRPr="00F45E53" w:rsidRDefault="00A571E4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07BE998F" w:rsidR="00A571E4" w:rsidRPr="00F45E53" w:rsidRDefault="00A571E4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FBABBB4" w:rsidR="00A571E4" w:rsidRPr="00A571E4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96D2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MONEDA REAJUSTABLE POR FACTORES DE IPC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sumar </w:t>
            </w:r>
            <w:r w:rsid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o </w:t>
            </w:r>
            <w:r w:rsidR="002033B9" w:rsidRP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restar</w:t>
            </w:r>
            <w:r w:rsidR="002033B9"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251341B8" w:rsidR="00A571E4" w:rsidRPr="00F45E53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571E4" w:rsidRPr="00F45E53" w14:paraId="07E8E41E" w14:textId="77777777" w:rsidTr="00A571E4">
        <w:trPr>
          <w:trHeight w:val="268"/>
        </w:trPr>
        <w:tc>
          <w:tcPr>
            <w:tcW w:w="862" w:type="dxa"/>
          </w:tcPr>
          <w:p w14:paraId="42A731B1" w14:textId="2223A6DF" w:rsidR="00A571E4" w:rsidRDefault="00A571E4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2A214E" w14:textId="1CD6C0A6" w:rsidR="00A571E4" w:rsidRPr="00F45E53" w:rsidRDefault="00A571E4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C6430" w14:textId="0EC896A0" w:rsidR="00A571E4" w:rsidRDefault="00A571E4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C376A" w14:textId="366DEBFD" w:rsidR="00A571E4" w:rsidRPr="00A571E4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96D2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MONEDA REAJUSTABLE POR TIPO DE CAMBIO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</w:t>
            </w:r>
            <w:r w:rsid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o </w:t>
            </w:r>
            <w:r w:rsidR="002033B9" w:rsidRP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restar</w:t>
            </w:r>
            <w:r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4D6BD44" w14:textId="777F226D" w:rsidR="00A571E4" w:rsidRPr="00B23F8D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571E4" w:rsidRPr="00F45E53" w14:paraId="085C1E72" w14:textId="77777777" w:rsidTr="00A571E4">
        <w:trPr>
          <w:trHeight w:val="268"/>
        </w:trPr>
        <w:tc>
          <w:tcPr>
            <w:tcW w:w="862" w:type="dxa"/>
          </w:tcPr>
          <w:p w14:paraId="5D39CCB0" w14:textId="4DBFFEFE" w:rsidR="00A571E4" w:rsidRPr="00B23F8D" w:rsidRDefault="00A571E4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D6E70E7" w14:textId="75A962C3" w:rsidR="00A571E4" w:rsidRPr="00B23F8D" w:rsidRDefault="00A571E4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1626" w14:textId="40E2530C" w:rsidR="00A571E4" w:rsidRDefault="00A571E4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48D8B" w14:textId="0CB5CC28" w:rsidR="00A571E4" w:rsidRPr="00A571E4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TOTAL MONEDA EXTRANJERA sumar </w:t>
            </w:r>
            <w:r w:rsid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o </w:t>
            </w:r>
            <w:r w:rsidR="002033B9" w:rsidRPr="002033B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restar</w:t>
            </w:r>
            <w:r w:rsidR="002033B9"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A571E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D46C9E3" w14:textId="6358B4E5" w:rsidR="00A571E4" w:rsidRPr="00B23F8D" w:rsidRDefault="00A571E4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571E4" w:rsidRPr="00F45E53" w14:paraId="25816211" w14:textId="77777777" w:rsidTr="00A571E4">
        <w:trPr>
          <w:trHeight w:val="268"/>
        </w:trPr>
        <w:tc>
          <w:tcPr>
            <w:tcW w:w="862" w:type="dxa"/>
          </w:tcPr>
          <w:p w14:paraId="664DDB0C" w14:textId="4749CA88" w:rsidR="00A571E4" w:rsidRDefault="00A571E4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3D95AF6" w14:textId="7E3ED776" w:rsidR="00A571E4" w:rsidRPr="00F45E53" w:rsidRDefault="00A571E4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A571E4" w:rsidRDefault="00A571E4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A571E4" w:rsidRPr="009F2F7C" w:rsidRDefault="00A571E4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A571E4" w:rsidRPr="00F45E53" w:rsidRDefault="00A571E4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084F218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  <w:r w:rsidR="00B23F8D">
              <w:rPr>
                <w:rFonts w:ascii="Times New Roman" w:hAnsi="Times New Roman" w:cs="Times New Roman"/>
                <w:color w:val="4472C4" w:themeColor="accent1"/>
                <w:sz w:val="20"/>
              </w:rPr>
              <w:t>,9</w:t>
            </w:r>
            <w:r w:rsidR="00A571E4">
              <w:rPr>
                <w:rFonts w:ascii="Times New Roman" w:hAnsi="Times New Roman" w:cs="Times New Roman"/>
                <w:color w:val="4472C4" w:themeColor="accent1"/>
                <w:sz w:val="20"/>
              </w:rPr>
              <w:t>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BA932EF" w14:textId="1A3809A4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DB5090E" w14:textId="2F73BC78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7FD03A0C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EE1AD1" w14:paraId="3676ACCC" w14:textId="77777777" w:rsidTr="004118D8">
        <w:tc>
          <w:tcPr>
            <w:tcW w:w="1413" w:type="dxa"/>
          </w:tcPr>
          <w:p w14:paraId="7DDB3BFA" w14:textId="77777777" w:rsidR="00F32211" w:rsidRPr="00EE1AD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EE1AD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3ABF75C1" w:rsidR="00F32211" w:rsidRPr="00EE1AD1" w:rsidRDefault="00D7429E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1AD1">
              <w:rPr>
                <w:rFonts w:ascii="Times New Roman" w:hAnsi="Times New Roman" w:cs="Times New Roman"/>
                <w:b/>
                <w:bCs/>
                <w:color w:val="FF0000"/>
              </w:rPr>
              <w:t>MB4</w:t>
            </w:r>
            <w:r w:rsidR="00F32211" w:rsidRPr="00EE1AD1">
              <w:rPr>
                <w:rFonts w:ascii="Times New Roman" w:hAnsi="Times New Roman" w:cs="Times New Roman"/>
                <w:b/>
                <w:bCs/>
                <w:color w:val="FF0000"/>
              </w:rPr>
              <w:t>####a.XX</w:t>
            </w:r>
            <w:r w:rsidR="00EE1AD1" w:rsidRPr="00EE1AD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EE1AD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17BDFD8F" w:rsidR="00F32211" w:rsidRPr="00EE1AD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EE1AD1"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EE1AD1"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EE1AD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EE1AD1">
              <w:rPr>
                <w:rFonts w:ascii="Times New Roman" w:hAnsi="Times New Roman" w:cs="Times New Roman"/>
              </w:rPr>
              <w:t xml:space="preserve"> </w:t>
            </w: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EE1AD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EE1AD1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EE1AD1">
        <w:t>Archivo Carátula</w:t>
      </w:r>
      <w:bookmarkEnd w:id="15"/>
      <w:r w:rsidRPr="00EE1AD1">
        <w:fldChar w:fldCharType="begin"/>
      </w:r>
      <w:r w:rsidRPr="00EE1AD1">
        <w:instrText xml:space="preserve"> XE "Archivo ”arátula" </w:instrText>
      </w:r>
      <w:r w:rsidRPr="00EE1AD1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EE1AD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EE1AD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6EB511B1" w:rsidR="00F32211" w:rsidRPr="00EE1AD1" w:rsidRDefault="00D7429E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1AD1">
              <w:rPr>
                <w:rFonts w:ascii="Times New Roman" w:hAnsi="Times New Roman" w:cs="Times New Roman"/>
                <w:b/>
                <w:bCs/>
                <w:color w:val="FF0000"/>
              </w:rPr>
              <w:t>MB4</w:t>
            </w:r>
            <w:r w:rsidR="00F32211" w:rsidRPr="00EE1AD1">
              <w:rPr>
                <w:rFonts w:ascii="Times New Roman" w:hAnsi="Times New Roman" w:cs="Times New Roman"/>
                <w:b/>
                <w:bCs/>
                <w:color w:val="FF0000"/>
              </w:rPr>
              <w:t>####c.X</w:t>
            </w:r>
            <w:r w:rsidR="00EE1AD1" w:rsidRPr="00EE1AD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EE1AD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 </w:t>
            </w:r>
            <w:r w:rsidR="00F32211"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39FDB44" w:rsidR="00F32211" w:rsidRPr="00EE1AD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EE1AD1"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EE1AD1"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1A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06ABB160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D742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D7429E" w:rsidRPr="00F45E53" w:rsidRDefault="00D7429E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D7429E" w:rsidRPr="00F45E53" w:rsidRDefault="00D7429E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2248429F" w:rsidR="00D7429E" w:rsidRPr="00F45E53" w:rsidRDefault="00D7429E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561ECC0" w:rsidR="00D7429E" w:rsidRPr="00F45E53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D7429E" w:rsidRPr="00F45E53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7429E" w:rsidRPr="00F45E53" w14:paraId="449A74F0" w14:textId="77777777" w:rsidTr="00D86DC0">
        <w:trPr>
          <w:trHeight w:val="268"/>
        </w:trPr>
        <w:tc>
          <w:tcPr>
            <w:tcW w:w="862" w:type="dxa"/>
          </w:tcPr>
          <w:p w14:paraId="446C1F3A" w14:textId="77777777" w:rsidR="00D7429E" w:rsidRPr="00F45E53" w:rsidRDefault="00D7429E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D7429E" w:rsidRPr="00F45E53" w:rsidRDefault="00D7429E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25612353" w:rsidR="00D7429E" w:rsidRPr="00F45E53" w:rsidRDefault="00D7429E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095" w:type="dxa"/>
          </w:tcPr>
          <w:p w14:paraId="67FA48B0" w14:textId="5D6B8EF3" w:rsidR="00D7429E" w:rsidRPr="00B8004D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</w:t>
            </w:r>
          </w:p>
        </w:tc>
        <w:tc>
          <w:tcPr>
            <w:tcW w:w="851" w:type="dxa"/>
          </w:tcPr>
          <w:p w14:paraId="07C36CDF" w14:textId="69901410" w:rsidR="00D7429E" w:rsidRPr="00F45E53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7429E" w:rsidRPr="00F45E53" w14:paraId="457D6C4A" w14:textId="77777777" w:rsidTr="00D86DC0">
        <w:trPr>
          <w:trHeight w:val="268"/>
        </w:trPr>
        <w:tc>
          <w:tcPr>
            <w:tcW w:w="862" w:type="dxa"/>
          </w:tcPr>
          <w:p w14:paraId="7484FA91" w14:textId="77777777" w:rsidR="00D7429E" w:rsidRPr="00F45E53" w:rsidRDefault="00D7429E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D7429E" w:rsidRPr="00F45E53" w:rsidRDefault="00D7429E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0179AA01" w:rsidR="00D7429E" w:rsidRPr="00F45E53" w:rsidRDefault="00D7429E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MOB</w:t>
            </w:r>
          </w:p>
        </w:tc>
        <w:tc>
          <w:tcPr>
            <w:tcW w:w="6095" w:type="dxa"/>
          </w:tcPr>
          <w:p w14:paraId="76546BB7" w14:textId="25A98BB6" w:rsidR="00D7429E" w:rsidRPr="000506C0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96D2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MONEDA CHILENA NO REAJUSTABLE</w:t>
            </w:r>
          </w:p>
        </w:tc>
        <w:tc>
          <w:tcPr>
            <w:tcW w:w="851" w:type="dxa"/>
          </w:tcPr>
          <w:p w14:paraId="1FB54790" w14:textId="627CD1DA" w:rsidR="00D7429E" w:rsidRPr="00F45E53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7429E" w:rsidRPr="00F45E53" w14:paraId="11B65347" w14:textId="77777777" w:rsidTr="00D86DC0">
        <w:trPr>
          <w:trHeight w:val="268"/>
        </w:trPr>
        <w:tc>
          <w:tcPr>
            <w:tcW w:w="862" w:type="dxa"/>
          </w:tcPr>
          <w:p w14:paraId="77B032DD" w14:textId="77777777" w:rsidR="00D7429E" w:rsidRPr="00F45E53" w:rsidRDefault="00D7429E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D7429E" w:rsidRPr="00F45E53" w:rsidRDefault="00D7429E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5CFB62B1" w:rsidR="00D7429E" w:rsidRPr="00F45E53" w:rsidRDefault="00D7429E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MOC</w:t>
            </w:r>
          </w:p>
        </w:tc>
        <w:tc>
          <w:tcPr>
            <w:tcW w:w="6095" w:type="dxa"/>
          </w:tcPr>
          <w:p w14:paraId="244C3CFE" w14:textId="09AFEDDB" w:rsidR="00D7429E" w:rsidRPr="000506C0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96D2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MONEDA REAJUSTABLE POR FACTORES DE IPC</w:t>
            </w:r>
          </w:p>
        </w:tc>
        <w:tc>
          <w:tcPr>
            <w:tcW w:w="851" w:type="dxa"/>
          </w:tcPr>
          <w:p w14:paraId="1BCCA69B" w14:textId="287CB418" w:rsidR="00D7429E" w:rsidRPr="00F45E53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7429E" w:rsidRPr="00F45E53" w14:paraId="78DB4142" w14:textId="77777777" w:rsidTr="00D86DC0">
        <w:trPr>
          <w:trHeight w:val="268"/>
        </w:trPr>
        <w:tc>
          <w:tcPr>
            <w:tcW w:w="862" w:type="dxa"/>
          </w:tcPr>
          <w:p w14:paraId="5F461BAF" w14:textId="25CD26BE" w:rsidR="00D7429E" w:rsidRDefault="00D7429E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A0FD77" w14:textId="77777777" w:rsidR="00D7429E" w:rsidRPr="00F45E53" w:rsidRDefault="00D7429E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E287F7D" w14:textId="0A64687B" w:rsidR="00D7429E" w:rsidRDefault="00D7429E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MOD</w:t>
            </w:r>
          </w:p>
        </w:tc>
        <w:tc>
          <w:tcPr>
            <w:tcW w:w="6095" w:type="dxa"/>
          </w:tcPr>
          <w:p w14:paraId="72AFE6A1" w14:textId="792554DF" w:rsidR="00D7429E" w:rsidRPr="000506C0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96D2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MONEDA REAJUSTABLE POR TIPO DE CAMBIO</w:t>
            </w:r>
          </w:p>
        </w:tc>
        <w:tc>
          <w:tcPr>
            <w:tcW w:w="851" w:type="dxa"/>
          </w:tcPr>
          <w:p w14:paraId="612F9104" w14:textId="1CA8DCB5" w:rsidR="00D7429E" w:rsidRPr="00B8004D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7429E" w:rsidRPr="00F45E53" w14:paraId="4336BBBD" w14:textId="77777777" w:rsidTr="00D86DC0">
        <w:trPr>
          <w:trHeight w:val="268"/>
        </w:trPr>
        <w:tc>
          <w:tcPr>
            <w:tcW w:w="862" w:type="dxa"/>
          </w:tcPr>
          <w:p w14:paraId="27591245" w14:textId="12EEAFFA" w:rsidR="00D7429E" w:rsidRDefault="00D7429E" w:rsidP="00D742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1F1EB48A" w14:textId="77777777" w:rsidR="00D7429E" w:rsidRPr="00F45E53" w:rsidRDefault="00D7429E" w:rsidP="00D742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800D2F1" w14:textId="345B4E71" w:rsidR="00D7429E" w:rsidRDefault="00D7429E" w:rsidP="00D742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MOE</w:t>
            </w:r>
          </w:p>
        </w:tc>
        <w:tc>
          <w:tcPr>
            <w:tcW w:w="6095" w:type="dxa"/>
          </w:tcPr>
          <w:p w14:paraId="52A96C53" w14:textId="13F76508" w:rsidR="00D7429E" w:rsidRPr="000506C0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742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MONEDA EXTRANJERA</w:t>
            </w:r>
          </w:p>
        </w:tc>
        <w:tc>
          <w:tcPr>
            <w:tcW w:w="851" w:type="dxa"/>
          </w:tcPr>
          <w:p w14:paraId="48AD80E5" w14:textId="1527CC92" w:rsidR="00D7429E" w:rsidRPr="00B8004D" w:rsidRDefault="00D7429E" w:rsidP="00D742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195B9E79" w:rsidR="00B8004D" w:rsidRDefault="00B8004D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BA105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562A8" w14:textId="77777777" w:rsidR="008C661B" w:rsidRDefault="008C661B" w:rsidP="00F10206">
      <w:pPr>
        <w:spacing w:after="0" w:line="240" w:lineRule="auto"/>
      </w:pPr>
      <w:r>
        <w:separator/>
      </w:r>
    </w:p>
  </w:endnote>
  <w:endnote w:type="continuationSeparator" w:id="0">
    <w:p w14:paraId="12C31B65" w14:textId="77777777" w:rsidR="008C661B" w:rsidRDefault="008C661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71A51" w14:textId="77777777" w:rsidR="008C661B" w:rsidRDefault="008C661B" w:rsidP="00F10206">
      <w:pPr>
        <w:spacing w:after="0" w:line="240" w:lineRule="auto"/>
      </w:pPr>
      <w:r>
        <w:separator/>
      </w:r>
    </w:p>
  </w:footnote>
  <w:footnote w:type="continuationSeparator" w:id="0">
    <w:p w14:paraId="4FD398BD" w14:textId="77777777" w:rsidR="008C661B" w:rsidRDefault="008C661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882218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75563611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17E1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36C9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6288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1B79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33B9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5033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96D24"/>
    <w:rsid w:val="003A508D"/>
    <w:rsid w:val="003B2354"/>
    <w:rsid w:val="003B2729"/>
    <w:rsid w:val="003B5E2B"/>
    <w:rsid w:val="003C048C"/>
    <w:rsid w:val="003C19D0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602D"/>
    <w:rsid w:val="00510095"/>
    <w:rsid w:val="00513350"/>
    <w:rsid w:val="00515650"/>
    <w:rsid w:val="00522424"/>
    <w:rsid w:val="00523465"/>
    <w:rsid w:val="00536F81"/>
    <w:rsid w:val="0055516C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961DE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661B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9F57F9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571E4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0EB8"/>
    <w:rsid w:val="00B01B02"/>
    <w:rsid w:val="00B022B6"/>
    <w:rsid w:val="00B07851"/>
    <w:rsid w:val="00B16019"/>
    <w:rsid w:val="00B1738F"/>
    <w:rsid w:val="00B229CD"/>
    <w:rsid w:val="00B23F8D"/>
    <w:rsid w:val="00B24397"/>
    <w:rsid w:val="00B326AC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1054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09A7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29E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1AD1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E18DC"/>
    <w:rsid w:val="00FF4933"/>
    <w:rsid w:val="00FF609E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1512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31</cp:revision>
  <dcterms:created xsi:type="dcterms:W3CDTF">2024-03-06T13:25:00Z</dcterms:created>
  <dcterms:modified xsi:type="dcterms:W3CDTF">2024-06-18T20:27:00Z</dcterms:modified>
</cp:coreProperties>
</file>