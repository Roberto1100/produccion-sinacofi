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1BB2701A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</w:t>
      </w:r>
      <w:r w:rsidR="0038585A">
        <w:rPr>
          <w:rFonts w:ascii="Times New Roman" w:hAnsi="Times New Roman" w:cs="Times New Roman"/>
          <w:b/>
          <w:sz w:val="72"/>
          <w:szCs w:val="72"/>
        </w:rPr>
        <w:t>R</w:t>
      </w:r>
      <w:r w:rsidR="00576BA3">
        <w:rPr>
          <w:rFonts w:ascii="Times New Roman" w:hAnsi="Times New Roman" w:cs="Times New Roman"/>
          <w:b/>
          <w:sz w:val="72"/>
          <w:szCs w:val="72"/>
        </w:rPr>
        <w:t>3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76BA3">
        <w:rPr>
          <w:rFonts w:ascii="Times New Roman" w:hAnsi="Times New Roman" w:cs="Times New Roman"/>
          <w:b/>
          <w:sz w:val="72"/>
          <w:szCs w:val="72"/>
        </w:rPr>
        <w:t>771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76BA3" w:rsidRPr="00576BA3">
        <w:rPr>
          <w:rFonts w:ascii="Times New Roman" w:hAnsi="Times New Roman" w:cs="Times New Roman"/>
          <w:b/>
          <w:sz w:val="72"/>
          <w:szCs w:val="72"/>
        </w:rPr>
        <w:t>ESTADO DEL RESULTADO Y ESTADO DE OTRO RESULTADO INTEGRAL SUCURSAL EN EL EXTERIOR</w:t>
      </w: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0E94DDA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62011">
              <w:rPr>
                <w:rFonts w:ascii="Times New Roman" w:hAnsi="Times New Roman" w:cs="Times New Roman"/>
              </w:rPr>
              <w:t>R</w:t>
            </w:r>
            <w:r w:rsidR="005807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508E6" w:rsidRPr="00230F5A" w14:paraId="5339FC0E" w14:textId="7AB2D237" w:rsidTr="000506C0">
        <w:tc>
          <w:tcPr>
            <w:tcW w:w="1256" w:type="dxa"/>
          </w:tcPr>
          <w:p w14:paraId="3DF7E2D2" w14:textId="246130C2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MR3</w:t>
            </w:r>
          </w:p>
        </w:tc>
        <w:tc>
          <w:tcPr>
            <w:tcW w:w="1342" w:type="dxa"/>
          </w:tcPr>
          <w:p w14:paraId="69C55B7E" w14:textId="2956083C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1A791C8" w14:textId="77777777" w:rsidR="00D508E6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4907994" w14:textId="77777777" w:rsidR="00D508E6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594E706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B1A5F73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8394B6A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D508E6" w:rsidRPr="00230F5A" w14:paraId="251EA50D" w14:textId="22DD7FE9" w:rsidTr="000506C0">
        <w:tc>
          <w:tcPr>
            <w:tcW w:w="1256" w:type="dxa"/>
          </w:tcPr>
          <w:p w14:paraId="7287933A" w14:textId="2774A3A0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8E6" w:rsidRPr="00230F5A" w14:paraId="38B70AFE" w14:textId="34FEEE1D" w:rsidTr="000506C0">
        <w:tc>
          <w:tcPr>
            <w:tcW w:w="1256" w:type="dxa"/>
          </w:tcPr>
          <w:p w14:paraId="23AEB014" w14:textId="5799241D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8E6" w:rsidRPr="00230F5A" w14:paraId="4B606B6E" w14:textId="62885254" w:rsidTr="000506C0">
        <w:tc>
          <w:tcPr>
            <w:tcW w:w="1256" w:type="dxa"/>
          </w:tcPr>
          <w:p w14:paraId="612D72B6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8E6" w:rsidRPr="00230F5A" w14:paraId="2EA7A1DB" w14:textId="6C6D457E" w:rsidTr="000506C0">
        <w:tc>
          <w:tcPr>
            <w:tcW w:w="1256" w:type="dxa"/>
          </w:tcPr>
          <w:p w14:paraId="4D062B49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8E6" w:rsidRPr="00230F5A" w14:paraId="4EBD62EB" w14:textId="7659FBA3" w:rsidTr="000506C0">
        <w:tc>
          <w:tcPr>
            <w:tcW w:w="1256" w:type="dxa"/>
          </w:tcPr>
          <w:p w14:paraId="6FF918B3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508E6" w:rsidRPr="00230F5A" w:rsidRDefault="00D508E6" w:rsidP="00D508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75F6FE72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5F337F">
              <w:rPr>
                <w:rFonts w:ascii="Times New Roman" w:hAnsi="Times New Roman" w:cs="Times New Roman"/>
              </w:rPr>
              <w:t>1</w:t>
            </w:r>
            <w:r w:rsidR="005807D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F6D6B3F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F337F">
        <w:rPr>
          <w:rFonts w:ascii="Times New Roman" w:hAnsi="Times New Roman" w:cs="Times New Roman"/>
        </w:rPr>
        <w:t>2</w:t>
      </w:r>
      <w:r w:rsidR="005807D0">
        <w:rPr>
          <w:rFonts w:ascii="Times New Roman" w:hAnsi="Times New Roman" w:cs="Times New Roman"/>
        </w:rPr>
        <w:t>8</w:t>
      </w:r>
      <w:r w:rsidR="00ED4EFB">
        <w:rPr>
          <w:rFonts w:ascii="Times New Roman" w:hAnsi="Times New Roman" w:cs="Times New Roman"/>
        </w:rPr>
        <w:t xml:space="preserve"> </w:t>
      </w:r>
      <w:r w:rsidR="005807D0">
        <w:rPr>
          <w:rFonts w:ascii="Times New Roman" w:hAnsi="Times New Roman" w:cs="Times New Roman"/>
        </w:rPr>
        <w:t xml:space="preserve">Bytes 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3FA66D7" w14:textId="77777777" w:rsidR="00ED4EFB" w:rsidRPr="00ED4EFB" w:rsidRDefault="00ED4EFB" w:rsidP="00ED4EFB">
      <w:pPr>
        <w:tabs>
          <w:tab w:val="left" w:pos="1348"/>
          <w:tab w:val="left" w:pos="1349"/>
        </w:tabs>
        <w:rPr>
          <w:rFonts w:ascii="Times New Roman"/>
          <w:i/>
          <w:sz w:val="20"/>
        </w:rPr>
      </w:pPr>
      <w:r w:rsidRPr="00ED4EFB">
        <w:rPr>
          <w:rFonts w:ascii="Times New Roman"/>
          <w:i/>
          <w:sz w:val="20"/>
        </w:rPr>
        <w:t>Registros</w:t>
      </w:r>
      <w:r w:rsidRPr="00ED4EFB">
        <w:rPr>
          <w:rFonts w:ascii="Times New Roman"/>
          <w:i/>
          <w:spacing w:val="-2"/>
          <w:sz w:val="20"/>
        </w:rPr>
        <w:t xml:space="preserve"> </w:t>
      </w:r>
      <w:r w:rsidRPr="00ED4EFB">
        <w:rPr>
          <w:rFonts w:ascii="Times New Roman"/>
          <w:i/>
          <w:sz w:val="20"/>
        </w:rPr>
        <w:t>de</w:t>
      </w:r>
      <w:r w:rsidRPr="00ED4EFB">
        <w:rPr>
          <w:rFonts w:ascii="Times New Roman"/>
          <w:i/>
          <w:spacing w:val="-1"/>
          <w:sz w:val="20"/>
        </w:rPr>
        <w:t xml:space="preserve"> </w:t>
      </w:r>
      <w:r w:rsidRPr="00ED4EFB">
        <w:rPr>
          <w:rFonts w:ascii="Times New Roman"/>
          <w:i/>
          <w:sz w:val="20"/>
        </w:rPr>
        <w:t>datos</w:t>
      </w:r>
    </w:p>
    <w:p w14:paraId="0848026D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D4EFB" w14:paraId="3AB606B9" w14:textId="77777777" w:rsidTr="005807D0">
        <w:trPr>
          <w:trHeight w:val="242"/>
        </w:trPr>
        <w:tc>
          <w:tcPr>
            <w:tcW w:w="1414" w:type="dxa"/>
          </w:tcPr>
          <w:p w14:paraId="4D91CB8A" w14:textId="77777777" w:rsidR="00ED4EFB" w:rsidRDefault="00ED4EFB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D3A52F5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8D7B6F" w14:textId="0E3FDCCA" w:rsidR="00ED4EFB" w:rsidRPr="005807D0" w:rsidRDefault="005807D0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5807D0">
              <w:rPr>
                <w:lang w:val="es-CL"/>
              </w:rPr>
              <w:t>Código de la sucursal en el exterior</w:t>
            </w:r>
          </w:p>
        </w:tc>
        <w:tc>
          <w:tcPr>
            <w:tcW w:w="2549" w:type="dxa"/>
          </w:tcPr>
          <w:p w14:paraId="5BC54A08" w14:textId="4AEC13CE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</w:t>
            </w:r>
            <w:r w:rsidR="005807D0">
              <w:rPr>
                <w:sz w:val="20"/>
              </w:rPr>
              <w:t>4</w:t>
            </w:r>
            <w:r>
              <w:rPr>
                <w:sz w:val="20"/>
              </w:rPr>
              <w:t>)</w:t>
            </w:r>
          </w:p>
        </w:tc>
      </w:tr>
      <w:tr w:rsidR="005807D0" w14:paraId="4064BC35" w14:textId="77777777" w:rsidTr="005807D0">
        <w:trPr>
          <w:trHeight w:val="242"/>
        </w:trPr>
        <w:tc>
          <w:tcPr>
            <w:tcW w:w="1414" w:type="dxa"/>
          </w:tcPr>
          <w:p w14:paraId="1B43ECC3" w14:textId="0DDFB412" w:rsidR="005807D0" w:rsidRDefault="005807D0" w:rsidP="005807D0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7DEB3C8" w14:textId="2E749A46" w:rsidR="005807D0" w:rsidRDefault="005807D0" w:rsidP="005807D0">
            <w:pPr>
              <w:pStyle w:val="TableParagraph"/>
              <w:spacing w:before="1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A3C94F" w14:textId="4A4F33EA" w:rsidR="005807D0" w:rsidRDefault="005807D0" w:rsidP="005807D0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2549" w:type="dxa"/>
          </w:tcPr>
          <w:p w14:paraId="076ECABF" w14:textId="4E1EBDDB" w:rsidR="005807D0" w:rsidRDefault="005807D0" w:rsidP="005807D0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5807D0" w14:paraId="060D2BBB" w14:textId="77777777" w:rsidTr="005807D0">
        <w:trPr>
          <w:trHeight w:val="244"/>
        </w:trPr>
        <w:tc>
          <w:tcPr>
            <w:tcW w:w="1414" w:type="dxa"/>
          </w:tcPr>
          <w:p w14:paraId="742CBDAC" w14:textId="13FB0E7A" w:rsidR="005807D0" w:rsidRDefault="005807D0" w:rsidP="005807D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37560D9" w14:textId="77777777" w:rsidR="005807D0" w:rsidRDefault="005807D0" w:rsidP="005807D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115E4A" w14:textId="77777777" w:rsidR="005807D0" w:rsidRDefault="005807D0" w:rsidP="005807D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2A5B27A8" w14:textId="77777777" w:rsidR="005807D0" w:rsidRDefault="005807D0" w:rsidP="005807D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4253544A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21"/>
        </w:rPr>
      </w:pPr>
    </w:p>
    <w:p w14:paraId="11D56CEF" w14:textId="14C46BD3" w:rsidR="00ED4EFB" w:rsidRDefault="00ED4EFB" w:rsidP="00ED4EF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</w:t>
      </w:r>
      <w:r w:rsidR="005807D0">
        <w:t>8</w:t>
      </w:r>
      <w:r>
        <w:rPr>
          <w:spacing w:val="-1"/>
        </w:rPr>
        <w:t xml:space="preserve"> </w:t>
      </w:r>
      <w:r>
        <w:t>Bytes</w:t>
      </w:r>
    </w:p>
    <w:p w14:paraId="4471E476" w14:textId="29CA3CCB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34EC57D4" w14:textId="77777777" w:rsidR="00552352" w:rsidRDefault="00552352" w:rsidP="0055235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F22D6A" w14:textId="5679F3D5" w:rsidR="00552352" w:rsidRPr="00230F5A" w:rsidRDefault="00552352" w:rsidP="00552352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>Validaciones variables asociadas al documento MR</w:t>
      </w:r>
      <w:r>
        <w:t>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AC52DB4" w14:textId="77777777" w:rsidR="00552352" w:rsidRDefault="00552352" w:rsidP="0055235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52352" w:rsidRPr="00B537DA" w14:paraId="78F1003C" w14:textId="77777777" w:rsidTr="007C4964">
        <w:tc>
          <w:tcPr>
            <w:tcW w:w="595" w:type="dxa"/>
          </w:tcPr>
          <w:p w14:paraId="4976FEF9" w14:textId="77777777" w:rsidR="00552352" w:rsidRDefault="00552352" w:rsidP="007C496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75207337" w14:textId="5BA0A7CC" w:rsidR="00552352" w:rsidRDefault="00552352" w:rsidP="007C496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signo, al final del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los valores + o –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52352" w:rsidRPr="00B537DA" w14:paraId="0D48A9E6" w14:textId="77777777" w:rsidTr="007C4964">
        <w:tc>
          <w:tcPr>
            <w:tcW w:w="595" w:type="dxa"/>
            <w:shd w:val="clear" w:color="auto" w:fill="auto"/>
          </w:tcPr>
          <w:p w14:paraId="50A2F65B" w14:textId="77777777" w:rsidR="00552352" w:rsidRPr="00E81654" w:rsidRDefault="00552352" w:rsidP="007C496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6D1E4F1" w14:textId="77777777" w:rsidR="00552352" w:rsidRPr="00B537DA" w:rsidRDefault="00552352" w:rsidP="007C496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52352" w:rsidRPr="00B537DA" w14:paraId="08AB49EC" w14:textId="77777777" w:rsidTr="007C4964">
        <w:tc>
          <w:tcPr>
            <w:tcW w:w="595" w:type="dxa"/>
            <w:shd w:val="clear" w:color="auto" w:fill="auto"/>
          </w:tcPr>
          <w:p w14:paraId="37AAA6CF" w14:textId="77777777" w:rsidR="00552352" w:rsidRPr="00E24E62" w:rsidRDefault="00552352" w:rsidP="007C496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8CE2D44" w14:textId="1429F8B7" w:rsidR="00552352" w:rsidRDefault="00552352" w:rsidP="007C496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E3F8966" w14:textId="77777777" w:rsidR="00552352" w:rsidRDefault="00552352" w:rsidP="0055235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Pr="00160853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1</w:t>
                  </w:r>
                  <w:r w:rsidRPr="00160853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y</w:t>
                  </w:r>
                  <w:r w:rsidRPr="00160853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Pr="00160853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Pr="00160853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160853">
                    <w:rPr>
                      <w:rFonts w:ascii="Arial MT"/>
                      <w:sz w:val="20"/>
                    </w:rPr>
                    <w:t>&lt;valor</w:t>
                  </w:r>
                  <w:r w:rsidRPr="00160853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/>
                      <w:sz w:val="20"/>
                    </w:rPr>
                    <w:t>campo</w:t>
                  </w:r>
                  <w:r w:rsidRPr="00160853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Pr="00160853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160853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160853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dígitos,</w:t>
                  </w:r>
                  <w:r w:rsidRPr="00160853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rellenado</w:t>
                  </w:r>
                  <w:r w:rsidRPr="00160853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con el</w:t>
                  </w:r>
                  <w:r w:rsidRPr="00160853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valor</w:t>
                  </w:r>
                  <w:r w:rsidRPr="00160853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Pr="00160853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160853">
                    <w:rPr>
                      <w:rFonts w:ascii="Arial MT"/>
                      <w:sz w:val="20"/>
                    </w:rPr>
                    <w:t>&lt;valor</w:t>
                  </w:r>
                  <w:r w:rsidRPr="00160853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/>
                      <w:sz w:val="20"/>
                    </w:rPr>
                    <w:t>decimal</w:t>
                  </w:r>
                  <w:r w:rsidRPr="00160853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/>
                      <w:sz w:val="20"/>
                    </w:rPr>
                    <w:t>campo</w:t>
                  </w:r>
                  <w:r w:rsidRPr="00160853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160853"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160853">
                    <w:rPr>
                      <w:rFonts w:ascii="Arial MT" w:hAnsi="Arial MT"/>
                      <w:sz w:val="20"/>
                    </w:rPr>
                    <w:t>Representa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el</w:t>
                  </w:r>
                  <w:r w:rsidRPr="00160853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valor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decimal</w:t>
                  </w:r>
                  <w:r w:rsidRPr="00160853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del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campo</w:t>
                  </w:r>
                  <w:r w:rsidRPr="00160853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m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del</w:t>
                  </w:r>
                  <w:r w:rsidRPr="00160853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mensaje</w:t>
                  </w:r>
                  <w:r w:rsidRPr="00160853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carátula</w:t>
                  </w:r>
                  <w:r w:rsidRPr="00160853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del</w:t>
                  </w:r>
                  <w:r w:rsidRPr="00160853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tipo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de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160853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un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largo</w:t>
                  </w:r>
                  <w:r w:rsidRPr="00160853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>de</w:t>
                  </w:r>
                  <w:r w:rsidRPr="00160853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160853"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 w:rsidRPr="00160853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160853" w:rsidRPr="00F45E53" w14:paraId="3C49826D" w14:textId="77777777" w:rsidTr="00160853">
        <w:trPr>
          <w:trHeight w:val="268"/>
        </w:trPr>
        <w:tc>
          <w:tcPr>
            <w:tcW w:w="862" w:type="dxa"/>
          </w:tcPr>
          <w:p w14:paraId="4F186F2F" w14:textId="77777777" w:rsidR="00160853" w:rsidRPr="00F45E53" w:rsidRDefault="00160853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160853" w:rsidRPr="00F45E53" w:rsidRDefault="00160853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160853" w:rsidRPr="00F45E53" w:rsidRDefault="00160853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160853" w:rsidRPr="00F45E53" w:rsidRDefault="0016085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160853" w:rsidRPr="00F45E53" w:rsidRDefault="0016085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160853" w:rsidRPr="00F45E53" w14:paraId="3218A4A9" w14:textId="77777777" w:rsidTr="00160853">
        <w:trPr>
          <w:trHeight w:val="268"/>
        </w:trPr>
        <w:tc>
          <w:tcPr>
            <w:tcW w:w="862" w:type="dxa"/>
          </w:tcPr>
          <w:p w14:paraId="6B1D5128" w14:textId="77777777" w:rsidR="00160853" w:rsidRPr="00F45E53" w:rsidRDefault="0016085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160853" w:rsidRPr="00F45E53" w:rsidRDefault="0016085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160853" w:rsidRPr="00F45E53" w:rsidRDefault="00160853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60853" w:rsidRPr="00F45E53" w14:paraId="622814C1" w14:textId="77777777" w:rsidTr="00160853">
        <w:trPr>
          <w:trHeight w:val="268"/>
        </w:trPr>
        <w:tc>
          <w:tcPr>
            <w:tcW w:w="862" w:type="dxa"/>
          </w:tcPr>
          <w:p w14:paraId="7671AEB9" w14:textId="77777777" w:rsidR="00160853" w:rsidRPr="00F45E53" w:rsidRDefault="0016085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160853" w:rsidRPr="00F45E53" w:rsidRDefault="0016085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160853" w:rsidRPr="00F45E53" w:rsidRDefault="0016085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60853" w:rsidRPr="00F45E53" w14:paraId="29ABD7A0" w14:textId="77777777" w:rsidTr="00160853">
        <w:trPr>
          <w:trHeight w:val="268"/>
        </w:trPr>
        <w:tc>
          <w:tcPr>
            <w:tcW w:w="862" w:type="dxa"/>
          </w:tcPr>
          <w:p w14:paraId="36B1247A" w14:textId="77777777" w:rsidR="00160853" w:rsidRPr="00F45E53" w:rsidRDefault="0016085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160853" w:rsidRPr="00F45E53" w:rsidRDefault="0016085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160853" w:rsidRPr="00F45E53" w:rsidRDefault="0016085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60853" w:rsidRPr="00F45E53" w14:paraId="4A41D4E9" w14:textId="77777777" w:rsidTr="00160853">
        <w:trPr>
          <w:trHeight w:val="268"/>
        </w:trPr>
        <w:tc>
          <w:tcPr>
            <w:tcW w:w="862" w:type="dxa"/>
          </w:tcPr>
          <w:p w14:paraId="407BD317" w14:textId="77777777" w:rsidR="00160853" w:rsidRPr="00F45E53" w:rsidRDefault="0016085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160853" w:rsidRPr="00F45E53" w:rsidRDefault="0016085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160853" w:rsidRPr="00F45E53" w:rsidRDefault="0016085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160853" w:rsidRPr="00F45E53" w:rsidRDefault="0016085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60853" w:rsidRPr="00F45E53" w14:paraId="306FA4E7" w14:textId="77777777" w:rsidTr="00160853">
        <w:trPr>
          <w:trHeight w:val="268"/>
        </w:trPr>
        <w:tc>
          <w:tcPr>
            <w:tcW w:w="862" w:type="dxa"/>
          </w:tcPr>
          <w:p w14:paraId="0E8DBBC7" w14:textId="7F4D293D" w:rsidR="00160853" w:rsidRPr="00F45E53" w:rsidRDefault="00160853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160853" w:rsidRPr="00F45E53" w:rsidRDefault="00160853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58DBFE18" w:rsidR="00160853" w:rsidRPr="00F45E53" w:rsidRDefault="00160853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60B2B9F0" w:rsidR="00160853" w:rsidRPr="00400C3F" w:rsidRDefault="00160853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ntador de registro</w:t>
            </w:r>
          </w:p>
        </w:tc>
        <w:tc>
          <w:tcPr>
            <w:tcW w:w="850" w:type="dxa"/>
          </w:tcPr>
          <w:p w14:paraId="4F1C09C0" w14:textId="7F9AB3DE" w:rsidR="00160853" w:rsidRPr="00F45E53" w:rsidRDefault="00160853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60853" w:rsidRPr="00F45E53" w14:paraId="3132F3E3" w14:textId="77777777" w:rsidTr="00160853">
        <w:trPr>
          <w:trHeight w:val="268"/>
        </w:trPr>
        <w:tc>
          <w:tcPr>
            <w:tcW w:w="862" w:type="dxa"/>
          </w:tcPr>
          <w:p w14:paraId="7C24F630" w14:textId="097668F1" w:rsidR="00160853" w:rsidRDefault="00160853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160853" w:rsidRPr="00F45E53" w:rsidRDefault="00160853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6D8EEC7F" w:rsidR="00160853" w:rsidRPr="00C247E9" w:rsidRDefault="00160853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3D72CB77" w:rsidR="00160853" w:rsidRPr="00400C3F" w:rsidRDefault="00160853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o restar campo 3</w:t>
            </w:r>
          </w:p>
        </w:tc>
        <w:tc>
          <w:tcPr>
            <w:tcW w:w="850" w:type="dxa"/>
          </w:tcPr>
          <w:p w14:paraId="398DD187" w14:textId="2B5C6F21" w:rsidR="00160853" w:rsidRPr="009E542B" w:rsidRDefault="00160853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60853" w:rsidRPr="00F45E53" w14:paraId="5B04D252" w14:textId="77777777" w:rsidTr="00160853">
        <w:trPr>
          <w:trHeight w:val="268"/>
        </w:trPr>
        <w:tc>
          <w:tcPr>
            <w:tcW w:w="862" w:type="dxa"/>
          </w:tcPr>
          <w:p w14:paraId="380BD23A" w14:textId="1EA4A29F" w:rsidR="00160853" w:rsidRPr="009E542B" w:rsidRDefault="00160853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160853" w:rsidRPr="009E542B" w:rsidRDefault="00160853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5817DF3A" w:rsidR="00160853" w:rsidRPr="00C247E9" w:rsidRDefault="00160853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2D3F34E" w:rsidR="00160853" w:rsidRPr="000900F8" w:rsidRDefault="00160853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65C66E7A" w:rsidR="00160853" w:rsidRPr="009E542B" w:rsidRDefault="00160853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5346E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A6540" w14:paraId="3676ACCC" w14:textId="77777777" w:rsidTr="004118D8">
        <w:tc>
          <w:tcPr>
            <w:tcW w:w="1413" w:type="dxa"/>
          </w:tcPr>
          <w:p w14:paraId="7DDB3BFA" w14:textId="77777777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95B75FF" w:rsidR="00F32211" w:rsidRPr="000A6540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136CE0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06633D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0A6540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0BEF88E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A6540"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0A6540"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A6540">
              <w:rPr>
                <w:rFonts w:ascii="Times New Roman" w:hAnsi="Times New Roman" w:cs="Times New Roman"/>
              </w:rPr>
              <w:t xml:space="preserve"> </w:t>
            </w: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A6540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A654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0A6540">
        <w:t>Archivo Carátula</w:t>
      </w:r>
      <w:bookmarkEnd w:id="23"/>
      <w:bookmarkEnd w:id="24"/>
      <w:r w:rsidRPr="000A6540">
        <w:fldChar w:fldCharType="begin"/>
      </w:r>
      <w:r w:rsidRPr="000A6540">
        <w:instrText xml:space="preserve"> XE "Archivo ”arátula" </w:instrText>
      </w:r>
      <w:r w:rsidRPr="000A6540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95241AA" w:rsidR="00F32211" w:rsidRPr="000A6540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136CE0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06633D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0A6540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A654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B8D62EC" w:rsidR="00F32211" w:rsidRPr="000A654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A6540"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0A6540"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5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lastRenderedPageBreak/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36CE0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136CE0" w:rsidRPr="00F45E53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E8F19E7" w:rsidR="00136CE0" w:rsidRPr="00F45E53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2E1A796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136CE0" w:rsidRPr="00F45E53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36CE0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54F4B464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 w:rsidR="0010038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095" w:type="dxa"/>
          </w:tcPr>
          <w:p w14:paraId="6FACE583" w14:textId="49BE38FE" w:rsidR="00136CE0" w:rsidRPr="00100382" w:rsidRDefault="00100382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 campo 2</w:t>
            </w:r>
          </w:p>
        </w:tc>
        <w:tc>
          <w:tcPr>
            <w:tcW w:w="1418" w:type="dxa"/>
          </w:tcPr>
          <w:p w14:paraId="56EDC215" w14:textId="7CCC5B38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36CE0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791272D0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53CB8248" w:rsidR="00136CE0" w:rsidRPr="008452CF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4151F393" w:rsidR="00136CE0" w:rsidRPr="008F0E49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3B793D9A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B35B5C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02353" w14:textId="77777777" w:rsidR="00EC641E" w:rsidRDefault="00EC641E" w:rsidP="00F10206">
      <w:pPr>
        <w:spacing w:after="0" w:line="240" w:lineRule="auto"/>
      </w:pPr>
      <w:r>
        <w:separator/>
      </w:r>
    </w:p>
  </w:endnote>
  <w:endnote w:type="continuationSeparator" w:id="0">
    <w:p w14:paraId="65C8B8C4" w14:textId="77777777" w:rsidR="00EC641E" w:rsidRDefault="00EC641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910FE" w14:textId="77777777" w:rsidR="00EC641E" w:rsidRDefault="00EC641E" w:rsidP="00F10206">
      <w:pPr>
        <w:spacing w:after="0" w:line="240" w:lineRule="auto"/>
      </w:pPr>
      <w:r>
        <w:separator/>
      </w:r>
    </w:p>
  </w:footnote>
  <w:footnote w:type="continuationSeparator" w:id="0">
    <w:p w14:paraId="6FD526E2" w14:textId="77777777" w:rsidR="00EC641E" w:rsidRDefault="00EC641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A0A98"/>
    <w:multiLevelType w:val="multilevel"/>
    <w:tmpl w:val="5804FB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4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6"/>
  </w:num>
  <w:num w:numId="22" w16cid:durableId="1889493333">
    <w:abstractNumId w:val="23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5"/>
  </w:num>
  <w:num w:numId="38" w16cid:durableId="906377431">
    <w:abstractNumId w:val="28"/>
  </w:num>
  <w:num w:numId="39" w16cid:durableId="1902331227">
    <w:abstractNumId w:val="36"/>
  </w:num>
  <w:num w:numId="40" w16cid:durableId="1170755107">
    <w:abstractNumId w:val="29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7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2536980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6633D"/>
    <w:rsid w:val="000701D0"/>
    <w:rsid w:val="00072289"/>
    <w:rsid w:val="00072DE2"/>
    <w:rsid w:val="00074008"/>
    <w:rsid w:val="00084CE9"/>
    <w:rsid w:val="00087CAF"/>
    <w:rsid w:val="000900F8"/>
    <w:rsid w:val="00095C24"/>
    <w:rsid w:val="000A1DDF"/>
    <w:rsid w:val="000A6540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0382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36CE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0853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585A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0C3F"/>
    <w:rsid w:val="0040464B"/>
    <w:rsid w:val="00411E32"/>
    <w:rsid w:val="0041204F"/>
    <w:rsid w:val="0041671D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52352"/>
    <w:rsid w:val="00562E48"/>
    <w:rsid w:val="00570E48"/>
    <w:rsid w:val="00575FEB"/>
    <w:rsid w:val="00576BA3"/>
    <w:rsid w:val="005807D0"/>
    <w:rsid w:val="00597FD4"/>
    <w:rsid w:val="005B5D60"/>
    <w:rsid w:val="005B65DC"/>
    <w:rsid w:val="005C5769"/>
    <w:rsid w:val="005F337F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2D5"/>
    <w:rsid w:val="006437B6"/>
    <w:rsid w:val="00643F1C"/>
    <w:rsid w:val="00644807"/>
    <w:rsid w:val="00646F7F"/>
    <w:rsid w:val="00654EEF"/>
    <w:rsid w:val="00655667"/>
    <w:rsid w:val="00661AC6"/>
    <w:rsid w:val="00662011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27091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448C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B5C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08E6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C641E"/>
    <w:rsid w:val="00ED4238"/>
    <w:rsid w:val="00ED4EFB"/>
    <w:rsid w:val="00EE5443"/>
    <w:rsid w:val="00EF56D1"/>
    <w:rsid w:val="00F047FF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9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95</cp:revision>
  <dcterms:created xsi:type="dcterms:W3CDTF">2024-03-06T13:25:00Z</dcterms:created>
  <dcterms:modified xsi:type="dcterms:W3CDTF">2024-07-10T19:41:00Z</dcterms:modified>
</cp:coreProperties>
</file>