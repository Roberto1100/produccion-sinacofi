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BF57214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A5460B">
        <w:rPr>
          <w:rFonts w:ascii="Times New Roman" w:hAnsi="Times New Roman" w:cs="Times New Roman"/>
          <w:b/>
          <w:sz w:val="72"/>
          <w:szCs w:val="72"/>
        </w:rPr>
        <w:t>D</w:t>
      </w:r>
      <w:r w:rsidR="00D97A43">
        <w:rPr>
          <w:rFonts w:ascii="Times New Roman" w:hAnsi="Times New Roman" w:cs="Times New Roman"/>
          <w:b/>
          <w:sz w:val="72"/>
          <w:szCs w:val="72"/>
        </w:rPr>
        <w:t>0</w:t>
      </w:r>
      <w:r w:rsidR="00467FF7">
        <w:rPr>
          <w:rFonts w:ascii="Times New Roman" w:hAnsi="Times New Roman" w:cs="Times New Roman"/>
          <w:b/>
          <w:sz w:val="72"/>
          <w:szCs w:val="72"/>
        </w:rPr>
        <w:t>3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A62" w:rsidRPr="00FA0A62">
        <w:rPr>
          <w:rFonts w:ascii="Times New Roman" w:hAnsi="Times New Roman" w:cs="Times New Roman"/>
          <w:b/>
          <w:sz w:val="72"/>
          <w:szCs w:val="72"/>
        </w:rPr>
        <w:t>893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FA0A62" w:rsidRPr="00FA0A62">
        <w:rPr>
          <w:rFonts w:ascii="Times New Roman" w:hAnsi="Times New Roman" w:cs="Times New Roman"/>
          <w:b/>
          <w:sz w:val="72"/>
          <w:szCs w:val="72"/>
        </w:rPr>
        <w:t>Características de los deudores</w:t>
      </w:r>
      <w:r w:rsidR="00A5460B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2AAB7A8A" w:rsidR="00DA6AAC" w:rsidRPr="00230F5A" w:rsidRDefault="00A5460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97A43">
              <w:rPr>
                <w:rFonts w:ascii="Times New Roman" w:hAnsi="Times New Roman" w:cs="Times New Roman"/>
              </w:rPr>
              <w:t>0</w:t>
            </w:r>
            <w:r w:rsidR="00FA0A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50DF55DC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97A43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FDE5251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52ED4" w:rsidRPr="00230F5A" w14:paraId="5339FC0E" w14:textId="7AB2D237" w:rsidTr="000506C0">
        <w:tc>
          <w:tcPr>
            <w:tcW w:w="1256" w:type="dxa"/>
          </w:tcPr>
          <w:p w14:paraId="3DF7E2D2" w14:textId="2E0F044C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D03</w:t>
            </w:r>
          </w:p>
        </w:tc>
        <w:tc>
          <w:tcPr>
            <w:tcW w:w="1342" w:type="dxa"/>
          </w:tcPr>
          <w:p w14:paraId="69C55B7E" w14:textId="2C06915C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62BAC4C" w14:textId="77777777" w:rsidR="00B52ED4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47DB242" w14:textId="77777777" w:rsidR="00B52ED4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52C4EDE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01A96653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D6A6EFE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B52ED4" w:rsidRPr="00230F5A" w14:paraId="251EA50D" w14:textId="22DD7FE9" w:rsidTr="000506C0">
        <w:tc>
          <w:tcPr>
            <w:tcW w:w="1256" w:type="dxa"/>
          </w:tcPr>
          <w:p w14:paraId="7287933A" w14:textId="2774A3A0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2ED4" w:rsidRPr="00230F5A" w14:paraId="38B70AFE" w14:textId="34FEEE1D" w:rsidTr="000506C0">
        <w:tc>
          <w:tcPr>
            <w:tcW w:w="1256" w:type="dxa"/>
          </w:tcPr>
          <w:p w14:paraId="23AEB014" w14:textId="5799241D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2ED4" w:rsidRPr="00230F5A" w14:paraId="4B606B6E" w14:textId="62885254" w:rsidTr="000506C0">
        <w:tc>
          <w:tcPr>
            <w:tcW w:w="1256" w:type="dxa"/>
          </w:tcPr>
          <w:p w14:paraId="612D72B6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2ED4" w:rsidRPr="00230F5A" w14:paraId="2EA7A1DB" w14:textId="6C6D457E" w:rsidTr="000506C0">
        <w:tc>
          <w:tcPr>
            <w:tcW w:w="1256" w:type="dxa"/>
          </w:tcPr>
          <w:p w14:paraId="4D062B49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52ED4" w:rsidRPr="00230F5A" w14:paraId="4EBD62EB" w14:textId="7659FBA3" w:rsidTr="000506C0">
        <w:tc>
          <w:tcPr>
            <w:tcW w:w="1256" w:type="dxa"/>
          </w:tcPr>
          <w:p w14:paraId="6FF918B3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52ED4" w:rsidRPr="00230F5A" w:rsidRDefault="00B52ED4" w:rsidP="00B52ED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0C5A928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FA0A6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1BEF8962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B52ED4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D59ED60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FA0A62">
              <w:rPr>
                <w:rFonts w:ascii="Times New Roman" w:hAnsi="Times New Roman" w:cs="Times New Roman"/>
              </w:rPr>
              <w:t>189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34FBFAA6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467FF7">
        <w:rPr>
          <w:rFonts w:ascii="Times New Roman" w:hAnsi="Times New Roman" w:cs="Times New Roman"/>
        </w:rPr>
        <w:t>202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31A3A5A" w14:textId="77777777" w:rsidR="00467FF7" w:rsidRDefault="00467FF7" w:rsidP="00467FF7">
      <w:pPr>
        <w:pStyle w:val="Prrafodelista"/>
        <w:numPr>
          <w:ilvl w:val="5"/>
          <w:numId w:val="50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603D5B1F" w14:textId="77777777" w:rsidR="00467FF7" w:rsidRDefault="00467FF7" w:rsidP="00467FF7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67FF7" w14:paraId="45978F95" w14:textId="77777777" w:rsidTr="00D47C67">
        <w:trPr>
          <w:trHeight w:val="244"/>
        </w:trPr>
        <w:tc>
          <w:tcPr>
            <w:tcW w:w="1414" w:type="dxa"/>
          </w:tcPr>
          <w:p w14:paraId="2CDD9898" w14:textId="77777777" w:rsidR="00467FF7" w:rsidRDefault="00467FF7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C33BB03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9A39FA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2549" w:type="dxa"/>
          </w:tcPr>
          <w:p w14:paraId="72AF2E7E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467FF7" w14:paraId="3E21B12B" w14:textId="77777777" w:rsidTr="00D47C67">
        <w:trPr>
          <w:trHeight w:val="241"/>
        </w:trPr>
        <w:tc>
          <w:tcPr>
            <w:tcW w:w="1414" w:type="dxa"/>
          </w:tcPr>
          <w:p w14:paraId="626C320D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BC8FE47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CFD6AB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2549" w:type="dxa"/>
          </w:tcPr>
          <w:p w14:paraId="786B0EBF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467FF7" w14:paraId="37FC8A52" w14:textId="77777777" w:rsidTr="00D47C67">
        <w:trPr>
          <w:trHeight w:val="241"/>
        </w:trPr>
        <w:tc>
          <w:tcPr>
            <w:tcW w:w="1414" w:type="dxa"/>
          </w:tcPr>
          <w:p w14:paraId="2D969B29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5CB33E3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924396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Categoría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2549" w:type="dxa"/>
          </w:tcPr>
          <w:p w14:paraId="0937AD35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67FF7" w14:paraId="7FEE014B" w14:textId="77777777" w:rsidTr="00D47C67">
        <w:trPr>
          <w:trHeight w:val="244"/>
        </w:trPr>
        <w:tc>
          <w:tcPr>
            <w:tcW w:w="1414" w:type="dxa"/>
          </w:tcPr>
          <w:p w14:paraId="6E532AE0" w14:textId="77777777" w:rsidR="00467FF7" w:rsidRDefault="00467FF7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7A0D155" w14:textId="77777777" w:rsidR="00467FF7" w:rsidRDefault="00467FF7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8B6A64" w14:textId="77777777" w:rsidR="00467FF7" w:rsidRDefault="00467FF7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constitución</w:t>
            </w:r>
          </w:p>
        </w:tc>
        <w:tc>
          <w:tcPr>
            <w:tcW w:w="2549" w:type="dxa"/>
          </w:tcPr>
          <w:p w14:paraId="627D673A" w14:textId="77777777" w:rsidR="00467FF7" w:rsidRDefault="00467FF7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67FF7" w14:paraId="5DF3D3A3" w14:textId="77777777" w:rsidTr="00D47C67">
        <w:trPr>
          <w:trHeight w:val="242"/>
        </w:trPr>
        <w:tc>
          <w:tcPr>
            <w:tcW w:w="1414" w:type="dxa"/>
          </w:tcPr>
          <w:p w14:paraId="68B4A9A8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5DD8558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516FB6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Comuna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2549" w:type="dxa"/>
          </w:tcPr>
          <w:p w14:paraId="253784F1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467FF7" w14:paraId="3461773E" w14:textId="77777777" w:rsidTr="00D47C67">
        <w:trPr>
          <w:trHeight w:val="244"/>
        </w:trPr>
        <w:tc>
          <w:tcPr>
            <w:tcW w:w="1414" w:type="dxa"/>
          </w:tcPr>
          <w:p w14:paraId="6E0AF5FE" w14:textId="77777777" w:rsidR="00467FF7" w:rsidRDefault="00467FF7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58C130D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9C3A446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Actividad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económica</w:t>
            </w:r>
          </w:p>
        </w:tc>
        <w:tc>
          <w:tcPr>
            <w:tcW w:w="2549" w:type="dxa"/>
          </w:tcPr>
          <w:p w14:paraId="4182075E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467FF7" w14:paraId="22E98BE8" w14:textId="77777777" w:rsidTr="00D47C67">
        <w:trPr>
          <w:trHeight w:val="242"/>
        </w:trPr>
        <w:tc>
          <w:tcPr>
            <w:tcW w:w="1414" w:type="dxa"/>
          </w:tcPr>
          <w:p w14:paraId="1A28540D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82D37FD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C9A068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Composición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institucional</w:t>
            </w:r>
          </w:p>
        </w:tc>
        <w:tc>
          <w:tcPr>
            <w:tcW w:w="2549" w:type="dxa"/>
          </w:tcPr>
          <w:p w14:paraId="671B71CC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467FF7" w14:paraId="761A5514" w14:textId="77777777" w:rsidTr="00D47C67">
        <w:trPr>
          <w:trHeight w:val="244"/>
        </w:trPr>
        <w:tc>
          <w:tcPr>
            <w:tcW w:w="1414" w:type="dxa"/>
          </w:tcPr>
          <w:p w14:paraId="74A9133A" w14:textId="77777777" w:rsidR="00467FF7" w:rsidRDefault="00467FF7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5539102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EEB3CC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antecedentes financieros</w:t>
            </w:r>
          </w:p>
        </w:tc>
        <w:tc>
          <w:tcPr>
            <w:tcW w:w="2549" w:type="dxa"/>
          </w:tcPr>
          <w:p w14:paraId="7D746A2E" w14:textId="77777777" w:rsidR="00467FF7" w:rsidRDefault="00467FF7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F(08)</w:t>
            </w:r>
          </w:p>
        </w:tc>
      </w:tr>
      <w:tr w:rsidR="00467FF7" w14:paraId="1D8E715F" w14:textId="77777777" w:rsidTr="00D47C67">
        <w:trPr>
          <w:trHeight w:val="242"/>
        </w:trPr>
        <w:tc>
          <w:tcPr>
            <w:tcW w:w="1414" w:type="dxa"/>
          </w:tcPr>
          <w:p w14:paraId="6B3ECF88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3AC8A91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4CC7BF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activos</w:t>
            </w:r>
          </w:p>
        </w:tc>
        <w:tc>
          <w:tcPr>
            <w:tcW w:w="2549" w:type="dxa"/>
          </w:tcPr>
          <w:p w14:paraId="3597D9E2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9(20)</w:t>
            </w:r>
          </w:p>
        </w:tc>
      </w:tr>
      <w:tr w:rsidR="00467FF7" w14:paraId="41E9A871" w14:textId="77777777" w:rsidTr="00D47C67">
        <w:trPr>
          <w:trHeight w:val="244"/>
        </w:trPr>
        <w:tc>
          <w:tcPr>
            <w:tcW w:w="1414" w:type="dxa"/>
          </w:tcPr>
          <w:p w14:paraId="7C9FFAD0" w14:textId="77777777" w:rsidR="00467FF7" w:rsidRDefault="00467FF7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2065EB56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01F9C5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pasivos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exigibles</w:t>
            </w:r>
          </w:p>
        </w:tc>
        <w:tc>
          <w:tcPr>
            <w:tcW w:w="2549" w:type="dxa"/>
          </w:tcPr>
          <w:p w14:paraId="43D79E88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9(20)</w:t>
            </w:r>
          </w:p>
        </w:tc>
      </w:tr>
      <w:tr w:rsidR="00467FF7" w14:paraId="295F2EAD" w14:textId="77777777" w:rsidTr="00D47C67">
        <w:trPr>
          <w:trHeight w:val="242"/>
        </w:trPr>
        <w:tc>
          <w:tcPr>
            <w:tcW w:w="1414" w:type="dxa"/>
          </w:tcPr>
          <w:p w14:paraId="3BEFBE9C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77702C0D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556F692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Patrimonio</w:t>
            </w:r>
          </w:p>
        </w:tc>
        <w:tc>
          <w:tcPr>
            <w:tcW w:w="2549" w:type="dxa"/>
          </w:tcPr>
          <w:p w14:paraId="143DFEA8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S9(20)</w:t>
            </w:r>
          </w:p>
        </w:tc>
      </w:tr>
      <w:tr w:rsidR="00467FF7" w14:paraId="0CA09029" w14:textId="77777777" w:rsidTr="00D47C67">
        <w:trPr>
          <w:trHeight w:val="242"/>
        </w:trPr>
        <w:tc>
          <w:tcPr>
            <w:tcW w:w="1414" w:type="dxa"/>
          </w:tcPr>
          <w:p w14:paraId="438E6CCD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49F0D907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C2B23E" w14:textId="77777777" w:rsidR="00467FF7" w:rsidRDefault="00467FF7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Resultado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ejercicio</w:t>
            </w:r>
          </w:p>
        </w:tc>
        <w:tc>
          <w:tcPr>
            <w:tcW w:w="2549" w:type="dxa"/>
          </w:tcPr>
          <w:p w14:paraId="433CC00D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S9(20)</w:t>
            </w:r>
          </w:p>
        </w:tc>
      </w:tr>
      <w:tr w:rsidR="00467FF7" w14:paraId="224461D4" w14:textId="77777777" w:rsidTr="00D47C67">
        <w:trPr>
          <w:trHeight w:val="244"/>
        </w:trPr>
        <w:tc>
          <w:tcPr>
            <w:tcW w:w="1414" w:type="dxa"/>
          </w:tcPr>
          <w:p w14:paraId="06C73BC8" w14:textId="77777777" w:rsidR="00467FF7" w:rsidRDefault="00467FF7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244D14B1" w14:textId="77777777" w:rsidR="00467FF7" w:rsidRDefault="00467FF7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1F8425" w14:textId="77777777" w:rsidR="00467FF7" w:rsidRPr="00B52ED4" w:rsidRDefault="00467FF7" w:rsidP="00D47C67">
            <w:pPr>
              <w:pStyle w:val="TableParagraph"/>
              <w:spacing w:before="1"/>
              <w:rPr>
                <w:sz w:val="18"/>
                <w:lang w:val="es-CL"/>
              </w:rPr>
            </w:pPr>
            <w:r w:rsidRPr="00B52ED4">
              <w:rPr>
                <w:sz w:val="18"/>
                <w:lang w:val="es-CL"/>
              </w:rPr>
              <w:t>Fecha</w:t>
            </w:r>
            <w:r w:rsidRPr="00B52ED4">
              <w:rPr>
                <w:spacing w:val="-1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de ingreso</w:t>
            </w:r>
            <w:r w:rsidRPr="00B52ED4">
              <w:rPr>
                <w:spacing w:val="-3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o renta</w:t>
            </w:r>
          </w:p>
        </w:tc>
        <w:tc>
          <w:tcPr>
            <w:tcW w:w="2549" w:type="dxa"/>
          </w:tcPr>
          <w:p w14:paraId="201D61F9" w14:textId="77777777" w:rsidR="00467FF7" w:rsidRDefault="00467FF7" w:rsidP="00D47C6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F(08)</w:t>
            </w:r>
          </w:p>
        </w:tc>
      </w:tr>
      <w:tr w:rsidR="00467FF7" w14:paraId="2F0A5232" w14:textId="77777777" w:rsidTr="00D47C67">
        <w:trPr>
          <w:trHeight w:val="241"/>
        </w:trPr>
        <w:tc>
          <w:tcPr>
            <w:tcW w:w="1414" w:type="dxa"/>
          </w:tcPr>
          <w:p w14:paraId="3469C9B9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596C9187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517C149" w14:textId="77777777" w:rsidR="00467FF7" w:rsidRPr="00B52ED4" w:rsidRDefault="00467FF7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B52ED4">
              <w:rPr>
                <w:sz w:val="18"/>
                <w:lang w:val="es-CL"/>
              </w:rPr>
              <w:t>Base</w:t>
            </w:r>
            <w:r w:rsidRPr="00B52ED4">
              <w:rPr>
                <w:spacing w:val="-2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de</w:t>
            </w:r>
            <w:r w:rsidRPr="00B52ED4">
              <w:rPr>
                <w:spacing w:val="-2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determinación</w:t>
            </w:r>
            <w:r w:rsidRPr="00B52ED4">
              <w:rPr>
                <w:spacing w:val="-2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del</w:t>
            </w:r>
            <w:r w:rsidRPr="00B52ED4">
              <w:rPr>
                <w:spacing w:val="-3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ingreso</w:t>
            </w:r>
            <w:r w:rsidRPr="00B52ED4">
              <w:rPr>
                <w:spacing w:val="-2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o</w:t>
            </w:r>
            <w:r w:rsidRPr="00B52ED4">
              <w:rPr>
                <w:spacing w:val="-1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renta</w:t>
            </w:r>
          </w:p>
        </w:tc>
        <w:tc>
          <w:tcPr>
            <w:tcW w:w="2549" w:type="dxa"/>
          </w:tcPr>
          <w:p w14:paraId="6B5ECDCE" w14:textId="77777777" w:rsidR="00467FF7" w:rsidRDefault="00467FF7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9(01)</w:t>
            </w:r>
          </w:p>
        </w:tc>
      </w:tr>
      <w:tr w:rsidR="00467FF7" w14:paraId="5ADB42EE" w14:textId="77777777" w:rsidTr="00D47C67">
        <w:trPr>
          <w:trHeight w:val="244"/>
        </w:trPr>
        <w:tc>
          <w:tcPr>
            <w:tcW w:w="1414" w:type="dxa"/>
          </w:tcPr>
          <w:p w14:paraId="3A001378" w14:textId="77777777" w:rsidR="00467FF7" w:rsidRDefault="00467FF7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2FF7AB20" w14:textId="77777777" w:rsidR="00467FF7" w:rsidRDefault="00467FF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B6CBDDF" w14:textId="77777777" w:rsidR="00467FF7" w:rsidRPr="00B52ED4" w:rsidRDefault="00467FF7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B52ED4">
              <w:rPr>
                <w:sz w:val="18"/>
                <w:lang w:val="es-CL"/>
              </w:rPr>
              <w:t>Monto</w:t>
            </w:r>
            <w:r w:rsidRPr="00B52ED4">
              <w:rPr>
                <w:spacing w:val="-2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de</w:t>
            </w:r>
            <w:r w:rsidRPr="00B52ED4">
              <w:rPr>
                <w:spacing w:val="-2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ingreso</w:t>
            </w:r>
            <w:r w:rsidRPr="00B52ED4">
              <w:rPr>
                <w:spacing w:val="-3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o</w:t>
            </w:r>
            <w:r w:rsidRPr="00B52ED4">
              <w:rPr>
                <w:spacing w:val="-2"/>
                <w:sz w:val="18"/>
                <w:lang w:val="es-CL"/>
              </w:rPr>
              <w:t xml:space="preserve"> </w:t>
            </w:r>
            <w:r w:rsidRPr="00B52ED4">
              <w:rPr>
                <w:sz w:val="18"/>
                <w:lang w:val="es-CL"/>
              </w:rPr>
              <w:t>renta</w:t>
            </w:r>
          </w:p>
        </w:tc>
        <w:tc>
          <w:tcPr>
            <w:tcW w:w="2549" w:type="dxa"/>
          </w:tcPr>
          <w:p w14:paraId="25BCE649" w14:textId="77777777" w:rsidR="00467FF7" w:rsidRDefault="00467FF7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9(20)</w:t>
            </w:r>
          </w:p>
        </w:tc>
      </w:tr>
      <w:tr w:rsidR="00467FF7" w14:paraId="17999303" w14:textId="77777777" w:rsidTr="00D47C67">
        <w:trPr>
          <w:trHeight w:val="241"/>
        </w:trPr>
        <w:tc>
          <w:tcPr>
            <w:tcW w:w="1414" w:type="dxa"/>
          </w:tcPr>
          <w:p w14:paraId="28A37815" w14:textId="77777777" w:rsidR="00467FF7" w:rsidRDefault="00467FF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22428C61" w14:textId="77777777" w:rsidR="00467FF7" w:rsidRDefault="00467FF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E103B67" w14:textId="77777777" w:rsidR="00467FF7" w:rsidRDefault="00467FF7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Filler</w:t>
            </w:r>
          </w:p>
        </w:tc>
        <w:tc>
          <w:tcPr>
            <w:tcW w:w="2549" w:type="dxa"/>
          </w:tcPr>
          <w:p w14:paraId="7FC3DA45" w14:textId="77777777" w:rsidR="00467FF7" w:rsidRDefault="00467FF7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X(01)</w:t>
            </w:r>
          </w:p>
        </w:tc>
      </w:tr>
    </w:tbl>
    <w:p w14:paraId="79A99CFF" w14:textId="77777777" w:rsidR="00467FF7" w:rsidRDefault="00467FF7" w:rsidP="00467FF7">
      <w:pPr>
        <w:pStyle w:val="Textoindependiente"/>
        <w:spacing w:before="4"/>
        <w:rPr>
          <w:rFonts w:ascii="Times New Roman"/>
          <w:i/>
          <w:sz w:val="21"/>
        </w:rPr>
      </w:pPr>
    </w:p>
    <w:p w14:paraId="7AF8EAB4" w14:textId="77777777" w:rsidR="00467FF7" w:rsidRDefault="00467FF7" w:rsidP="00467FF7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202</w:t>
      </w:r>
      <w:r>
        <w:rPr>
          <w:spacing w:val="-1"/>
        </w:rPr>
        <w:t xml:space="preserve"> </w:t>
      </w:r>
      <w:r>
        <w:t>Bytes</w:t>
      </w:r>
    </w:p>
    <w:p w14:paraId="3A50F633" w14:textId="77777777" w:rsidR="00467FF7" w:rsidRDefault="00467FF7" w:rsidP="00467FF7">
      <w:pPr>
        <w:pStyle w:val="Textoindependiente"/>
        <w:spacing w:before="9"/>
        <w:rPr>
          <w:sz w:val="19"/>
        </w:rPr>
      </w:pPr>
    </w:p>
    <w:p w14:paraId="110FEECD" w14:textId="0FD4D7F7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76E0C" w14:paraId="38162EEF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4B1188CF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3B59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5583B07A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E76E0C" w14:paraId="030EEC44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4EE8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EA14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E76E0C" w14:paraId="6878512B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0C6A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8FE0E6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BFB4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CE48AA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AC6675E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76E0C" w14:paraId="0909ECA8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DE85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96D8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216A022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E76E0C" w14:paraId="379FE8F9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9443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C721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E76E0C" w14:paraId="5C6F91A5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63D7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D83E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E76E0C" w14:paraId="3B8A246C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5FF3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D488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E76E0C" w14:paraId="797E873D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13DC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A37B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E76E0C" w14:paraId="406F8DF9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1C09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35E6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E76E0C" w14:paraId="6562839C" w14:textId="77777777" w:rsidTr="00F02B3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65FF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A7A1" w14:textId="77777777" w:rsidR="00E76E0C" w:rsidRDefault="00E76E0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3A3D76" w14:textId="77777777" w:rsidR="00EA4B6F" w:rsidRDefault="00EA4B6F" w:rsidP="00EA4B6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E54D765" w14:textId="77777777" w:rsidR="00EA4B6F" w:rsidRDefault="00EA4B6F" w:rsidP="00EA4B6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7D81D86" w14:textId="11664CFD" w:rsidR="00EA4B6F" w:rsidRPr="00170411" w:rsidRDefault="00EA4B6F" w:rsidP="00EA4B6F">
      <w:pPr>
        <w:pStyle w:val="Ttulo2"/>
        <w:numPr>
          <w:ilvl w:val="1"/>
          <w:numId w:val="51"/>
        </w:numPr>
        <w:ind w:left="792" w:hanging="1136"/>
      </w:pPr>
      <w:r>
        <w:t>Validaciones variables asociadas al documento D0</w:t>
      </w:r>
      <w:r>
        <w:t>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8F183BC" w14:textId="77777777" w:rsidR="00EA4B6F" w:rsidRPr="00230F5A" w:rsidRDefault="00EA4B6F" w:rsidP="00EA4B6F">
      <w:pPr>
        <w:pStyle w:val="Ttulo2"/>
        <w:numPr>
          <w:ilvl w:val="0"/>
          <w:numId w:val="0"/>
        </w:numPr>
        <w:ind w:left="354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A4B6F" w:rsidRPr="00B537DA" w14:paraId="3ED31D69" w14:textId="77777777" w:rsidTr="00534549">
        <w:tc>
          <w:tcPr>
            <w:tcW w:w="595" w:type="dxa"/>
          </w:tcPr>
          <w:p w14:paraId="0816866E" w14:textId="77777777" w:rsidR="00EA4B6F" w:rsidRPr="00144761" w:rsidRDefault="00EA4B6F" w:rsidP="005345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32FE0E2" w14:textId="77777777" w:rsidR="00EA4B6F" w:rsidRPr="00144761" w:rsidRDefault="00EA4B6F" w:rsidP="005345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144761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</w:tbl>
    <w:p w14:paraId="441C20C8" w14:textId="77777777" w:rsidR="00EA4B6F" w:rsidRPr="00F732C3" w:rsidRDefault="00EA4B6F" w:rsidP="00EA4B6F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lang w:val="es-CL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5A2AC1A" w14:textId="77777777" w:rsidR="007A0862" w:rsidRPr="007A0862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</w:p>
    <w:p w14:paraId="50088934" w14:textId="3022E472" w:rsidR="00E337AC" w:rsidRPr="00182D60" w:rsidRDefault="00E337AC" w:rsidP="007A0862">
      <w:pPr>
        <w:pStyle w:val="Ttulo2"/>
        <w:numPr>
          <w:ilvl w:val="0"/>
          <w:numId w:val="0"/>
        </w:numPr>
        <w:ind w:left="1715"/>
        <w:rPr>
          <w:b w:val="0"/>
        </w:rPr>
      </w:pPr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65A8FFAF" w:rsidR="00E337AC" w:rsidRPr="00230F5A" w:rsidRDefault="004462D3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margin-left:-35.05pt;margin-top:-10.9pt;width:488.65pt;height:419.9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FE80615" w14:textId="77777777" w:rsidR="004462D3" w:rsidRDefault="004462D3" w:rsidP="004462D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233E14D2" w14:textId="77777777" w:rsidR="004462D3" w:rsidRDefault="004462D3" w:rsidP="004462D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FB170D1" w14:textId="77777777" w:rsidR="004462D3" w:rsidRDefault="004462D3" w:rsidP="004462D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541C210" w14:textId="77777777" w:rsidR="004462D3" w:rsidRDefault="004462D3" w:rsidP="004462D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6BECC3B" w14:textId="77777777" w:rsidR="004462D3" w:rsidRDefault="004462D3" w:rsidP="004462D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10ADED58" w14:textId="77777777" w:rsidR="004462D3" w:rsidRDefault="004462D3" w:rsidP="004462D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B7710D2" w14:textId="77777777" w:rsidR="004462D3" w:rsidRDefault="004462D3" w:rsidP="004462D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21CD4FE9" w14:textId="77777777" w:rsidR="004462D3" w:rsidRDefault="004462D3" w:rsidP="004462D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C7F6ECA" w14:textId="77777777" w:rsidR="004462D3" w:rsidRDefault="004462D3" w:rsidP="004462D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1FCA30B9" w14:textId="77777777" w:rsidR="004462D3" w:rsidRDefault="004462D3" w:rsidP="004462D3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2ABBEDEB" w14:textId="509FD67B" w:rsidR="004462D3" w:rsidRPr="0004714C" w:rsidRDefault="004462D3" w:rsidP="004462D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</w:t>
                  </w:r>
                  <w:r w:rsidRPr="0004714C">
                    <w:rPr>
                      <w:rFonts w:ascii="Arial MT" w:hAnsi="Arial MT"/>
                      <w:sz w:val="20"/>
                    </w:rPr>
                    <w:t>nza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en</w:t>
                  </w:r>
                  <w:r w:rsidRPr="0004714C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1</w:t>
                  </w:r>
                  <w:r w:rsidRPr="0004714C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y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3</w:t>
                  </w:r>
                  <w:r w:rsidRPr="0004714C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6A31981" w14:textId="77777777" w:rsidR="004462D3" w:rsidRPr="0004714C" w:rsidRDefault="004462D3" w:rsidP="004462D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A162821" w14:textId="77777777" w:rsidR="004462D3" w:rsidRPr="0004714C" w:rsidRDefault="004462D3" w:rsidP="004462D3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04714C">
                    <w:rPr>
                      <w:rFonts w:ascii="Arial MT"/>
                      <w:sz w:val="20"/>
                    </w:rPr>
                    <w:t>&lt;valor</w:t>
                  </w:r>
                  <w:r w:rsidRPr="0004714C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campo</w:t>
                  </w:r>
                  <w:r w:rsidRPr="0004714C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m&gt;</w:t>
                  </w:r>
                </w:p>
                <w:p w14:paraId="7F0E51A7" w14:textId="503A0D0C" w:rsidR="004462D3" w:rsidRPr="0004714C" w:rsidRDefault="004462D3" w:rsidP="004462D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 w:rsidRPr="0004714C"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>
                    <w:rPr>
                      <w:rFonts w:ascii="Arial MT" w:hAnsi="Arial MT"/>
                      <w:sz w:val="20"/>
                    </w:rPr>
                    <w:t>30</w:t>
                  </w:r>
                  <w:r w:rsidRPr="0004714C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dígitos,</w:t>
                  </w:r>
                  <w:r w:rsidRPr="0004714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rellenado</w:t>
                  </w:r>
                  <w:r w:rsidRPr="0004714C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con el</w:t>
                  </w:r>
                  <w:r w:rsidRPr="0004714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valor</w:t>
                  </w:r>
                  <w:r w:rsidRPr="0004714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635F6170" w14:textId="77777777" w:rsidR="004462D3" w:rsidRPr="0004714C" w:rsidRDefault="004462D3" w:rsidP="004462D3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04714C">
                    <w:rPr>
                      <w:rFonts w:ascii="Arial MT"/>
                      <w:sz w:val="20"/>
                    </w:rPr>
                    <w:t>&lt;valor</w:t>
                  </w:r>
                  <w:r w:rsidRPr="0004714C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decimal</w:t>
                  </w:r>
                  <w:r w:rsidRPr="0004714C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campo</w:t>
                  </w:r>
                  <w:r w:rsidRPr="0004714C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m&gt;</w:t>
                  </w:r>
                </w:p>
                <w:p w14:paraId="5D29E392" w14:textId="410D2104" w:rsidR="004462D3" w:rsidRDefault="004462D3" w:rsidP="004462D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04714C">
                    <w:rPr>
                      <w:rFonts w:ascii="Arial MT" w:hAnsi="Arial MT"/>
                      <w:sz w:val="20"/>
                    </w:rPr>
                    <w:t>Representa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el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valor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decimal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del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campo</w:t>
                  </w:r>
                  <w:r w:rsidRPr="0004714C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m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del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mensaje</w:t>
                  </w:r>
                  <w:r w:rsidRPr="0004714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carátula</w:t>
                  </w:r>
                  <w:r w:rsidRPr="0004714C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del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tipo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04714C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un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largo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</w:t>
                  </w:r>
                  <w:r w:rsidRPr="0004714C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r w:rsidRPr="0004714C">
                    <w:rPr>
                      <w:rFonts w:ascii="Arial MT" w:hAnsi="Arial MT"/>
                      <w:sz w:val="20"/>
                    </w:rPr>
                    <w:t xml:space="preserve"> dígitos, rellenado con valor 0 a la izquierda cuan</w:t>
                  </w:r>
                  <w:r>
                    <w:rPr>
                      <w:rFonts w:ascii="Arial MT" w:hAnsi="Arial MT"/>
                      <w:sz w:val="20"/>
                    </w:rPr>
                    <w:t xml:space="preserve">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B0C48BC" w14:textId="77777777" w:rsidR="004462D3" w:rsidRDefault="004462D3" w:rsidP="004462D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14F0EF8" w14:textId="77777777" w:rsidR="004462D3" w:rsidRDefault="004462D3" w:rsidP="004462D3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20FDFC30" w14:textId="77777777" w:rsidR="004462D3" w:rsidRDefault="004462D3" w:rsidP="004462D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4AC08AD7" w14:textId="77777777" w:rsidR="004462D3" w:rsidRDefault="004462D3" w:rsidP="004462D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79B25EF" w14:textId="77777777" w:rsidR="004462D3" w:rsidRDefault="004462D3" w:rsidP="004462D3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60B14C4" w14:textId="77777777" w:rsidR="004462D3" w:rsidRDefault="004462D3" w:rsidP="004462D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2228A654" w14:textId="77777777" w:rsidR="004462D3" w:rsidRDefault="004462D3" w:rsidP="004462D3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F7CD815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109F056" w14:textId="77777777" w:rsidR="004462D3" w:rsidRDefault="004462D3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4462D3" w:rsidRPr="00F45E53" w14:paraId="3C49826D" w14:textId="77777777" w:rsidTr="004462D3">
        <w:trPr>
          <w:trHeight w:val="268"/>
        </w:trPr>
        <w:tc>
          <w:tcPr>
            <w:tcW w:w="862" w:type="dxa"/>
          </w:tcPr>
          <w:p w14:paraId="4F186F2F" w14:textId="77777777" w:rsidR="004462D3" w:rsidRPr="00F45E53" w:rsidRDefault="004462D3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4462D3" w:rsidRPr="00F45E53" w:rsidRDefault="004462D3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4462D3" w:rsidRPr="00F45E53" w:rsidRDefault="004462D3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4462D3" w:rsidRPr="00F45E53" w:rsidRDefault="004462D3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313FA897" w14:textId="77777777" w:rsidR="004462D3" w:rsidRPr="00F45E53" w:rsidRDefault="004462D3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4462D3" w:rsidRPr="00F45E53" w14:paraId="3218A4A9" w14:textId="77777777" w:rsidTr="004462D3">
        <w:trPr>
          <w:trHeight w:val="268"/>
        </w:trPr>
        <w:tc>
          <w:tcPr>
            <w:tcW w:w="862" w:type="dxa"/>
          </w:tcPr>
          <w:p w14:paraId="6B1D5128" w14:textId="77777777" w:rsidR="004462D3" w:rsidRPr="00F45E53" w:rsidRDefault="004462D3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4462D3" w:rsidRPr="00F45E53" w:rsidRDefault="004462D3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4462D3" w:rsidRPr="00F45E53" w:rsidRDefault="004462D3" w:rsidP="00D97A4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4462D3" w:rsidRPr="00F45E53" w:rsidRDefault="004462D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4462D3" w:rsidRPr="00F45E53" w:rsidRDefault="004462D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462D3" w:rsidRPr="00F45E53" w14:paraId="622814C1" w14:textId="77777777" w:rsidTr="004462D3">
        <w:trPr>
          <w:trHeight w:val="268"/>
        </w:trPr>
        <w:tc>
          <w:tcPr>
            <w:tcW w:w="862" w:type="dxa"/>
          </w:tcPr>
          <w:p w14:paraId="7671AEB9" w14:textId="77777777" w:rsidR="004462D3" w:rsidRPr="00F45E53" w:rsidRDefault="004462D3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4462D3" w:rsidRPr="00F45E53" w:rsidRDefault="004462D3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90D0245" w:rsidR="004462D3" w:rsidRPr="00F45E53" w:rsidRDefault="004462D3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4462D3" w:rsidRPr="00F45E53" w:rsidRDefault="004462D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4462D3" w:rsidRPr="00F45E53" w:rsidRDefault="004462D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462D3" w:rsidRPr="00F45E53" w14:paraId="29ABD7A0" w14:textId="77777777" w:rsidTr="004462D3">
        <w:trPr>
          <w:trHeight w:val="268"/>
        </w:trPr>
        <w:tc>
          <w:tcPr>
            <w:tcW w:w="862" w:type="dxa"/>
          </w:tcPr>
          <w:p w14:paraId="36B1247A" w14:textId="77777777" w:rsidR="004462D3" w:rsidRPr="00F45E53" w:rsidRDefault="004462D3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4462D3" w:rsidRPr="00F45E53" w:rsidRDefault="004462D3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4462D3" w:rsidRPr="00F45E53" w:rsidRDefault="004462D3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4462D3" w:rsidRPr="00F45E53" w:rsidRDefault="004462D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4462D3" w:rsidRPr="00F45E53" w:rsidRDefault="004462D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462D3" w:rsidRPr="00F45E53" w14:paraId="4A41D4E9" w14:textId="77777777" w:rsidTr="004462D3">
        <w:trPr>
          <w:trHeight w:val="268"/>
        </w:trPr>
        <w:tc>
          <w:tcPr>
            <w:tcW w:w="862" w:type="dxa"/>
          </w:tcPr>
          <w:p w14:paraId="407BD317" w14:textId="77777777" w:rsidR="004462D3" w:rsidRPr="00F45E53" w:rsidRDefault="004462D3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4462D3" w:rsidRPr="00F45E53" w:rsidRDefault="004462D3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4462D3" w:rsidRPr="00F45E53" w:rsidRDefault="004462D3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4462D3" w:rsidRPr="00F45E53" w:rsidRDefault="004462D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4462D3" w:rsidRPr="00F45E53" w:rsidRDefault="004462D3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462D3" w:rsidRPr="00F45E53" w14:paraId="306FA4E7" w14:textId="77777777" w:rsidTr="004462D3">
        <w:trPr>
          <w:trHeight w:val="268"/>
        </w:trPr>
        <w:tc>
          <w:tcPr>
            <w:tcW w:w="862" w:type="dxa"/>
          </w:tcPr>
          <w:p w14:paraId="0E8DBBC7" w14:textId="7F4D293D" w:rsidR="004462D3" w:rsidRPr="00F45E53" w:rsidRDefault="004462D3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4462D3" w:rsidRPr="00F45E53" w:rsidRDefault="004462D3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15E566F" w:rsidR="004462D3" w:rsidRPr="00F45E53" w:rsidRDefault="004462D3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3BF494F7" w:rsidR="004462D3" w:rsidRPr="00490DC0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90D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detalle.</w:t>
            </w:r>
          </w:p>
        </w:tc>
        <w:tc>
          <w:tcPr>
            <w:tcW w:w="851" w:type="dxa"/>
          </w:tcPr>
          <w:p w14:paraId="4F1C09C0" w14:textId="7F9AB3DE" w:rsidR="004462D3" w:rsidRPr="00F45E53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4462D3" w:rsidRPr="00F45E53" w14:paraId="69A338AE" w14:textId="77777777" w:rsidTr="004462D3">
        <w:trPr>
          <w:trHeight w:val="268"/>
        </w:trPr>
        <w:tc>
          <w:tcPr>
            <w:tcW w:w="862" w:type="dxa"/>
          </w:tcPr>
          <w:p w14:paraId="60628F2D" w14:textId="4E3409F6" w:rsidR="004462D3" w:rsidRPr="00F45E53" w:rsidRDefault="004462D3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4462D3" w:rsidRPr="00F45E53" w:rsidRDefault="004462D3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34B15E38" w:rsidR="004462D3" w:rsidRPr="00F45E53" w:rsidRDefault="004462D3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1AD2F13A" w:rsidR="004462D3" w:rsidRPr="00B52ED4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2E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(Categoria del deudor)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2BEE9" w14:textId="4FF73F9D" w:rsidR="004462D3" w:rsidRPr="00F45E53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4462D3" w:rsidRPr="00F45E53" w14:paraId="7AE00EB8" w14:textId="77777777" w:rsidTr="004462D3">
        <w:trPr>
          <w:trHeight w:val="268"/>
        </w:trPr>
        <w:tc>
          <w:tcPr>
            <w:tcW w:w="862" w:type="dxa"/>
          </w:tcPr>
          <w:p w14:paraId="70AC5B8A" w14:textId="3D6F057F" w:rsidR="004462D3" w:rsidRPr="00F45E53" w:rsidRDefault="004462D3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4462D3" w:rsidRPr="00F45E53" w:rsidRDefault="004462D3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3ECD0C22" w:rsidR="004462D3" w:rsidRPr="00F45E53" w:rsidRDefault="004462D3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AKB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51CA3630" w:rsidR="004462D3" w:rsidRPr="00B52ED4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2E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(Categoria del deudor)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383F315" w14:textId="0F03A164" w:rsidR="004462D3" w:rsidRPr="00F45E53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4462D3" w:rsidRPr="00F45E53" w14:paraId="66774E11" w14:textId="77777777" w:rsidTr="004462D3">
        <w:trPr>
          <w:trHeight w:val="268"/>
        </w:trPr>
        <w:tc>
          <w:tcPr>
            <w:tcW w:w="862" w:type="dxa"/>
          </w:tcPr>
          <w:p w14:paraId="3C090C12" w14:textId="7559070A" w:rsidR="004462D3" w:rsidRDefault="004462D3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0E6CE" w14:textId="7C95785D" w:rsidR="004462D3" w:rsidRPr="00F45E53" w:rsidRDefault="004462D3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345A1" w14:textId="2BA85507" w:rsidR="004462D3" w:rsidRPr="00D97A43" w:rsidRDefault="004462D3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AKC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EE54" w14:textId="36C0992C" w:rsidR="004462D3" w:rsidRPr="00B52ED4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2E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(Categoria del deudor)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50DF93E" w14:textId="0C7B714F" w:rsidR="004462D3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4462D3" w:rsidRPr="00F45E53" w14:paraId="10E413A5" w14:textId="77777777" w:rsidTr="004462D3">
        <w:trPr>
          <w:trHeight w:val="268"/>
        </w:trPr>
        <w:tc>
          <w:tcPr>
            <w:tcW w:w="862" w:type="dxa"/>
          </w:tcPr>
          <w:p w14:paraId="7AE8031F" w14:textId="7370073C" w:rsidR="004462D3" w:rsidRDefault="004462D3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1CCB1FA" w14:textId="0D3782BF" w:rsidR="004462D3" w:rsidRPr="00F45E53" w:rsidRDefault="004462D3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8516" w14:textId="5296228B" w:rsidR="004462D3" w:rsidRPr="00D97A43" w:rsidRDefault="004462D3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AKD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2587C" w14:textId="28B12404" w:rsidR="004462D3" w:rsidRPr="00B52ED4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2E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4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(Categoria del deudor)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D096F6D" w14:textId="16D3D57F" w:rsidR="004462D3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4462D3" w:rsidRPr="00F45E53" w14:paraId="25816211" w14:textId="77777777" w:rsidTr="004462D3">
        <w:trPr>
          <w:trHeight w:val="268"/>
        </w:trPr>
        <w:tc>
          <w:tcPr>
            <w:tcW w:w="862" w:type="dxa"/>
          </w:tcPr>
          <w:p w14:paraId="664DDB0C" w14:textId="700534DB" w:rsidR="004462D3" w:rsidRDefault="004462D3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3D95AF6" w14:textId="7E3ED776" w:rsidR="004462D3" w:rsidRPr="00F45E53" w:rsidRDefault="004462D3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4462D3" w:rsidRDefault="004462D3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4462D3" w:rsidRPr="009F2F7C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664203CA" w14:textId="77777777" w:rsidR="004462D3" w:rsidRPr="00F45E53" w:rsidRDefault="004462D3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D97A4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D97A4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D97A4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66E47D51" w:rsidR="00202F52" w:rsidRPr="00F45E53" w:rsidRDefault="00D97A43" w:rsidP="00D97A4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</w:t>
            </w:r>
            <w:r w:rsidR="004462D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</w:t>
            </w: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(F)</w:t>
            </w:r>
          </w:p>
        </w:tc>
      </w:tr>
      <w:tr w:rsidR="00DA2426" w:rsidRPr="00F45E53" w14:paraId="61CDF538" w14:textId="77777777" w:rsidTr="00D97A43">
        <w:trPr>
          <w:trHeight w:val="242"/>
        </w:trPr>
        <w:tc>
          <w:tcPr>
            <w:tcW w:w="4815" w:type="dxa"/>
          </w:tcPr>
          <w:p w14:paraId="7717E096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58E60795" w:rsidR="00DA2426" w:rsidRPr="00F45E53" w:rsidRDefault="00DA2426" w:rsidP="00DA2426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5,6,7,8,9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446189B" w14:textId="5D07E3D7" w:rsidR="004462D3" w:rsidRDefault="004462D3" w:rsidP="004462D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676D6BB" w14:textId="16CD39F5" w:rsidR="004462D3" w:rsidRDefault="004462D3" w:rsidP="004462D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818A915" w14:textId="46277F46" w:rsidR="004462D3" w:rsidRDefault="004462D3" w:rsidP="004462D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1B9312" w14:textId="685B5992" w:rsidR="004462D3" w:rsidRDefault="004462D3" w:rsidP="004462D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DE610E6" w14:textId="6BB838A4" w:rsidR="004462D3" w:rsidRDefault="004462D3" w:rsidP="004462D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5804729" w14:textId="77777777" w:rsidR="007A0862" w:rsidRPr="00F45E53" w:rsidRDefault="007A086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DB18B9" w14:paraId="3676ACCC" w14:textId="77777777" w:rsidTr="00D97A43">
        <w:tc>
          <w:tcPr>
            <w:tcW w:w="1413" w:type="dxa"/>
          </w:tcPr>
          <w:p w14:paraId="7DDB3BFA" w14:textId="77777777" w:rsidR="00F32211" w:rsidRPr="00DB18B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DB18B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7BCBEB07" w:rsidR="00F32211" w:rsidRPr="00DB18B9" w:rsidRDefault="00F84A52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235604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 w:rsidR="00467FF7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685362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984D993" w:rsidR="00F32211" w:rsidRPr="00DB18B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685362"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685362"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DB18B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DB18B9">
              <w:rPr>
                <w:rFonts w:ascii="Times New Roman" w:hAnsi="Times New Roman" w:cs="Times New Roman"/>
              </w:rPr>
              <w:t xml:space="preserve"> </w:t>
            </w: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DB18B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DB18B9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DB18B9">
        <w:t>Archivo Carátula</w:t>
      </w:r>
      <w:bookmarkEnd w:id="15"/>
      <w:r w:rsidRPr="00DB18B9">
        <w:fldChar w:fldCharType="begin"/>
      </w:r>
      <w:r w:rsidRPr="00DB18B9">
        <w:instrText xml:space="preserve"> XE "Archivo ”arátula" </w:instrText>
      </w:r>
      <w:r w:rsidRPr="00DB18B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D97A43">
        <w:tc>
          <w:tcPr>
            <w:tcW w:w="1413" w:type="dxa"/>
          </w:tcPr>
          <w:p w14:paraId="01B744DD" w14:textId="77777777" w:rsidR="00F32211" w:rsidRPr="00DB18B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DB18B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689B9652" w:rsidR="00F32211" w:rsidRPr="00DB18B9" w:rsidRDefault="00F84A52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235604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 w:rsidR="00467FF7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####c.X</w:t>
            </w:r>
            <w:r w:rsidR="00685362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B18B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 </w:t>
            </w:r>
            <w:r w:rsidR="00F32211"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7B4C46F" w:rsidR="00F32211" w:rsidRPr="00DB18B9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685362"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XX: Código Institución origen de largo </w:t>
            </w:r>
            <w:r w:rsidR="00685362"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18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F84A52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F84A52" w:rsidRPr="00F45E53" w:rsidRDefault="00F84A52" w:rsidP="00F84A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4FF5D1B9" w:rsidR="00F84A52" w:rsidRPr="00F45E53" w:rsidRDefault="00F84A52" w:rsidP="00F84A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F84A52" w:rsidRPr="00F45E53" w:rsidRDefault="00F84A52" w:rsidP="00F84A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F84A52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F84A52" w:rsidRPr="00F45E53" w:rsidRDefault="00F84A52" w:rsidP="00F84A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31EED265" w:rsidR="00F84A52" w:rsidRPr="00F45E53" w:rsidRDefault="00F84A52" w:rsidP="00F84A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6995D275" w:rsidR="00F84A52" w:rsidRPr="00F45E53" w:rsidRDefault="00F84A52" w:rsidP="00F84A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F84A52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F84A52" w:rsidRPr="00F45E53" w:rsidRDefault="00F84A52" w:rsidP="00F84A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4B584E15" w:rsidR="00F84A52" w:rsidRPr="00F45E53" w:rsidRDefault="00F84A52" w:rsidP="00F84A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F84A52" w:rsidRPr="00F45E53" w:rsidRDefault="00F84A52" w:rsidP="00F84A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467FF7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3438FEDD" w:rsidR="00467FF7" w:rsidRPr="00F45E53" w:rsidRDefault="00416E5F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36DCFA99" w14:textId="19E56592" w:rsidR="00467FF7" w:rsidRPr="00F45E53" w:rsidRDefault="00467FF7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261EB610" w:rsidR="00467FF7" w:rsidRPr="00F45E53" w:rsidRDefault="00467FF7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0567EE05" w14:textId="16FD876C" w:rsidR="00467FF7" w:rsidRPr="00F45E53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7F22F9FF" w14:textId="3C13C994" w:rsidR="00467FF7" w:rsidRPr="00F45E53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67FF7" w:rsidRPr="00F45E53" w14:paraId="449A74F0" w14:textId="77777777" w:rsidTr="00273DC0">
        <w:trPr>
          <w:trHeight w:val="268"/>
        </w:trPr>
        <w:tc>
          <w:tcPr>
            <w:tcW w:w="862" w:type="dxa"/>
          </w:tcPr>
          <w:p w14:paraId="446C1F3A" w14:textId="6327EB50" w:rsidR="00467FF7" w:rsidRPr="00F45E53" w:rsidRDefault="00416E5F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02F6D6FB" w14:textId="76450070" w:rsidR="00467FF7" w:rsidRPr="00F45E53" w:rsidRDefault="00467FF7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2A205AB" w14:textId="2D36EC14" w:rsidR="00467FF7" w:rsidRPr="00F45E53" w:rsidRDefault="00467FF7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67FA48B0" w14:textId="66F1862E" w:rsidR="00467FF7" w:rsidRPr="00B8004D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07C36CDF" w14:textId="69901410" w:rsidR="00467FF7" w:rsidRPr="00F45E53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67FF7" w:rsidRPr="00F45E53" w14:paraId="457D6C4A" w14:textId="77777777" w:rsidTr="00273DC0">
        <w:trPr>
          <w:trHeight w:val="268"/>
        </w:trPr>
        <w:tc>
          <w:tcPr>
            <w:tcW w:w="862" w:type="dxa"/>
          </w:tcPr>
          <w:p w14:paraId="7484FA91" w14:textId="4E8A05A7" w:rsidR="00467FF7" w:rsidRPr="00F45E53" w:rsidRDefault="00416E5F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C8D95A5" w14:textId="4D4C96BA" w:rsidR="00467FF7" w:rsidRPr="00F45E53" w:rsidRDefault="00467FF7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EB2B647" w14:textId="290CD687" w:rsidR="00467FF7" w:rsidRPr="00F45E53" w:rsidRDefault="00467FF7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AKA</w:t>
            </w:r>
          </w:p>
        </w:tc>
        <w:tc>
          <w:tcPr>
            <w:tcW w:w="6095" w:type="dxa"/>
          </w:tcPr>
          <w:p w14:paraId="76546BB7" w14:textId="3AA52329" w:rsidR="00467FF7" w:rsidRPr="000506C0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2E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3</w:t>
            </w:r>
          </w:p>
        </w:tc>
        <w:tc>
          <w:tcPr>
            <w:tcW w:w="851" w:type="dxa"/>
          </w:tcPr>
          <w:p w14:paraId="1FB54790" w14:textId="627CD1DA" w:rsidR="00467FF7" w:rsidRPr="00F45E53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67FF7" w:rsidRPr="00F45E53" w14:paraId="11B65347" w14:textId="77777777" w:rsidTr="00273DC0">
        <w:trPr>
          <w:trHeight w:val="268"/>
        </w:trPr>
        <w:tc>
          <w:tcPr>
            <w:tcW w:w="862" w:type="dxa"/>
          </w:tcPr>
          <w:p w14:paraId="77B032DD" w14:textId="640EC46E" w:rsidR="00467FF7" w:rsidRPr="00F45E53" w:rsidRDefault="00416E5F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3D9C3C46" w14:textId="7ED9E650" w:rsidR="00467FF7" w:rsidRPr="00F45E53" w:rsidRDefault="00467FF7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DC12A2A" w14:textId="3B8836D9" w:rsidR="00467FF7" w:rsidRPr="00F45E53" w:rsidRDefault="00467FF7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AKB</w:t>
            </w:r>
          </w:p>
        </w:tc>
        <w:tc>
          <w:tcPr>
            <w:tcW w:w="6095" w:type="dxa"/>
          </w:tcPr>
          <w:p w14:paraId="244C3CFE" w14:textId="4ABA2E72" w:rsidR="00467FF7" w:rsidRPr="000506C0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2E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3</w:t>
            </w:r>
          </w:p>
        </w:tc>
        <w:tc>
          <w:tcPr>
            <w:tcW w:w="851" w:type="dxa"/>
          </w:tcPr>
          <w:p w14:paraId="1BCCA69B" w14:textId="287CB418" w:rsidR="00467FF7" w:rsidRPr="00F45E53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67FF7" w:rsidRPr="00F45E53" w14:paraId="78DB4142" w14:textId="77777777" w:rsidTr="00273DC0">
        <w:trPr>
          <w:trHeight w:val="268"/>
        </w:trPr>
        <w:tc>
          <w:tcPr>
            <w:tcW w:w="862" w:type="dxa"/>
          </w:tcPr>
          <w:p w14:paraId="5F461BAF" w14:textId="02A344CD" w:rsidR="00467FF7" w:rsidRDefault="00416E5F" w:rsidP="00467F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A0FD77" w14:textId="6FA50A08" w:rsidR="00467FF7" w:rsidRPr="00F45E53" w:rsidRDefault="00467FF7" w:rsidP="00467F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E287F7D" w14:textId="027A5CA5" w:rsidR="00467FF7" w:rsidRDefault="00467FF7" w:rsidP="00467F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AKC</w:t>
            </w:r>
          </w:p>
        </w:tc>
        <w:tc>
          <w:tcPr>
            <w:tcW w:w="6095" w:type="dxa"/>
          </w:tcPr>
          <w:p w14:paraId="72AFE6A1" w14:textId="7393BC04" w:rsidR="00467FF7" w:rsidRPr="000506C0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2E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3</w:t>
            </w:r>
          </w:p>
        </w:tc>
        <w:tc>
          <w:tcPr>
            <w:tcW w:w="851" w:type="dxa"/>
          </w:tcPr>
          <w:p w14:paraId="612F9104" w14:textId="1CA8DCB5" w:rsidR="00467FF7" w:rsidRPr="00B8004D" w:rsidRDefault="00467FF7" w:rsidP="00467F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16E5F" w:rsidRPr="00F45E53" w14:paraId="05C9F911" w14:textId="77777777" w:rsidTr="003B5E2B">
        <w:trPr>
          <w:trHeight w:val="268"/>
        </w:trPr>
        <w:tc>
          <w:tcPr>
            <w:tcW w:w="862" w:type="dxa"/>
          </w:tcPr>
          <w:p w14:paraId="6BA7BF53" w14:textId="2CCBAE96" w:rsidR="00416E5F" w:rsidRDefault="00416E5F" w:rsidP="00416E5F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D63C246" w14:textId="13865D2D" w:rsidR="00416E5F" w:rsidRPr="00F45E53" w:rsidRDefault="00416E5F" w:rsidP="00416E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720B94B" w14:textId="24B13BE0" w:rsidR="00416E5F" w:rsidRDefault="00416E5F" w:rsidP="00416E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67F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AKD</w:t>
            </w:r>
          </w:p>
        </w:tc>
        <w:tc>
          <w:tcPr>
            <w:tcW w:w="6095" w:type="dxa"/>
          </w:tcPr>
          <w:p w14:paraId="5D713F1F" w14:textId="516B8089" w:rsidR="00416E5F" w:rsidRPr="00416E5F" w:rsidRDefault="00416E5F" w:rsidP="00416E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2E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4 EN EL CAMPO 3</w:t>
            </w:r>
          </w:p>
        </w:tc>
        <w:tc>
          <w:tcPr>
            <w:tcW w:w="851" w:type="dxa"/>
          </w:tcPr>
          <w:p w14:paraId="5C8F7009" w14:textId="2A7B809F" w:rsidR="00416E5F" w:rsidRDefault="00416E5F" w:rsidP="00416E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416E5F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0F87160F" w:rsidR="00416E5F" w:rsidRDefault="00416E5F" w:rsidP="00416E5F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DCC81FD" w14:textId="3CBCED7F" w:rsidR="00416E5F" w:rsidRPr="00F45E53" w:rsidRDefault="00416E5F" w:rsidP="00416E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9A3C039" w14:textId="77777777" w:rsidR="00416E5F" w:rsidRDefault="00416E5F" w:rsidP="00416E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416E5F" w:rsidRPr="009F2F7C" w:rsidRDefault="00416E5F" w:rsidP="00416E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416E5F" w:rsidRPr="00F45E53" w:rsidRDefault="00416E5F" w:rsidP="00416E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24C59609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-</w:t>
      </w:r>
      <w:r w:rsidR="00FF1512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842E97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D8E45" w14:textId="77777777" w:rsidR="0023636F" w:rsidRDefault="0023636F" w:rsidP="00F10206">
      <w:pPr>
        <w:spacing w:after="0" w:line="240" w:lineRule="auto"/>
      </w:pPr>
      <w:r>
        <w:separator/>
      </w:r>
    </w:p>
  </w:endnote>
  <w:endnote w:type="continuationSeparator" w:id="0">
    <w:p w14:paraId="03819177" w14:textId="77777777" w:rsidR="0023636F" w:rsidRDefault="0023636F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48C05" w14:textId="77777777" w:rsidR="0023636F" w:rsidRDefault="0023636F" w:rsidP="00F10206">
      <w:pPr>
        <w:spacing w:after="0" w:line="240" w:lineRule="auto"/>
      </w:pPr>
      <w:r>
        <w:separator/>
      </w:r>
    </w:p>
  </w:footnote>
  <w:footnote w:type="continuationSeparator" w:id="0">
    <w:p w14:paraId="4E0F705F" w14:textId="77777777" w:rsidR="0023636F" w:rsidRDefault="0023636F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165F05"/>
    <w:multiLevelType w:val="multilevel"/>
    <w:tmpl w:val="FE4C4D32"/>
    <w:lvl w:ilvl="0">
      <w:start w:val="8"/>
      <w:numFmt w:val="decimal"/>
      <w:lvlText w:val="%1"/>
      <w:lvlJc w:val="left"/>
      <w:pPr>
        <w:ind w:left="1065" w:hanging="853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882218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0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8"/>
  </w:num>
  <w:num w:numId="3" w16cid:durableId="1265504613">
    <w:abstractNumId w:val="4"/>
  </w:num>
  <w:num w:numId="4" w16cid:durableId="1091202158">
    <w:abstractNumId w:val="40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3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2"/>
  </w:num>
  <w:num w:numId="13" w16cid:durableId="256329085">
    <w:abstractNumId w:val="29"/>
  </w:num>
  <w:num w:numId="14" w16cid:durableId="1078750577">
    <w:abstractNumId w:val="33"/>
  </w:num>
  <w:num w:numId="15" w16cid:durableId="716322791">
    <w:abstractNumId w:val="43"/>
  </w:num>
  <w:num w:numId="16" w16cid:durableId="1397778044">
    <w:abstractNumId w:val="9"/>
  </w:num>
  <w:num w:numId="17" w16cid:durableId="114759016">
    <w:abstractNumId w:val="39"/>
  </w:num>
  <w:num w:numId="18" w16cid:durableId="1632982083">
    <w:abstractNumId w:val="1"/>
  </w:num>
  <w:num w:numId="19" w16cid:durableId="2139444563">
    <w:abstractNumId w:val="41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0"/>
  </w:num>
  <w:num w:numId="25" w16cid:durableId="1813214838">
    <w:abstractNumId w:val="6"/>
  </w:num>
  <w:num w:numId="26" w16cid:durableId="894269239">
    <w:abstractNumId w:val="5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7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5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8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10"/>
  </w:num>
  <w:num w:numId="46" w16cid:durableId="1482307536">
    <w:abstractNumId w:val="7"/>
  </w:num>
  <w:num w:numId="47" w16cid:durableId="254635676">
    <w:abstractNumId w:val="13"/>
  </w:num>
  <w:num w:numId="48" w16cid:durableId="1947762260">
    <w:abstractNumId w:val="32"/>
  </w:num>
  <w:num w:numId="49" w16cid:durableId="81142517">
    <w:abstractNumId w:val="2"/>
  </w:num>
  <w:num w:numId="50" w16cid:durableId="919484846">
    <w:abstractNumId w:val="36"/>
  </w:num>
  <w:num w:numId="51" w16cid:durableId="75563611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1D38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3677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4A32"/>
    <w:rsid w:val="00235604"/>
    <w:rsid w:val="002358C5"/>
    <w:rsid w:val="0023636F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0075"/>
    <w:rsid w:val="00353FCC"/>
    <w:rsid w:val="00356D09"/>
    <w:rsid w:val="00356F35"/>
    <w:rsid w:val="00357A35"/>
    <w:rsid w:val="00360252"/>
    <w:rsid w:val="00375BF4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16E5F"/>
    <w:rsid w:val="00421CF1"/>
    <w:rsid w:val="004231CD"/>
    <w:rsid w:val="004270E6"/>
    <w:rsid w:val="004307DB"/>
    <w:rsid w:val="004341B5"/>
    <w:rsid w:val="00435F71"/>
    <w:rsid w:val="00443E8F"/>
    <w:rsid w:val="004453F6"/>
    <w:rsid w:val="004462D3"/>
    <w:rsid w:val="00446EF8"/>
    <w:rsid w:val="00453AE1"/>
    <w:rsid w:val="00465EE6"/>
    <w:rsid w:val="00467FF7"/>
    <w:rsid w:val="00477EA2"/>
    <w:rsid w:val="004839DA"/>
    <w:rsid w:val="00490DC0"/>
    <w:rsid w:val="004A1260"/>
    <w:rsid w:val="004A44F4"/>
    <w:rsid w:val="004A6793"/>
    <w:rsid w:val="004B23C2"/>
    <w:rsid w:val="004B7993"/>
    <w:rsid w:val="004B7DA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85362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E3515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862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E97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336A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680A"/>
    <w:rsid w:val="00A421C4"/>
    <w:rsid w:val="00A42CB3"/>
    <w:rsid w:val="00A45E6E"/>
    <w:rsid w:val="00A5460B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2ED4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3240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6F0A"/>
    <w:rsid w:val="00D923F1"/>
    <w:rsid w:val="00D92C2E"/>
    <w:rsid w:val="00D97610"/>
    <w:rsid w:val="00D97A43"/>
    <w:rsid w:val="00DA2426"/>
    <w:rsid w:val="00DA5A1D"/>
    <w:rsid w:val="00DA6AAC"/>
    <w:rsid w:val="00DB0B5C"/>
    <w:rsid w:val="00DB18B9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76E0C"/>
    <w:rsid w:val="00E814DF"/>
    <w:rsid w:val="00E81654"/>
    <w:rsid w:val="00E862A3"/>
    <w:rsid w:val="00E9786A"/>
    <w:rsid w:val="00EA4B6F"/>
    <w:rsid w:val="00EB42EB"/>
    <w:rsid w:val="00EC1139"/>
    <w:rsid w:val="00EC5056"/>
    <w:rsid w:val="00ED4238"/>
    <w:rsid w:val="00EE5443"/>
    <w:rsid w:val="00F02B3E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32C3"/>
    <w:rsid w:val="00F741CD"/>
    <w:rsid w:val="00F81EAE"/>
    <w:rsid w:val="00F82FAC"/>
    <w:rsid w:val="00F84A52"/>
    <w:rsid w:val="00F91149"/>
    <w:rsid w:val="00F91655"/>
    <w:rsid w:val="00F95832"/>
    <w:rsid w:val="00FA0A62"/>
    <w:rsid w:val="00FA265D"/>
    <w:rsid w:val="00FA7CB9"/>
    <w:rsid w:val="00FB402C"/>
    <w:rsid w:val="00FD1A65"/>
    <w:rsid w:val="00FD253A"/>
    <w:rsid w:val="00FD530F"/>
    <w:rsid w:val="00FD7847"/>
    <w:rsid w:val="00FF1512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2BAF8298-4216-4209-A6BE-DA47EF7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1523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22</cp:revision>
  <dcterms:created xsi:type="dcterms:W3CDTF">2024-03-06T13:25:00Z</dcterms:created>
  <dcterms:modified xsi:type="dcterms:W3CDTF">2024-06-19T19:34:00Z</dcterms:modified>
</cp:coreProperties>
</file>