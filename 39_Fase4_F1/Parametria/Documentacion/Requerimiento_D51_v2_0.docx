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66E98D0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B54DAC">
        <w:rPr>
          <w:rFonts w:ascii="Times New Roman" w:hAnsi="Times New Roman" w:cs="Times New Roman"/>
          <w:b/>
          <w:sz w:val="72"/>
          <w:szCs w:val="72"/>
        </w:rPr>
        <w:t>1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F2D05">
        <w:rPr>
          <w:rFonts w:ascii="Times New Roman" w:hAnsi="Times New Roman" w:cs="Times New Roman"/>
          <w:b/>
          <w:sz w:val="72"/>
          <w:szCs w:val="72"/>
        </w:rPr>
        <w:t>8</w:t>
      </w:r>
      <w:r w:rsidR="00B54DAC">
        <w:rPr>
          <w:rFonts w:ascii="Times New Roman" w:hAnsi="Times New Roman" w:cs="Times New Roman"/>
          <w:b/>
          <w:sz w:val="72"/>
          <w:szCs w:val="72"/>
        </w:rPr>
        <w:t>63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3CD0C920" w14:textId="74B06C46" w:rsidR="00C4642F" w:rsidRPr="00E97ECC" w:rsidRDefault="00B54DAC" w:rsidP="00E97ECC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B54DAC">
        <w:rPr>
          <w:rFonts w:ascii="Times New Roman" w:hAnsi="Times New Roman" w:cs="Times New Roman"/>
          <w:b/>
          <w:sz w:val="72"/>
          <w:szCs w:val="72"/>
        </w:rPr>
        <w:t>Créditos para el financiamiento de estudios superiores definición</w:t>
      </w: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1FFF356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F70A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2" w:type="dxa"/>
          </w:tcPr>
          <w:p w14:paraId="22F848E4" w14:textId="2D8DC9CE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F2D05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50586" w:rsidRPr="00230F5A" w14:paraId="5339FC0E" w14:textId="7AB2D237" w:rsidTr="000506C0">
        <w:tc>
          <w:tcPr>
            <w:tcW w:w="1256" w:type="dxa"/>
          </w:tcPr>
          <w:p w14:paraId="3DF7E2D2" w14:textId="5D1C7AD4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D51</w:t>
            </w:r>
          </w:p>
        </w:tc>
        <w:tc>
          <w:tcPr>
            <w:tcW w:w="1342" w:type="dxa"/>
          </w:tcPr>
          <w:p w14:paraId="69C55B7E" w14:textId="369811AE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0A3DA79" w14:textId="77777777" w:rsidR="00D50586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69012DF2" w14:textId="77777777" w:rsidR="00D50586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6D4C7C85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0F78C03A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4528050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D50586" w:rsidRPr="00230F5A" w14:paraId="251EA50D" w14:textId="22DD7FE9" w:rsidTr="000506C0">
        <w:tc>
          <w:tcPr>
            <w:tcW w:w="1256" w:type="dxa"/>
          </w:tcPr>
          <w:p w14:paraId="7287933A" w14:textId="2774A3A0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586" w:rsidRPr="00230F5A" w14:paraId="38B70AFE" w14:textId="34FEEE1D" w:rsidTr="000506C0">
        <w:tc>
          <w:tcPr>
            <w:tcW w:w="1256" w:type="dxa"/>
          </w:tcPr>
          <w:p w14:paraId="23AEB014" w14:textId="5799241D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586" w:rsidRPr="00230F5A" w14:paraId="4B606B6E" w14:textId="62885254" w:rsidTr="000506C0">
        <w:tc>
          <w:tcPr>
            <w:tcW w:w="1256" w:type="dxa"/>
          </w:tcPr>
          <w:p w14:paraId="612D72B6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586" w:rsidRPr="00230F5A" w14:paraId="2EA7A1DB" w14:textId="6C6D457E" w:rsidTr="000506C0">
        <w:tc>
          <w:tcPr>
            <w:tcW w:w="1256" w:type="dxa"/>
          </w:tcPr>
          <w:p w14:paraId="4D062B49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D50586" w:rsidRPr="00230F5A" w14:paraId="4EBD62EB" w14:textId="7659FBA3" w:rsidTr="000506C0">
        <w:tc>
          <w:tcPr>
            <w:tcW w:w="1256" w:type="dxa"/>
          </w:tcPr>
          <w:p w14:paraId="6FF918B3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D50586" w:rsidRPr="00230F5A" w:rsidRDefault="00D50586" w:rsidP="00D5058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07433FA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4D1CB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Identificación del archivo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5400F87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D4462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C35D288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</w:t>
            </w:r>
            <w:r w:rsidR="004D1CB4">
              <w:rPr>
                <w:rFonts w:ascii="Times New Roman" w:hAnsi="Times New Roman" w:cs="Times New Roman"/>
              </w:rPr>
              <w:t>20</w:t>
            </w:r>
            <w:r w:rsidR="0011654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1806ABCF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D1CB4">
        <w:rPr>
          <w:rFonts w:ascii="Times New Roman" w:hAnsi="Times New Roman" w:cs="Times New Roman"/>
        </w:rPr>
        <w:t>212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720171F" w14:textId="77777777" w:rsidR="00510731" w:rsidRDefault="00510731" w:rsidP="00510731">
      <w:pPr>
        <w:pStyle w:val="Textoindependiente"/>
        <w:rPr>
          <w:sz w:val="24"/>
        </w:rPr>
      </w:pPr>
    </w:p>
    <w:p w14:paraId="6523D754" w14:textId="77777777" w:rsidR="00510731" w:rsidRPr="00510731" w:rsidRDefault="00510731" w:rsidP="00510731">
      <w:pPr>
        <w:tabs>
          <w:tab w:val="left" w:pos="1349"/>
        </w:tabs>
        <w:spacing w:before="193"/>
        <w:rPr>
          <w:rFonts w:ascii="Times New Roman"/>
          <w:i/>
          <w:sz w:val="20"/>
        </w:rPr>
      </w:pPr>
      <w:r w:rsidRPr="00510731">
        <w:rPr>
          <w:rFonts w:ascii="Times New Roman"/>
          <w:i/>
          <w:sz w:val="20"/>
        </w:rPr>
        <w:t>Registros</w:t>
      </w:r>
      <w:r w:rsidRPr="00510731">
        <w:rPr>
          <w:rFonts w:ascii="Times New Roman"/>
          <w:i/>
          <w:spacing w:val="-2"/>
          <w:sz w:val="20"/>
        </w:rPr>
        <w:t xml:space="preserve"> </w:t>
      </w:r>
      <w:r w:rsidRPr="00510731">
        <w:rPr>
          <w:rFonts w:ascii="Times New Roman"/>
          <w:i/>
          <w:sz w:val="20"/>
        </w:rPr>
        <w:t>de</w:t>
      </w:r>
      <w:r w:rsidRPr="00510731">
        <w:rPr>
          <w:rFonts w:ascii="Times New Roman"/>
          <w:i/>
          <w:spacing w:val="-1"/>
          <w:sz w:val="20"/>
        </w:rPr>
        <w:t xml:space="preserve"> </w:t>
      </w:r>
      <w:r w:rsidRPr="00510731">
        <w:rPr>
          <w:rFonts w:ascii="Times New Roman"/>
          <w:i/>
          <w:sz w:val="20"/>
        </w:rPr>
        <w:t>datos</w:t>
      </w:r>
    </w:p>
    <w:p w14:paraId="2B088DE7" w14:textId="77777777" w:rsidR="00510731" w:rsidRDefault="00510731" w:rsidP="0051073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510731" w14:paraId="6E7D275D" w14:textId="77777777" w:rsidTr="00725859">
        <w:trPr>
          <w:trHeight w:val="242"/>
        </w:trPr>
        <w:tc>
          <w:tcPr>
            <w:tcW w:w="1414" w:type="dxa"/>
          </w:tcPr>
          <w:p w14:paraId="0238AF56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3AB369B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A5AB346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</w:p>
        </w:tc>
        <w:tc>
          <w:tcPr>
            <w:tcW w:w="2977" w:type="dxa"/>
          </w:tcPr>
          <w:p w14:paraId="349C628A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R(09)VX(01)</w:t>
            </w:r>
          </w:p>
        </w:tc>
      </w:tr>
      <w:tr w:rsidR="00510731" w14:paraId="3FC0B632" w14:textId="77777777" w:rsidTr="00725859">
        <w:trPr>
          <w:trHeight w:val="242"/>
        </w:trPr>
        <w:tc>
          <w:tcPr>
            <w:tcW w:w="1414" w:type="dxa"/>
          </w:tcPr>
          <w:p w14:paraId="525C15D1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1BDD6A8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AE0BBCD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Número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977" w:type="dxa"/>
          </w:tcPr>
          <w:p w14:paraId="7A91A054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X(30)</w:t>
            </w:r>
          </w:p>
        </w:tc>
      </w:tr>
      <w:tr w:rsidR="00510731" w14:paraId="57386901" w14:textId="77777777" w:rsidTr="00725859">
        <w:trPr>
          <w:trHeight w:val="244"/>
        </w:trPr>
        <w:tc>
          <w:tcPr>
            <w:tcW w:w="1414" w:type="dxa"/>
          </w:tcPr>
          <w:p w14:paraId="5F1A636B" w14:textId="77777777" w:rsidR="00510731" w:rsidRDefault="00510731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264F61C" w14:textId="77777777" w:rsidR="00510731" w:rsidRDefault="00510731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6425BC6" w14:textId="4E7B8CDC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product</w:t>
            </w:r>
            <w:r w:rsidR="00F7397D">
              <w:rPr>
                <w:rFonts w:ascii="Arial MT"/>
                <w:sz w:val="20"/>
                <w:shd w:val="clear" w:color="auto" w:fill="F9F8F8"/>
              </w:rPr>
              <w:t>o</w:t>
            </w:r>
          </w:p>
        </w:tc>
        <w:tc>
          <w:tcPr>
            <w:tcW w:w="2977" w:type="dxa"/>
          </w:tcPr>
          <w:p w14:paraId="7AC79F55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510731" w14:paraId="69984CA1" w14:textId="77777777" w:rsidTr="00725859">
        <w:trPr>
          <w:trHeight w:val="242"/>
        </w:trPr>
        <w:tc>
          <w:tcPr>
            <w:tcW w:w="1414" w:type="dxa"/>
          </w:tcPr>
          <w:p w14:paraId="2A211F36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3B717E8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21D0F73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Titular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 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obligación</w:t>
            </w:r>
          </w:p>
        </w:tc>
        <w:tc>
          <w:tcPr>
            <w:tcW w:w="2977" w:type="dxa"/>
          </w:tcPr>
          <w:p w14:paraId="1FE68566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4DF07909" w14:textId="77777777" w:rsidTr="00725859">
        <w:trPr>
          <w:trHeight w:val="244"/>
        </w:trPr>
        <w:tc>
          <w:tcPr>
            <w:tcW w:w="1414" w:type="dxa"/>
          </w:tcPr>
          <w:p w14:paraId="12C0ADA2" w14:textId="77777777" w:rsidR="00510731" w:rsidRDefault="00510731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4D1DDF9" w14:textId="77777777" w:rsidR="00510731" w:rsidRDefault="00510731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23D3CD4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Nivel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educacional</w:t>
            </w:r>
          </w:p>
        </w:tc>
        <w:tc>
          <w:tcPr>
            <w:tcW w:w="2977" w:type="dxa"/>
          </w:tcPr>
          <w:p w14:paraId="02533A4E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31E4ED54" w14:textId="77777777" w:rsidTr="00725859">
        <w:trPr>
          <w:trHeight w:val="242"/>
        </w:trPr>
        <w:tc>
          <w:tcPr>
            <w:tcW w:w="1414" w:type="dxa"/>
          </w:tcPr>
          <w:p w14:paraId="1D602FAD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E11B0C7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7B78D38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establecimiento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educacional</w:t>
            </w:r>
          </w:p>
        </w:tc>
        <w:tc>
          <w:tcPr>
            <w:tcW w:w="2977" w:type="dxa"/>
          </w:tcPr>
          <w:p w14:paraId="37B18FC3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5EFF0E7F" w14:textId="77777777" w:rsidTr="00725859">
        <w:trPr>
          <w:trHeight w:val="244"/>
        </w:trPr>
        <w:tc>
          <w:tcPr>
            <w:tcW w:w="1414" w:type="dxa"/>
          </w:tcPr>
          <w:p w14:paraId="36717FEA" w14:textId="77777777" w:rsidR="00510731" w:rsidRDefault="00510731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B450A07" w14:textId="77777777" w:rsidR="00510731" w:rsidRDefault="00510731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29E7619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Base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financiamiento</w:t>
            </w:r>
          </w:p>
        </w:tc>
        <w:tc>
          <w:tcPr>
            <w:tcW w:w="2977" w:type="dxa"/>
          </w:tcPr>
          <w:p w14:paraId="742588D3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3BB7A194" w14:textId="77777777" w:rsidTr="00725859">
        <w:trPr>
          <w:trHeight w:val="242"/>
        </w:trPr>
        <w:tc>
          <w:tcPr>
            <w:tcW w:w="1414" w:type="dxa"/>
          </w:tcPr>
          <w:p w14:paraId="79DC041C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896AE8C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7B2D474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Porcentaje</w:t>
            </w:r>
            <w:r w:rsidRPr="00510731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máximo del</w:t>
            </w:r>
            <w:r w:rsidRPr="00510731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base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financiado</w:t>
            </w:r>
          </w:p>
        </w:tc>
        <w:tc>
          <w:tcPr>
            <w:tcW w:w="2977" w:type="dxa"/>
          </w:tcPr>
          <w:p w14:paraId="428D2455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V9(02)</w:t>
            </w:r>
          </w:p>
        </w:tc>
      </w:tr>
    </w:tbl>
    <w:p w14:paraId="0EBE764C" w14:textId="77777777" w:rsidR="00510731" w:rsidRDefault="00510731" w:rsidP="00510731">
      <w:pPr>
        <w:spacing w:line="222" w:lineRule="exact"/>
        <w:rPr>
          <w:rFonts w:ascii="Arial MT"/>
          <w:sz w:val="20"/>
        </w:rPr>
        <w:sectPr w:rsidR="00510731" w:rsidSect="00FE653C">
          <w:pgSz w:w="12250" w:h="15850"/>
          <w:pgMar w:top="1380" w:right="840" w:bottom="880" w:left="920" w:header="567" w:footer="685" w:gutter="0"/>
          <w:cols w:space="720"/>
        </w:sectPr>
      </w:pPr>
    </w:p>
    <w:p w14:paraId="3BCCF8AF" w14:textId="77777777" w:rsidR="00510731" w:rsidRDefault="00510731" w:rsidP="00510731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108"/>
        <w:gridCol w:w="468"/>
        <w:gridCol w:w="2401"/>
      </w:tblGrid>
      <w:tr w:rsidR="00510731" w14:paraId="25527E99" w14:textId="77777777" w:rsidTr="00725859">
        <w:trPr>
          <w:trHeight w:val="242"/>
        </w:trPr>
        <w:tc>
          <w:tcPr>
            <w:tcW w:w="1414" w:type="dxa"/>
          </w:tcPr>
          <w:p w14:paraId="416D1875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115013E7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8183EC3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Moneda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y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reajustabilidad</w:t>
            </w:r>
          </w:p>
        </w:tc>
        <w:tc>
          <w:tcPr>
            <w:tcW w:w="108" w:type="dxa"/>
            <w:tcBorders>
              <w:right w:val="nil"/>
            </w:tcBorders>
          </w:tcPr>
          <w:p w14:paraId="652CA15E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C378DE1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7A4ADECE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2F89B4A0" w14:textId="77777777" w:rsidTr="00725859">
        <w:trPr>
          <w:trHeight w:val="244"/>
        </w:trPr>
        <w:tc>
          <w:tcPr>
            <w:tcW w:w="1414" w:type="dxa"/>
          </w:tcPr>
          <w:p w14:paraId="68CF6D80" w14:textId="77777777" w:rsidR="00510731" w:rsidRDefault="00510731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8A8B0FF" w14:textId="77777777" w:rsidR="00510731" w:rsidRDefault="00510731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A9B1D3F" w14:textId="77777777" w:rsidR="00510731" w:rsidRPr="00510731" w:rsidRDefault="00510731" w:rsidP="00725859">
            <w:pPr>
              <w:pStyle w:val="TableParagraph"/>
              <w:spacing w:line="224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Tipo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tasa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interés</w:t>
            </w:r>
          </w:p>
        </w:tc>
        <w:tc>
          <w:tcPr>
            <w:tcW w:w="2977" w:type="dxa"/>
            <w:gridSpan w:val="3"/>
          </w:tcPr>
          <w:p w14:paraId="2BBDE868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5FCB42F2" w14:textId="77777777" w:rsidTr="00725859">
        <w:trPr>
          <w:trHeight w:val="242"/>
        </w:trPr>
        <w:tc>
          <w:tcPr>
            <w:tcW w:w="1414" w:type="dxa"/>
          </w:tcPr>
          <w:p w14:paraId="50E3259B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35269017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3728199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Tasa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interés de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 operación</w:t>
            </w:r>
          </w:p>
        </w:tc>
        <w:tc>
          <w:tcPr>
            <w:tcW w:w="2977" w:type="dxa"/>
            <w:gridSpan w:val="3"/>
          </w:tcPr>
          <w:p w14:paraId="7AE289BE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510731" w14:paraId="43D53CA1" w14:textId="77777777" w:rsidTr="00725859">
        <w:trPr>
          <w:trHeight w:val="242"/>
        </w:trPr>
        <w:tc>
          <w:tcPr>
            <w:tcW w:w="1414" w:type="dxa"/>
          </w:tcPr>
          <w:p w14:paraId="13D420BF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4BF90944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BE5534A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  <w:lang w:val="es-CL"/>
              </w:rPr>
            </w:pP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Oportunidad</w:t>
            </w:r>
            <w:r w:rsidRPr="00510731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del</w:t>
            </w:r>
            <w:r w:rsidRPr="00510731">
              <w:rPr>
                <w:rFonts w:asci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servicio</w:t>
            </w:r>
            <w:r w:rsidRPr="00510731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de la</w:t>
            </w:r>
            <w:r w:rsidRPr="00510731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deuda</w:t>
            </w:r>
          </w:p>
        </w:tc>
        <w:tc>
          <w:tcPr>
            <w:tcW w:w="108" w:type="dxa"/>
            <w:tcBorders>
              <w:right w:val="nil"/>
            </w:tcBorders>
          </w:tcPr>
          <w:p w14:paraId="17B912B4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320F4E8B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10450B75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4B77A351" w14:textId="77777777" w:rsidTr="00725859">
        <w:trPr>
          <w:trHeight w:val="244"/>
        </w:trPr>
        <w:tc>
          <w:tcPr>
            <w:tcW w:w="1414" w:type="dxa"/>
          </w:tcPr>
          <w:p w14:paraId="6683BE02" w14:textId="77777777" w:rsidR="00510731" w:rsidRDefault="00510731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671D448A" w14:textId="77777777" w:rsidR="00510731" w:rsidRDefault="00510731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8DB5EF6" w14:textId="77777777" w:rsidR="00510731" w:rsidRP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  <w:lang w:val="es-CL"/>
              </w:rPr>
            </w:pP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Oportunidad</w:t>
            </w:r>
            <w:r w:rsidRPr="00510731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del</w:t>
            </w:r>
            <w:r w:rsidRPr="00510731">
              <w:rPr>
                <w:rFonts w:asci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servicio</w:t>
            </w:r>
            <w:r w:rsidRPr="00510731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los</w:t>
            </w:r>
            <w:r w:rsidRPr="00510731">
              <w:rPr>
                <w:rFonts w:asci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/>
                <w:sz w:val="20"/>
                <w:shd w:val="clear" w:color="auto" w:fill="F9F8F8"/>
                <w:lang w:val="es-CL"/>
              </w:rPr>
              <w:t>intereses</w:t>
            </w:r>
          </w:p>
        </w:tc>
        <w:tc>
          <w:tcPr>
            <w:tcW w:w="2977" w:type="dxa"/>
            <w:gridSpan w:val="3"/>
          </w:tcPr>
          <w:p w14:paraId="42D6F4BC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  <w:tr w:rsidR="00510731" w14:paraId="762F7746" w14:textId="77777777" w:rsidTr="00725859">
        <w:trPr>
          <w:trHeight w:val="241"/>
        </w:trPr>
        <w:tc>
          <w:tcPr>
            <w:tcW w:w="1414" w:type="dxa"/>
          </w:tcPr>
          <w:p w14:paraId="47C13E28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5B7A554D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F2763D4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Fecha</w:t>
            </w:r>
            <w:r w:rsidRPr="00510731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 otorgamiento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del</w:t>
            </w:r>
            <w:r w:rsidRPr="00510731">
              <w:rPr>
                <w:rFonts w:ascii="Arial MT" w:hAnsi="Arial MT"/>
                <w:spacing w:val="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</w:t>
            </w:r>
          </w:p>
        </w:tc>
        <w:tc>
          <w:tcPr>
            <w:tcW w:w="108" w:type="dxa"/>
            <w:tcBorders>
              <w:right w:val="nil"/>
            </w:tcBorders>
          </w:tcPr>
          <w:p w14:paraId="252DBBB2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668662EB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>F(08)</w:t>
            </w:r>
          </w:p>
        </w:tc>
        <w:tc>
          <w:tcPr>
            <w:tcW w:w="2401" w:type="dxa"/>
            <w:tcBorders>
              <w:left w:val="nil"/>
            </w:tcBorders>
          </w:tcPr>
          <w:p w14:paraId="4C8DC79C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40595333" w14:textId="77777777" w:rsidTr="00725859">
        <w:trPr>
          <w:trHeight w:val="244"/>
        </w:trPr>
        <w:tc>
          <w:tcPr>
            <w:tcW w:w="1414" w:type="dxa"/>
          </w:tcPr>
          <w:p w14:paraId="15FF9CD6" w14:textId="77777777" w:rsidR="00510731" w:rsidRDefault="00510731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0A308082" w14:textId="77777777" w:rsidR="00510731" w:rsidRDefault="00510731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1BEA8A3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Plazo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contractual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crédito</w:t>
            </w:r>
          </w:p>
        </w:tc>
        <w:tc>
          <w:tcPr>
            <w:tcW w:w="108" w:type="dxa"/>
            <w:tcBorders>
              <w:right w:val="nil"/>
            </w:tcBorders>
          </w:tcPr>
          <w:p w14:paraId="0A582B8B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38B1B0F" w14:textId="77777777" w:rsidR="00510731" w:rsidRDefault="00510731" w:rsidP="00725859">
            <w:pPr>
              <w:pStyle w:val="TableParagraph"/>
              <w:spacing w:line="224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9(03)</w:t>
            </w:r>
          </w:p>
        </w:tc>
        <w:tc>
          <w:tcPr>
            <w:tcW w:w="2401" w:type="dxa"/>
            <w:tcBorders>
              <w:left w:val="nil"/>
            </w:tcBorders>
          </w:tcPr>
          <w:p w14:paraId="3A99FBB0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77BF0EC4" w14:textId="77777777" w:rsidTr="00725859">
        <w:trPr>
          <w:trHeight w:val="242"/>
        </w:trPr>
        <w:tc>
          <w:tcPr>
            <w:tcW w:w="1414" w:type="dxa"/>
          </w:tcPr>
          <w:p w14:paraId="3DD99136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EA49B9B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BF28516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en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cobranza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judicial</w:t>
            </w:r>
          </w:p>
        </w:tc>
        <w:tc>
          <w:tcPr>
            <w:tcW w:w="108" w:type="dxa"/>
            <w:tcBorders>
              <w:right w:val="nil"/>
            </w:tcBorders>
          </w:tcPr>
          <w:p w14:paraId="51E89FE4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644AD441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9(01)</w:t>
            </w:r>
          </w:p>
        </w:tc>
        <w:tc>
          <w:tcPr>
            <w:tcW w:w="2401" w:type="dxa"/>
            <w:tcBorders>
              <w:left w:val="nil"/>
            </w:tcBorders>
          </w:tcPr>
          <w:p w14:paraId="25BDA711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03AA4249" w14:textId="77777777" w:rsidTr="00725859">
        <w:trPr>
          <w:trHeight w:val="244"/>
        </w:trPr>
        <w:tc>
          <w:tcPr>
            <w:tcW w:w="1414" w:type="dxa"/>
          </w:tcPr>
          <w:p w14:paraId="77A65C00" w14:textId="77777777" w:rsidR="00510731" w:rsidRDefault="00510731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4424744B" w14:textId="77777777" w:rsidR="00510731" w:rsidRDefault="00510731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58E4AAC" w14:textId="77777777" w:rsidR="00510731" w:rsidRDefault="00510731" w:rsidP="00725859">
            <w:pPr>
              <w:pStyle w:val="TableParagraph"/>
              <w:spacing w:line="224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al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día</w:t>
            </w:r>
          </w:p>
        </w:tc>
        <w:tc>
          <w:tcPr>
            <w:tcW w:w="108" w:type="dxa"/>
            <w:tcBorders>
              <w:right w:val="nil"/>
            </w:tcBorders>
          </w:tcPr>
          <w:p w14:paraId="7ED371C3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10C03869" w14:textId="77777777" w:rsidR="00510731" w:rsidRDefault="00510731" w:rsidP="00725859">
            <w:pPr>
              <w:pStyle w:val="TableParagraph"/>
              <w:spacing w:line="224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3940BD48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1D6C7745" w14:textId="77777777" w:rsidTr="00725859">
        <w:trPr>
          <w:trHeight w:val="241"/>
        </w:trPr>
        <w:tc>
          <w:tcPr>
            <w:tcW w:w="1414" w:type="dxa"/>
          </w:tcPr>
          <w:p w14:paraId="35BD96CE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454F1DB9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7342797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menor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30 días</w:t>
            </w:r>
          </w:p>
        </w:tc>
        <w:tc>
          <w:tcPr>
            <w:tcW w:w="108" w:type="dxa"/>
            <w:tcBorders>
              <w:right w:val="nil"/>
            </w:tcBorders>
          </w:tcPr>
          <w:p w14:paraId="76DF761D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5C32174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59E76722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2F6502AB" w14:textId="77777777" w:rsidTr="00725859">
        <w:trPr>
          <w:trHeight w:val="244"/>
        </w:trPr>
        <w:tc>
          <w:tcPr>
            <w:tcW w:w="1414" w:type="dxa"/>
          </w:tcPr>
          <w:p w14:paraId="65284577" w14:textId="77777777" w:rsidR="00510731" w:rsidRDefault="00510731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54FDD74C" w14:textId="77777777" w:rsidR="00510731" w:rsidRDefault="00510731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9395C1F" w14:textId="77777777" w:rsidR="00510731" w:rsidRPr="00510731" w:rsidRDefault="00510731" w:rsidP="00725859">
            <w:pPr>
              <w:pStyle w:val="TableParagraph"/>
              <w:spacing w:line="224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 desde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30</w:t>
            </w:r>
            <w:r w:rsidRPr="00510731">
              <w:rPr>
                <w:rFonts w:ascii="Arial MT" w:hAnsi="Arial MT"/>
                <w:spacing w:val="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60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188FDF1D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626F2ACF" w14:textId="77777777" w:rsidR="00510731" w:rsidRDefault="00510731" w:rsidP="00725859">
            <w:pPr>
              <w:pStyle w:val="TableParagraph"/>
              <w:spacing w:line="224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5DCA27C8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2ABF7F9D" w14:textId="77777777" w:rsidTr="00725859">
        <w:trPr>
          <w:trHeight w:val="242"/>
        </w:trPr>
        <w:tc>
          <w:tcPr>
            <w:tcW w:w="1414" w:type="dxa"/>
          </w:tcPr>
          <w:p w14:paraId="512419E2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  <w:tc>
          <w:tcPr>
            <w:tcW w:w="425" w:type="dxa"/>
          </w:tcPr>
          <w:p w14:paraId="7101E30B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0700512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 desde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60 a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 de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90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147F68EC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6E8D011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5C830E11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2BDB021F" w14:textId="77777777" w:rsidTr="00725859">
        <w:trPr>
          <w:trHeight w:val="242"/>
        </w:trPr>
        <w:tc>
          <w:tcPr>
            <w:tcW w:w="1414" w:type="dxa"/>
          </w:tcPr>
          <w:p w14:paraId="0F8F70EC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21</w:t>
            </w:r>
          </w:p>
        </w:tc>
        <w:tc>
          <w:tcPr>
            <w:tcW w:w="425" w:type="dxa"/>
          </w:tcPr>
          <w:p w14:paraId="0CEBBAC5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A68D169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desde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90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 de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180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días</w:t>
            </w:r>
          </w:p>
        </w:tc>
        <w:tc>
          <w:tcPr>
            <w:tcW w:w="108" w:type="dxa"/>
            <w:tcBorders>
              <w:right w:val="nil"/>
            </w:tcBorders>
          </w:tcPr>
          <w:p w14:paraId="32368BAD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right w:val="nil"/>
            </w:tcBorders>
            <w:shd w:val="clear" w:color="auto" w:fill="F9F8F8"/>
          </w:tcPr>
          <w:p w14:paraId="71994037" w14:textId="77777777" w:rsidR="00510731" w:rsidRDefault="00510731" w:rsidP="00725859">
            <w:pPr>
              <w:pStyle w:val="TableParagraph"/>
              <w:spacing w:line="222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</w:tcBorders>
          </w:tcPr>
          <w:p w14:paraId="1F416C0D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2EBAB221" w14:textId="77777777" w:rsidTr="00725859">
        <w:trPr>
          <w:trHeight w:val="225"/>
        </w:trPr>
        <w:tc>
          <w:tcPr>
            <w:tcW w:w="1414" w:type="dxa"/>
            <w:vMerge w:val="restart"/>
          </w:tcPr>
          <w:p w14:paraId="0BED191C" w14:textId="77777777" w:rsidR="00510731" w:rsidRDefault="00510731" w:rsidP="00725859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425" w:type="dxa"/>
            <w:vMerge w:val="restart"/>
          </w:tcPr>
          <w:p w14:paraId="21E90357" w14:textId="77777777" w:rsidR="00510731" w:rsidRDefault="00510731" w:rsidP="00725859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  <w:vMerge w:val="restart"/>
          </w:tcPr>
          <w:p w14:paraId="0331F4FB" w14:textId="77777777" w:rsidR="00510731" w:rsidRPr="00510731" w:rsidRDefault="00510731" w:rsidP="00725859">
            <w:pPr>
              <w:pStyle w:val="TableParagraph"/>
              <w:spacing w:line="230" w:lineRule="exact"/>
              <w:ind w:right="91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desde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180</w:t>
            </w:r>
            <w:r w:rsidRPr="00510731">
              <w:rPr>
                <w:rFonts w:ascii="Arial MT" w:hAnsi="Arial MT"/>
                <w:spacing w:val="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días a</w:t>
            </w:r>
            <w:r w:rsidRPr="00510731">
              <w:rPr>
                <w:rFonts w:ascii="Arial MT" w:hAnsi="Arial MT"/>
                <w:spacing w:val="5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 de</w:t>
            </w:r>
            <w:r w:rsidRPr="00510731">
              <w:rPr>
                <w:rFonts w:ascii="Arial MT" w:hAnsi="Arial MT"/>
                <w:spacing w:val="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un</w:t>
            </w:r>
            <w:r w:rsidRPr="00510731">
              <w:rPr>
                <w:rFonts w:ascii="Arial MT" w:hAnsi="Arial MT"/>
                <w:spacing w:val="-52"/>
                <w:sz w:val="20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</w:t>
            </w:r>
          </w:p>
        </w:tc>
        <w:tc>
          <w:tcPr>
            <w:tcW w:w="108" w:type="dxa"/>
            <w:tcBorders>
              <w:bottom w:val="nil"/>
              <w:right w:val="nil"/>
            </w:tcBorders>
          </w:tcPr>
          <w:p w14:paraId="2E8FE287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bottom w:val="nil"/>
              <w:right w:val="nil"/>
            </w:tcBorders>
            <w:shd w:val="clear" w:color="auto" w:fill="F9F8F8"/>
          </w:tcPr>
          <w:p w14:paraId="60F2285D" w14:textId="77777777" w:rsidR="00510731" w:rsidRDefault="00510731" w:rsidP="00725859">
            <w:pPr>
              <w:pStyle w:val="TableParagraph"/>
              <w:spacing w:line="205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  <w:bottom w:val="nil"/>
            </w:tcBorders>
          </w:tcPr>
          <w:p w14:paraId="45036807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44D46F0E" w14:textId="77777777" w:rsidTr="00725859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4B5070CF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6804805A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  <w:vMerge/>
            <w:tcBorders>
              <w:top w:val="nil"/>
            </w:tcBorders>
          </w:tcPr>
          <w:p w14:paraId="0FBCDDA8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nil"/>
            </w:tcBorders>
          </w:tcPr>
          <w:p w14:paraId="5B902B27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6AEB2EAD" w14:textId="77777777" w:rsidTr="00725859">
        <w:trPr>
          <w:trHeight w:val="225"/>
        </w:trPr>
        <w:tc>
          <w:tcPr>
            <w:tcW w:w="1414" w:type="dxa"/>
            <w:vMerge w:val="restart"/>
          </w:tcPr>
          <w:p w14:paraId="24B5378A" w14:textId="77777777" w:rsidR="00510731" w:rsidRDefault="0051073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</w:p>
        </w:tc>
        <w:tc>
          <w:tcPr>
            <w:tcW w:w="425" w:type="dxa"/>
            <w:vMerge w:val="restart"/>
          </w:tcPr>
          <w:p w14:paraId="57207F99" w14:textId="77777777" w:rsidR="00510731" w:rsidRDefault="0051073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  <w:vMerge w:val="restart"/>
          </w:tcPr>
          <w:p w14:paraId="14CC01F4" w14:textId="77777777" w:rsidR="00510731" w:rsidRPr="00510731" w:rsidRDefault="00510731" w:rsidP="00725859">
            <w:pPr>
              <w:pStyle w:val="TableParagraph"/>
              <w:spacing w:line="230" w:lineRule="exact"/>
              <w:ind w:right="93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4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7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6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desde</w:t>
            </w:r>
            <w:r w:rsidRPr="00510731">
              <w:rPr>
                <w:rFonts w:ascii="Arial MT" w:hAnsi="Arial MT"/>
                <w:spacing w:val="5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un</w:t>
            </w:r>
            <w:r w:rsidRPr="00510731">
              <w:rPr>
                <w:rFonts w:ascii="Arial MT" w:hAnsi="Arial MT"/>
                <w:spacing w:val="6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</w:t>
            </w:r>
            <w:r w:rsidRPr="00510731">
              <w:rPr>
                <w:rFonts w:ascii="Arial MT" w:hAnsi="Arial MT"/>
                <w:spacing w:val="7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6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</w:t>
            </w:r>
            <w:r w:rsidRPr="00510731">
              <w:rPr>
                <w:rFonts w:ascii="Arial MT" w:hAnsi="Arial MT"/>
                <w:spacing w:val="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1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dos</w:t>
            </w:r>
            <w:r w:rsidRPr="00510731">
              <w:rPr>
                <w:rFonts w:ascii="Arial MT" w:hAnsi="Arial MT"/>
                <w:spacing w:val="-52"/>
                <w:sz w:val="20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</w:t>
            </w:r>
          </w:p>
        </w:tc>
        <w:tc>
          <w:tcPr>
            <w:tcW w:w="108" w:type="dxa"/>
            <w:tcBorders>
              <w:bottom w:val="nil"/>
              <w:right w:val="nil"/>
            </w:tcBorders>
          </w:tcPr>
          <w:p w14:paraId="71739A4C" w14:textId="77777777" w:rsidR="00510731" w:rsidRP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68" w:type="dxa"/>
            <w:tcBorders>
              <w:left w:val="nil"/>
              <w:bottom w:val="nil"/>
              <w:right w:val="nil"/>
            </w:tcBorders>
            <w:shd w:val="clear" w:color="auto" w:fill="F9F8F8"/>
          </w:tcPr>
          <w:p w14:paraId="7AF33956" w14:textId="77777777" w:rsidR="00510731" w:rsidRDefault="00510731" w:rsidP="00725859">
            <w:pPr>
              <w:pStyle w:val="TableParagraph"/>
              <w:spacing w:line="205" w:lineRule="exact"/>
              <w:ind w:left="4" w:right="-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9(14)</w:t>
            </w:r>
          </w:p>
        </w:tc>
        <w:tc>
          <w:tcPr>
            <w:tcW w:w="2401" w:type="dxa"/>
            <w:tcBorders>
              <w:left w:val="nil"/>
              <w:bottom w:val="nil"/>
            </w:tcBorders>
          </w:tcPr>
          <w:p w14:paraId="5FEB8F74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1E305C28" w14:textId="77777777" w:rsidTr="00725859">
        <w:trPr>
          <w:trHeight w:val="225"/>
        </w:trPr>
        <w:tc>
          <w:tcPr>
            <w:tcW w:w="1414" w:type="dxa"/>
            <w:vMerge/>
            <w:tcBorders>
              <w:top w:val="nil"/>
            </w:tcBorders>
          </w:tcPr>
          <w:p w14:paraId="5B6AA55F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  <w:vMerge/>
            <w:tcBorders>
              <w:top w:val="nil"/>
            </w:tcBorders>
          </w:tcPr>
          <w:p w14:paraId="2557178A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4962" w:type="dxa"/>
            <w:vMerge/>
            <w:tcBorders>
              <w:top w:val="nil"/>
            </w:tcBorders>
          </w:tcPr>
          <w:p w14:paraId="192EBD6F" w14:textId="77777777" w:rsidR="00510731" w:rsidRDefault="00510731" w:rsidP="00725859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gridSpan w:val="3"/>
            <w:tcBorders>
              <w:top w:val="nil"/>
            </w:tcBorders>
          </w:tcPr>
          <w:p w14:paraId="31261CEC" w14:textId="77777777" w:rsidR="00510731" w:rsidRDefault="00510731" w:rsidP="00725859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10731" w14:paraId="5AA6385B" w14:textId="77777777" w:rsidTr="00725859">
        <w:trPr>
          <w:trHeight w:val="460"/>
        </w:trPr>
        <w:tc>
          <w:tcPr>
            <w:tcW w:w="1414" w:type="dxa"/>
          </w:tcPr>
          <w:p w14:paraId="404C3CE1" w14:textId="77777777" w:rsidR="00510731" w:rsidRDefault="0051073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425" w:type="dxa"/>
          </w:tcPr>
          <w:p w14:paraId="47C84F1E" w14:textId="77777777" w:rsidR="00510731" w:rsidRDefault="0051073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A900165" w14:textId="77777777" w:rsidR="00510731" w:rsidRPr="00510731" w:rsidRDefault="00510731" w:rsidP="00725859">
            <w:pPr>
              <w:pStyle w:val="TableParagraph"/>
              <w:spacing w:line="230" w:lineRule="exact"/>
              <w:ind w:right="98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30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29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desde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dos</w:t>
            </w:r>
            <w:r w:rsidRPr="00510731">
              <w:rPr>
                <w:rFonts w:ascii="Arial MT" w:hAnsi="Arial MT"/>
                <w:spacing w:val="30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</w:t>
            </w:r>
            <w:r w:rsidRPr="00510731">
              <w:rPr>
                <w:rFonts w:ascii="Arial MT" w:hAnsi="Arial MT"/>
                <w:spacing w:val="29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3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</w:t>
            </w:r>
            <w:r w:rsidRPr="00510731">
              <w:rPr>
                <w:rFonts w:ascii="Arial MT" w:hAnsi="Arial MT"/>
                <w:spacing w:val="30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52"/>
                <w:sz w:val="20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tres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</w:t>
            </w:r>
          </w:p>
        </w:tc>
        <w:tc>
          <w:tcPr>
            <w:tcW w:w="2977" w:type="dxa"/>
            <w:gridSpan w:val="3"/>
          </w:tcPr>
          <w:p w14:paraId="3192752E" w14:textId="77777777" w:rsidR="00510731" w:rsidRDefault="00510731" w:rsidP="00725859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510731" w14:paraId="386D3F86" w14:textId="77777777" w:rsidTr="00725859">
        <w:trPr>
          <w:trHeight w:val="460"/>
        </w:trPr>
        <w:tc>
          <w:tcPr>
            <w:tcW w:w="1414" w:type="dxa"/>
          </w:tcPr>
          <w:p w14:paraId="35CCE250" w14:textId="77777777" w:rsidR="00510731" w:rsidRDefault="00510731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</w:p>
        </w:tc>
        <w:tc>
          <w:tcPr>
            <w:tcW w:w="425" w:type="dxa"/>
          </w:tcPr>
          <w:p w14:paraId="1012D615" w14:textId="77777777" w:rsidR="00510731" w:rsidRDefault="00510731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DAB8DE4" w14:textId="77777777" w:rsidR="00510731" w:rsidRPr="00510731" w:rsidRDefault="00510731" w:rsidP="00725859">
            <w:pPr>
              <w:pStyle w:val="TableParagraph"/>
              <w:spacing w:line="230" w:lineRule="exact"/>
              <w:ind w:right="97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27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desde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tres</w:t>
            </w:r>
            <w:r w:rsidRPr="00510731">
              <w:rPr>
                <w:rFonts w:ascii="Arial MT" w:hAnsi="Arial MT"/>
                <w:spacing w:val="29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</w:t>
            </w:r>
            <w:r w:rsidRPr="00510731">
              <w:rPr>
                <w:rFonts w:ascii="Arial MT" w:hAnsi="Arial MT"/>
                <w:spacing w:val="29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menos</w:t>
            </w:r>
            <w:r w:rsidRPr="00510731">
              <w:rPr>
                <w:rFonts w:ascii="Arial MT" w:hAnsi="Arial MT"/>
                <w:spacing w:val="28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52"/>
                <w:sz w:val="20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cuatro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</w:t>
            </w:r>
          </w:p>
        </w:tc>
        <w:tc>
          <w:tcPr>
            <w:tcW w:w="2977" w:type="dxa"/>
            <w:gridSpan w:val="3"/>
          </w:tcPr>
          <w:p w14:paraId="796F2862" w14:textId="77777777" w:rsidR="00510731" w:rsidRDefault="00510731" w:rsidP="00725859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510731" w14:paraId="39DE80D1" w14:textId="77777777" w:rsidTr="00725859">
        <w:trPr>
          <w:trHeight w:val="241"/>
        </w:trPr>
        <w:tc>
          <w:tcPr>
            <w:tcW w:w="1414" w:type="dxa"/>
          </w:tcPr>
          <w:p w14:paraId="522ABE56" w14:textId="77777777" w:rsidR="00510731" w:rsidRDefault="00510731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425" w:type="dxa"/>
          </w:tcPr>
          <w:p w14:paraId="4CD4CE18" w14:textId="77777777" w:rsidR="00510731" w:rsidRDefault="00510731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1AF35B4B" w14:textId="77777777" w:rsidR="00510731" w:rsidRPr="00510731" w:rsidRDefault="00510731" w:rsidP="00725859">
            <w:pPr>
              <w:pStyle w:val="TableParagraph"/>
              <w:spacing w:line="222" w:lineRule="exact"/>
              <w:rPr>
                <w:rFonts w:ascii="Arial MT" w:hAnsi="Arial MT"/>
                <w:sz w:val="20"/>
                <w:lang w:val="es-CL"/>
              </w:rPr>
            </w:pP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510731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con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morosidad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cuatro</w:t>
            </w:r>
            <w:r w:rsidRPr="00510731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años o</w:t>
            </w:r>
            <w:r w:rsidRPr="00510731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510731">
              <w:rPr>
                <w:rFonts w:ascii="Arial MT" w:hAnsi="Arial MT"/>
                <w:sz w:val="20"/>
                <w:shd w:val="clear" w:color="auto" w:fill="F9F8F8"/>
                <w:lang w:val="es-CL"/>
              </w:rPr>
              <w:t>más</w:t>
            </w:r>
          </w:p>
        </w:tc>
        <w:tc>
          <w:tcPr>
            <w:tcW w:w="2977" w:type="dxa"/>
            <w:gridSpan w:val="3"/>
          </w:tcPr>
          <w:p w14:paraId="0502074B" w14:textId="77777777" w:rsidR="00510731" w:rsidRDefault="00510731" w:rsidP="0072585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</w:tbl>
    <w:p w14:paraId="2800B116" w14:textId="77777777" w:rsidR="00510731" w:rsidRDefault="00510731" w:rsidP="00510731">
      <w:pPr>
        <w:pStyle w:val="Textoindependiente"/>
        <w:spacing w:before="8"/>
        <w:rPr>
          <w:rFonts w:ascii="Times New Roman"/>
          <w:i/>
          <w:sz w:val="12"/>
        </w:rPr>
      </w:pPr>
    </w:p>
    <w:p w14:paraId="7A994BE0" w14:textId="3D9666B1" w:rsidR="00D4462D" w:rsidRDefault="00510731" w:rsidP="00510731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212</w:t>
      </w:r>
      <w:r>
        <w:rPr>
          <w:spacing w:val="-1"/>
        </w:rPr>
        <w:t xml:space="preserve"> </w:t>
      </w:r>
      <w:r>
        <w:t>Bytes</w:t>
      </w:r>
    </w:p>
    <w:p w14:paraId="499C0083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DFBAFE7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</w:tbl>
    <w:p w14:paraId="1CCBDE02" w14:textId="77777777" w:rsidR="008C6033" w:rsidRDefault="008C6033" w:rsidP="008C603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410ABAC" w14:textId="0634EE25" w:rsidR="008C6033" w:rsidRPr="00230F5A" w:rsidRDefault="008C6033" w:rsidP="008C6033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</w:t>
      </w:r>
      <w:r>
        <w:t>51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E96C120" w14:textId="77777777" w:rsidR="008C6033" w:rsidRDefault="008C6033" w:rsidP="008C603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C6033" w:rsidRPr="00B537DA" w14:paraId="2DBF339D" w14:textId="77777777" w:rsidTr="002134D3">
        <w:tc>
          <w:tcPr>
            <w:tcW w:w="595" w:type="dxa"/>
          </w:tcPr>
          <w:p w14:paraId="5F50B25E" w14:textId="2A8D8B52" w:rsidR="008C6033" w:rsidRDefault="008C6033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35D7AAC6" w14:textId="1BA3283F" w:rsidR="008C6033" w:rsidRDefault="008C6033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3 tenga los valores esperados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,02,03,04 o 05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</w:p>
        </w:tc>
      </w:tr>
      <w:tr w:rsidR="008C6033" w:rsidRPr="00B537DA" w14:paraId="172A43E8" w14:textId="77777777" w:rsidTr="002134D3">
        <w:tc>
          <w:tcPr>
            <w:tcW w:w="595" w:type="dxa"/>
            <w:shd w:val="clear" w:color="auto" w:fill="auto"/>
          </w:tcPr>
          <w:p w14:paraId="1B2BE508" w14:textId="77777777" w:rsidR="008C6033" w:rsidRPr="00E81654" w:rsidRDefault="008C6033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DFE12F5" w14:textId="77777777" w:rsidR="008C6033" w:rsidRPr="00B537DA" w:rsidRDefault="008C6033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351A7774" w14:textId="77777777" w:rsidR="008C6033" w:rsidRDefault="008C6033" w:rsidP="008C603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506701E9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673071">
                    <w:rPr>
                      <w:rFonts w:ascii="Arial MT" w:hAnsi="Arial MT"/>
                      <w:sz w:val="20"/>
                    </w:rPr>
                    <w:t>1</w:t>
                  </w:r>
                  <w:r w:rsidRPr="00673071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673071">
                    <w:rPr>
                      <w:rFonts w:ascii="Arial MT" w:hAnsi="Arial MT"/>
                      <w:sz w:val="20"/>
                    </w:rPr>
                    <w:t>y</w:t>
                  </w:r>
                  <w:r w:rsidRPr="00673071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73071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673071">
                    <w:rPr>
                      <w:rFonts w:ascii="Arial MT" w:hAnsi="Arial MT"/>
                      <w:sz w:val="20"/>
                    </w:rPr>
                    <w:t>2</w:t>
                  </w:r>
                  <w:r w:rsidRPr="00673071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4DA91090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673071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372D1C34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673071">
                    <w:rPr>
                      <w:rFonts w:ascii="Arial MT" w:hAnsi="Arial MT"/>
                      <w:sz w:val="20"/>
                    </w:rPr>
                    <w:t>2</w:t>
                  </w:r>
                  <w:r w:rsidRPr="00673071">
                    <w:rPr>
                      <w:rFonts w:ascii="Arial MT" w:hAnsi="Arial MT"/>
                      <w:sz w:val="20"/>
                    </w:rPr>
                    <w:t xml:space="preserve">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 w:rsidR="00673071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804"/>
        <w:gridCol w:w="567"/>
      </w:tblGrid>
      <w:tr w:rsidR="00B31B07" w:rsidRPr="00F45E53" w14:paraId="3C49826D" w14:textId="77777777" w:rsidTr="00B31B07">
        <w:trPr>
          <w:trHeight w:val="268"/>
        </w:trPr>
        <w:tc>
          <w:tcPr>
            <w:tcW w:w="862" w:type="dxa"/>
          </w:tcPr>
          <w:p w14:paraId="4F186F2F" w14:textId="77777777" w:rsidR="00B31B07" w:rsidRPr="00F45E53" w:rsidRDefault="00B31B07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B31B07" w:rsidRPr="00F45E53" w:rsidRDefault="00B31B07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B31B07" w:rsidRPr="00F45E53" w:rsidRDefault="00B31B07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804" w:type="dxa"/>
          </w:tcPr>
          <w:p w14:paraId="53EFCAB0" w14:textId="77777777" w:rsidR="00B31B07" w:rsidRPr="00F45E53" w:rsidRDefault="00B31B07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567" w:type="dxa"/>
          </w:tcPr>
          <w:p w14:paraId="313FA897" w14:textId="77777777" w:rsidR="00B31B07" w:rsidRPr="00F45E53" w:rsidRDefault="00B31B07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B31B07" w:rsidRPr="00F45E53" w14:paraId="3218A4A9" w14:textId="77777777" w:rsidTr="00B31B07">
        <w:trPr>
          <w:trHeight w:val="268"/>
        </w:trPr>
        <w:tc>
          <w:tcPr>
            <w:tcW w:w="862" w:type="dxa"/>
          </w:tcPr>
          <w:p w14:paraId="6B1D5128" w14:textId="77777777" w:rsidR="00B31B07" w:rsidRPr="00F45E53" w:rsidRDefault="00B31B0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B31B07" w:rsidRPr="00F45E53" w:rsidRDefault="00B31B0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B31B07" w:rsidRPr="00F45E53" w:rsidRDefault="00B31B07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804" w:type="dxa"/>
          </w:tcPr>
          <w:p w14:paraId="62E008D5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567" w:type="dxa"/>
          </w:tcPr>
          <w:p w14:paraId="47BFB383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31B07" w:rsidRPr="00F45E53" w14:paraId="622814C1" w14:textId="77777777" w:rsidTr="00B31B07">
        <w:trPr>
          <w:trHeight w:val="268"/>
        </w:trPr>
        <w:tc>
          <w:tcPr>
            <w:tcW w:w="862" w:type="dxa"/>
          </w:tcPr>
          <w:p w14:paraId="7671AEB9" w14:textId="77777777" w:rsidR="00B31B07" w:rsidRPr="00F45E53" w:rsidRDefault="00B31B0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B31B07" w:rsidRPr="00F45E53" w:rsidRDefault="00B31B0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5DA491CA" w:rsidR="00B31B07" w:rsidRPr="00F45E53" w:rsidRDefault="00B31B0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804" w:type="dxa"/>
          </w:tcPr>
          <w:p w14:paraId="6B325F8F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567" w:type="dxa"/>
          </w:tcPr>
          <w:p w14:paraId="0688E970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B31B07" w:rsidRPr="00F45E53" w14:paraId="29ABD7A0" w14:textId="77777777" w:rsidTr="00B31B07">
        <w:trPr>
          <w:trHeight w:val="268"/>
        </w:trPr>
        <w:tc>
          <w:tcPr>
            <w:tcW w:w="862" w:type="dxa"/>
          </w:tcPr>
          <w:p w14:paraId="36B1247A" w14:textId="77777777" w:rsidR="00B31B07" w:rsidRPr="00F45E53" w:rsidRDefault="00B31B0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B31B07" w:rsidRPr="00F45E53" w:rsidRDefault="00B31B0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B31B07" w:rsidRPr="00F45E53" w:rsidRDefault="00B31B0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804" w:type="dxa"/>
          </w:tcPr>
          <w:p w14:paraId="6B0BF525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567" w:type="dxa"/>
          </w:tcPr>
          <w:p w14:paraId="44C86B87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31B07" w:rsidRPr="00F45E53" w14:paraId="4A41D4E9" w14:textId="77777777" w:rsidTr="00B31B07">
        <w:trPr>
          <w:trHeight w:val="268"/>
        </w:trPr>
        <w:tc>
          <w:tcPr>
            <w:tcW w:w="862" w:type="dxa"/>
          </w:tcPr>
          <w:p w14:paraId="407BD317" w14:textId="77777777" w:rsidR="00B31B07" w:rsidRPr="00F45E53" w:rsidRDefault="00B31B07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B31B07" w:rsidRPr="00F45E53" w:rsidRDefault="00B31B07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B31B07" w:rsidRPr="00F45E53" w:rsidRDefault="00B31B07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804" w:type="dxa"/>
          </w:tcPr>
          <w:p w14:paraId="29FA52FF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567" w:type="dxa"/>
          </w:tcPr>
          <w:p w14:paraId="034ED216" w14:textId="77777777" w:rsidR="00B31B07" w:rsidRPr="00F45E53" w:rsidRDefault="00B31B07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B31B07" w:rsidRPr="00F45E53" w14:paraId="306FA4E7" w14:textId="77777777" w:rsidTr="00B31B07">
        <w:trPr>
          <w:trHeight w:val="268"/>
        </w:trPr>
        <w:tc>
          <w:tcPr>
            <w:tcW w:w="862" w:type="dxa"/>
          </w:tcPr>
          <w:p w14:paraId="0E8DBBC7" w14:textId="7F4D293D" w:rsidR="00B31B07" w:rsidRPr="00F45E53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A6D5577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AKF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ECE6595" w14:textId="75AB3E74" w:rsidR="00B31B07" w:rsidRPr="00F7397D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Valores diferentes (distinct) del campo 2 (</w:t>
            </w:r>
            <w:r w:rsidRPr="00F9650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Número interno de identificación de la operación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</w:tcPr>
          <w:p w14:paraId="4F1C09C0" w14:textId="7F9AB3DE" w:rsidR="00B31B07" w:rsidRPr="00F45E53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2AD21DB6" w14:textId="77777777" w:rsidTr="00B31B07">
        <w:trPr>
          <w:trHeight w:val="268"/>
        </w:trPr>
        <w:tc>
          <w:tcPr>
            <w:tcW w:w="862" w:type="dxa"/>
          </w:tcPr>
          <w:p w14:paraId="1A05D865" w14:textId="1676EDBE" w:rsidR="00B31B07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0A90F2F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AKG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BAC1CB" w14:textId="185384A0" w:rsidR="00B31B07" w:rsidRPr="00D50586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5058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01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(</w:t>
            </w: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producto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</w:tcPr>
          <w:p w14:paraId="26A9607D" w14:textId="23D151BB" w:rsidR="00B31B07" w:rsidRPr="00510731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4E365C12" w14:textId="77777777" w:rsidTr="00B31B07">
        <w:trPr>
          <w:trHeight w:val="268"/>
        </w:trPr>
        <w:tc>
          <w:tcPr>
            <w:tcW w:w="862" w:type="dxa"/>
          </w:tcPr>
          <w:p w14:paraId="65B15F5B" w14:textId="6B8B4546" w:rsidR="00B31B07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83" w:type="dxa"/>
          </w:tcPr>
          <w:p w14:paraId="60A403CB" w14:textId="60E9327E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326581" w14:textId="3AE93F7E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AKH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1B6CC8C7" w14:textId="2ED90868" w:rsidR="00B31B07" w:rsidRPr="00D50586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5058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02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producto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</w:tcPr>
          <w:p w14:paraId="375F35A3" w14:textId="30393A7E" w:rsidR="00B31B07" w:rsidRPr="00510731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5846A439" w14:textId="77777777" w:rsidTr="00B31B07">
        <w:trPr>
          <w:trHeight w:val="268"/>
        </w:trPr>
        <w:tc>
          <w:tcPr>
            <w:tcW w:w="862" w:type="dxa"/>
          </w:tcPr>
          <w:p w14:paraId="26BFBEA1" w14:textId="58ED718F" w:rsidR="00B31B07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83" w:type="dxa"/>
          </w:tcPr>
          <w:p w14:paraId="2500F8C3" w14:textId="6D42E396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1541540" w14:textId="1E276BCC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AKI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01C00BE0" w14:textId="2559C1EE" w:rsidR="00B31B07" w:rsidRPr="00D50586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5058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03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producto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</w:tcPr>
          <w:p w14:paraId="3F9438C3" w14:textId="1E85B929" w:rsidR="00B31B07" w:rsidRPr="00510731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141C899C" w14:textId="77777777" w:rsidTr="00B31B07">
        <w:trPr>
          <w:trHeight w:val="268"/>
        </w:trPr>
        <w:tc>
          <w:tcPr>
            <w:tcW w:w="862" w:type="dxa"/>
          </w:tcPr>
          <w:p w14:paraId="48442A9B" w14:textId="282A60C7" w:rsidR="00B31B07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83" w:type="dxa"/>
          </w:tcPr>
          <w:p w14:paraId="7A236056" w14:textId="3A21ED33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A33AFE4" w14:textId="061ED139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AKJ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6BEF7FFD" w14:textId="442F0530" w:rsidR="00B31B07" w:rsidRPr="00D50586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5058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04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producto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</w:tcPr>
          <w:p w14:paraId="5E0DF5A9" w14:textId="0B1D1504" w:rsidR="00B31B07" w:rsidRPr="00510731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69A338AE" w14:textId="77777777" w:rsidTr="00B31B07">
        <w:trPr>
          <w:trHeight w:val="268"/>
        </w:trPr>
        <w:tc>
          <w:tcPr>
            <w:tcW w:w="862" w:type="dxa"/>
          </w:tcPr>
          <w:p w14:paraId="60628F2D" w14:textId="1B6ED411" w:rsidR="00B31B07" w:rsidRPr="00F45E53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401B954D" w14:textId="55852651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428AEA1B" w:rsidR="00B31B07" w:rsidRPr="00F45E53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AKK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67F9064E" w:rsidR="00B31B07" w:rsidRPr="00D50586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5058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05 EN EL CAMPO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</w:t>
            </w:r>
            <w:r w:rsidRPr="00F739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Tipo de producto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142BEE9" w14:textId="75BBF9FD" w:rsidR="00B31B07" w:rsidRPr="00510731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B31B07" w:rsidRPr="00F45E53" w14:paraId="708EE173" w14:textId="77777777" w:rsidTr="00B31B07">
        <w:trPr>
          <w:trHeight w:val="268"/>
        </w:trPr>
        <w:tc>
          <w:tcPr>
            <w:tcW w:w="862" w:type="dxa"/>
          </w:tcPr>
          <w:p w14:paraId="2C30492D" w14:textId="28FA17DF" w:rsidR="00B31B07" w:rsidRDefault="00B31B07" w:rsidP="0051073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283" w:type="dxa"/>
            <w:tcBorders>
              <w:right w:val="single" w:sz="4" w:space="0" w:color="auto"/>
            </w:tcBorders>
          </w:tcPr>
          <w:p w14:paraId="5373FB8B" w14:textId="47638893" w:rsidR="00B31B07" w:rsidRPr="00F45E53" w:rsidRDefault="00B31B07" w:rsidP="0051073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5E62E" w14:textId="39C1F9CD" w:rsidR="00B31B07" w:rsidRPr="00510731" w:rsidRDefault="00B31B07" w:rsidP="0051073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79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C2EA7" w14:textId="27D27937" w:rsidR="00B31B07" w:rsidRPr="00D50586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3F6A27F" w14:textId="77777777" w:rsidR="00B31B07" w:rsidRPr="00F45E53" w:rsidRDefault="00B31B07" w:rsidP="0051073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lastRenderedPageBreak/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61E314F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510731">
              <w:rPr>
                <w:rFonts w:ascii="Times New Roman" w:hAnsi="Times New Roman" w:cs="Times New Roman"/>
                <w:color w:val="4472C4" w:themeColor="accent1"/>
                <w:sz w:val="20"/>
              </w:rPr>
              <w:t>,6,7,8,9,10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6726A66B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9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9"/>
    <w:p w14:paraId="03FD6883" w14:textId="0E6F9731" w:rsidR="00B31B07" w:rsidRDefault="00B31B07" w:rsidP="00B31B0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B9F131A" w14:textId="4A50F807" w:rsidR="00B31B07" w:rsidRDefault="00B31B07" w:rsidP="00B31B0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0AC980D" w14:textId="285B62C0" w:rsidR="00B31B07" w:rsidRDefault="00B31B07" w:rsidP="00B31B0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4851E8C3" w14:textId="6786BA9C" w:rsidR="00B31B07" w:rsidRDefault="00B31B07" w:rsidP="00B31B0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5B69F8" w14:textId="60699374" w:rsidR="00B31B07" w:rsidRDefault="00B31B07" w:rsidP="00B31B0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0" w:name="_Toc160527586"/>
      <w:r w:rsidRPr="00230F5A">
        <w:rPr>
          <w:rFonts w:cs="Times New Roman"/>
        </w:rPr>
        <w:t>Definición de nombres</w:t>
      </w:r>
      <w:bookmarkEnd w:id="10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2" w:name="_Toc160527587"/>
      <w:r w:rsidRPr="00A96CA0">
        <w:t>Archivo de salida a dest</w:t>
      </w:r>
      <w:ins w:id="13" w:author="Roberto Carrasco Venegas" w:date="2023-11-27T13:21:00Z">
        <w:r w:rsidRPr="00A96CA0">
          <w:t>i</w:t>
        </w:r>
      </w:ins>
      <w:r w:rsidRPr="00A96CA0">
        <w:t>no</w:t>
      </w:r>
      <w:bookmarkEnd w:id="12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4" w:name="_Toc160527588"/>
      <w:r w:rsidRPr="00A96CA0">
        <w:t>Archivo de da</w:t>
      </w:r>
      <w:ins w:id="15" w:author="Roberto Carrasco Venegas" w:date="2023-11-27T13:24:00Z">
        <w:r w:rsidRPr="00A96CA0">
          <w:t>t</w:t>
        </w:r>
      </w:ins>
      <w:r w:rsidRPr="00A96CA0">
        <w:t>os</w:t>
      </w:r>
      <w:bookmarkEnd w:id="14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061B9" w14:paraId="3676ACCC" w14:textId="77777777" w:rsidTr="004118D8">
        <w:tc>
          <w:tcPr>
            <w:tcW w:w="1413" w:type="dxa"/>
          </w:tcPr>
          <w:p w14:paraId="7DDB3BFA" w14:textId="77777777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69B74B36" w:rsidR="00F32211" w:rsidRPr="00E061B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991A18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061B9">
              <w:rPr>
                <w:rFonts w:ascii="Times New Roman" w:hAnsi="Times New Roman" w:cs="Times New Roman"/>
              </w:rPr>
              <w:t xml:space="preserve"> </w:t>
            </w: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061B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061B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6" w:name="_Toc160527589"/>
      <w:r w:rsidRPr="00E061B9">
        <w:t>Archivo Carátula</w:t>
      </w:r>
      <w:bookmarkEnd w:id="16"/>
      <w:r w:rsidRPr="00E061B9">
        <w:fldChar w:fldCharType="begin"/>
      </w:r>
      <w:r w:rsidRPr="00E061B9">
        <w:instrText xml:space="preserve"> XE "Archivo ”arátula" </w:instrText>
      </w:r>
      <w:r w:rsidRPr="00E061B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592163A3" w:rsidR="00F32211" w:rsidRPr="00E061B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991A18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E061B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E061B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061B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7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7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8" w:name="_Toc160527590"/>
      <w:r>
        <w:t>Definición de correlativo</w:t>
      </w:r>
      <w:bookmarkEnd w:id="18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1"/>
      <w:r>
        <w:t>Salida</w:t>
      </w:r>
      <w:bookmarkEnd w:id="1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0" w:name="_Toc160527592"/>
      <w:r>
        <w:t>Entrada</w:t>
      </w:r>
      <w:bookmarkEnd w:id="2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65F41CC3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991A18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91A18" w:rsidRPr="00F45E53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70515B22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AKF</w:t>
            </w:r>
          </w:p>
        </w:tc>
        <w:tc>
          <w:tcPr>
            <w:tcW w:w="6095" w:type="dxa"/>
          </w:tcPr>
          <w:p w14:paraId="0567EE05" w14:textId="7C222980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OPERACIONES INFORMADOS</w:t>
            </w:r>
          </w:p>
        </w:tc>
        <w:tc>
          <w:tcPr>
            <w:tcW w:w="851" w:type="dxa"/>
          </w:tcPr>
          <w:p w14:paraId="7F22F9FF" w14:textId="3C13C994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794EF719" w14:textId="77777777" w:rsidTr="003B5E2B">
        <w:trPr>
          <w:trHeight w:val="268"/>
        </w:trPr>
        <w:tc>
          <w:tcPr>
            <w:tcW w:w="862" w:type="dxa"/>
          </w:tcPr>
          <w:p w14:paraId="0194EEF9" w14:textId="656A6201" w:rsidR="00991A18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9A06D58" w14:textId="1C477E46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A8FAD3A" w14:textId="459F00F8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AKG</w:t>
            </w:r>
          </w:p>
        </w:tc>
        <w:tc>
          <w:tcPr>
            <w:tcW w:w="6095" w:type="dxa"/>
          </w:tcPr>
          <w:p w14:paraId="64F54A5B" w14:textId="7FF51277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1A1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01 EN EL CAMPO 3</w:t>
            </w:r>
          </w:p>
        </w:tc>
        <w:tc>
          <w:tcPr>
            <w:tcW w:w="851" w:type="dxa"/>
          </w:tcPr>
          <w:p w14:paraId="31327F6B" w14:textId="114CE8BB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1DCD2E87" w14:textId="77777777" w:rsidTr="003B5E2B">
        <w:trPr>
          <w:trHeight w:val="268"/>
        </w:trPr>
        <w:tc>
          <w:tcPr>
            <w:tcW w:w="862" w:type="dxa"/>
          </w:tcPr>
          <w:p w14:paraId="1C1A9093" w14:textId="3D3EBE2B" w:rsidR="00991A18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422923AE" w14:textId="7DC3F687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F4AA09B" w14:textId="77D26067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AKH</w:t>
            </w:r>
          </w:p>
        </w:tc>
        <w:tc>
          <w:tcPr>
            <w:tcW w:w="6095" w:type="dxa"/>
          </w:tcPr>
          <w:p w14:paraId="2D001E58" w14:textId="5CC95550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1A1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02 EN EL CAMPO 3</w:t>
            </w:r>
          </w:p>
        </w:tc>
        <w:tc>
          <w:tcPr>
            <w:tcW w:w="851" w:type="dxa"/>
          </w:tcPr>
          <w:p w14:paraId="7898ED1B" w14:textId="4E890F7F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51D42B57" w14:textId="77777777" w:rsidTr="003B5E2B">
        <w:trPr>
          <w:trHeight w:val="268"/>
        </w:trPr>
        <w:tc>
          <w:tcPr>
            <w:tcW w:w="862" w:type="dxa"/>
          </w:tcPr>
          <w:p w14:paraId="616B2C3E" w14:textId="2B12507D" w:rsidR="00991A18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678D3FFB" w14:textId="61D59499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32DACEAE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AKI</w:t>
            </w:r>
          </w:p>
        </w:tc>
        <w:tc>
          <w:tcPr>
            <w:tcW w:w="6095" w:type="dxa"/>
          </w:tcPr>
          <w:p w14:paraId="12FD2CC2" w14:textId="0F37C347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1A1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03 EN EL CAMPO 3</w:t>
            </w:r>
          </w:p>
        </w:tc>
        <w:tc>
          <w:tcPr>
            <w:tcW w:w="851" w:type="dxa"/>
          </w:tcPr>
          <w:p w14:paraId="15AABAFD" w14:textId="7B245280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570EB9CE" w14:textId="77777777" w:rsidTr="003B5E2B">
        <w:trPr>
          <w:trHeight w:val="268"/>
        </w:trPr>
        <w:tc>
          <w:tcPr>
            <w:tcW w:w="862" w:type="dxa"/>
          </w:tcPr>
          <w:p w14:paraId="35BAB6F8" w14:textId="6AFB062D" w:rsidR="00991A18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70A1A97" w14:textId="59B29FA7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9AAEC2C" w14:textId="694B3B01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AKJ</w:t>
            </w:r>
          </w:p>
        </w:tc>
        <w:tc>
          <w:tcPr>
            <w:tcW w:w="6095" w:type="dxa"/>
          </w:tcPr>
          <w:p w14:paraId="6D331B3D" w14:textId="062388C2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1A1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04 EN EL CAMPO 3</w:t>
            </w:r>
          </w:p>
        </w:tc>
        <w:tc>
          <w:tcPr>
            <w:tcW w:w="851" w:type="dxa"/>
          </w:tcPr>
          <w:p w14:paraId="5CA8E965" w14:textId="3B7DF0C3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044388CD" w14:textId="77777777" w:rsidTr="003B5E2B">
        <w:trPr>
          <w:trHeight w:val="268"/>
        </w:trPr>
        <w:tc>
          <w:tcPr>
            <w:tcW w:w="862" w:type="dxa"/>
          </w:tcPr>
          <w:p w14:paraId="1124D8A9" w14:textId="2ED75A28" w:rsidR="00991A18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4D9898DF" w14:textId="34A39CFD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22D75CE" w14:textId="1C422377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1073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AKK</w:t>
            </w:r>
          </w:p>
        </w:tc>
        <w:tc>
          <w:tcPr>
            <w:tcW w:w="6095" w:type="dxa"/>
          </w:tcPr>
          <w:p w14:paraId="550D5506" w14:textId="30574D6B" w:rsidR="00991A18" w:rsidRPr="00CC391B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91A1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OPERACIONES CON EL CODIGO 05 EN EL CAMPO 3</w:t>
            </w:r>
          </w:p>
        </w:tc>
        <w:tc>
          <w:tcPr>
            <w:tcW w:w="851" w:type="dxa"/>
          </w:tcPr>
          <w:p w14:paraId="7B83A450" w14:textId="698A30D8" w:rsidR="00991A18" w:rsidRPr="00F45E53" w:rsidRDefault="00991A18" w:rsidP="00991A18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991A18" w:rsidRPr="00F45E53" w14:paraId="11B65347" w14:textId="77777777" w:rsidTr="008B11EC">
        <w:trPr>
          <w:trHeight w:val="268"/>
        </w:trPr>
        <w:tc>
          <w:tcPr>
            <w:tcW w:w="862" w:type="dxa"/>
          </w:tcPr>
          <w:p w14:paraId="77B032DD" w14:textId="24B6D0C7" w:rsidR="00991A18" w:rsidRPr="00F45E53" w:rsidRDefault="00991A18" w:rsidP="00991A1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3D9C3C46" w14:textId="03CA6F27" w:rsidR="00991A18" w:rsidRPr="00F45E53" w:rsidRDefault="00991A18" w:rsidP="00991A1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DC12A2A" w14:textId="2CB53A70" w:rsidR="00991A18" w:rsidRPr="00F45E53" w:rsidRDefault="00991A18" w:rsidP="00991A1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244C3CFE" w14:textId="3F8FA158" w:rsidR="00991A18" w:rsidRPr="000506C0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1BCCA69B" w14:textId="634011DC" w:rsidR="00991A18" w:rsidRPr="00F45E53" w:rsidRDefault="00991A18" w:rsidP="00991A1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2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3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3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FE653C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94D7E" w14:textId="77777777" w:rsidR="00F564E3" w:rsidRDefault="00F564E3" w:rsidP="00F10206">
      <w:pPr>
        <w:spacing w:after="0" w:line="240" w:lineRule="auto"/>
      </w:pPr>
      <w:r>
        <w:separator/>
      </w:r>
    </w:p>
  </w:endnote>
  <w:endnote w:type="continuationSeparator" w:id="0">
    <w:p w14:paraId="169EA4DB" w14:textId="77777777" w:rsidR="00F564E3" w:rsidRDefault="00F564E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64D05" w14:textId="77777777" w:rsidR="00F564E3" w:rsidRDefault="00F564E3" w:rsidP="00F10206">
      <w:pPr>
        <w:spacing w:after="0" w:line="240" w:lineRule="auto"/>
      </w:pPr>
      <w:r>
        <w:separator/>
      </w:r>
    </w:p>
  </w:footnote>
  <w:footnote w:type="continuationSeparator" w:id="0">
    <w:p w14:paraId="02B0E462" w14:textId="77777777" w:rsidR="00F564E3" w:rsidRDefault="00F564E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542"/>
    <w:rsid w:val="001169CF"/>
    <w:rsid w:val="0011703E"/>
    <w:rsid w:val="0012149F"/>
    <w:rsid w:val="0012355E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07C2B"/>
    <w:rsid w:val="002119AD"/>
    <w:rsid w:val="00212731"/>
    <w:rsid w:val="00214724"/>
    <w:rsid w:val="002308E7"/>
    <w:rsid w:val="00230F5A"/>
    <w:rsid w:val="002358C5"/>
    <w:rsid w:val="00240EC6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5667"/>
    <w:rsid w:val="00661AC6"/>
    <w:rsid w:val="00666E1A"/>
    <w:rsid w:val="0067254A"/>
    <w:rsid w:val="00673071"/>
    <w:rsid w:val="006835D7"/>
    <w:rsid w:val="006852C5"/>
    <w:rsid w:val="0069591F"/>
    <w:rsid w:val="006966E3"/>
    <w:rsid w:val="00696824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75DC8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6033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1B0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586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061B9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564E3"/>
    <w:rsid w:val="00F613A3"/>
    <w:rsid w:val="00F61BA1"/>
    <w:rsid w:val="00F6683B"/>
    <w:rsid w:val="00F70A81"/>
    <w:rsid w:val="00F7397D"/>
    <w:rsid w:val="00F741CD"/>
    <w:rsid w:val="00F81EAE"/>
    <w:rsid w:val="00F82FAC"/>
    <w:rsid w:val="00F91149"/>
    <w:rsid w:val="00F91655"/>
    <w:rsid w:val="00F95832"/>
    <w:rsid w:val="00F96501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12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58</cp:revision>
  <dcterms:created xsi:type="dcterms:W3CDTF">2024-03-06T13:25:00Z</dcterms:created>
  <dcterms:modified xsi:type="dcterms:W3CDTF">2024-07-04T19:38:00Z</dcterms:modified>
</cp:coreProperties>
</file>