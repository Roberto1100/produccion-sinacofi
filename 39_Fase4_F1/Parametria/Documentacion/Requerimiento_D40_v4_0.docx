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61D8DDCC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BA1433">
        <w:rPr>
          <w:rFonts w:ascii="Times New Roman" w:hAnsi="Times New Roman" w:cs="Times New Roman"/>
          <w:b/>
          <w:sz w:val="72"/>
          <w:szCs w:val="72"/>
        </w:rPr>
        <w:t>40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BA1433">
        <w:rPr>
          <w:rFonts w:ascii="Times New Roman" w:hAnsi="Times New Roman" w:cs="Times New Roman"/>
          <w:b/>
          <w:sz w:val="72"/>
          <w:szCs w:val="72"/>
        </w:rPr>
        <w:t>792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3CD0C920" w14:textId="7B088B1A" w:rsidR="00C4642F" w:rsidRPr="00E97ECC" w:rsidRDefault="00BA1433" w:rsidP="00E97ECC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A1433">
        <w:rPr>
          <w:rFonts w:ascii="Times New Roman" w:hAnsi="Times New Roman" w:cs="Times New Roman"/>
          <w:b/>
          <w:sz w:val="72"/>
          <w:szCs w:val="72"/>
        </w:rPr>
        <w:t>Créditos para exportaciones exentos de impuesto</w:t>
      </w: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20A20F69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A143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42" w:type="dxa"/>
          </w:tcPr>
          <w:p w14:paraId="22F848E4" w14:textId="1A5B2AD4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578F2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45446" w:rsidRPr="00230F5A" w14:paraId="5339FC0E" w14:textId="7AB2D237" w:rsidTr="000506C0">
        <w:tc>
          <w:tcPr>
            <w:tcW w:w="1256" w:type="dxa"/>
          </w:tcPr>
          <w:p w14:paraId="3DF7E2D2" w14:textId="216860DF" w:rsidR="00545446" w:rsidRPr="00230F5A" w:rsidRDefault="00545446" w:rsidP="005454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D40</w:t>
            </w:r>
          </w:p>
        </w:tc>
        <w:tc>
          <w:tcPr>
            <w:tcW w:w="1342" w:type="dxa"/>
          </w:tcPr>
          <w:p w14:paraId="69C55B7E" w14:textId="74171E87" w:rsidR="00545446" w:rsidRPr="00230F5A" w:rsidRDefault="00545446" w:rsidP="005454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E965298" w14:textId="77777777" w:rsidR="00545446" w:rsidRDefault="00545446" w:rsidP="005454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7EB630B" w14:textId="77777777" w:rsidR="00545446" w:rsidRDefault="00545446" w:rsidP="005454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C435DF6" w:rsidR="00545446" w:rsidRPr="00230F5A" w:rsidRDefault="00545446" w:rsidP="005454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7D70E8A1" w:rsidR="00545446" w:rsidRPr="00230F5A" w:rsidRDefault="00545446" w:rsidP="005454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E7B6A72" w:rsidR="00545446" w:rsidRPr="00230F5A" w:rsidRDefault="00545446" w:rsidP="005454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3A38AD" w:rsidRPr="00230F5A" w14:paraId="251EA50D" w14:textId="22DD7FE9" w:rsidTr="000506C0">
        <w:tc>
          <w:tcPr>
            <w:tcW w:w="1256" w:type="dxa"/>
          </w:tcPr>
          <w:p w14:paraId="7287933A" w14:textId="28054BC0" w:rsidR="003A38AD" w:rsidRPr="00230F5A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D40</w:t>
            </w:r>
          </w:p>
        </w:tc>
        <w:tc>
          <w:tcPr>
            <w:tcW w:w="1342" w:type="dxa"/>
          </w:tcPr>
          <w:p w14:paraId="562818B9" w14:textId="484905C4" w:rsidR="003A38AD" w:rsidRPr="00230F5A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04939B0" w14:textId="77777777" w:rsidR="003A38AD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437137E" w14:textId="77777777" w:rsidR="003A38AD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FF39AAC" w:rsidR="003A38AD" w:rsidRPr="00230F5A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20ECF02C" w:rsidR="003A38AD" w:rsidRPr="00230F5A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24C335F" w14:textId="77777777" w:rsidR="003A38AD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26.08.2024</w:t>
            </w:r>
          </w:p>
          <w:p w14:paraId="449CA035" w14:textId="77777777" w:rsidR="003A38AD" w:rsidRPr="003A38AD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A38AD">
              <w:rPr>
                <w:rFonts w:ascii="Times New Roman" w:hAnsi="Times New Roman" w:cs="Times New Roman"/>
                <w:lang w:val="es-CL"/>
              </w:rPr>
              <w:t>- Faltan el campo DLC (descripción "MONTO TOTAL DE CREDITOS") entre los campos PA1 y DCM y también entre los campos DCM y DCN. Este campo es descriptivo y no considera calculo.</w:t>
            </w:r>
          </w:p>
          <w:p w14:paraId="47BAF25D" w14:textId="77777777" w:rsidR="003A38AD" w:rsidRPr="003A38AD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A38AD">
              <w:rPr>
                <w:rFonts w:ascii="Times New Roman" w:hAnsi="Times New Roman" w:cs="Times New Roman"/>
                <w:lang w:val="es-CL"/>
              </w:rPr>
              <w:t>            - El punto anterior significa que se actualizan los "Campos a incluir en la Carátula de salida".</w:t>
            </w:r>
          </w:p>
          <w:p w14:paraId="69F0B3D9" w14:textId="77777777" w:rsidR="003A38AD" w:rsidRPr="003A38AD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A38AD">
              <w:rPr>
                <w:rFonts w:ascii="Times New Roman" w:hAnsi="Times New Roman" w:cs="Times New Roman"/>
                <w:lang w:val="es-CL"/>
              </w:rPr>
              <w:t>            - Sección 4 campos de caratula muestra campo 18A y debe ser solo 18</w:t>
            </w:r>
          </w:p>
          <w:p w14:paraId="2680C47E" w14:textId="45459B9E" w:rsidR="003A38AD" w:rsidRPr="003A38AD" w:rsidRDefault="003A38AD" w:rsidP="003A38A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67313B" w:rsidRPr="00230F5A" w14:paraId="38B70AFE" w14:textId="34FEEE1D" w:rsidTr="000506C0">
        <w:tc>
          <w:tcPr>
            <w:tcW w:w="1256" w:type="dxa"/>
          </w:tcPr>
          <w:p w14:paraId="23AEB014" w14:textId="79526B8F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D40</w:t>
            </w:r>
          </w:p>
        </w:tc>
        <w:tc>
          <w:tcPr>
            <w:tcW w:w="1342" w:type="dxa"/>
          </w:tcPr>
          <w:p w14:paraId="7FA5A642" w14:textId="29520BCA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363F9EC" w14:textId="77777777" w:rsidR="0067313B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D7775F4" w14:textId="77777777" w:rsidR="0067313B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5AF4D35A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154B6BC4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F206920" w14:textId="77777777" w:rsidR="0067313B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28.08.2024</w:t>
            </w:r>
          </w:p>
          <w:p w14:paraId="59E2C070" w14:textId="77777777" w:rsidR="0067313B" w:rsidRPr="0067313B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7313B">
              <w:rPr>
                <w:rFonts w:ascii="Times New Roman" w:hAnsi="Times New Roman" w:cs="Times New Roman"/>
                <w:lang w:val="es-CL"/>
              </w:rPr>
              <w:t>D40</w:t>
            </w:r>
          </w:p>
          <w:p w14:paraId="6AFD774C" w14:textId="77777777" w:rsidR="0067313B" w:rsidRPr="0067313B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7313B">
              <w:rPr>
                <w:rFonts w:ascii="Times New Roman" w:hAnsi="Times New Roman" w:cs="Times New Roman"/>
                <w:lang w:val="es-CL"/>
              </w:rPr>
              <w:t>            - Los campos que se añadieron falta añadirlos en la sección 4.</w:t>
            </w:r>
          </w:p>
          <w:p w14:paraId="3301AE4B" w14:textId="35563547" w:rsidR="0067313B" w:rsidRPr="0067313B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67313B" w:rsidRPr="00230F5A" w14:paraId="4B606B6E" w14:textId="62885254" w:rsidTr="000506C0">
        <w:tc>
          <w:tcPr>
            <w:tcW w:w="1256" w:type="dxa"/>
          </w:tcPr>
          <w:p w14:paraId="612D72B6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7313B" w:rsidRPr="00230F5A" w14:paraId="2EA7A1DB" w14:textId="6C6D457E" w:rsidTr="000506C0">
        <w:tc>
          <w:tcPr>
            <w:tcW w:w="1256" w:type="dxa"/>
          </w:tcPr>
          <w:p w14:paraId="4D062B49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7313B" w:rsidRPr="00230F5A" w14:paraId="4EBD62EB" w14:textId="7659FBA3" w:rsidTr="000506C0">
        <w:tc>
          <w:tcPr>
            <w:tcW w:w="1256" w:type="dxa"/>
          </w:tcPr>
          <w:p w14:paraId="6FF918B3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7313B" w:rsidRPr="00230F5A" w:rsidRDefault="0067313B" w:rsidP="0067313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DFE434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233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8705E1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545446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841D21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D00BF8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328EC5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D00BF8">
              <w:rPr>
                <w:rFonts w:ascii="Times New Roman" w:hAnsi="Times New Roman" w:cs="Times New Roman"/>
              </w:rPr>
              <w:t>134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03BE71E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00BF8">
        <w:rPr>
          <w:rFonts w:ascii="Times New Roman" w:hAnsi="Times New Roman" w:cs="Times New Roman"/>
        </w:rPr>
        <w:t>146</w:t>
      </w:r>
    </w:p>
    <w:p w14:paraId="23AC8D5F" w14:textId="77777777" w:rsidR="00D00BF8" w:rsidRDefault="00D00B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44907F3" w14:textId="77777777" w:rsidR="00D00BF8" w:rsidRDefault="00D00BF8" w:rsidP="00D00BF8">
      <w:pPr>
        <w:ind w:left="212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60C2D1D0" w14:textId="77777777" w:rsidR="00D00BF8" w:rsidRDefault="00D00BF8" w:rsidP="00D00BF8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D00BF8" w14:paraId="1495246A" w14:textId="77777777" w:rsidTr="00725859">
        <w:trPr>
          <w:trHeight w:val="268"/>
        </w:trPr>
        <w:tc>
          <w:tcPr>
            <w:tcW w:w="1414" w:type="dxa"/>
          </w:tcPr>
          <w:p w14:paraId="2CF7FEEB" w14:textId="77777777" w:rsidR="00D00BF8" w:rsidRDefault="00D00B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40FB357E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03FFE7D" w14:textId="77777777" w:rsidR="00D00BF8" w:rsidRPr="00D00BF8" w:rsidRDefault="00D00BF8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D00BF8">
              <w:rPr>
                <w:rFonts w:ascii="Calibri"/>
                <w:lang w:val="es-CL"/>
              </w:rPr>
              <w:t>Tipo</w:t>
            </w:r>
            <w:r w:rsidRPr="00D00BF8">
              <w:rPr>
                <w:rFonts w:ascii="Calibri"/>
                <w:spacing w:val="-2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de</w:t>
            </w:r>
            <w:r w:rsidRPr="00D00BF8">
              <w:rPr>
                <w:rFonts w:ascii="Calibri"/>
                <w:spacing w:val="-4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documento</w:t>
            </w:r>
            <w:r w:rsidRPr="00D00BF8">
              <w:rPr>
                <w:rFonts w:ascii="Calibri"/>
                <w:spacing w:val="-2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exento</w:t>
            </w:r>
            <w:r w:rsidRPr="00D00BF8">
              <w:rPr>
                <w:rFonts w:ascii="Calibri"/>
                <w:spacing w:val="-3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de</w:t>
            </w:r>
            <w:r w:rsidRPr="00D00BF8">
              <w:rPr>
                <w:rFonts w:ascii="Calibri"/>
                <w:spacing w:val="-1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impuesto</w:t>
            </w:r>
          </w:p>
        </w:tc>
        <w:tc>
          <w:tcPr>
            <w:tcW w:w="2549" w:type="dxa"/>
          </w:tcPr>
          <w:p w14:paraId="3212C17A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D00BF8" w14:paraId="5ECDC35C" w14:textId="77777777" w:rsidTr="00725859">
        <w:trPr>
          <w:trHeight w:val="268"/>
        </w:trPr>
        <w:tc>
          <w:tcPr>
            <w:tcW w:w="1414" w:type="dxa"/>
          </w:tcPr>
          <w:p w14:paraId="38A2B61F" w14:textId="77777777" w:rsidR="00D00BF8" w:rsidRDefault="00D00B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5531A544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C9E1205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07262E60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D00BF8" w14:paraId="1330DF8E" w14:textId="77777777" w:rsidTr="00725859">
        <w:trPr>
          <w:trHeight w:val="268"/>
        </w:trPr>
        <w:tc>
          <w:tcPr>
            <w:tcW w:w="1414" w:type="dxa"/>
          </w:tcPr>
          <w:p w14:paraId="16CC79E4" w14:textId="77777777" w:rsidR="00D00BF8" w:rsidRDefault="00D00B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3D6CCEA9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240F107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Monto</w:t>
            </w:r>
          </w:p>
        </w:tc>
        <w:tc>
          <w:tcPr>
            <w:tcW w:w="2549" w:type="dxa"/>
          </w:tcPr>
          <w:p w14:paraId="606B65E5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D00BF8" w14:paraId="6363D103" w14:textId="77777777" w:rsidTr="00725859">
        <w:trPr>
          <w:trHeight w:val="268"/>
        </w:trPr>
        <w:tc>
          <w:tcPr>
            <w:tcW w:w="1414" w:type="dxa"/>
          </w:tcPr>
          <w:p w14:paraId="54FD0A80" w14:textId="77777777" w:rsidR="00D00BF8" w:rsidRDefault="00D00BF8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0A88A805" w14:textId="77777777" w:rsidR="00D00BF8" w:rsidRDefault="00D00BF8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7A2814A" w14:textId="77777777" w:rsidR="00D00BF8" w:rsidRDefault="00D00BF8" w:rsidP="00725859">
            <w:pPr>
              <w:pStyle w:val="TableParagraph"/>
              <w:spacing w:line="249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Fecha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 la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7046B392" w14:textId="77777777" w:rsidR="00D00BF8" w:rsidRDefault="00D00BF8" w:rsidP="00725859">
            <w:pPr>
              <w:pStyle w:val="TableParagraph"/>
              <w:spacing w:line="249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F(</w:t>
            </w:r>
            <w:proofErr w:type="gramEnd"/>
            <w:r>
              <w:rPr>
                <w:rFonts w:ascii="Calibri"/>
              </w:rPr>
              <w:t>08)</w:t>
            </w:r>
          </w:p>
        </w:tc>
      </w:tr>
      <w:tr w:rsidR="00D00BF8" w14:paraId="325750C7" w14:textId="77777777" w:rsidTr="00725859">
        <w:trPr>
          <w:trHeight w:val="268"/>
        </w:trPr>
        <w:tc>
          <w:tcPr>
            <w:tcW w:w="1414" w:type="dxa"/>
          </w:tcPr>
          <w:p w14:paraId="07564C5D" w14:textId="77777777" w:rsidR="00D00BF8" w:rsidRDefault="00D00B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14BC5152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7887FD9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Fecha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vencimiento</w:t>
            </w:r>
            <w:proofErr w:type="spellEnd"/>
          </w:p>
        </w:tc>
        <w:tc>
          <w:tcPr>
            <w:tcW w:w="2549" w:type="dxa"/>
          </w:tcPr>
          <w:p w14:paraId="6A9D5F20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F(</w:t>
            </w:r>
            <w:proofErr w:type="gramEnd"/>
            <w:r>
              <w:rPr>
                <w:rFonts w:ascii="Calibri"/>
              </w:rPr>
              <w:t>08)</w:t>
            </w:r>
          </w:p>
        </w:tc>
      </w:tr>
      <w:tr w:rsidR="00D00BF8" w14:paraId="58942A94" w14:textId="77777777" w:rsidTr="00725859">
        <w:trPr>
          <w:trHeight w:val="268"/>
        </w:trPr>
        <w:tc>
          <w:tcPr>
            <w:tcW w:w="1414" w:type="dxa"/>
          </w:tcPr>
          <w:p w14:paraId="5AC2A953" w14:textId="77777777" w:rsidR="00D00BF8" w:rsidRDefault="00D00B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78E6B67B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5F38B03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exportador</w:t>
            </w:r>
            <w:proofErr w:type="spellEnd"/>
          </w:p>
        </w:tc>
        <w:tc>
          <w:tcPr>
            <w:tcW w:w="2549" w:type="dxa"/>
          </w:tcPr>
          <w:p w14:paraId="2B28D585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</w:t>
            </w:r>
            <w:proofErr w:type="gramStart"/>
            <w:r>
              <w:rPr>
                <w:rFonts w:ascii="Calibri"/>
              </w:rPr>
              <w:t>09)VX</w:t>
            </w:r>
            <w:proofErr w:type="gramEnd"/>
            <w:r>
              <w:rPr>
                <w:rFonts w:ascii="Calibri"/>
              </w:rPr>
              <w:t>(01)</w:t>
            </w:r>
          </w:p>
        </w:tc>
      </w:tr>
      <w:tr w:rsidR="00D00BF8" w14:paraId="2D894621" w14:textId="77777777" w:rsidTr="00725859">
        <w:trPr>
          <w:trHeight w:val="268"/>
        </w:trPr>
        <w:tc>
          <w:tcPr>
            <w:tcW w:w="1414" w:type="dxa"/>
          </w:tcPr>
          <w:p w14:paraId="473252BF" w14:textId="77777777" w:rsidR="00D00BF8" w:rsidRDefault="00D00B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709D4133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BDB3D3C" w14:textId="77777777" w:rsidR="00D00BF8" w:rsidRPr="00D00BF8" w:rsidRDefault="00D00BF8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D00BF8">
              <w:rPr>
                <w:rFonts w:ascii="Calibri" w:hAnsi="Calibri"/>
                <w:lang w:val="es-CL"/>
              </w:rPr>
              <w:t>Nombre</w:t>
            </w:r>
            <w:r w:rsidRPr="00D00BF8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D00BF8">
              <w:rPr>
                <w:rFonts w:ascii="Calibri" w:hAnsi="Calibri"/>
                <w:lang w:val="es-CL"/>
              </w:rPr>
              <w:t>o</w:t>
            </w:r>
            <w:r w:rsidRPr="00D00BF8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D00BF8">
              <w:rPr>
                <w:rFonts w:ascii="Calibri" w:hAnsi="Calibri"/>
                <w:lang w:val="es-CL"/>
              </w:rPr>
              <w:t>razón</w:t>
            </w:r>
            <w:r w:rsidRPr="00D00BF8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D00BF8">
              <w:rPr>
                <w:rFonts w:ascii="Calibri" w:hAnsi="Calibri"/>
                <w:lang w:val="es-CL"/>
              </w:rPr>
              <w:t>social</w:t>
            </w:r>
            <w:r w:rsidRPr="00D00BF8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D00BF8">
              <w:rPr>
                <w:rFonts w:ascii="Calibri" w:hAnsi="Calibri"/>
                <w:lang w:val="es-CL"/>
              </w:rPr>
              <w:t>del</w:t>
            </w:r>
            <w:r w:rsidRPr="00D00BF8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D00BF8">
              <w:rPr>
                <w:rFonts w:ascii="Calibri" w:hAnsi="Calibri"/>
                <w:lang w:val="es-CL"/>
              </w:rPr>
              <w:t>exportador</w:t>
            </w:r>
          </w:p>
        </w:tc>
        <w:tc>
          <w:tcPr>
            <w:tcW w:w="2549" w:type="dxa"/>
          </w:tcPr>
          <w:p w14:paraId="04C8FC72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50)</w:t>
            </w:r>
          </w:p>
        </w:tc>
      </w:tr>
      <w:tr w:rsidR="00D00BF8" w14:paraId="401D7F84" w14:textId="77777777" w:rsidTr="00725859">
        <w:trPr>
          <w:trHeight w:val="268"/>
        </w:trPr>
        <w:tc>
          <w:tcPr>
            <w:tcW w:w="1414" w:type="dxa"/>
          </w:tcPr>
          <w:p w14:paraId="065439FB" w14:textId="77777777" w:rsidR="00D00BF8" w:rsidRDefault="00D00B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68410B6D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2604C1C" w14:textId="77777777" w:rsidR="00D00BF8" w:rsidRPr="00D00BF8" w:rsidRDefault="00D00BF8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D00BF8">
              <w:rPr>
                <w:rFonts w:ascii="Calibri"/>
                <w:lang w:val="es-CL"/>
              </w:rPr>
              <w:t>Nombre de</w:t>
            </w:r>
            <w:r w:rsidRPr="00D00BF8">
              <w:rPr>
                <w:rFonts w:ascii="Calibri"/>
                <w:spacing w:val="1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la</w:t>
            </w:r>
            <w:r w:rsidRPr="00D00BF8">
              <w:rPr>
                <w:rFonts w:ascii="Calibri"/>
                <w:spacing w:val="-4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entidad</w:t>
            </w:r>
            <w:r w:rsidRPr="00D00BF8">
              <w:rPr>
                <w:rFonts w:ascii="Calibri"/>
                <w:spacing w:val="-1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acreedora</w:t>
            </w:r>
            <w:r w:rsidRPr="00D00BF8">
              <w:rPr>
                <w:rFonts w:ascii="Calibri"/>
                <w:spacing w:val="-4"/>
                <w:lang w:val="es-CL"/>
              </w:rPr>
              <w:t xml:space="preserve"> </w:t>
            </w:r>
            <w:r w:rsidRPr="00D00BF8">
              <w:rPr>
                <w:rFonts w:ascii="Calibri"/>
                <w:lang w:val="es-CL"/>
              </w:rPr>
              <w:t>extranjera</w:t>
            </w:r>
          </w:p>
        </w:tc>
        <w:tc>
          <w:tcPr>
            <w:tcW w:w="2549" w:type="dxa"/>
          </w:tcPr>
          <w:p w14:paraId="63549D25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50)</w:t>
            </w:r>
          </w:p>
        </w:tc>
      </w:tr>
      <w:tr w:rsidR="00D00BF8" w14:paraId="1E680A25" w14:textId="77777777" w:rsidTr="00725859">
        <w:trPr>
          <w:trHeight w:val="268"/>
        </w:trPr>
        <w:tc>
          <w:tcPr>
            <w:tcW w:w="1414" w:type="dxa"/>
          </w:tcPr>
          <w:p w14:paraId="46B1B415" w14:textId="77777777" w:rsidR="00D00BF8" w:rsidRDefault="00D00BF8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2A566E42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0D0B1A4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713BCE58" w14:textId="77777777" w:rsidR="00D00BF8" w:rsidRDefault="00D00BF8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01)</w:t>
            </w:r>
          </w:p>
        </w:tc>
      </w:tr>
    </w:tbl>
    <w:p w14:paraId="0FC3C429" w14:textId="1859F0CE" w:rsidR="00D00BF8" w:rsidRDefault="00D00B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 Total del registro: 146 Bytes</w:t>
      </w:r>
    </w:p>
    <w:p w14:paraId="06840451" w14:textId="77777777" w:rsidR="00D71B97" w:rsidRDefault="00D71B97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18FE6B5" w14:textId="3BE90FF2" w:rsidR="001A37F2" w:rsidRDefault="001A37F2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Tipo de registro: 01,02,03,04,05,06,07,08</w:t>
      </w:r>
    </w:p>
    <w:p w14:paraId="6D2EEA8D" w14:textId="77777777" w:rsidR="001A37F2" w:rsidRDefault="001A37F2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1BFC6AC" w14:textId="77777777" w:rsidR="00D71B97" w:rsidRDefault="00D71B97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FBF1910" w14:textId="77777777" w:rsidR="00D71B97" w:rsidRDefault="00D71B97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BFF09A4" w14:textId="078C38CB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área definida para la familia de documento contiene 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7C446DD6" w14:textId="77777777" w:rsidTr="00725859">
        <w:tc>
          <w:tcPr>
            <w:tcW w:w="595" w:type="dxa"/>
          </w:tcPr>
          <w:p w14:paraId="413E664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</w:tbl>
    <w:p w14:paraId="7DFD1CCA" w14:textId="77777777" w:rsidR="00074008" w:rsidRDefault="00074008" w:rsidP="00601454">
      <w:pPr>
        <w:pStyle w:val="Textoindependiente"/>
        <w:ind w:left="360"/>
      </w:pPr>
    </w:p>
    <w:p w14:paraId="0599E0FE" w14:textId="77777777" w:rsidR="00D202EE" w:rsidRDefault="00D202EE" w:rsidP="00D202EE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B5925FE" w14:textId="77777777" w:rsidR="00D202EE" w:rsidRPr="00170411" w:rsidRDefault="00D202EE" w:rsidP="00D202EE"/>
    <w:p w14:paraId="26138A8B" w14:textId="3F19E2EC" w:rsidR="00D202EE" w:rsidRPr="00230F5A" w:rsidRDefault="00D202EE" w:rsidP="00D202EE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D40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6B6C758" w14:textId="77777777" w:rsidR="00D202EE" w:rsidRDefault="00D202EE" w:rsidP="00D202EE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202EE" w:rsidRPr="00B537DA" w14:paraId="3FE72E1C" w14:textId="77777777" w:rsidTr="001C205D">
        <w:tc>
          <w:tcPr>
            <w:tcW w:w="595" w:type="dxa"/>
            <w:shd w:val="clear" w:color="auto" w:fill="auto"/>
          </w:tcPr>
          <w:p w14:paraId="23C20AA2" w14:textId="77777777" w:rsidR="00D202EE" w:rsidRPr="00E81654" w:rsidRDefault="00D202EE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61E9FD9" w14:textId="77777777" w:rsidR="00D202EE" w:rsidRPr="00B537DA" w:rsidRDefault="00D202EE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202EE" w:rsidRPr="00B537DA" w14:paraId="1C3F459F" w14:textId="77777777" w:rsidTr="001C205D">
        <w:tc>
          <w:tcPr>
            <w:tcW w:w="595" w:type="dxa"/>
            <w:shd w:val="clear" w:color="auto" w:fill="auto"/>
          </w:tcPr>
          <w:p w14:paraId="22E0BFB1" w14:textId="1B5EF7E9" w:rsidR="00D202EE" w:rsidRPr="00E24E62" w:rsidRDefault="00D202EE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4327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</w:tcPr>
          <w:p w14:paraId="2326A2C6" w14:textId="1EB7D266" w:rsidR="00D202EE" w:rsidRDefault="00D202EE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campo</w:t>
            </w:r>
            <w:r w:rsidR="00F82C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4327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1 y </w:t>
            </w:r>
            <w:r w:rsidR="00F82C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debe</w:t>
            </w:r>
            <w:r w:rsidR="004327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ser numérico</w:t>
            </w:r>
            <w:r w:rsidR="0043272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425EA760" w14:textId="77777777" w:rsidR="00D202EE" w:rsidRDefault="00D202EE" w:rsidP="00D202EE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6069819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7BF8453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E387D35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9189141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4C7DB6D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0B11C9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F4C53C4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75CA34" w14:textId="77777777" w:rsidR="00D71B97" w:rsidRDefault="00D71B97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05AEE8B9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9D07FDC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46B9C32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9A8D8E2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F54629D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4982B3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498A6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1497469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5F56FE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6A93E03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55D54B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72A21D8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F6A407A" w14:textId="3D993405" w:rsidR="00D71B97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6B9C10C9">
          <v:shape id="Text Box 10" o:spid="_x0000_s2062" type="#_x0000_t202" style="position:absolute;margin-left:-35.65pt;margin-top:22.8pt;width:488.65pt;height:260.25pt;z-index:251662336;visibility:visible;mso-wrap-style:square;mso-height-percent:0;mso-wrap-distance-left:9pt;mso-wrap-distance-top:0;mso-wrap-distance-right:9pt;mso-wrap-distance-bottom:0;mso-position-horizontal-relative:margin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" filled="f" stroked="f">
            <v:textbox inset="0,0,0,0">
              <w:txbxContent>
                <w:p w14:paraId="1A1CA0B7" w14:textId="77777777" w:rsidR="00D71B97" w:rsidRDefault="00D71B97" w:rsidP="00D71B97">
                  <w:pPr>
                    <w:spacing w:before="1" w:line="243" w:lineRule="exact"/>
                    <w:ind w:left="9"/>
                    <w:rPr>
                      <w:sz w:val="20"/>
                    </w:rPr>
                  </w:pPr>
                  <w:r>
                    <w:rPr>
                      <w:sz w:val="20"/>
                    </w:rPr>
                    <w:t>El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formato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F2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(F)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es:</w:t>
                  </w:r>
                </w:p>
                <w:p w14:paraId="574E4B1F" w14:textId="77777777" w:rsidR="00D71B97" w:rsidRDefault="00D71B97" w:rsidP="00D71B97">
                  <w:pPr>
                    <w:spacing w:line="243" w:lineRule="exact"/>
                    <w:ind w:left="103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&lt;S_HEAD&gt;&lt;campos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1&gt;&lt;campo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2&gt;...&lt;campo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m&gt;…&lt;signo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n&gt;&lt;S_FOOT&gt; Donde:</w:t>
                  </w:r>
                </w:p>
                <w:p w14:paraId="71A4B867" w14:textId="77777777" w:rsidR="00D71B97" w:rsidRDefault="00D71B97" w:rsidP="00D71B97">
                  <w:pPr>
                    <w:spacing w:before="1"/>
                    <w:rPr>
                      <w:sz w:val="20"/>
                    </w:rPr>
                  </w:pPr>
                </w:p>
                <w:p w14:paraId="574346F2" w14:textId="77777777" w:rsidR="00D71B97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 constante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“T”.</w:t>
                  </w:r>
                </w:p>
                <w:p w14:paraId="4B0591BF" w14:textId="77777777" w:rsidR="00D71B97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2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&lt;campo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Representa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mensaje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carátula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de archivo, con largo 15 y 19 (archivo </w:t>
                  </w:r>
                  <w:proofErr w:type="spellStart"/>
                  <w:r>
                    <w:rPr>
                      <w:sz w:val="20"/>
                    </w:rPr>
                    <w:t>excel</w:t>
                  </w:r>
                  <w:proofErr w:type="spellEnd"/>
                  <w:r>
                    <w:rPr>
                      <w:sz w:val="20"/>
                    </w:rPr>
                    <w:t>).</w:t>
                  </w:r>
                </w:p>
                <w:p w14:paraId="2FB53271" w14:textId="77777777" w:rsidR="00D71B97" w:rsidRPr="00842321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&lt;S_FOOT&gt;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15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tiene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constante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“FFFFFFFFFFFFFFF”</w:t>
                  </w:r>
                </w:p>
                <w:p w14:paraId="555CDBA9" w14:textId="77777777" w:rsidR="00D71B97" w:rsidRDefault="00D71B97" w:rsidP="00D71B97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6663CE97" w14:textId="77777777" w:rsidR="00D71B97" w:rsidRDefault="00D71B97" w:rsidP="00D71B97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 anchorx="margin"/>
          </v:shape>
        </w:pict>
      </w:r>
    </w:p>
    <w:p w14:paraId="7FE9B2C3" w14:textId="02882FAA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1B0DAF5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B87F8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3C2DE60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05D34D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3135142A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36C666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8A8F7D8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1E41184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5C9FE9D" w14:textId="77777777" w:rsidR="00D71B97" w:rsidRPr="00230F5A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46861B4B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35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  <w:gridCol w:w="850"/>
      </w:tblGrid>
      <w:tr w:rsidR="002D7F60" w:rsidRPr="00F45E53" w14:paraId="3C49826D" w14:textId="7BE59ABE" w:rsidTr="002D7F60">
        <w:trPr>
          <w:trHeight w:val="268"/>
        </w:trPr>
        <w:tc>
          <w:tcPr>
            <w:tcW w:w="862" w:type="dxa"/>
          </w:tcPr>
          <w:p w14:paraId="4F186F2F" w14:textId="77777777" w:rsidR="002D7F60" w:rsidRPr="00F45E53" w:rsidRDefault="002D7F60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ITEM</w:t>
            </w:r>
          </w:p>
        </w:tc>
        <w:tc>
          <w:tcPr>
            <w:tcW w:w="425" w:type="dxa"/>
          </w:tcPr>
          <w:p w14:paraId="776E3A02" w14:textId="77777777" w:rsidR="002D7F60" w:rsidRPr="00F45E53" w:rsidRDefault="002D7F60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2D7F60" w:rsidRPr="00F45E53" w:rsidRDefault="002D7F60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2D7F60" w:rsidRPr="00F45E53" w:rsidRDefault="002D7F6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2D7F60" w:rsidRPr="00F45E53" w:rsidRDefault="002D7F6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0" w:type="dxa"/>
          </w:tcPr>
          <w:p w14:paraId="326E66E2" w14:textId="6213229A" w:rsidR="002D7F60" w:rsidRPr="00F45E53" w:rsidRDefault="002D7F6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Largos</w:t>
            </w:r>
          </w:p>
        </w:tc>
      </w:tr>
      <w:tr w:rsidR="002D7F60" w:rsidRPr="00F45E53" w14:paraId="3218A4A9" w14:textId="506DA951" w:rsidTr="002D7F60">
        <w:trPr>
          <w:trHeight w:val="268"/>
        </w:trPr>
        <w:tc>
          <w:tcPr>
            <w:tcW w:w="862" w:type="dxa"/>
          </w:tcPr>
          <w:p w14:paraId="6B1D5128" w14:textId="77777777" w:rsidR="002D7F60" w:rsidRPr="00F45E53" w:rsidRDefault="002D7F6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2D7F60" w:rsidRPr="00F45E53" w:rsidRDefault="002D7F6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2D7F60" w:rsidRPr="00F45E53" w:rsidRDefault="002D7F60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1A0571A1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D7F60" w:rsidRPr="00F45E53" w14:paraId="622814C1" w14:textId="5DE4E1DD" w:rsidTr="002D7F60">
        <w:trPr>
          <w:trHeight w:val="268"/>
        </w:trPr>
        <w:tc>
          <w:tcPr>
            <w:tcW w:w="862" w:type="dxa"/>
          </w:tcPr>
          <w:p w14:paraId="7671AEB9" w14:textId="77777777" w:rsidR="002D7F60" w:rsidRPr="00F45E53" w:rsidRDefault="002D7F6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2D7F60" w:rsidRPr="00F45E53" w:rsidRDefault="002D7F6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3D3BEA7" w:rsidR="002D7F60" w:rsidRPr="00F45E53" w:rsidRDefault="002D7F6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30B9B3DA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D7F60" w:rsidRPr="00F45E53" w14:paraId="29ABD7A0" w14:textId="5F35807E" w:rsidTr="002D7F60">
        <w:trPr>
          <w:trHeight w:val="268"/>
        </w:trPr>
        <w:tc>
          <w:tcPr>
            <w:tcW w:w="862" w:type="dxa"/>
          </w:tcPr>
          <w:p w14:paraId="36B1247A" w14:textId="77777777" w:rsidR="002D7F60" w:rsidRPr="00F45E53" w:rsidRDefault="002D7F6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2D7F60" w:rsidRPr="00F45E53" w:rsidRDefault="002D7F6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2D7F60" w:rsidRPr="00F45E53" w:rsidRDefault="002D7F6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228F5ADC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D7F60" w:rsidRPr="00F45E53" w14:paraId="4A41D4E9" w14:textId="709D71C7" w:rsidTr="002D7F60">
        <w:trPr>
          <w:trHeight w:val="268"/>
        </w:trPr>
        <w:tc>
          <w:tcPr>
            <w:tcW w:w="862" w:type="dxa"/>
          </w:tcPr>
          <w:p w14:paraId="407BD317" w14:textId="77777777" w:rsidR="002D7F60" w:rsidRPr="00F45E53" w:rsidRDefault="002D7F6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2D7F60" w:rsidRPr="00F45E53" w:rsidRDefault="002D7F6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2D7F60" w:rsidRPr="00F45E53" w:rsidRDefault="002D7F6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6322C08C" w14:textId="77777777" w:rsidR="002D7F60" w:rsidRPr="00F45E53" w:rsidRDefault="002D7F6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D7F60" w:rsidRPr="00F45E53" w14:paraId="306FA4E7" w14:textId="4741B25F" w:rsidTr="002D7F60">
        <w:trPr>
          <w:trHeight w:val="268"/>
        </w:trPr>
        <w:tc>
          <w:tcPr>
            <w:tcW w:w="862" w:type="dxa"/>
          </w:tcPr>
          <w:p w14:paraId="0E8DBBC7" w14:textId="7F4D293D" w:rsidR="002D7F60" w:rsidRPr="00F45E53" w:rsidRDefault="002D7F60" w:rsidP="00D00B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2D7F60" w:rsidRPr="00F45E53" w:rsidRDefault="002D7F60" w:rsidP="00D00B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DDE9569" w:rsidR="002D7F60" w:rsidRPr="00F45E53" w:rsidRDefault="002D7F60" w:rsidP="00D00BF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66DE030D" w:rsidR="002D7F60" w:rsidRPr="00F45E53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2D7F60" w:rsidRPr="00F45E53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3E64B57D" w14:textId="4CB66DFB" w:rsidR="002D7F60" w:rsidRPr="00F45E53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3A38AD" w:rsidRPr="00F45E53" w14:paraId="2F1ACBC0" w14:textId="77777777" w:rsidTr="002D7F60">
        <w:trPr>
          <w:trHeight w:val="268"/>
        </w:trPr>
        <w:tc>
          <w:tcPr>
            <w:tcW w:w="862" w:type="dxa"/>
          </w:tcPr>
          <w:p w14:paraId="17FF2ABA" w14:textId="4029D1B0" w:rsidR="003A38AD" w:rsidRDefault="003A38AD" w:rsidP="00D00B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3316F15F" w14:textId="77777777" w:rsidR="003A38AD" w:rsidRPr="00F45E53" w:rsidRDefault="003A38AD" w:rsidP="00D00B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2368E26" w14:textId="31E514A0" w:rsidR="003A38AD" w:rsidRPr="00D00BF8" w:rsidRDefault="003A38AD" w:rsidP="003A38A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r w:rsidRPr="003A38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1F809F7" w14:textId="1385ADC5" w:rsidR="003A38AD" w:rsidRPr="00D00BF8" w:rsidRDefault="003A38AD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38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MONTO TOTAL DE CREDITOS</w:t>
            </w:r>
          </w:p>
        </w:tc>
        <w:tc>
          <w:tcPr>
            <w:tcW w:w="850" w:type="dxa"/>
          </w:tcPr>
          <w:p w14:paraId="33A3317B" w14:textId="2FB32763" w:rsidR="003A38AD" w:rsidRPr="00F45E53" w:rsidRDefault="003A38AD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850" w:type="dxa"/>
          </w:tcPr>
          <w:p w14:paraId="16AE12FA" w14:textId="77777777" w:rsidR="003A38AD" w:rsidRDefault="003A38AD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D7F60" w:rsidRPr="00F45E53" w14:paraId="69A338AE" w14:textId="3893411F" w:rsidTr="002D7F60">
        <w:trPr>
          <w:trHeight w:val="268"/>
        </w:trPr>
        <w:tc>
          <w:tcPr>
            <w:tcW w:w="862" w:type="dxa"/>
          </w:tcPr>
          <w:p w14:paraId="60628F2D" w14:textId="7B4A2338" w:rsidR="002D7F60" w:rsidRPr="00F45E53" w:rsidRDefault="003A38AD" w:rsidP="00D00B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2D7F60" w:rsidRPr="00F45E53" w:rsidRDefault="002D7F60" w:rsidP="00D00B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0E8AD7DF" w:rsidR="002D7F60" w:rsidRPr="00F45E53" w:rsidRDefault="002D7F60" w:rsidP="00D00BF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F314A" w14:textId="77777777" w:rsidR="002D7F60" w:rsidRPr="00545446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454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OTORGADOS EN EL PAIS, </w:t>
            </w:r>
          </w:p>
          <w:p w14:paraId="1A73AFC1" w14:textId="77777777" w:rsidR="002D7F60" w:rsidRDefault="002D7F60" w:rsidP="006176D9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Monto total de creditos otorgados en el pais</w:t>
            </w:r>
          </w:p>
          <w:p w14:paraId="71291CCC" w14:textId="7B258449" w:rsidR="002D7F60" w:rsidRPr="006176D9" w:rsidRDefault="002D7F60" w:rsidP="006176D9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Suma campo 3 cuyo campo 1 sea diferente a 06 y 08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2D7F60" w:rsidRPr="00F45E53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4360B65" w14:textId="3A36E005" w:rsidR="002D7F60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3A38AD" w:rsidRPr="00F45E53" w14:paraId="3F0CBA94" w14:textId="77777777" w:rsidTr="002D7F60">
        <w:trPr>
          <w:trHeight w:val="268"/>
        </w:trPr>
        <w:tc>
          <w:tcPr>
            <w:tcW w:w="862" w:type="dxa"/>
          </w:tcPr>
          <w:p w14:paraId="362C158C" w14:textId="663611A7" w:rsidR="003A38AD" w:rsidRDefault="003A38AD" w:rsidP="00D00B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436297" w14:textId="77777777" w:rsidR="003A38AD" w:rsidRPr="00F45E53" w:rsidRDefault="003A38AD" w:rsidP="00D00B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26AE" w14:textId="2B78EB8E" w:rsidR="003A38AD" w:rsidRPr="00D00BF8" w:rsidRDefault="003A38AD" w:rsidP="00D00BF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38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AA34C" w14:textId="77777777" w:rsidR="003A38AD" w:rsidRPr="00545446" w:rsidRDefault="003A38AD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CF77C64" w14:textId="52056BD5" w:rsidR="003A38AD" w:rsidRDefault="003A38AD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D6BE3BD" w14:textId="77777777" w:rsidR="003A38AD" w:rsidRDefault="003A38AD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D7F60" w:rsidRPr="00F45E53" w14:paraId="7AE00EB8" w14:textId="285FDFF5" w:rsidTr="002D7F60">
        <w:trPr>
          <w:trHeight w:val="268"/>
        </w:trPr>
        <w:tc>
          <w:tcPr>
            <w:tcW w:w="862" w:type="dxa"/>
          </w:tcPr>
          <w:p w14:paraId="70AC5B8A" w14:textId="75CED019" w:rsidR="002D7F60" w:rsidRPr="00F45E53" w:rsidRDefault="003A38AD" w:rsidP="00D00B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2D7F60" w:rsidRPr="00F45E53" w:rsidRDefault="002D7F60" w:rsidP="00D00B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0D38B3AC" w:rsidR="002D7F60" w:rsidRPr="00F45E53" w:rsidRDefault="002D7F60" w:rsidP="00D00BF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04E7D" w14:textId="77777777" w:rsidR="002D7F60" w:rsidRPr="00545446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454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OTORGADOS EN EL EXTERIOR</w:t>
            </w:r>
          </w:p>
          <w:p w14:paraId="4C1FE8DA" w14:textId="5AF70062" w:rsidR="002D7F60" w:rsidRDefault="002D7F60" w:rsidP="006176D9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Monto total de creditos otorgados en el exterior</w:t>
            </w:r>
          </w:p>
          <w:p w14:paraId="50038EA3" w14:textId="3806EADD" w:rsidR="002D7F60" w:rsidRPr="006176D9" w:rsidRDefault="002D7F60" w:rsidP="006176D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 xml:space="preserve">Suma campo 3 cuyo campo 1 sea igual a 08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2D7F60" w:rsidRPr="00F45E53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11F91AD" w14:textId="4BB2BA2B" w:rsidR="002D7F60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2D7F60" w:rsidRPr="00F45E53" w14:paraId="3DA05566" w14:textId="33243AE4" w:rsidTr="002D7F60">
        <w:trPr>
          <w:trHeight w:val="268"/>
        </w:trPr>
        <w:tc>
          <w:tcPr>
            <w:tcW w:w="862" w:type="dxa"/>
          </w:tcPr>
          <w:p w14:paraId="6C2481BE" w14:textId="30BF7D34" w:rsidR="002D7F60" w:rsidRDefault="003A38AD" w:rsidP="00D00B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F9253AD" w14:textId="1CB13C1E" w:rsidR="002D7F60" w:rsidRPr="00F45E53" w:rsidRDefault="002D7F60" w:rsidP="00D00B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0537" w14:textId="356CC21E" w:rsidR="002D7F60" w:rsidRPr="0012355E" w:rsidRDefault="002D7F60" w:rsidP="00D00BF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85B9" w14:textId="77777777" w:rsidR="002D7F60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A37F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DE CREDITOS OBTENIDOS</w:t>
            </w:r>
          </w:p>
          <w:p w14:paraId="34AE2942" w14:textId="29BA963C" w:rsidR="002D7F60" w:rsidRDefault="002D7F60" w:rsidP="006176D9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Monto total de creditos obtenidos</w:t>
            </w:r>
          </w:p>
          <w:p w14:paraId="19E132CF" w14:textId="7C6CE298" w:rsidR="002D7F60" w:rsidRDefault="002D7F60" w:rsidP="006176D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Suma campo 3 cuyo campo 1 sea igual a 06</w:t>
            </w:r>
          </w:p>
          <w:p w14:paraId="5CB62E9E" w14:textId="77777777" w:rsidR="002D7F60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B51E201" w14:textId="285FDB6E" w:rsidR="002D7F60" w:rsidRPr="001A37F2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F57FDBA" w14:textId="05AD965E" w:rsidR="002D7F60" w:rsidRPr="00D00BF8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FF41AA5" w14:textId="78F9B1BD" w:rsidR="002D7F60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2D7F60" w:rsidRPr="00F45E53" w14:paraId="6C652519" w14:textId="22AED471" w:rsidTr="002D7F60">
        <w:trPr>
          <w:trHeight w:val="268"/>
        </w:trPr>
        <w:tc>
          <w:tcPr>
            <w:tcW w:w="862" w:type="dxa"/>
          </w:tcPr>
          <w:p w14:paraId="40B0DD1E" w14:textId="26C63E74" w:rsidR="002D7F60" w:rsidRPr="00F45E53" w:rsidRDefault="003A38AD" w:rsidP="00D00BF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2D7F60" w:rsidRPr="00F45E53" w:rsidRDefault="002D7F60" w:rsidP="00D00BF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2D7F60" w:rsidRPr="00F45E53" w:rsidRDefault="002D7F60" w:rsidP="00D00BF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2D7F60" w:rsidRPr="00E97ECC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2D7F60" w:rsidRPr="0012355E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818C07E" w14:textId="77777777" w:rsidR="002D7F60" w:rsidRPr="0012355E" w:rsidRDefault="002D7F60" w:rsidP="00D00BF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6D6C1C24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D00BF8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2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E13782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,7</w:t>
            </w:r>
            <w:r w:rsidR="00D00BF8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3A38AD">
              <w:rPr>
                <w:rFonts w:ascii="Times New Roman" w:hAnsi="Times New Roman" w:cs="Times New Roman"/>
                <w:color w:val="4472C4" w:themeColor="accent1"/>
                <w:sz w:val="20"/>
              </w:rPr>
              <w:t>9,10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60542AC8" w:rsidR="00202F52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A64873" w14:textId="7B46EB41" w:rsidR="00D71B97" w:rsidRPr="00E30094" w:rsidRDefault="00D71B97" w:rsidP="00D71B9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 w:rsidRPr="0080678B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Pr="0080678B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0000000099999999999</w:t>
      </w:r>
      <w:r w:rsidRPr="00D71B97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0000000000003333333</w:t>
      </w:r>
      <w:r w:rsidR="003518F5" w:rsidRPr="0080678B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0000000099999999999</w:t>
      </w: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36365405" w14:textId="77777777" w:rsidR="00D71B97" w:rsidRPr="00E30094" w:rsidRDefault="00D71B97" w:rsidP="00D71B9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982F2CF" w14:textId="77777777" w:rsidR="00D71B97" w:rsidRPr="00230F5A" w:rsidRDefault="00D71B97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7" w:name="_Toc160527586"/>
      <w:r w:rsidRPr="00230F5A">
        <w:rPr>
          <w:rFonts w:cs="Times New Roman"/>
        </w:rPr>
        <w:t>Definición de nombres</w:t>
      </w:r>
      <w:bookmarkEnd w:id="7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8" w:name="_Hlk150869745"/>
    </w:p>
    <w:bookmarkEnd w:id="8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9" w:name="_Toc160527587"/>
      <w:r w:rsidRPr="00A96CA0">
        <w:t>Archivo de salida a dest</w:t>
      </w:r>
      <w:ins w:id="10" w:author="Roberto Carrasco Venegas" w:date="2023-11-27T13:21:00Z">
        <w:r w:rsidRPr="00A96CA0">
          <w:t>i</w:t>
        </w:r>
      </w:ins>
      <w:r w:rsidRPr="00A96CA0">
        <w:t>no</w:t>
      </w:r>
      <w:bookmarkEnd w:id="9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1" w:name="_Toc160527588"/>
      <w:r w:rsidRPr="00A96CA0">
        <w:t>Archivo de da</w:t>
      </w:r>
      <w:ins w:id="12" w:author="Roberto Carrasco Venegas" w:date="2023-11-27T13:24:00Z">
        <w:r w:rsidRPr="00A96CA0">
          <w:t>t</w:t>
        </w:r>
      </w:ins>
      <w:r w:rsidRPr="00A96CA0">
        <w:t>os</w:t>
      </w:r>
      <w:bookmarkEnd w:id="1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D7375A" w14:paraId="3676ACCC" w14:textId="77777777" w:rsidTr="004118D8">
        <w:tc>
          <w:tcPr>
            <w:tcW w:w="1413" w:type="dxa"/>
          </w:tcPr>
          <w:p w14:paraId="7DDB3BFA" w14:textId="77777777" w:rsidR="00F32211" w:rsidRPr="00D737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D737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643EA4E4" w:rsidR="00F32211" w:rsidRPr="00D7375A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7375A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D6AD5" w:rsidRPr="00D7375A">
              <w:rPr>
                <w:rFonts w:ascii="Times New Roman" w:hAnsi="Times New Roman" w:cs="Times New Roman"/>
                <w:b/>
                <w:bCs/>
                <w:color w:val="FF0000"/>
              </w:rPr>
              <w:t>40</w:t>
            </w:r>
            <w:r w:rsidR="00F32211" w:rsidRPr="00D7375A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D737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D737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D7375A">
              <w:rPr>
                <w:rFonts w:ascii="Times New Roman" w:hAnsi="Times New Roman" w:cs="Times New Roman"/>
              </w:rPr>
              <w:t xml:space="preserve"> </w:t>
            </w:r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D737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D737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9"/>
      <w:r w:rsidRPr="00D7375A">
        <w:t>Archivo Carátula</w:t>
      </w:r>
      <w:bookmarkEnd w:id="13"/>
      <w:r w:rsidRPr="00D7375A">
        <w:fldChar w:fldCharType="begin"/>
      </w:r>
      <w:r w:rsidRPr="00D7375A">
        <w:instrText xml:space="preserve"> XE "Archivo ”arátula" </w:instrText>
      </w:r>
      <w:r w:rsidRPr="00D737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D737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D737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674114A7" w:rsidR="00F32211" w:rsidRPr="00D7375A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7375A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D6AD5" w:rsidRPr="00D7375A">
              <w:rPr>
                <w:rFonts w:ascii="Times New Roman" w:hAnsi="Times New Roman" w:cs="Times New Roman"/>
                <w:b/>
                <w:bCs/>
                <w:color w:val="FF0000"/>
              </w:rPr>
              <w:t>40</w:t>
            </w:r>
            <w:r w:rsidR="00F32211" w:rsidRPr="00D737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D737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737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5" w:name="_Toc160527590"/>
      <w:r>
        <w:t>Definición de correlativo</w:t>
      </w:r>
      <w:bookmarkEnd w:id="15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6" w:name="_Toc160527591"/>
      <w:r>
        <w:t>Salida</w:t>
      </w:r>
      <w:bookmarkEnd w:id="1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7" w:name="_Toc160527592"/>
      <w:r>
        <w:t>Entrada</w:t>
      </w:r>
      <w:bookmarkEnd w:id="17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1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18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06B7286" w14:textId="77777777" w:rsidR="0067313B" w:rsidRDefault="0067313B" w:rsidP="0067313B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67313B" w:rsidRPr="00F45E53" w14:paraId="7FCB94A9" w14:textId="77777777" w:rsidTr="0067313B">
        <w:trPr>
          <w:trHeight w:val="268"/>
        </w:trPr>
        <w:tc>
          <w:tcPr>
            <w:tcW w:w="862" w:type="dxa"/>
          </w:tcPr>
          <w:p w14:paraId="051544F7" w14:textId="77777777" w:rsidR="0067313B" w:rsidRPr="00F45E53" w:rsidRDefault="0067313B" w:rsidP="00C3036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1C0379BF" w14:textId="77777777" w:rsidR="0067313B" w:rsidRPr="00F45E53" w:rsidRDefault="0067313B" w:rsidP="00C3036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4C6248D6" w14:textId="77777777" w:rsidR="0067313B" w:rsidRPr="00F45E53" w:rsidRDefault="0067313B" w:rsidP="00C3036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71911946" w14:textId="77777777" w:rsidR="0067313B" w:rsidRPr="00F45E53" w:rsidRDefault="0067313B" w:rsidP="00C3036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668382F8" w14:textId="7810B3E3" w:rsidR="0067313B" w:rsidRPr="00F45E53" w:rsidRDefault="00C4151E" w:rsidP="00C3036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</w:p>
        </w:tc>
      </w:tr>
      <w:tr w:rsidR="00C4151E" w:rsidRPr="00F45E53" w14:paraId="66913CEB" w14:textId="77777777" w:rsidTr="0067313B">
        <w:trPr>
          <w:trHeight w:val="268"/>
        </w:trPr>
        <w:tc>
          <w:tcPr>
            <w:tcW w:w="862" w:type="dxa"/>
          </w:tcPr>
          <w:p w14:paraId="4013022B" w14:textId="77777777" w:rsidR="00C4151E" w:rsidRPr="00F45E53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3446FF51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2BD9C25" w14:textId="77777777" w:rsidR="00C4151E" w:rsidRPr="00F45E53" w:rsidRDefault="00C4151E" w:rsidP="00C4151E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5F1C097C" w14:textId="77777777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51A4D647" w14:textId="2C11595A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C4151E" w:rsidRPr="00F45E53" w14:paraId="5EB61F56" w14:textId="77777777" w:rsidTr="0067313B">
        <w:trPr>
          <w:trHeight w:val="268"/>
        </w:trPr>
        <w:tc>
          <w:tcPr>
            <w:tcW w:w="862" w:type="dxa"/>
          </w:tcPr>
          <w:p w14:paraId="6CDAE41A" w14:textId="77777777" w:rsidR="00C4151E" w:rsidRPr="00F45E53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246DA665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D95285E" w14:textId="77777777" w:rsidR="00C4151E" w:rsidRPr="00F45E53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7E3A500C" w14:textId="77777777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1E1DDB84" w14:textId="309DA53E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C4151E" w:rsidRPr="00F45E53" w14:paraId="36303E22" w14:textId="77777777" w:rsidTr="0067313B">
        <w:trPr>
          <w:trHeight w:val="268"/>
        </w:trPr>
        <w:tc>
          <w:tcPr>
            <w:tcW w:w="862" w:type="dxa"/>
          </w:tcPr>
          <w:p w14:paraId="0BDD1178" w14:textId="77777777" w:rsidR="00C4151E" w:rsidRPr="00F45E53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AF3D94C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7E414FF" w14:textId="77777777" w:rsidR="00C4151E" w:rsidRPr="00F45E53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4406530D" w14:textId="77777777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1AD0073" w14:textId="2AD9034E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C4151E" w:rsidRPr="00F45E53" w14:paraId="6E646173" w14:textId="77777777" w:rsidTr="0067313B">
        <w:trPr>
          <w:trHeight w:val="268"/>
        </w:trPr>
        <w:tc>
          <w:tcPr>
            <w:tcW w:w="862" w:type="dxa"/>
          </w:tcPr>
          <w:p w14:paraId="73CC6049" w14:textId="77777777" w:rsidR="00C4151E" w:rsidRPr="00F45E53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0296CABB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DEC254C" w14:textId="77777777" w:rsidR="00C4151E" w:rsidRPr="00F45E53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175FCBC0" w14:textId="77777777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511847F6" w14:textId="6260A19F" w:rsidR="00C4151E" w:rsidRPr="00C4151E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C4151E" w:rsidRPr="00F45E53" w14:paraId="236C7AB9" w14:textId="77777777" w:rsidTr="0067313B">
        <w:trPr>
          <w:trHeight w:val="268"/>
        </w:trPr>
        <w:tc>
          <w:tcPr>
            <w:tcW w:w="862" w:type="dxa"/>
          </w:tcPr>
          <w:p w14:paraId="1BFB6F51" w14:textId="77777777" w:rsidR="00C4151E" w:rsidRPr="00F45E53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17EA37B1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673CCC" w14:textId="77777777" w:rsidR="00C4151E" w:rsidRPr="00F45E53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6941A21" w14:textId="77777777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7ABB2A6B" w14:textId="05D10DC3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4151E" w:rsidRPr="00F45E53" w14:paraId="0221F34B" w14:textId="77777777" w:rsidTr="0067313B">
        <w:trPr>
          <w:trHeight w:val="268"/>
        </w:trPr>
        <w:tc>
          <w:tcPr>
            <w:tcW w:w="862" w:type="dxa"/>
          </w:tcPr>
          <w:p w14:paraId="13ACCC2C" w14:textId="77777777" w:rsidR="00C4151E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72179F7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50EB99" w14:textId="77777777" w:rsidR="00C4151E" w:rsidRPr="00D00BF8" w:rsidRDefault="00C4151E" w:rsidP="00C4151E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r w:rsidRPr="003A38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D6B1184" w14:textId="77777777" w:rsidR="00C4151E" w:rsidRPr="00D00BF8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38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MONTO TOTAL DE CREDITOS</w:t>
            </w:r>
          </w:p>
        </w:tc>
        <w:tc>
          <w:tcPr>
            <w:tcW w:w="850" w:type="dxa"/>
          </w:tcPr>
          <w:p w14:paraId="6F8BD2FC" w14:textId="4DA79FA1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C4151E" w:rsidRPr="00F45E53" w14:paraId="1F53E9D4" w14:textId="77777777" w:rsidTr="0067313B">
        <w:trPr>
          <w:trHeight w:val="268"/>
        </w:trPr>
        <w:tc>
          <w:tcPr>
            <w:tcW w:w="862" w:type="dxa"/>
          </w:tcPr>
          <w:p w14:paraId="6B7F28A9" w14:textId="77777777" w:rsidR="00C4151E" w:rsidRPr="00F45E53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847BFE1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8D51C" w14:textId="77777777" w:rsidR="00C4151E" w:rsidRPr="00F45E53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459C1" w14:textId="77777777" w:rsidR="00C4151E" w:rsidRPr="00545446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454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OTORGADOS EN EL PAIS, </w:t>
            </w:r>
          </w:p>
          <w:p w14:paraId="48641F00" w14:textId="77777777" w:rsidR="00C4151E" w:rsidRDefault="00C4151E" w:rsidP="00C4151E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Monto total de creditos otorgados en el pais</w:t>
            </w:r>
          </w:p>
          <w:p w14:paraId="44060D54" w14:textId="77777777" w:rsidR="00C4151E" w:rsidRPr="006176D9" w:rsidRDefault="00C4151E" w:rsidP="00C4151E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Suma campo 3 cuyo campo 1 sea diferente a 06 y 08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73A308C" w14:textId="4E2514FF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4151E" w:rsidRPr="00F45E53" w14:paraId="389B2310" w14:textId="77777777" w:rsidTr="0067313B">
        <w:trPr>
          <w:trHeight w:val="268"/>
        </w:trPr>
        <w:tc>
          <w:tcPr>
            <w:tcW w:w="862" w:type="dxa"/>
          </w:tcPr>
          <w:p w14:paraId="713E35D7" w14:textId="77777777" w:rsidR="00C4151E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AA47269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2959" w14:textId="77777777" w:rsidR="00C4151E" w:rsidRPr="00D00BF8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A38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CF0E7" w14:textId="77777777" w:rsidR="00C4151E" w:rsidRPr="00545446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922C940" w14:textId="39680CEC" w:rsidR="00C4151E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C4151E" w:rsidRPr="00F45E53" w14:paraId="3FA2A718" w14:textId="77777777" w:rsidTr="0067313B">
        <w:trPr>
          <w:trHeight w:val="268"/>
        </w:trPr>
        <w:tc>
          <w:tcPr>
            <w:tcW w:w="862" w:type="dxa"/>
          </w:tcPr>
          <w:p w14:paraId="329CF0CF" w14:textId="77777777" w:rsidR="00C4151E" w:rsidRPr="00F45E53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CF006D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03D86" w14:textId="77777777" w:rsidR="00C4151E" w:rsidRPr="00F45E53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5150D" w14:textId="77777777" w:rsidR="00C4151E" w:rsidRPr="00545446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4544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OTORGADOS EN EL EXTERIOR</w:t>
            </w:r>
          </w:p>
          <w:p w14:paraId="65153F41" w14:textId="77777777" w:rsidR="00C4151E" w:rsidRDefault="00C4151E" w:rsidP="00C4151E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Monto total de creditos otorgados en el exterior</w:t>
            </w:r>
          </w:p>
          <w:p w14:paraId="7B288EE8" w14:textId="77777777" w:rsidR="00C4151E" w:rsidRPr="006176D9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 xml:space="preserve">Suma campo 3 cuyo campo 1 sea igual a 08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DFF4281" w14:textId="3BDD8416" w:rsidR="00C4151E" w:rsidRPr="00F45E53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4151E" w:rsidRPr="00F45E53" w14:paraId="2BA8FA8D" w14:textId="77777777" w:rsidTr="0067313B">
        <w:trPr>
          <w:trHeight w:val="268"/>
        </w:trPr>
        <w:tc>
          <w:tcPr>
            <w:tcW w:w="862" w:type="dxa"/>
          </w:tcPr>
          <w:p w14:paraId="5DF10907" w14:textId="77777777" w:rsidR="00C4151E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2F42C0F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AFF1B" w14:textId="77777777" w:rsidR="00C4151E" w:rsidRPr="0012355E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00BF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9AFD7" w14:textId="77777777" w:rsidR="00C4151E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A37F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DE CREDITOS OBTENIDOS</w:t>
            </w:r>
          </w:p>
          <w:p w14:paraId="1E4B8D6B" w14:textId="77777777" w:rsidR="00C4151E" w:rsidRDefault="00C4151E" w:rsidP="00C4151E">
            <w:pPr>
              <w:pStyle w:val="TableParagraph"/>
              <w:spacing w:before="18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Monto total de creditos obtenidos</w:t>
            </w:r>
          </w:p>
          <w:p w14:paraId="537D1232" w14:textId="77777777" w:rsidR="00C4151E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s-CL"/>
              </w:rPr>
              <w:t>Suma campo 3 cuyo campo 1 sea igual a 06</w:t>
            </w:r>
          </w:p>
          <w:p w14:paraId="002FD738" w14:textId="77777777" w:rsidR="00C4151E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66024A8" w14:textId="77777777" w:rsidR="00C4151E" w:rsidRPr="001A37F2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16B2C67" w14:textId="52F64AA5" w:rsidR="00C4151E" w:rsidRPr="00D00BF8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C4151E" w:rsidRPr="00F45E53" w14:paraId="29C91BFE" w14:textId="77777777" w:rsidTr="0067313B">
        <w:trPr>
          <w:trHeight w:val="268"/>
        </w:trPr>
        <w:tc>
          <w:tcPr>
            <w:tcW w:w="862" w:type="dxa"/>
          </w:tcPr>
          <w:p w14:paraId="0CA0B46A" w14:textId="77777777" w:rsidR="00C4151E" w:rsidRPr="00F45E53" w:rsidRDefault="00C4151E" w:rsidP="00C4151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C35FB09" w14:textId="77777777" w:rsidR="00C4151E" w:rsidRPr="00F45E53" w:rsidRDefault="00C4151E" w:rsidP="00C4151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C4869" w14:textId="77777777" w:rsidR="00C4151E" w:rsidRPr="00F45E53" w:rsidRDefault="00C4151E" w:rsidP="00C4151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2AA34" w14:textId="77777777" w:rsidR="00C4151E" w:rsidRPr="00E97ECC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768605C" w14:textId="3ED081E5" w:rsidR="00C4151E" w:rsidRPr="00C4151E" w:rsidRDefault="00C4151E" w:rsidP="00C4151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C4151E"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19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19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0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0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E32A07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58BDE" w14:textId="77777777" w:rsidR="00D94328" w:rsidRDefault="00D94328" w:rsidP="00F10206">
      <w:pPr>
        <w:spacing w:after="0" w:line="240" w:lineRule="auto"/>
      </w:pPr>
      <w:r>
        <w:separator/>
      </w:r>
    </w:p>
  </w:endnote>
  <w:endnote w:type="continuationSeparator" w:id="0">
    <w:p w14:paraId="6F7005E0" w14:textId="77777777" w:rsidR="00D94328" w:rsidRDefault="00D9432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D83BA" w14:textId="77777777" w:rsidR="00D94328" w:rsidRDefault="00D94328" w:rsidP="00F10206">
      <w:pPr>
        <w:spacing w:after="0" w:line="240" w:lineRule="auto"/>
      </w:pPr>
      <w:r>
        <w:separator/>
      </w:r>
    </w:p>
  </w:footnote>
  <w:footnote w:type="continuationSeparator" w:id="0">
    <w:p w14:paraId="356D62AD" w14:textId="77777777" w:rsidR="00D94328" w:rsidRDefault="00D9432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6AD5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1A7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1F38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37F2"/>
    <w:rsid w:val="001A5519"/>
    <w:rsid w:val="001C0052"/>
    <w:rsid w:val="001C1FCA"/>
    <w:rsid w:val="001C7F53"/>
    <w:rsid w:val="001D2934"/>
    <w:rsid w:val="001D4DBB"/>
    <w:rsid w:val="001D5723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D7F60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18F5"/>
    <w:rsid w:val="00353FCC"/>
    <w:rsid w:val="00356D09"/>
    <w:rsid w:val="00356F35"/>
    <w:rsid w:val="00357A35"/>
    <w:rsid w:val="00360252"/>
    <w:rsid w:val="00386793"/>
    <w:rsid w:val="003920D1"/>
    <w:rsid w:val="003A38AD"/>
    <w:rsid w:val="003A508D"/>
    <w:rsid w:val="003B2354"/>
    <w:rsid w:val="003B2729"/>
    <w:rsid w:val="003B5E2B"/>
    <w:rsid w:val="003B792A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272A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45446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176D9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7313B"/>
    <w:rsid w:val="006835D7"/>
    <w:rsid w:val="006852C5"/>
    <w:rsid w:val="0069591F"/>
    <w:rsid w:val="006A0A36"/>
    <w:rsid w:val="006A19E5"/>
    <w:rsid w:val="006A36D6"/>
    <w:rsid w:val="006A5C5E"/>
    <w:rsid w:val="006B2924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20EE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481F"/>
    <w:rsid w:val="00B07851"/>
    <w:rsid w:val="00B16019"/>
    <w:rsid w:val="00B1738F"/>
    <w:rsid w:val="00B229CD"/>
    <w:rsid w:val="00B23F8D"/>
    <w:rsid w:val="00B24397"/>
    <w:rsid w:val="00B34DB0"/>
    <w:rsid w:val="00B36579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0330"/>
    <w:rsid w:val="00B96893"/>
    <w:rsid w:val="00BA143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151E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0BF8"/>
    <w:rsid w:val="00D04283"/>
    <w:rsid w:val="00D06F55"/>
    <w:rsid w:val="00D13B3A"/>
    <w:rsid w:val="00D202EE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1B97"/>
    <w:rsid w:val="00D734FF"/>
    <w:rsid w:val="00D7375A"/>
    <w:rsid w:val="00D75878"/>
    <w:rsid w:val="00D923F1"/>
    <w:rsid w:val="00D92C2E"/>
    <w:rsid w:val="00D94328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D54D5"/>
    <w:rsid w:val="00DE2FBA"/>
    <w:rsid w:val="00DE6FAE"/>
    <w:rsid w:val="00DF1300"/>
    <w:rsid w:val="00DF3174"/>
    <w:rsid w:val="00DF3233"/>
    <w:rsid w:val="00E04B2E"/>
    <w:rsid w:val="00E173FD"/>
    <w:rsid w:val="00E2662F"/>
    <w:rsid w:val="00E32A07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C4C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12</Pages>
  <Words>1625</Words>
  <Characters>8939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43</cp:revision>
  <dcterms:created xsi:type="dcterms:W3CDTF">2024-03-06T13:25:00Z</dcterms:created>
  <dcterms:modified xsi:type="dcterms:W3CDTF">2024-08-28T22:25:00Z</dcterms:modified>
</cp:coreProperties>
</file>