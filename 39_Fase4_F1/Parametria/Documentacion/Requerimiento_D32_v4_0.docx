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27AB6F00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E97ECC">
        <w:rPr>
          <w:rFonts w:ascii="Times New Roman" w:hAnsi="Times New Roman" w:cs="Times New Roman"/>
          <w:b/>
          <w:sz w:val="72"/>
          <w:szCs w:val="72"/>
        </w:rPr>
        <w:t>D</w:t>
      </w:r>
      <w:r w:rsidR="008D0DF6">
        <w:rPr>
          <w:rFonts w:ascii="Times New Roman" w:hAnsi="Times New Roman" w:cs="Times New Roman"/>
          <w:b/>
          <w:sz w:val="72"/>
          <w:szCs w:val="72"/>
        </w:rPr>
        <w:t>32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8D0DF6">
        <w:rPr>
          <w:rFonts w:ascii="Times New Roman" w:hAnsi="Times New Roman" w:cs="Times New Roman"/>
          <w:b/>
          <w:sz w:val="72"/>
          <w:szCs w:val="72"/>
        </w:rPr>
        <w:t>861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 w:rsidR="008D0DF6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8D0DF6" w:rsidRPr="008D0DF6">
        <w:rPr>
          <w:rFonts w:ascii="Times New Roman" w:hAnsi="Times New Roman" w:cs="Times New Roman"/>
          <w:b/>
          <w:sz w:val="72"/>
          <w:szCs w:val="72"/>
        </w:rPr>
        <w:t>Tasas de interés diarias por operaciones</w:t>
      </w:r>
      <w:r w:rsidR="00067BC4"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6B5143" w14:textId="00C46283" w:rsidR="00382B34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63436" w:history="1">
            <w:r w:rsidR="00382B34" w:rsidRPr="00D14E86">
              <w:rPr>
                <w:rStyle w:val="Hipervnculo"/>
                <w:noProof/>
              </w:rPr>
              <w:t>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estructuras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_Toc166663436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5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59193C59" w14:textId="3FB5F6E2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7" w:history="1">
            <w:r w:rsidR="00382B34" w:rsidRPr="00D14E86">
              <w:rPr>
                <w:rStyle w:val="Hipervnculo"/>
                <w:bCs/>
                <w:noProof/>
              </w:rPr>
              <w:t>1.1.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bCs/>
                <w:noProof/>
              </w:rPr>
              <w:t xml:space="preserve">Archivo de datos del emisor  </w:t>
            </w:r>
            <w:r w:rsidR="00382B34" w:rsidRPr="00D14E86">
              <w:rPr>
                <w:rStyle w:val="Hipervnculo"/>
                <w:noProof/>
              </w:rPr>
              <w:t>Manual Sistema de Información Bancos - Sistema Contable (cmfchile.cl)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_Toc166663437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5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82D0756" w14:textId="3FAB937A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8" w:history="1">
            <w:r w:rsidR="00382B34" w:rsidRPr="00D14E86">
              <w:rPr>
                <w:rStyle w:val="Hipervnculo"/>
                <w:noProof/>
              </w:rPr>
              <w:t>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Validaciones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_Toc166663438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27F4263" w14:textId="68DBFAE5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9" w:history="1">
            <w:r w:rsidR="00382B34" w:rsidRPr="00D14E86">
              <w:rPr>
                <w:rStyle w:val="Hipervnculo"/>
                <w:noProof/>
              </w:rPr>
              <w:t>2.1.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datos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_Toc166663439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5722A921" w14:textId="1F072E0B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0" w:history="1">
            <w:r w:rsidR="00382B34" w:rsidRPr="00D14E86">
              <w:rPr>
                <w:rStyle w:val="Hipervnculo"/>
                <w:noProof/>
              </w:rPr>
              <w:t>3.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Construyendo la carátula de 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_Toc166663440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7BF36AB" w14:textId="0A4DA04D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1" w:history="1">
            <w:r w:rsidR="00382B34" w:rsidRPr="00D14E86">
              <w:rPr>
                <w:rStyle w:val="Hipervnculo"/>
                <w:noProof/>
              </w:rPr>
              <w:t>3.1.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Formato de carátula de 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_Toc166663441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2DA13C9A" w14:textId="03290796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2" w:history="1">
            <w:r w:rsidR="00382B34" w:rsidRPr="00D14E86">
              <w:rPr>
                <w:rStyle w:val="Hipervnculo"/>
                <w:bCs/>
                <w:noProof/>
              </w:rPr>
              <w:t>4.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nombres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_Toc166663442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D9EAACD" w14:textId="70C86FA6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3" w:history="1">
            <w:r w:rsidR="00382B34" w:rsidRPr="00D14E86">
              <w:rPr>
                <w:rStyle w:val="Hipervnculo"/>
                <w:noProof/>
              </w:rPr>
              <w:t>4.1.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salida a destino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_Toc166663443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B0B3F8E" w14:textId="27279B51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4" w:history="1">
            <w:r w:rsidR="00382B34" w:rsidRPr="00D14E86">
              <w:rPr>
                <w:rStyle w:val="Hipervnculo"/>
                <w:noProof/>
              </w:rPr>
              <w:t>4.1.1.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datos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_Toc166663444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2992168F" w14:textId="49D06A80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5" w:history="1">
            <w:r w:rsidR="00382B34" w:rsidRPr="00D14E86">
              <w:rPr>
                <w:rStyle w:val="Hipervnculo"/>
                <w:noProof/>
              </w:rPr>
              <w:t>4.1.2.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Carátula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_Toc166663445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4783C0C" w14:textId="2A825264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6" w:history="1">
            <w:r w:rsidR="00382B34" w:rsidRPr="00D14E86">
              <w:rPr>
                <w:rStyle w:val="Hipervnculo"/>
                <w:noProof/>
              </w:rPr>
              <w:t>4.2.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correlativo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_Toc166663446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73A478DD" w14:textId="5CEBC596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7" w:history="1">
            <w:r w:rsidR="00382B34" w:rsidRPr="00D14E86">
              <w:rPr>
                <w:rStyle w:val="Hipervnculo"/>
                <w:noProof/>
              </w:rPr>
              <w:t>4.2.1.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_Toc166663447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07BDB4B1" w14:textId="5667C06C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8" w:history="1">
            <w:r w:rsidR="00382B34" w:rsidRPr="00D14E86">
              <w:rPr>
                <w:rStyle w:val="Hipervnculo"/>
                <w:noProof/>
              </w:rPr>
              <w:t>4.2.2.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Entrada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_Toc166663448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3C9AE44" w14:textId="07A4ECBE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9" w:history="1">
            <w:r w:rsidR="00382B34" w:rsidRPr="00D14E86">
              <w:rPr>
                <w:rStyle w:val="Hipervnculo"/>
                <w:noProof/>
              </w:rPr>
              <w:t>5.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Definir Notificación hacia el Front.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_Toc166663449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9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B2F1084" w14:textId="03ABB2EB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50" w:history="1">
            <w:r w:rsidR="00382B34" w:rsidRPr="00D14E86">
              <w:rPr>
                <w:rStyle w:val="Hipervnculo"/>
                <w:noProof/>
              </w:rPr>
              <w:t>6.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Datos sensibles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_Toc166663450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10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B95E1CD" w14:textId="17995912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4956A637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8D0DF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42" w:type="dxa"/>
          </w:tcPr>
          <w:p w14:paraId="22F848E4" w14:textId="3F97D2E5" w:rsidR="00DA6AAC" w:rsidRPr="00230F5A" w:rsidRDefault="00C64DAA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DA6AAC" w:rsidRPr="00230F5A">
              <w:rPr>
                <w:rFonts w:ascii="Times New Roman" w:hAnsi="Times New Roman" w:cs="Times New Roman"/>
              </w:rPr>
              <w:t>-</w:t>
            </w:r>
            <w:r w:rsidR="00DA6AAC"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="00DA6AAC" w:rsidRPr="00230F5A">
              <w:rPr>
                <w:rFonts w:ascii="Times New Roman" w:hAnsi="Times New Roman" w:cs="Times New Roman"/>
              </w:rPr>
              <w:t>-202</w:t>
            </w:r>
            <w:r w:rsidR="00DA6A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3577A0" w:rsidRPr="00230F5A" w14:paraId="5339FC0E" w14:textId="7AB2D237" w:rsidTr="000506C0">
        <w:tc>
          <w:tcPr>
            <w:tcW w:w="1256" w:type="dxa"/>
          </w:tcPr>
          <w:p w14:paraId="3DF7E2D2" w14:textId="05C4CE49" w:rsidR="003577A0" w:rsidRPr="00230F5A" w:rsidRDefault="003577A0" w:rsidP="003577A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D32</w:t>
            </w:r>
          </w:p>
        </w:tc>
        <w:tc>
          <w:tcPr>
            <w:tcW w:w="1342" w:type="dxa"/>
          </w:tcPr>
          <w:p w14:paraId="69C55B7E" w14:textId="378F012B" w:rsidR="003577A0" w:rsidRPr="00230F5A" w:rsidRDefault="003577A0" w:rsidP="003577A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D31DF4D" w14:textId="77777777" w:rsidR="003577A0" w:rsidRDefault="003577A0" w:rsidP="003577A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D508FB8" w14:textId="77777777" w:rsidR="003577A0" w:rsidRDefault="003577A0" w:rsidP="003577A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16A684B3" w:rsidR="003577A0" w:rsidRPr="00230F5A" w:rsidRDefault="003577A0" w:rsidP="003577A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3EF177EE" w:rsidR="003577A0" w:rsidRPr="00230F5A" w:rsidRDefault="003577A0" w:rsidP="003577A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6C5899B7" w:rsidR="003577A0" w:rsidRPr="00230F5A" w:rsidRDefault="003577A0" w:rsidP="003577A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5422EC" w:rsidRPr="00230F5A" w14:paraId="251EA50D" w14:textId="22DD7FE9" w:rsidTr="000506C0">
        <w:tc>
          <w:tcPr>
            <w:tcW w:w="1256" w:type="dxa"/>
          </w:tcPr>
          <w:p w14:paraId="7287933A" w14:textId="4484EE78" w:rsidR="005422EC" w:rsidRPr="00230F5A" w:rsidRDefault="005422EC" w:rsidP="005422E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D32</w:t>
            </w:r>
          </w:p>
        </w:tc>
        <w:tc>
          <w:tcPr>
            <w:tcW w:w="1342" w:type="dxa"/>
          </w:tcPr>
          <w:p w14:paraId="562818B9" w14:textId="13697F9F" w:rsidR="005422EC" w:rsidRPr="00230F5A" w:rsidRDefault="005422EC" w:rsidP="005422E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08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0AB056C0" w14:textId="77777777" w:rsidR="005422EC" w:rsidRDefault="005422EC" w:rsidP="005422E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29FCBB33" w14:textId="77777777" w:rsidR="005422EC" w:rsidRDefault="005422EC" w:rsidP="005422E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5FA656E3" w:rsidR="005422EC" w:rsidRPr="00230F5A" w:rsidRDefault="005422EC" w:rsidP="005422E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482A333C" w:rsidR="005422EC" w:rsidRPr="00230F5A" w:rsidRDefault="005422EC" w:rsidP="005422E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1E515F34" w14:textId="77777777" w:rsidR="005422EC" w:rsidRDefault="005422EC" w:rsidP="005422E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21.08.24</w:t>
            </w:r>
          </w:p>
          <w:p w14:paraId="71584205" w14:textId="77777777" w:rsidR="007912DD" w:rsidRPr="007912DD" w:rsidRDefault="007912DD" w:rsidP="007912DD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7912DD">
              <w:rPr>
                <w:rFonts w:ascii="Times New Roman" w:hAnsi="Times New Roman" w:cs="Times New Roman"/>
                <w:lang w:val="es-CL"/>
              </w:rPr>
              <w:t> - Generación de caratula tiene un orden vertical y ninguna de forma horizontal como se informó en un inicio.</w:t>
            </w:r>
          </w:p>
          <w:p w14:paraId="61E9B6F2" w14:textId="77777777" w:rsidR="007912DD" w:rsidRPr="007912DD" w:rsidRDefault="007912DD" w:rsidP="007912DD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7912DD">
              <w:rPr>
                <w:rFonts w:ascii="Times New Roman" w:hAnsi="Times New Roman" w:cs="Times New Roman"/>
                <w:lang w:val="es-CL"/>
              </w:rPr>
              <w:t>            - Las estructuras del apartado de entrada y el de la sección 4 en los campos de caratula muestra campo 18 y debe ser solo 18A.</w:t>
            </w:r>
          </w:p>
          <w:p w14:paraId="5E1C48F0" w14:textId="77777777" w:rsidR="007912DD" w:rsidRPr="007912DD" w:rsidRDefault="007912DD" w:rsidP="007912DD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7912DD">
              <w:rPr>
                <w:rFonts w:ascii="Times New Roman" w:hAnsi="Times New Roman" w:cs="Times New Roman"/>
                <w:lang w:val="es-CL"/>
              </w:rPr>
              <w:t>            - Faltan el campo ANH con descripción "CODIGO TIPO           CANTIDAD DE             MONTO TOTAL DE" después del campo PA1.</w:t>
            </w:r>
          </w:p>
          <w:p w14:paraId="7E271605" w14:textId="77777777" w:rsidR="007912DD" w:rsidRPr="007912DD" w:rsidRDefault="007912DD" w:rsidP="007912DD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7912DD">
              <w:rPr>
                <w:rFonts w:ascii="Times New Roman" w:hAnsi="Times New Roman" w:cs="Times New Roman"/>
                <w:lang w:val="es-CL"/>
              </w:rPr>
              <w:t>            - También falta el campo ANI con descripción "DE OPERACION          OPERACIONES             OPERACIONES" después del campo ANH añadido anteriormente.</w:t>
            </w:r>
          </w:p>
          <w:p w14:paraId="3C84C12B" w14:textId="77777777" w:rsidR="007912DD" w:rsidRPr="007912DD" w:rsidRDefault="007912DD" w:rsidP="007912DD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7912DD">
              <w:rPr>
                <w:rFonts w:ascii="Times New Roman" w:hAnsi="Times New Roman" w:cs="Times New Roman"/>
                <w:lang w:val="es-CL"/>
              </w:rPr>
              <w:t xml:space="preserve">            - Estos campos ANH y ANI son descriptivos y no se consideran en el cálculo, pero si en lo que se despliega en el </w:t>
            </w:r>
            <w:proofErr w:type="spellStart"/>
            <w:r w:rsidRPr="007912DD">
              <w:rPr>
                <w:rFonts w:ascii="Times New Roman" w:hAnsi="Times New Roman" w:cs="Times New Roman"/>
                <w:lang w:val="es-CL"/>
              </w:rPr>
              <w:t>frontend</w:t>
            </w:r>
            <w:proofErr w:type="spellEnd"/>
            <w:r w:rsidRPr="007912DD">
              <w:rPr>
                <w:rFonts w:ascii="Times New Roman" w:hAnsi="Times New Roman" w:cs="Times New Roman"/>
                <w:lang w:val="es-CL"/>
              </w:rPr>
              <w:t>.</w:t>
            </w:r>
          </w:p>
          <w:p w14:paraId="2680C47E" w14:textId="38C5E5AB" w:rsidR="005422EC" w:rsidRPr="007912DD" w:rsidRDefault="005422EC" w:rsidP="005422EC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D83219" w:rsidRPr="00230F5A" w14:paraId="38B70AFE" w14:textId="34FEEE1D" w:rsidTr="000506C0">
        <w:tc>
          <w:tcPr>
            <w:tcW w:w="1256" w:type="dxa"/>
          </w:tcPr>
          <w:p w14:paraId="23AEB014" w14:textId="0D6601F6" w:rsidR="00D83219" w:rsidRPr="00230F5A" w:rsidRDefault="00D83219" w:rsidP="00D8321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D32</w:t>
            </w:r>
          </w:p>
        </w:tc>
        <w:tc>
          <w:tcPr>
            <w:tcW w:w="1342" w:type="dxa"/>
          </w:tcPr>
          <w:p w14:paraId="7FA5A642" w14:textId="34120CF9" w:rsidR="00D83219" w:rsidRPr="00230F5A" w:rsidRDefault="00D83219" w:rsidP="00D8321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08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8D59AFC" w14:textId="77777777" w:rsidR="00D83219" w:rsidRDefault="00D83219" w:rsidP="00D8321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65A7AE8E" w14:textId="77777777" w:rsidR="00D83219" w:rsidRDefault="00D83219" w:rsidP="00D8321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10E83E9F" w14:textId="6CE064D6" w:rsidR="00D83219" w:rsidRPr="00230F5A" w:rsidRDefault="00D83219" w:rsidP="00D8321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50EBE826" w14:textId="136A7344" w:rsidR="00D83219" w:rsidRPr="00230F5A" w:rsidRDefault="00D83219" w:rsidP="00D8321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643DF594" w14:textId="77777777" w:rsidR="00D83219" w:rsidRDefault="00D83219" w:rsidP="00D8321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28.08.24</w:t>
            </w:r>
          </w:p>
          <w:p w14:paraId="70C45525" w14:textId="77777777" w:rsidR="00D83219" w:rsidRPr="00D83219" w:rsidRDefault="00D83219" w:rsidP="00D83219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D83219">
              <w:rPr>
                <w:rFonts w:ascii="Times New Roman" w:hAnsi="Times New Roman" w:cs="Times New Roman"/>
                <w:lang w:val="es-CL"/>
              </w:rPr>
              <w:t>D32</w:t>
            </w:r>
          </w:p>
          <w:p w14:paraId="37035438" w14:textId="77777777" w:rsidR="00D83219" w:rsidRPr="00D83219" w:rsidRDefault="00D83219" w:rsidP="00D83219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D83219">
              <w:rPr>
                <w:rFonts w:ascii="Times New Roman" w:hAnsi="Times New Roman" w:cs="Times New Roman"/>
                <w:lang w:val="es-CL"/>
              </w:rPr>
              <w:t>            - Los campos que se añadieron falta añadirlos en la sección 4</w:t>
            </w:r>
          </w:p>
          <w:p w14:paraId="3301AE4B" w14:textId="7B75D7E7" w:rsidR="00D83219" w:rsidRPr="00D83219" w:rsidRDefault="00D83219" w:rsidP="00D83219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D83219" w:rsidRPr="00230F5A" w14:paraId="4B606B6E" w14:textId="62885254" w:rsidTr="000506C0">
        <w:tc>
          <w:tcPr>
            <w:tcW w:w="1256" w:type="dxa"/>
          </w:tcPr>
          <w:p w14:paraId="612D72B6" w14:textId="77777777" w:rsidR="00D83219" w:rsidRPr="00230F5A" w:rsidRDefault="00D83219" w:rsidP="00D8321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D83219" w:rsidRPr="00230F5A" w:rsidRDefault="00D83219" w:rsidP="00D8321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D83219" w:rsidRPr="00230F5A" w:rsidRDefault="00D83219" w:rsidP="00D8321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D83219" w:rsidRPr="00230F5A" w:rsidRDefault="00D83219" w:rsidP="00D8321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D83219" w:rsidRPr="00230F5A" w:rsidRDefault="00D83219" w:rsidP="00D8321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83219" w:rsidRPr="00230F5A" w14:paraId="2EA7A1DB" w14:textId="6C6D457E" w:rsidTr="000506C0">
        <w:tc>
          <w:tcPr>
            <w:tcW w:w="1256" w:type="dxa"/>
          </w:tcPr>
          <w:p w14:paraId="4D062B49" w14:textId="77777777" w:rsidR="00D83219" w:rsidRPr="00230F5A" w:rsidRDefault="00D83219" w:rsidP="00D8321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D83219" w:rsidRPr="00230F5A" w:rsidRDefault="00D83219" w:rsidP="00D8321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D83219" w:rsidRPr="00230F5A" w:rsidRDefault="00D83219" w:rsidP="00D8321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D83219" w:rsidRPr="00230F5A" w:rsidRDefault="00D83219" w:rsidP="00D8321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D83219" w:rsidRPr="00230F5A" w:rsidRDefault="00D83219" w:rsidP="00D8321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83219" w:rsidRPr="00230F5A" w14:paraId="4EBD62EB" w14:textId="7659FBA3" w:rsidTr="000506C0">
        <w:tc>
          <w:tcPr>
            <w:tcW w:w="1256" w:type="dxa"/>
          </w:tcPr>
          <w:p w14:paraId="6FF918B3" w14:textId="77777777" w:rsidR="00D83219" w:rsidRPr="00230F5A" w:rsidRDefault="00D83219" w:rsidP="00D8321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D83219" w:rsidRPr="00230F5A" w:rsidRDefault="00D83219" w:rsidP="00D8321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D83219" w:rsidRPr="00230F5A" w:rsidRDefault="00D83219" w:rsidP="00D8321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D83219" w:rsidRPr="00230F5A" w:rsidRDefault="00D83219" w:rsidP="00D8321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D83219" w:rsidRPr="00230F5A" w:rsidRDefault="00D83219" w:rsidP="00D8321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663436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663437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6F1A3591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BA1399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1AF601CE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r w:rsidR="003577A0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084FCE96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gramEnd"/>
            <w:r>
              <w:rPr>
                <w:rFonts w:ascii="Times New Roman" w:hAnsi="Times New Roman" w:cs="Times New Roman"/>
              </w:rPr>
              <w:t>0</w:t>
            </w:r>
            <w:r w:rsidR="006E7D3F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)    AAAAMM</w:t>
            </w:r>
            <w:r w:rsidR="006E7D3F">
              <w:rPr>
                <w:rFonts w:ascii="Times New Roman" w:hAnsi="Times New Roman" w:cs="Times New Roman"/>
              </w:rPr>
              <w:t>DD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1F51AA1D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 w:rsidR="00BA1399">
              <w:rPr>
                <w:rFonts w:ascii="Times New Roman" w:hAnsi="Times New Roman" w:cs="Times New Roman"/>
              </w:rPr>
              <w:t>79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7AD9B2C8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BA1399">
        <w:rPr>
          <w:rFonts w:ascii="Times New Roman" w:hAnsi="Times New Roman" w:cs="Times New Roman"/>
        </w:rPr>
        <w:t>94</w:t>
      </w:r>
      <w:r w:rsidR="00C64DAA">
        <w:rPr>
          <w:rFonts w:ascii="Times New Roman" w:hAnsi="Times New Roman" w:cs="Times New Roman"/>
        </w:rPr>
        <w:t xml:space="preserve"> Bytes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79777D34" w14:textId="77777777" w:rsidR="00BA1399" w:rsidRDefault="00BA1399" w:rsidP="00BA1399">
      <w:pPr>
        <w:ind w:left="212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datos</w:t>
      </w:r>
    </w:p>
    <w:p w14:paraId="780B2D0C" w14:textId="77777777" w:rsidR="00BA1399" w:rsidRDefault="00BA1399" w:rsidP="00BA1399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BA1399" w14:paraId="2EAD6597" w14:textId="77777777" w:rsidTr="00725859">
        <w:trPr>
          <w:trHeight w:val="268"/>
        </w:trPr>
        <w:tc>
          <w:tcPr>
            <w:tcW w:w="1414" w:type="dxa"/>
          </w:tcPr>
          <w:p w14:paraId="5FCC1A9F" w14:textId="77777777" w:rsidR="00BA1399" w:rsidRDefault="00BA1399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</w:t>
            </w:r>
          </w:p>
        </w:tc>
        <w:tc>
          <w:tcPr>
            <w:tcW w:w="425" w:type="dxa"/>
          </w:tcPr>
          <w:p w14:paraId="342629F1" w14:textId="77777777" w:rsidR="00BA1399" w:rsidRDefault="00BA1399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3723D6C5" w14:textId="77777777" w:rsidR="00BA1399" w:rsidRDefault="00BA1399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RUT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del</w:t>
            </w:r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</w:rPr>
              <w:t>deudor</w:t>
            </w:r>
            <w:proofErr w:type="spellEnd"/>
          </w:p>
        </w:tc>
        <w:tc>
          <w:tcPr>
            <w:tcW w:w="2549" w:type="dxa"/>
          </w:tcPr>
          <w:p w14:paraId="74F323B2" w14:textId="77777777" w:rsidR="00BA1399" w:rsidRDefault="00BA1399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R(</w:t>
            </w:r>
            <w:proofErr w:type="gramStart"/>
            <w:r>
              <w:rPr>
                <w:rFonts w:ascii="Calibri"/>
              </w:rPr>
              <w:t>09)VX</w:t>
            </w:r>
            <w:proofErr w:type="gramEnd"/>
            <w:r>
              <w:rPr>
                <w:rFonts w:ascii="Calibri"/>
              </w:rPr>
              <w:t>(01)</w:t>
            </w:r>
          </w:p>
        </w:tc>
      </w:tr>
      <w:tr w:rsidR="00BA1399" w14:paraId="368E231D" w14:textId="77777777" w:rsidTr="00725859">
        <w:trPr>
          <w:trHeight w:val="268"/>
        </w:trPr>
        <w:tc>
          <w:tcPr>
            <w:tcW w:w="1414" w:type="dxa"/>
          </w:tcPr>
          <w:p w14:paraId="4D1F2A7F" w14:textId="77777777" w:rsidR="00BA1399" w:rsidRDefault="00BA1399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</w:t>
            </w:r>
          </w:p>
        </w:tc>
        <w:tc>
          <w:tcPr>
            <w:tcW w:w="425" w:type="dxa"/>
          </w:tcPr>
          <w:p w14:paraId="3FAE1F68" w14:textId="77777777" w:rsidR="00BA1399" w:rsidRDefault="00BA1399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5F7A762" w14:textId="77777777" w:rsidR="00BA1399" w:rsidRDefault="00BA1399" w:rsidP="00725859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Origen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de la</w:t>
            </w:r>
            <w:r>
              <w:rPr>
                <w:rFonts w:ascii="Calibri" w:hAnsi="Calibri"/>
                <w:spacing w:val="-3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58DD22D5" w14:textId="77777777" w:rsidR="00BA1399" w:rsidRDefault="00BA1399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9(02)</w:t>
            </w:r>
          </w:p>
        </w:tc>
      </w:tr>
      <w:tr w:rsidR="00BA1399" w14:paraId="62B1930E" w14:textId="77777777" w:rsidTr="00725859">
        <w:trPr>
          <w:trHeight w:val="268"/>
        </w:trPr>
        <w:tc>
          <w:tcPr>
            <w:tcW w:w="1414" w:type="dxa"/>
          </w:tcPr>
          <w:p w14:paraId="05E5F24B" w14:textId="77777777" w:rsidR="00BA1399" w:rsidRDefault="00BA1399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3</w:t>
            </w:r>
          </w:p>
        </w:tc>
        <w:tc>
          <w:tcPr>
            <w:tcW w:w="425" w:type="dxa"/>
          </w:tcPr>
          <w:p w14:paraId="618CEA28" w14:textId="77777777" w:rsidR="00BA1399" w:rsidRDefault="00BA1399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75FFE23C" w14:textId="77777777" w:rsidR="00BA1399" w:rsidRPr="00BA1399" w:rsidRDefault="00BA1399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BA1399">
              <w:rPr>
                <w:rFonts w:ascii="Calibri" w:hAnsi="Calibri"/>
                <w:lang w:val="es-CL"/>
              </w:rPr>
              <w:t>Número de</w:t>
            </w:r>
            <w:r w:rsidRPr="00BA1399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BA1399">
              <w:rPr>
                <w:rFonts w:ascii="Calibri" w:hAnsi="Calibri"/>
                <w:lang w:val="es-CL"/>
              </w:rPr>
              <w:t>identificación</w:t>
            </w:r>
            <w:r w:rsidRPr="00BA1399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BA1399">
              <w:rPr>
                <w:rFonts w:ascii="Calibri" w:hAnsi="Calibri"/>
                <w:lang w:val="es-CL"/>
              </w:rPr>
              <w:t>de la</w:t>
            </w:r>
            <w:r w:rsidRPr="00BA1399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BA1399">
              <w:rPr>
                <w:rFonts w:ascii="Calibri" w:hAnsi="Calibri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7497129A" w14:textId="77777777" w:rsidR="00BA1399" w:rsidRDefault="00BA1399" w:rsidP="00725859">
            <w:pPr>
              <w:pStyle w:val="TableParagraph"/>
              <w:spacing w:line="248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X(</w:t>
            </w:r>
            <w:proofErr w:type="gramEnd"/>
            <w:r>
              <w:rPr>
                <w:rFonts w:ascii="Calibri"/>
              </w:rPr>
              <w:t>30)</w:t>
            </w:r>
          </w:p>
        </w:tc>
      </w:tr>
      <w:tr w:rsidR="00BA1399" w14:paraId="7B484F44" w14:textId="77777777" w:rsidTr="00725859">
        <w:trPr>
          <w:trHeight w:val="268"/>
        </w:trPr>
        <w:tc>
          <w:tcPr>
            <w:tcW w:w="1414" w:type="dxa"/>
          </w:tcPr>
          <w:p w14:paraId="51637CB1" w14:textId="77777777" w:rsidR="00BA1399" w:rsidRDefault="00BA1399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4</w:t>
            </w:r>
          </w:p>
        </w:tc>
        <w:tc>
          <w:tcPr>
            <w:tcW w:w="425" w:type="dxa"/>
          </w:tcPr>
          <w:p w14:paraId="70B36EC2" w14:textId="77777777" w:rsidR="00BA1399" w:rsidRDefault="00BA1399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2EAD0E3A" w14:textId="77777777" w:rsidR="00BA1399" w:rsidRDefault="00BA1399" w:rsidP="00725859">
            <w:pPr>
              <w:pStyle w:val="TableParagraph"/>
              <w:spacing w:line="248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Fecha</w:t>
            </w:r>
            <w:proofErr w:type="spellEnd"/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 la</w:t>
            </w:r>
            <w:r>
              <w:rPr>
                <w:rFonts w:ascii="Calibri" w:hAnsi="Calibri"/>
                <w:spacing w:val="-3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40078363" w14:textId="77777777" w:rsidR="00BA1399" w:rsidRDefault="00BA1399" w:rsidP="00725859">
            <w:pPr>
              <w:pStyle w:val="TableParagraph"/>
              <w:spacing w:line="248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F(</w:t>
            </w:r>
            <w:proofErr w:type="gramEnd"/>
            <w:r>
              <w:rPr>
                <w:rFonts w:ascii="Calibri"/>
              </w:rPr>
              <w:t>08)</w:t>
            </w:r>
          </w:p>
        </w:tc>
      </w:tr>
      <w:tr w:rsidR="00BA1399" w14:paraId="79B8A258" w14:textId="77777777" w:rsidTr="00725859">
        <w:trPr>
          <w:trHeight w:val="268"/>
        </w:trPr>
        <w:tc>
          <w:tcPr>
            <w:tcW w:w="1414" w:type="dxa"/>
          </w:tcPr>
          <w:p w14:paraId="2015EFE5" w14:textId="77777777" w:rsidR="00BA1399" w:rsidRDefault="00BA1399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5</w:t>
            </w:r>
          </w:p>
        </w:tc>
        <w:tc>
          <w:tcPr>
            <w:tcW w:w="425" w:type="dxa"/>
          </w:tcPr>
          <w:p w14:paraId="04A0F857" w14:textId="77777777" w:rsidR="00BA1399" w:rsidRDefault="00BA1399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2E63D469" w14:textId="77777777" w:rsidR="00BA1399" w:rsidRDefault="00BA1399" w:rsidP="00725859">
            <w:pPr>
              <w:pStyle w:val="TableParagraph"/>
              <w:spacing w:line="24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Moneda</w:t>
            </w:r>
            <w:proofErr w:type="spellEnd"/>
          </w:p>
        </w:tc>
        <w:tc>
          <w:tcPr>
            <w:tcW w:w="2549" w:type="dxa"/>
          </w:tcPr>
          <w:p w14:paraId="46D87977" w14:textId="77777777" w:rsidR="00BA1399" w:rsidRDefault="00BA1399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9(03)</w:t>
            </w:r>
          </w:p>
        </w:tc>
      </w:tr>
      <w:tr w:rsidR="00BA1399" w14:paraId="3E215F06" w14:textId="77777777" w:rsidTr="00725859">
        <w:trPr>
          <w:trHeight w:val="268"/>
        </w:trPr>
        <w:tc>
          <w:tcPr>
            <w:tcW w:w="1414" w:type="dxa"/>
          </w:tcPr>
          <w:p w14:paraId="3B38FB30" w14:textId="77777777" w:rsidR="00BA1399" w:rsidRDefault="00BA1399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6</w:t>
            </w:r>
          </w:p>
        </w:tc>
        <w:tc>
          <w:tcPr>
            <w:tcW w:w="425" w:type="dxa"/>
          </w:tcPr>
          <w:p w14:paraId="14092599" w14:textId="77777777" w:rsidR="00BA1399" w:rsidRDefault="00BA1399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3DF42B29" w14:textId="77777777" w:rsidR="00BA1399" w:rsidRDefault="00BA1399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 xml:space="preserve">Monto </w:t>
            </w:r>
            <w:proofErr w:type="spellStart"/>
            <w:r>
              <w:rPr>
                <w:rFonts w:ascii="Calibri"/>
              </w:rPr>
              <w:t>pactado</w:t>
            </w:r>
            <w:proofErr w:type="spellEnd"/>
          </w:p>
        </w:tc>
        <w:tc>
          <w:tcPr>
            <w:tcW w:w="2549" w:type="dxa"/>
          </w:tcPr>
          <w:p w14:paraId="5B288FCC" w14:textId="77777777" w:rsidR="00BA1399" w:rsidRDefault="00BA1399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BA1399" w14:paraId="688B92E0" w14:textId="77777777" w:rsidTr="00725859">
        <w:trPr>
          <w:trHeight w:val="268"/>
        </w:trPr>
        <w:tc>
          <w:tcPr>
            <w:tcW w:w="1414" w:type="dxa"/>
          </w:tcPr>
          <w:p w14:paraId="214741D2" w14:textId="77777777" w:rsidR="00BA1399" w:rsidRDefault="00BA1399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7</w:t>
            </w:r>
          </w:p>
        </w:tc>
        <w:tc>
          <w:tcPr>
            <w:tcW w:w="425" w:type="dxa"/>
          </w:tcPr>
          <w:p w14:paraId="45B4EA8F" w14:textId="77777777" w:rsidR="00BA1399" w:rsidRDefault="00BA1399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48973E8C" w14:textId="77777777" w:rsidR="00BA1399" w:rsidRDefault="00BA1399" w:rsidP="00725859">
            <w:pPr>
              <w:pStyle w:val="TableParagraph"/>
              <w:spacing w:line="24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Plazo</w:t>
            </w:r>
            <w:proofErr w:type="spellEnd"/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contractual</w:t>
            </w:r>
          </w:p>
        </w:tc>
        <w:tc>
          <w:tcPr>
            <w:tcW w:w="2549" w:type="dxa"/>
          </w:tcPr>
          <w:p w14:paraId="6D476F73" w14:textId="77777777" w:rsidR="00BA1399" w:rsidRDefault="00BA1399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9(03)V9(02)</w:t>
            </w:r>
          </w:p>
        </w:tc>
      </w:tr>
      <w:tr w:rsidR="00BA1399" w14:paraId="4892F5C0" w14:textId="77777777" w:rsidTr="00725859">
        <w:trPr>
          <w:trHeight w:val="268"/>
        </w:trPr>
        <w:tc>
          <w:tcPr>
            <w:tcW w:w="1414" w:type="dxa"/>
          </w:tcPr>
          <w:p w14:paraId="4D8E7E34" w14:textId="77777777" w:rsidR="00BA1399" w:rsidRDefault="00BA1399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8</w:t>
            </w:r>
          </w:p>
        </w:tc>
        <w:tc>
          <w:tcPr>
            <w:tcW w:w="425" w:type="dxa"/>
          </w:tcPr>
          <w:p w14:paraId="6E8C8121" w14:textId="77777777" w:rsidR="00BA1399" w:rsidRDefault="00BA1399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F42D2F0" w14:textId="77777777" w:rsidR="00BA1399" w:rsidRDefault="00BA1399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Filler</w:t>
            </w:r>
          </w:p>
        </w:tc>
        <w:tc>
          <w:tcPr>
            <w:tcW w:w="2549" w:type="dxa"/>
          </w:tcPr>
          <w:p w14:paraId="61A31614" w14:textId="77777777" w:rsidR="00BA1399" w:rsidRDefault="00BA1399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9(05)</w:t>
            </w:r>
          </w:p>
        </w:tc>
      </w:tr>
      <w:tr w:rsidR="00BA1399" w14:paraId="1E02B19C" w14:textId="77777777" w:rsidTr="00725859">
        <w:trPr>
          <w:trHeight w:val="268"/>
        </w:trPr>
        <w:tc>
          <w:tcPr>
            <w:tcW w:w="1414" w:type="dxa"/>
          </w:tcPr>
          <w:p w14:paraId="48EAA396" w14:textId="77777777" w:rsidR="00BA1399" w:rsidRDefault="00BA1399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9</w:t>
            </w:r>
          </w:p>
        </w:tc>
        <w:tc>
          <w:tcPr>
            <w:tcW w:w="425" w:type="dxa"/>
          </w:tcPr>
          <w:p w14:paraId="6C928D5A" w14:textId="77777777" w:rsidR="00BA1399" w:rsidRDefault="00BA1399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4D45AA0F" w14:textId="77777777" w:rsidR="00BA1399" w:rsidRDefault="00BA1399" w:rsidP="00725859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Tasa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 xml:space="preserve">de </w:t>
            </w:r>
            <w:proofErr w:type="spellStart"/>
            <w:r>
              <w:rPr>
                <w:rFonts w:ascii="Calibri" w:hAnsi="Calibri"/>
              </w:rPr>
              <w:t>interés</w:t>
            </w:r>
            <w:proofErr w:type="spellEnd"/>
            <w:r>
              <w:rPr>
                <w:rFonts w:ascii="Calibri" w:hAnsi="Calibri"/>
                <w:spacing w:val="-3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anual</w:t>
            </w:r>
            <w:proofErr w:type="spellEnd"/>
          </w:p>
        </w:tc>
        <w:tc>
          <w:tcPr>
            <w:tcW w:w="2549" w:type="dxa"/>
          </w:tcPr>
          <w:p w14:paraId="0499DEBD" w14:textId="77777777" w:rsidR="00BA1399" w:rsidRDefault="00BA1399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9(03)V9(04)</w:t>
            </w:r>
          </w:p>
        </w:tc>
      </w:tr>
      <w:tr w:rsidR="00BA1399" w14:paraId="2434F986" w14:textId="77777777" w:rsidTr="00725859">
        <w:trPr>
          <w:trHeight w:val="268"/>
        </w:trPr>
        <w:tc>
          <w:tcPr>
            <w:tcW w:w="1414" w:type="dxa"/>
          </w:tcPr>
          <w:p w14:paraId="686462F2" w14:textId="77777777" w:rsidR="00BA1399" w:rsidRDefault="00BA1399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10</w:t>
            </w:r>
          </w:p>
        </w:tc>
        <w:tc>
          <w:tcPr>
            <w:tcW w:w="425" w:type="dxa"/>
          </w:tcPr>
          <w:p w14:paraId="6E34BD5F" w14:textId="77777777" w:rsidR="00BA1399" w:rsidRDefault="00BA1399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7851CF15" w14:textId="77777777" w:rsidR="00BA1399" w:rsidRPr="00BA1399" w:rsidRDefault="00BA1399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BA1399">
              <w:rPr>
                <w:rFonts w:ascii="Calibri" w:hAnsi="Calibri"/>
                <w:lang w:val="es-CL"/>
              </w:rPr>
              <w:t>Tipo</w:t>
            </w:r>
            <w:r w:rsidRPr="00BA1399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BA1399">
              <w:rPr>
                <w:rFonts w:ascii="Calibri" w:hAnsi="Calibri"/>
                <w:lang w:val="es-CL"/>
              </w:rPr>
              <w:t>de</w:t>
            </w:r>
            <w:r w:rsidRPr="00BA1399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BA1399">
              <w:rPr>
                <w:rFonts w:ascii="Calibri" w:hAnsi="Calibri"/>
                <w:lang w:val="es-CL"/>
              </w:rPr>
              <w:t>tasa</w:t>
            </w:r>
            <w:r w:rsidRPr="00BA1399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BA1399">
              <w:rPr>
                <w:rFonts w:ascii="Calibri" w:hAnsi="Calibri"/>
                <w:lang w:val="es-CL"/>
              </w:rPr>
              <w:t>de interés</w:t>
            </w:r>
          </w:p>
        </w:tc>
        <w:tc>
          <w:tcPr>
            <w:tcW w:w="2549" w:type="dxa"/>
          </w:tcPr>
          <w:p w14:paraId="75825648" w14:textId="77777777" w:rsidR="00BA1399" w:rsidRDefault="00BA1399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9(03)</w:t>
            </w:r>
          </w:p>
        </w:tc>
      </w:tr>
      <w:tr w:rsidR="00BA1399" w14:paraId="66A95A11" w14:textId="77777777" w:rsidTr="00725859">
        <w:trPr>
          <w:trHeight w:val="268"/>
        </w:trPr>
        <w:tc>
          <w:tcPr>
            <w:tcW w:w="1414" w:type="dxa"/>
          </w:tcPr>
          <w:p w14:paraId="1F555CC7" w14:textId="77777777" w:rsidR="00BA1399" w:rsidRDefault="00BA1399" w:rsidP="00725859">
            <w:pPr>
              <w:pStyle w:val="TableParagraph"/>
              <w:spacing w:line="249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11</w:t>
            </w:r>
          </w:p>
        </w:tc>
        <w:tc>
          <w:tcPr>
            <w:tcW w:w="425" w:type="dxa"/>
          </w:tcPr>
          <w:p w14:paraId="28D502A1" w14:textId="77777777" w:rsidR="00BA1399" w:rsidRDefault="00BA1399" w:rsidP="00725859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0ED2A725" w14:textId="77777777" w:rsidR="00BA1399" w:rsidRPr="00BA1399" w:rsidRDefault="00BA1399" w:rsidP="00725859">
            <w:pPr>
              <w:pStyle w:val="TableParagraph"/>
              <w:spacing w:line="249" w:lineRule="exact"/>
              <w:rPr>
                <w:rFonts w:ascii="Calibri" w:hAnsi="Calibri"/>
                <w:lang w:val="es-CL"/>
              </w:rPr>
            </w:pPr>
            <w:r w:rsidRPr="00BA1399">
              <w:rPr>
                <w:rFonts w:ascii="Calibri" w:hAnsi="Calibri"/>
                <w:lang w:val="es-CL"/>
              </w:rPr>
              <w:t>Destino</w:t>
            </w:r>
            <w:r w:rsidRPr="00BA1399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BA1399">
              <w:rPr>
                <w:rFonts w:ascii="Calibri" w:hAnsi="Calibri"/>
                <w:lang w:val="es-CL"/>
              </w:rPr>
              <w:t>del</w:t>
            </w:r>
            <w:r w:rsidRPr="00BA1399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BA1399">
              <w:rPr>
                <w:rFonts w:ascii="Calibri" w:hAnsi="Calibri"/>
                <w:lang w:val="es-CL"/>
              </w:rPr>
              <w:t>producto asociado a</w:t>
            </w:r>
            <w:r w:rsidRPr="00BA1399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BA1399">
              <w:rPr>
                <w:rFonts w:ascii="Calibri" w:hAnsi="Calibri"/>
                <w:lang w:val="es-CL"/>
              </w:rPr>
              <w:t>la</w:t>
            </w:r>
            <w:r w:rsidRPr="00BA1399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BA1399">
              <w:rPr>
                <w:rFonts w:ascii="Calibri" w:hAnsi="Calibri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4262E2F3" w14:textId="77777777" w:rsidR="00BA1399" w:rsidRDefault="00BA1399" w:rsidP="00725859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9(02)</w:t>
            </w:r>
          </w:p>
        </w:tc>
      </w:tr>
      <w:tr w:rsidR="00BA1399" w14:paraId="1A1801E8" w14:textId="77777777" w:rsidTr="00725859">
        <w:trPr>
          <w:trHeight w:val="270"/>
        </w:trPr>
        <w:tc>
          <w:tcPr>
            <w:tcW w:w="1414" w:type="dxa"/>
          </w:tcPr>
          <w:p w14:paraId="09F13D8F" w14:textId="77777777" w:rsidR="00BA1399" w:rsidRDefault="00BA1399" w:rsidP="00725859">
            <w:pPr>
              <w:pStyle w:val="TableParagraph"/>
              <w:spacing w:before="1" w:line="249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12</w:t>
            </w:r>
          </w:p>
        </w:tc>
        <w:tc>
          <w:tcPr>
            <w:tcW w:w="425" w:type="dxa"/>
          </w:tcPr>
          <w:p w14:paraId="06D34256" w14:textId="77777777" w:rsidR="00BA1399" w:rsidRDefault="00BA1399" w:rsidP="00725859">
            <w:pPr>
              <w:pStyle w:val="TableParagraph"/>
              <w:spacing w:before="1" w:line="249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71A4973C" w14:textId="77777777" w:rsidR="00BA1399" w:rsidRDefault="00BA1399" w:rsidP="00725859">
            <w:pPr>
              <w:pStyle w:val="TableParagraph"/>
              <w:spacing w:before="1" w:line="249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Tipo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2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524AC943" w14:textId="77777777" w:rsidR="00BA1399" w:rsidRDefault="00BA1399" w:rsidP="00725859">
            <w:pPr>
              <w:pStyle w:val="TableParagraph"/>
              <w:spacing w:before="1" w:line="249" w:lineRule="exact"/>
              <w:rPr>
                <w:rFonts w:ascii="Calibri"/>
              </w:rPr>
            </w:pPr>
            <w:r>
              <w:rPr>
                <w:rFonts w:ascii="Calibri"/>
              </w:rPr>
              <w:t>9(03)</w:t>
            </w:r>
          </w:p>
        </w:tc>
      </w:tr>
      <w:tr w:rsidR="00BA1399" w14:paraId="13D89B76" w14:textId="77777777" w:rsidTr="00725859">
        <w:trPr>
          <w:trHeight w:val="268"/>
        </w:trPr>
        <w:tc>
          <w:tcPr>
            <w:tcW w:w="1414" w:type="dxa"/>
          </w:tcPr>
          <w:p w14:paraId="260DF0B5" w14:textId="77777777" w:rsidR="00BA1399" w:rsidRDefault="00BA1399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13</w:t>
            </w:r>
          </w:p>
        </w:tc>
        <w:tc>
          <w:tcPr>
            <w:tcW w:w="425" w:type="dxa"/>
          </w:tcPr>
          <w:p w14:paraId="7FD817E8" w14:textId="77777777" w:rsidR="00BA1399" w:rsidRDefault="00BA1399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201A1C6A" w14:textId="77777777" w:rsidR="00BA1399" w:rsidRPr="00BA1399" w:rsidRDefault="00BA1399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BA1399">
              <w:rPr>
                <w:rFonts w:ascii="Calibri" w:hAnsi="Calibri"/>
                <w:lang w:val="es-CL"/>
              </w:rPr>
              <w:t>Vinculación</w:t>
            </w:r>
            <w:r w:rsidRPr="00BA1399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BA1399">
              <w:rPr>
                <w:rFonts w:ascii="Calibri" w:hAnsi="Calibri"/>
                <w:lang w:val="es-CL"/>
              </w:rPr>
              <w:t>con</w:t>
            </w:r>
            <w:r w:rsidRPr="00BA1399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BA1399">
              <w:rPr>
                <w:rFonts w:ascii="Calibri" w:hAnsi="Calibri"/>
                <w:lang w:val="es-CL"/>
              </w:rPr>
              <w:t>instrumentos</w:t>
            </w:r>
            <w:r w:rsidRPr="00BA1399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BA1399">
              <w:rPr>
                <w:rFonts w:ascii="Calibri" w:hAnsi="Calibri"/>
                <w:lang w:val="es-CL"/>
              </w:rPr>
              <w:t>de</w:t>
            </w:r>
            <w:r w:rsidRPr="00BA1399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BA1399">
              <w:rPr>
                <w:rFonts w:ascii="Calibri" w:hAnsi="Calibri"/>
                <w:lang w:val="es-CL"/>
              </w:rPr>
              <w:t>fomento</w:t>
            </w:r>
          </w:p>
        </w:tc>
        <w:tc>
          <w:tcPr>
            <w:tcW w:w="2549" w:type="dxa"/>
          </w:tcPr>
          <w:p w14:paraId="24C0CF2C" w14:textId="77777777" w:rsidR="00BA1399" w:rsidRDefault="00BA1399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9(02)</w:t>
            </w:r>
          </w:p>
        </w:tc>
      </w:tr>
    </w:tbl>
    <w:p w14:paraId="77D0B47D" w14:textId="77777777" w:rsidR="00BA1399" w:rsidRDefault="00BA1399" w:rsidP="00BA1399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94</w:t>
      </w:r>
      <w:r>
        <w:rPr>
          <w:spacing w:val="-1"/>
        </w:rPr>
        <w:t xml:space="preserve"> </w:t>
      </w:r>
      <w:r>
        <w:t>Bytes</w:t>
      </w:r>
    </w:p>
    <w:p w14:paraId="1CA90936" w14:textId="77777777" w:rsidR="00BA1399" w:rsidRDefault="00BA1399" w:rsidP="00BA1399">
      <w:pPr>
        <w:pStyle w:val="Textoindependiente"/>
        <w:spacing w:before="8"/>
        <w:rPr>
          <w:sz w:val="19"/>
        </w:rPr>
      </w:pPr>
    </w:p>
    <w:p w14:paraId="3900F64E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663438"/>
      <w:r w:rsidRPr="00230F5A">
        <w:rPr>
          <w:rFonts w:cs="Times New Roman"/>
        </w:rPr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663439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A707593" w14:textId="77777777" w:rsidR="00AC40AA" w:rsidRPr="00B537DA" w:rsidRDefault="00AC40AA" w:rsidP="00AC40A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AC40AA" w:rsidRPr="00B537DA" w14:paraId="077641C8" w14:textId="77777777" w:rsidTr="00725859">
        <w:tc>
          <w:tcPr>
            <w:tcW w:w="595" w:type="dxa"/>
          </w:tcPr>
          <w:p w14:paraId="575B6C3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695304FE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30F37903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AC40AA" w:rsidRPr="00B537DA" w14:paraId="578FD4D8" w14:textId="77777777" w:rsidTr="00725859">
        <w:tc>
          <w:tcPr>
            <w:tcW w:w="595" w:type="dxa"/>
          </w:tcPr>
          <w:p w14:paraId="5EC65964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6032F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AC40AA" w:rsidRPr="00B537DA" w14:paraId="5832510F" w14:textId="77777777" w:rsidTr="00725859">
        <w:tc>
          <w:tcPr>
            <w:tcW w:w="595" w:type="dxa"/>
          </w:tcPr>
          <w:p w14:paraId="7A754E7C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50EE40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18D0C2D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CEEDA0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C7ED15A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C40AA" w:rsidRPr="00B537DA" w14:paraId="563792C0" w14:textId="77777777" w:rsidTr="00725859">
        <w:tc>
          <w:tcPr>
            <w:tcW w:w="595" w:type="dxa"/>
          </w:tcPr>
          <w:p w14:paraId="1D5C89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0205D1A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344856D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AC40AA" w:rsidRPr="00B537DA" w14:paraId="76EFC7C6" w14:textId="77777777" w:rsidTr="00725859">
        <w:tc>
          <w:tcPr>
            <w:tcW w:w="595" w:type="dxa"/>
          </w:tcPr>
          <w:p w14:paraId="2D05C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518F0641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AC40AA" w:rsidRPr="00B537DA" w14:paraId="0FFB4D07" w14:textId="77777777" w:rsidTr="00725859">
        <w:tc>
          <w:tcPr>
            <w:tcW w:w="595" w:type="dxa"/>
          </w:tcPr>
          <w:p w14:paraId="67CFE0CD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2CF00BA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AC40AA" w:rsidRPr="00B537DA" w14:paraId="0D13ACBC" w14:textId="77777777" w:rsidTr="00725859">
        <w:tc>
          <w:tcPr>
            <w:tcW w:w="595" w:type="dxa"/>
          </w:tcPr>
          <w:p w14:paraId="36C6ACB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EDD5BB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165E77DF" w14:textId="77777777" w:rsidTr="00725859">
        <w:tc>
          <w:tcPr>
            <w:tcW w:w="595" w:type="dxa"/>
          </w:tcPr>
          <w:p w14:paraId="46D65F8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291B4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27C164A2" w14:textId="77777777" w:rsidTr="00725859">
        <w:tc>
          <w:tcPr>
            <w:tcW w:w="595" w:type="dxa"/>
          </w:tcPr>
          <w:p w14:paraId="4129609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V10</w:t>
            </w:r>
          </w:p>
        </w:tc>
        <w:tc>
          <w:tcPr>
            <w:tcW w:w="7932" w:type="dxa"/>
          </w:tcPr>
          <w:p w14:paraId="6B6BF5C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6"/>
      <w:tr w:rsidR="00DF7C4B" w14:paraId="2D7906C4" w14:textId="77777777" w:rsidTr="00DF7C4B">
        <w:tc>
          <w:tcPr>
            <w:tcW w:w="595" w:type="dxa"/>
          </w:tcPr>
          <w:p w14:paraId="17197680" w14:textId="77777777" w:rsidR="00DF7C4B" w:rsidRDefault="00DF7C4B" w:rsidP="0007638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46E3D541" w14:textId="77777777" w:rsidR="00DF7C4B" w:rsidRDefault="00DF7C4B" w:rsidP="0007638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6F158266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4427A55" w14:textId="77777777" w:rsidR="00DF7C4B" w:rsidRDefault="00DF7C4B" w:rsidP="00DF7C4B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5C00EC" w14:textId="275DE2AE" w:rsidR="00DF7C4B" w:rsidRPr="00230F5A" w:rsidRDefault="00DF7C4B" w:rsidP="00DF7C4B">
      <w:pPr>
        <w:pStyle w:val="Ttulo2"/>
        <w:numPr>
          <w:ilvl w:val="2"/>
          <w:numId w:val="7"/>
        </w:numPr>
        <w:rPr>
          <w:sz w:val="32"/>
          <w:szCs w:val="32"/>
        </w:rPr>
      </w:pPr>
      <w:r>
        <w:t>Validaciones variables asociadas al documento D32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059C22BF" w14:textId="77777777" w:rsidR="00DF7C4B" w:rsidRDefault="00DF7C4B" w:rsidP="00DF7C4B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DF7C4B" w:rsidRPr="00B537DA" w14:paraId="0845C0EE" w14:textId="77777777" w:rsidTr="0007638A">
        <w:tc>
          <w:tcPr>
            <w:tcW w:w="595" w:type="dxa"/>
            <w:shd w:val="clear" w:color="auto" w:fill="auto"/>
          </w:tcPr>
          <w:p w14:paraId="566150D7" w14:textId="77777777" w:rsidR="00DF7C4B" w:rsidRPr="00E81654" w:rsidRDefault="00DF7C4B" w:rsidP="0007638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6E673413" w14:textId="77777777" w:rsidR="00DF7C4B" w:rsidRPr="00B537DA" w:rsidRDefault="00DF7C4B" w:rsidP="0007638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DF7C4B" w14:paraId="2148D367" w14:textId="77777777" w:rsidTr="0007638A">
        <w:tc>
          <w:tcPr>
            <w:tcW w:w="595" w:type="dxa"/>
          </w:tcPr>
          <w:p w14:paraId="77072008" w14:textId="0153388A" w:rsidR="00DF7C4B" w:rsidRPr="00E24E62" w:rsidRDefault="00DF7C4B" w:rsidP="0007638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44322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</w:tcPr>
          <w:p w14:paraId="6764CE3C" w14:textId="657BB23F" w:rsidR="00DF7C4B" w:rsidRDefault="00DF7C4B" w:rsidP="0007638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6 sea numérico,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42BE9DBF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663440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663441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67737A65" w14:textId="7777777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2058DC13" w14:textId="5F9CE92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40BB3E16" w14:textId="585F1FB2" w:rsidR="00184321" w:rsidRDefault="00000000" w:rsidP="00E337AC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lastRenderedPageBreak/>
        <w:pict w14:anchorId="34C370F2">
          <v:shape id="Text Box 10" o:spid="_x0000_s2065" type="#_x0000_t202" style="position:absolute;margin-left:-16.05pt;margin-top:63.2pt;width:488.65pt;height:4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1695AD25" w14:textId="77777777" w:rsidR="00184321" w:rsidRDefault="00184321" w:rsidP="00184321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07203478" w14:textId="77777777" w:rsidR="00184321" w:rsidRDefault="00184321" w:rsidP="00184321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98992C4" w14:textId="77777777" w:rsidR="00184321" w:rsidRDefault="00184321" w:rsidP="00184321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DD06BBB" w14:textId="77777777" w:rsidR="00184321" w:rsidRDefault="00184321" w:rsidP="00184321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FC1A898" w14:textId="77777777" w:rsidR="00184321" w:rsidRDefault="00184321" w:rsidP="00184321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336DA9E2" w14:textId="77777777" w:rsidR="00184321" w:rsidRDefault="00184321" w:rsidP="00184321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11B14B4" w14:textId="77777777" w:rsidR="00184321" w:rsidRDefault="00184321" w:rsidP="00184321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56F5E973" w14:textId="77777777" w:rsidR="00184321" w:rsidRDefault="00184321" w:rsidP="00184321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309B320" w14:textId="77777777" w:rsidR="00184321" w:rsidRDefault="00184321" w:rsidP="00184321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16299E01" w14:textId="77777777" w:rsidR="00184321" w:rsidRDefault="00184321" w:rsidP="00184321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559F5BDC" w14:textId="77777777" w:rsidR="00184321" w:rsidRDefault="00184321" w:rsidP="00184321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>
                    <w:rPr>
                      <w:rFonts w:ascii="Arial MT" w:hAnsi="Arial MT"/>
                      <w:sz w:val="20"/>
                    </w:rPr>
                    <w:t>3.</w:t>
                  </w:r>
                </w:p>
                <w:p w14:paraId="5D93FC68" w14:textId="77777777" w:rsidR="00184321" w:rsidRPr="00235A36" w:rsidRDefault="00184321" w:rsidP="00184321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11471ACB" w14:textId="77777777" w:rsidR="00184321" w:rsidRDefault="00184321" w:rsidP="00184321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FDB9EA2" w14:textId="77777777" w:rsidR="00184321" w:rsidRDefault="00184321" w:rsidP="00184321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0 </w:t>
                  </w:r>
                  <w:r w:rsidRPr="002646F8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izquierda.</w:t>
                  </w:r>
                </w:p>
                <w:p w14:paraId="5761923A" w14:textId="77777777" w:rsidR="00184321" w:rsidRDefault="00184321" w:rsidP="00184321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5533B221" w14:textId="77777777" w:rsidR="00184321" w:rsidRPr="00235A36" w:rsidRDefault="00184321" w:rsidP="00184321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4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3B458DE1" w14:textId="77777777" w:rsidR="00184321" w:rsidRDefault="00184321" w:rsidP="00184321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660CE2C" w14:textId="77777777" w:rsidR="00184321" w:rsidRDefault="00184321" w:rsidP="00184321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AD25B3A" w14:textId="77777777" w:rsidR="00184321" w:rsidRPr="0084328F" w:rsidRDefault="00184321" w:rsidP="00184321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302B9FA" w14:textId="77777777" w:rsidR="00184321" w:rsidRDefault="00184321" w:rsidP="00184321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4AA59A0A" w14:textId="77777777" w:rsidR="00184321" w:rsidRDefault="00184321" w:rsidP="00184321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E1352F7" w14:textId="77777777" w:rsidR="00184321" w:rsidRDefault="00184321" w:rsidP="00184321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  <w:proofErr w:type="gramEnd"/>
                </w:p>
              </w:txbxContent>
            </v:textbox>
            <w10:wrap type="topAndBottom"/>
          </v:shape>
        </w:pict>
      </w:r>
    </w:p>
    <w:p w14:paraId="25B9AE6B" w14:textId="77777777" w:rsidR="00184321" w:rsidRDefault="00184321" w:rsidP="00E337AC">
      <w:pPr>
        <w:rPr>
          <w:rFonts w:ascii="Times New Roman" w:hAnsi="Times New Roman" w:cs="Times New Roman"/>
          <w:color w:val="4472C4" w:themeColor="accent1"/>
        </w:rPr>
      </w:pPr>
    </w:p>
    <w:p w14:paraId="401681F8" w14:textId="77777777" w:rsidR="00184321" w:rsidRDefault="00184321" w:rsidP="00E337AC">
      <w:pPr>
        <w:rPr>
          <w:rFonts w:ascii="Times New Roman" w:hAnsi="Times New Roman" w:cs="Times New Roman"/>
          <w:color w:val="4472C4" w:themeColor="accent1"/>
        </w:rPr>
      </w:pPr>
    </w:p>
    <w:p w14:paraId="136C2DEA" w14:textId="77777777" w:rsidR="00074008" w:rsidRDefault="00074008" w:rsidP="00601454">
      <w:pPr>
        <w:pStyle w:val="Textoindependiente"/>
        <w:ind w:left="360"/>
      </w:pPr>
    </w:p>
    <w:p w14:paraId="1CF7D935" w14:textId="77777777" w:rsidR="006E7D3F" w:rsidRDefault="006E7D3F" w:rsidP="00601454">
      <w:pPr>
        <w:pStyle w:val="Textoindependiente"/>
        <w:ind w:left="360"/>
      </w:pPr>
    </w:p>
    <w:p w14:paraId="262A45F0" w14:textId="77777777" w:rsidR="006E7D3F" w:rsidRDefault="006E7D3F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C92DB0" w:rsidRPr="00F45E53" w14:paraId="3C49826D" w14:textId="77777777" w:rsidTr="00C92DB0">
        <w:trPr>
          <w:trHeight w:val="268"/>
        </w:trPr>
        <w:tc>
          <w:tcPr>
            <w:tcW w:w="862" w:type="dxa"/>
          </w:tcPr>
          <w:p w14:paraId="4F186F2F" w14:textId="77777777" w:rsidR="00C92DB0" w:rsidRPr="00F45E53" w:rsidRDefault="00C92DB0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C92DB0" w:rsidRPr="00F45E53" w:rsidRDefault="00C92DB0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C92DB0" w:rsidRPr="00F45E53" w:rsidRDefault="00C92DB0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C92DB0" w:rsidRPr="00F45E53" w:rsidRDefault="00C92DB0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C92DB0" w:rsidRPr="00F45E53" w:rsidRDefault="00C92DB0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C92DB0" w:rsidRPr="00F45E53" w14:paraId="3218A4A9" w14:textId="77777777" w:rsidTr="00C92DB0">
        <w:trPr>
          <w:trHeight w:val="268"/>
        </w:trPr>
        <w:tc>
          <w:tcPr>
            <w:tcW w:w="862" w:type="dxa"/>
          </w:tcPr>
          <w:p w14:paraId="6B1D5128" w14:textId="77777777" w:rsidR="00C92DB0" w:rsidRPr="00F45E53" w:rsidRDefault="00C92DB0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C92DB0" w:rsidRPr="00F45E53" w:rsidRDefault="00C92DB0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C92DB0" w:rsidRPr="00F45E53" w:rsidRDefault="00C92DB0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C92DB0" w:rsidRPr="00F45E53" w:rsidRDefault="00C92DB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C92DB0" w:rsidRPr="00F45E53" w:rsidRDefault="00C92DB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C92DB0" w:rsidRPr="00F45E53" w14:paraId="622814C1" w14:textId="77777777" w:rsidTr="00C92DB0">
        <w:trPr>
          <w:trHeight w:val="268"/>
        </w:trPr>
        <w:tc>
          <w:tcPr>
            <w:tcW w:w="862" w:type="dxa"/>
          </w:tcPr>
          <w:p w14:paraId="7671AEB9" w14:textId="77777777" w:rsidR="00C92DB0" w:rsidRPr="00F45E53" w:rsidRDefault="00C92DB0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C92DB0" w:rsidRPr="00F45E53" w:rsidRDefault="00C92DB0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1060171F" w:rsidR="00C92DB0" w:rsidRPr="00F45E53" w:rsidRDefault="00C92DB0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 w:rsidR="009C0B7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237" w:type="dxa"/>
          </w:tcPr>
          <w:p w14:paraId="6B325F8F" w14:textId="77777777" w:rsidR="00C92DB0" w:rsidRPr="00F45E53" w:rsidRDefault="00C92DB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C92DB0" w:rsidRPr="00F45E53" w:rsidRDefault="00C92DB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C92DB0" w:rsidRPr="00F45E53" w14:paraId="29ABD7A0" w14:textId="77777777" w:rsidTr="00C92DB0">
        <w:trPr>
          <w:trHeight w:val="268"/>
        </w:trPr>
        <w:tc>
          <w:tcPr>
            <w:tcW w:w="862" w:type="dxa"/>
          </w:tcPr>
          <w:p w14:paraId="36B1247A" w14:textId="77777777" w:rsidR="00C92DB0" w:rsidRPr="00F45E53" w:rsidRDefault="00C92DB0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C92DB0" w:rsidRPr="00F45E53" w:rsidRDefault="00C92DB0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C92DB0" w:rsidRPr="00F45E53" w:rsidRDefault="00C92DB0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C92DB0" w:rsidRPr="00F45E53" w:rsidRDefault="00C92DB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C92DB0" w:rsidRPr="00F45E53" w:rsidRDefault="00C92DB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C92DB0" w:rsidRPr="00F45E53" w14:paraId="4A41D4E9" w14:textId="77777777" w:rsidTr="00C92DB0">
        <w:trPr>
          <w:trHeight w:val="268"/>
        </w:trPr>
        <w:tc>
          <w:tcPr>
            <w:tcW w:w="862" w:type="dxa"/>
          </w:tcPr>
          <w:p w14:paraId="407BD317" w14:textId="77777777" w:rsidR="00C92DB0" w:rsidRPr="00F45E53" w:rsidRDefault="00C92DB0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C92DB0" w:rsidRPr="00F45E53" w:rsidRDefault="00C92DB0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C92DB0" w:rsidRPr="00F45E53" w:rsidRDefault="00C92DB0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C92DB0" w:rsidRPr="00F45E53" w:rsidRDefault="00C92DB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C92DB0" w:rsidRPr="00F45E53" w:rsidRDefault="00C92DB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C92DB0" w:rsidRPr="00F45E53" w14:paraId="306FA4E7" w14:textId="77777777" w:rsidTr="00C92DB0">
        <w:trPr>
          <w:trHeight w:val="268"/>
        </w:trPr>
        <w:tc>
          <w:tcPr>
            <w:tcW w:w="862" w:type="dxa"/>
          </w:tcPr>
          <w:p w14:paraId="0E8DBBC7" w14:textId="7F4D293D" w:rsidR="00C92DB0" w:rsidRPr="00F45E53" w:rsidRDefault="00C92DB0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C92DB0" w:rsidRPr="00F45E53" w:rsidRDefault="00C92DB0" w:rsidP="00435F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3E71DAB9" w:rsidR="00C92DB0" w:rsidRPr="00F45E53" w:rsidRDefault="00C92DB0" w:rsidP="00435F7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29FD53BA" w:rsidR="00C92DB0" w:rsidRPr="00F45E53" w:rsidRDefault="00C92DB0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35F7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0" w:type="dxa"/>
          </w:tcPr>
          <w:p w14:paraId="4F1C09C0" w14:textId="7F9AB3DE" w:rsidR="00C92DB0" w:rsidRPr="00F45E53" w:rsidRDefault="00C92DB0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4C023C" w:rsidRPr="00F45E53" w14:paraId="00E414CD" w14:textId="77777777" w:rsidTr="00C92DB0">
        <w:trPr>
          <w:trHeight w:val="268"/>
        </w:trPr>
        <w:tc>
          <w:tcPr>
            <w:tcW w:w="862" w:type="dxa"/>
          </w:tcPr>
          <w:p w14:paraId="20F8297D" w14:textId="59368155" w:rsidR="004C023C" w:rsidRDefault="00223CDF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6B5C6651" w14:textId="77777777" w:rsidR="004C023C" w:rsidRPr="00F45E53" w:rsidRDefault="004C023C" w:rsidP="00435F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CE1D52" w14:textId="702F7902" w:rsidR="004C023C" w:rsidRDefault="004C023C" w:rsidP="00435F7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23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ANH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847C235" w14:textId="20EF0C5D" w:rsidR="004C023C" w:rsidRPr="004C023C" w:rsidRDefault="004C023C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C023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CODIGO TIPO CANTIDAD DE MONTO TOTAL DE</w:t>
            </w:r>
          </w:p>
        </w:tc>
        <w:tc>
          <w:tcPr>
            <w:tcW w:w="850" w:type="dxa"/>
          </w:tcPr>
          <w:p w14:paraId="03F248EB" w14:textId="77777777" w:rsidR="004C023C" w:rsidRPr="004C023C" w:rsidRDefault="004C023C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4C023C" w:rsidRPr="00F45E53" w14:paraId="376E63C4" w14:textId="77777777" w:rsidTr="00C92DB0">
        <w:trPr>
          <w:trHeight w:val="268"/>
        </w:trPr>
        <w:tc>
          <w:tcPr>
            <w:tcW w:w="862" w:type="dxa"/>
          </w:tcPr>
          <w:p w14:paraId="2F240C85" w14:textId="1B0C79DD" w:rsidR="004C023C" w:rsidRPr="004C023C" w:rsidRDefault="00223CDF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7</w:t>
            </w:r>
          </w:p>
        </w:tc>
        <w:tc>
          <w:tcPr>
            <w:tcW w:w="425" w:type="dxa"/>
          </w:tcPr>
          <w:p w14:paraId="1501079C" w14:textId="77777777" w:rsidR="004C023C" w:rsidRPr="004C023C" w:rsidRDefault="004C023C" w:rsidP="00435F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38DB579" w14:textId="3396C405" w:rsidR="004C023C" w:rsidRPr="004C023C" w:rsidRDefault="004C023C" w:rsidP="00435F7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C023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ANI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E77DFF0" w14:textId="1431E54D" w:rsidR="004C023C" w:rsidRPr="004C023C" w:rsidRDefault="004C023C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C023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DE OPERACION        </w:t>
            </w:r>
            <w:r w:rsidR="00223C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 xml:space="preserve">  </w:t>
            </w:r>
            <w:r w:rsidRPr="004C023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  OPERACIONES             OPERACIONES</w:t>
            </w:r>
          </w:p>
        </w:tc>
        <w:tc>
          <w:tcPr>
            <w:tcW w:w="850" w:type="dxa"/>
          </w:tcPr>
          <w:p w14:paraId="67D6D320" w14:textId="77777777" w:rsidR="004C023C" w:rsidRPr="004C023C" w:rsidRDefault="004C023C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C92DB0" w:rsidRPr="00F45E53" w14:paraId="69A338AE" w14:textId="77777777" w:rsidTr="00C92DB0">
        <w:trPr>
          <w:trHeight w:val="268"/>
        </w:trPr>
        <w:tc>
          <w:tcPr>
            <w:tcW w:w="862" w:type="dxa"/>
          </w:tcPr>
          <w:p w14:paraId="60628F2D" w14:textId="04E02B62" w:rsidR="00C92DB0" w:rsidRPr="00F45E53" w:rsidRDefault="00223CDF" w:rsidP="009239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C92DB0" w:rsidRPr="00F45E53" w:rsidRDefault="00C92DB0" w:rsidP="009239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2A06D2B0" w:rsidR="00C92DB0" w:rsidRPr="00F45E53" w:rsidRDefault="00C92DB0" w:rsidP="009239C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AN7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5F6BD" w14:textId="5E71CF0E" w:rsidR="00C92DB0" w:rsidRDefault="00C92DB0" w:rsidP="000048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110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33E8FF33" w14:textId="77777777" w:rsidR="00C92DB0" w:rsidRDefault="00C92DB0" w:rsidP="000048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00380A12" w14:textId="2E0A2678" w:rsidR="00C92DB0" w:rsidRDefault="00C92DB0" w:rsidP="000048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110</w:t>
            </w:r>
          </w:p>
          <w:p w14:paraId="62F9F057" w14:textId="77777777" w:rsidR="00C92DB0" w:rsidRDefault="00C92DB0" w:rsidP="000048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5F64FC3B" w14:textId="56728D8D" w:rsidR="00C92DB0" w:rsidRDefault="00C92DB0" w:rsidP="000048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110</w:t>
            </w:r>
          </w:p>
          <w:p w14:paraId="6CF44CF9" w14:textId="402D3FF8" w:rsidR="00C92DB0" w:rsidRPr="00004851" w:rsidRDefault="00C92DB0" w:rsidP="000048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231B8E43" w14:textId="77777777" w:rsidR="00C92DB0" w:rsidRPr="00004851" w:rsidRDefault="00C92DB0" w:rsidP="000048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71291CCC" w14:textId="57F99A85" w:rsidR="00C92DB0" w:rsidRPr="00004851" w:rsidRDefault="00C92DB0" w:rsidP="000048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142BEE9" w14:textId="2B767D13" w:rsidR="00C92DB0" w:rsidRPr="00004851" w:rsidRDefault="00443223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Sí</w:t>
            </w:r>
            <w:proofErr w:type="spellEnd"/>
          </w:p>
        </w:tc>
      </w:tr>
      <w:tr w:rsidR="00C92DB0" w:rsidRPr="00F45E53" w14:paraId="7AE00EB8" w14:textId="77777777" w:rsidTr="00C92DB0">
        <w:trPr>
          <w:trHeight w:val="268"/>
        </w:trPr>
        <w:tc>
          <w:tcPr>
            <w:tcW w:w="862" w:type="dxa"/>
          </w:tcPr>
          <w:p w14:paraId="70AC5B8A" w14:textId="6A92CC2C" w:rsidR="00C92DB0" w:rsidRPr="00F45E53" w:rsidRDefault="00223CDF" w:rsidP="009239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C92DB0" w:rsidRPr="00F45E53" w:rsidRDefault="00C92DB0" w:rsidP="009239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6B71" w14:textId="7F14B42E" w:rsidR="00C92DB0" w:rsidRPr="00F45E53" w:rsidRDefault="00C92DB0" w:rsidP="009239C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ANJ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43626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111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300E11D1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26CE59BE" w14:textId="19FD783E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111</w:t>
            </w:r>
          </w:p>
          <w:p w14:paraId="55558731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4D305358" w14:textId="4C0DB97C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111</w:t>
            </w:r>
          </w:p>
          <w:p w14:paraId="50038EA3" w14:textId="51FA2A10" w:rsidR="00C92DB0" w:rsidRPr="004F7AC2" w:rsidRDefault="00C92DB0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383F315" w14:textId="7BA90243" w:rsidR="00C92DB0" w:rsidRPr="004F7AC2" w:rsidRDefault="00443223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C92DB0" w:rsidRPr="00F45E53" w14:paraId="262E4105" w14:textId="77777777" w:rsidTr="00C92DB0">
        <w:trPr>
          <w:trHeight w:val="268"/>
        </w:trPr>
        <w:tc>
          <w:tcPr>
            <w:tcW w:w="862" w:type="dxa"/>
          </w:tcPr>
          <w:p w14:paraId="1C7A2731" w14:textId="48B0D732" w:rsidR="00C92DB0" w:rsidRDefault="00223CDF" w:rsidP="009239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53E42DE" w14:textId="62C90ABA" w:rsidR="00C92DB0" w:rsidRPr="00F45E53" w:rsidRDefault="00C92DB0" w:rsidP="009239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7FDBE" w14:textId="7203A7F2" w:rsidR="00C92DB0" w:rsidRPr="00F45E53" w:rsidRDefault="00C92DB0" w:rsidP="009239C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ANK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96E8E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112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7383444E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0DE054F5" w14:textId="6FD1BADF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112</w:t>
            </w:r>
          </w:p>
          <w:p w14:paraId="7227EEC7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010035D8" w14:textId="432DA2A1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112</w:t>
            </w:r>
          </w:p>
          <w:p w14:paraId="31EE1341" w14:textId="001E422A" w:rsidR="00C92DB0" w:rsidRPr="004F7AC2" w:rsidRDefault="00C92DB0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1565650E" w14:textId="1DC8C5AB" w:rsidR="00C92DB0" w:rsidRPr="005E1016" w:rsidRDefault="00443223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C92DB0" w:rsidRPr="00F45E53" w14:paraId="464DFD59" w14:textId="77777777" w:rsidTr="00C92DB0">
        <w:trPr>
          <w:trHeight w:val="268"/>
        </w:trPr>
        <w:tc>
          <w:tcPr>
            <w:tcW w:w="862" w:type="dxa"/>
          </w:tcPr>
          <w:p w14:paraId="3B33ECE3" w14:textId="1248EBD0" w:rsidR="00C92DB0" w:rsidRDefault="00223CDF" w:rsidP="009239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2139163" w14:textId="24DF5995" w:rsidR="00C92DB0" w:rsidRPr="00F45E53" w:rsidRDefault="00C92DB0" w:rsidP="009239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D6366" w14:textId="38FD277C" w:rsidR="00C92DB0" w:rsidRPr="00D23645" w:rsidRDefault="00C92DB0" w:rsidP="009239C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D0DDE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113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3E39E640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4E42EE9B" w14:textId="73BDEBC5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113</w:t>
            </w:r>
          </w:p>
          <w:p w14:paraId="78C8837A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3F68D0FD" w14:textId="31CF6FBB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113</w:t>
            </w:r>
          </w:p>
          <w:p w14:paraId="239B1121" w14:textId="33264284" w:rsidR="00C92DB0" w:rsidRPr="004F7AC2" w:rsidRDefault="00C92DB0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0EECE6FF" w14:textId="3A53F861" w:rsidR="00C92DB0" w:rsidRPr="005E1016" w:rsidRDefault="00443223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C92DB0" w:rsidRPr="00F45E53" w14:paraId="3E1CCEA7" w14:textId="77777777" w:rsidTr="00C92DB0">
        <w:trPr>
          <w:trHeight w:val="268"/>
        </w:trPr>
        <w:tc>
          <w:tcPr>
            <w:tcW w:w="862" w:type="dxa"/>
          </w:tcPr>
          <w:p w14:paraId="20E6743C" w14:textId="034AD223" w:rsidR="00C92DB0" w:rsidRDefault="00C92DB0" w:rsidP="009239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  <w:r w:rsidR="00223CD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405DBDE" w14:textId="277C7B41" w:rsidR="00C92DB0" w:rsidRPr="00F45E53" w:rsidRDefault="00C92DB0" w:rsidP="009239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0A4B9" w14:textId="44449D78" w:rsidR="00C92DB0" w:rsidRPr="00D23645" w:rsidRDefault="00C92DB0" w:rsidP="009239C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ANM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56641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114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16709053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775D8948" w14:textId="36FBD4F6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114</w:t>
            </w:r>
          </w:p>
          <w:p w14:paraId="5A6873C9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742EBDC2" w14:textId="20803272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114</w:t>
            </w:r>
          </w:p>
          <w:p w14:paraId="724C1536" w14:textId="4032B037" w:rsidR="00C92DB0" w:rsidRPr="004F7AC2" w:rsidRDefault="00C92DB0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6BD6A7CF" w14:textId="426C711D" w:rsidR="00C92DB0" w:rsidRPr="005E1016" w:rsidRDefault="00443223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C92DB0" w:rsidRPr="00F45E53" w14:paraId="66757296" w14:textId="77777777" w:rsidTr="00C92DB0">
        <w:trPr>
          <w:trHeight w:val="268"/>
        </w:trPr>
        <w:tc>
          <w:tcPr>
            <w:tcW w:w="862" w:type="dxa"/>
          </w:tcPr>
          <w:p w14:paraId="3D441203" w14:textId="1987C9E9" w:rsidR="00C92DB0" w:rsidRDefault="00C92DB0" w:rsidP="009239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  <w:r w:rsidR="00223CD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773E04B" w14:textId="6D912315" w:rsidR="00C92DB0" w:rsidRPr="00F45E53" w:rsidRDefault="00C92DB0" w:rsidP="009239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089F8" w14:textId="6C80A7F6" w:rsidR="00C92DB0" w:rsidRPr="00D23645" w:rsidRDefault="00C92DB0" w:rsidP="009239C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A1606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125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10ABA465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23CE83B8" w14:textId="3E973DC1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125</w:t>
            </w:r>
          </w:p>
          <w:p w14:paraId="449FF931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4827B45A" w14:textId="650B7B1A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125</w:t>
            </w:r>
          </w:p>
          <w:p w14:paraId="7F69B825" w14:textId="363EBB96" w:rsidR="00C92DB0" w:rsidRPr="004F7AC2" w:rsidRDefault="00C92DB0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15CA6778" w14:textId="553C3123" w:rsidR="00C92DB0" w:rsidRPr="005E1016" w:rsidRDefault="00443223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C92DB0" w:rsidRPr="00F45E53" w14:paraId="463AF952" w14:textId="77777777" w:rsidTr="00C92DB0">
        <w:trPr>
          <w:trHeight w:val="268"/>
        </w:trPr>
        <w:tc>
          <w:tcPr>
            <w:tcW w:w="862" w:type="dxa"/>
          </w:tcPr>
          <w:p w14:paraId="0A7EABEC" w14:textId="520CA8D1" w:rsidR="00C92DB0" w:rsidRDefault="00C92DB0" w:rsidP="009239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  <w:r w:rsidR="00223CD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896457E" w14:textId="73FBDEDA" w:rsidR="00C92DB0" w:rsidRPr="00F45E53" w:rsidRDefault="00C92DB0" w:rsidP="009239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4B48F" w14:textId="260075F2" w:rsidR="00C92DB0" w:rsidRPr="00D23645" w:rsidRDefault="00C92DB0" w:rsidP="009239C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AN8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41369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127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5A295725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7F010287" w14:textId="6E3A6154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127</w:t>
            </w:r>
          </w:p>
          <w:p w14:paraId="64CAEEF3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583DCE7F" w14:textId="365DB08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127</w:t>
            </w:r>
          </w:p>
          <w:p w14:paraId="01BFBE3A" w14:textId="5627BF65" w:rsidR="00C92DB0" w:rsidRPr="004F7AC2" w:rsidRDefault="00C92DB0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3F15651" w14:textId="0135F01F" w:rsidR="00C92DB0" w:rsidRPr="005E1016" w:rsidRDefault="00443223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C92DB0" w:rsidRPr="00F45E53" w14:paraId="05B2DF0A" w14:textId="77777777" w:rsidTr="00C92DB0">
        <w:trPr>
          <w:trHeight w:val="268"/>
        </w:trPr>
        <w:tc>
          <w:tcPr>
            <w:tcW w:w="862" w:type="dxa"/>
          </w:tcPr>
          <w:p w14:paraId="16C1CC4A" w14:textId="25788D67" w:rsidR="00C92DB0" w:rsidRDefault="00C92DB0" w:rsidP="009239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  <w:r w:rsidR="00223CD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3C6F426" w14:textId="20A145B6" w:rsidR="00C92DB0" w:rsidRPr="00F45E53" w:rsidRDefault="00C92DB0" w:rsidP="009239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1114D" w14:textId="3C7C95C3" w:rsidR="00C92DB0" w:rsidRPr="00D23645" w:rsidRDefault="00C92DB0" w:rsidP="009239C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C515B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128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2449CDCD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3E68FEB9" w14:textId="18C24FE4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Cantidad de movimientos: Cantidad de líneas, cuando campo 12 es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lastRenderedPageBreak/>
              <w:t>igual a 128</w:t>
            </w:r>
          </w:p>
          <w:p w14:paraId="5D00E376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0623010F" w14:textId="24E6896E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Sumar de movimientos: Sumar campo 6, cuando campo 12 es igual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 </w:t>
            </w:r>
            <w:r w:rsidR="0044322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128</w:t>
            </w:r>
            <w:proofErr w:type="gramEnd"/>
          </w:p>
          <w:p w14:paraId="325172FE" w14:textId="07EC521A" w:rsidR="00C92DB0" w:rsidRPr="004F7AC2" w:rsidRDefault="00C92DB0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9B540B4" w14:textId="0D499807" w:rsidR="00C92DB0" w:rsidRPr="005E1016" w:rsidRDefault="00443223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Sí</w:t>
            </w:r>
            <w:proofErr w:type="spellEnd"/>
          </w:p>
        </w:tc>
      </w:tr>
      <w:tr w:rsidR="00C92DB0" w:rsidRPr="00F45E53" w14:paraId="3F3C3CA2" w14:textId="77777777" w:rsidTr="00C92DB0">
        <w:trPr>
          <w:trHeight w:val="268"/>
        </w:trPr>
        <w:tc>
          <w:tcPr>
            <w:tcW w:w="862" w:type="dxa"/>
          </w:tcPr>
          <w:p w14:paraId="3E14F89F" w14:textId="41D9BEDA" w:rsidR="00C92DB0" w:rsidRDefault="00C92DB0" w:rsidP="009239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  <w:r w:rsidR="00223CD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592C3F4" w14:textId="65FC1BF9" w:rsidR="00C92DB0" w:rsidRPr="00F45E53" w:rsidRDefault="00C92DB0" w:rsidP="009239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43977" w14:textId="5A7A710E" w:rsidR="00C92DB0" w:rsidRPr="00D23645" w:rsidRDefault="00C92DB0" w:rsidP="009239C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ANP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04E29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131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69C33077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00274091" w14:textId="67090F8F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131</w:t>
            </w:r>
          </w:p>
          <w:p w14:paraId="7CE4AD66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6BDD2122" w14:textId="78A049E0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131</w:t>
            </w:r>
          </w:p>
          <w:p w14:paraId="47CD4B31" w14:textId="1D4CFFFA" w:rsidR="00C92DB0" w:rsidRPr="004F7AC2" w:rsidRDefault="00C92DB0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9CA8326" w14:textId="3B32F4F6" w:rsidR="00C92DB0" w:rsidRPr="005E1016" w:rsidRDefault="00443223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C92DB0" w:rsidRPr="00F45E53" w14:paraId="632462FD" w14:textId="77777777" w:rsidTr="00C92DB0">
        <w:trPr>
          <w:trHeight w:val="268"/>
        </w:trPr>
        <w:tc>
          <w:tcPr>
            <w:tcW w:w="862" w:type="dxa"/>
          </w:tcPr>
          <w:p w14:paraId="1A59FA48" w14:textId="74B3FCE0" w:rsidR="00C92DB0" w:rsidRDefault="00C92DB0" w:rsidP="009239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  <w:r w:rsidR="00223CD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8E35628" w14:textId="13CA1CE4" w:rsidR="00C92DB0" w:rsidRPr="00F45E53" w:rsidRDefault="00C92DB0" w:rsidP="009239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CE046" w14:textId="67BDA5E3" w:rsidR="00C92DB0" w:rsidRPr="00D23645" w:rsidRDefault="00C92DB0" w:rsidP="009239C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ANQ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E96DC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132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618E5860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2CE14EA4" w14:textId="255DB0E3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132</w:t>
            </w:r>
          </w:p>
          <w:p w14:paraId="5A92B567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494629BA" w14:textId="3AFAD5F2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132</w:t>
            </w:r>
          </w:p>
          <w:p w14:paraId="2FE4A98F" w14:textId="23BBA155" w:rsidR="00C92DB0" w:rsidRPr="004F7AC2" w:rsidRDefault="00C92DB0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2499B67" w14:textId="2CEC5D75" w:rsidR="00C92DB0" w:rsidRPr="005E1016" w:rsidRDefault="00443223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C92DB0" w:rsidRPr="00F45E53" w14:paraId="2707D0BA" w14:textId="77777777" w:rsidTr="00C92DB0">
        <w:trPr>
          <w:trHeight w:val="268"/>
        </w:trPr>
        <w:tc>
          <w:tcPr>
            <w:tcW w:w="862" w:type="dxa"/>
          </w:tcPr>
          <w:p w14:paraId="3F0DE160" w14:textId="6BBC9F67" w:rsidR="00C92DB0" w:rsidRDefault="00C92DB0" w:rsidP="009239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  <w:r w:rsidR="00223CD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28BE975" w14:textId="4BC30CDA" w:rsidR="00C92DB0" w:rsidRPr="00F45E53" w:rsidRDefault="00C92DB0" w:rsidP="009239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7EF38" w14:textId="038B20D6" w:rsidR="00C92DB0" w:rsidRPr="00D23645" w:rsidRDefault="00C92DB0" w:rsidP="009239C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43E4C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133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4846C3D3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5DD343CD" w14:textId="32785B1C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133</w:t>
            </w:r>
          </w:p>
          <w:p w14:paraId="0CDCFAA0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148775DD" w14:textId="00C01EBD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133</w:t>
            </w:r>
          </w:p>
          <w:p w14:paraId="25F0F649" w14:textId="2BC1596E" w:rsidR="00C92DB0" w:rsidRPr="004F7AC2" w:rsidRDefault="00C92DB0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825182D" w14:textId="02CA0E0D" w:rsidR="00C92DB0" w:rsidRPr="005E1016" w:rsidRDefault="00443223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C92DB0" w:rsidRPr="00F45E53" w14:paraId="5931D1B4" w14:textId="77777777" w:rsidTr="00C92DB0">
        <w:trPr>
          <w:trHeight w:val="183"/>
        </w:trPr>
        <w:tc>
          <w:tcPr>
            <w:tcW w:w="862" w:type="dxa"/>
          </w:tcPr>
          <w:p w14:paraId="2A037797" w14:textId="24D981D2" w:rsidR="00C92DB0" w:rsidRDefault="00C92DB0" w:rsidP="009239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  <w:r w:rsidR="00223CD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20FAB5A" w14:textId="14D0DF9D" w:rsidR="00C92DB0" w:rsidRPr="00F45E53" w:rsidRDefault="00C92DB0" w:rsidP="009239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D9130" w14:textId="47760604" w:rsidR="00C92DB0" w:rsidRPr="00D23645" w:rsidRDefault="00C92DB0" w:rsidP="009239C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D0A85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134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2CC9764C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47CBFD41" w14:textId="423B6191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134</w:t>
            </w:r>
          </w:p>
          <w:p w14:paraId="77BF7090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064E4F3C" w14:textId="2C340C95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134</w:t>
            </w:r>
          </w:p>
          <w:p w14:paraId="05278AB9" w14:textId="05425B49" w:rsidR="00C92DB0" w:rsidRPr="004F7AC2" w:rsidRDefault="00C92DB0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9019C18" w14:textId="1C89B336" w:rsidR="00C92DB0" w:rsidRPr="005E1016" w:rsidRDefault="00443223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C92DB0" w:rsidRPr="00F45E53" w14:paraId="1E5F501E" w14:textId="77777777" w:rsidTr="00C92DB0">
        <w:trPr>
          <w:trHeight w:val="183"/>
        </w:trPr>
        <w:tc>
          <w:tcPr>
            <w:tcW w:w="862" w:type="dxa"/>
          </w:tcPr>
          <w:p w14:paraId="132AA9FF" w14:textId="4B5380D2" w:rsidR="00C92DB0" w:rsidRDefault="00223CDF" w:rsidP="009239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6C85481" w14:textId="15D1B4ED" w:rsidR="00C92DB0" w:rsidRPr="00F45E53" w:rsidRDefault="00C92DB0" w:rsidP="009239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ED3E6" w14:textId="6F838E19" w:rsidR="00C92DB0" w:rsidRPr="00D23645" w:rsidRDefault="00C92DB0" w:rsidP="009239C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77503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141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24B0DCC4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30121B87" w14:textId="7094D312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141</w:t>
            </w:r>
          </w:p>
          <w:p w14:paraId="41B6D918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1EB33966" w14:textId="3A4437CC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141</w:t>
            </w:r>
          </w:p>
          <w:p w14:paraId="06F3DBC6" w14:textId="5CADC310" w:rsidR="00C92DB0" w:rsidRPr="004F7AC2" w:rsidRDefault="00C92DB0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442FDC4" w14:textId="69ACD1B8" w:rsidR="00C92DB0" w:rsidRPr="005E1016" w:rsidRDefault="00443223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C92DB0" w:rsidRPr="00F45E53" w14:paraId="02CD1C65" w14:textId="77777777" w:rsidTr="00C92DB0">
        <w:trPr>
          <w:trHeight w:val="183"/>
        </w:trPr>
        <w:tc>
          <w:tcPr>
            <w:tcW w:w="862" w:type="dxa"/>
          </w:tcPr>
          <w:p w14:paraId="58620EB2" w14:textId="51073DDB" w:rsidR="00C92DB0" w:rsidRDefault="00223CDF" w:rsidP="009239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4DAB228" w14:textId="2916AA09" w:rsidR="00C92DB0" w:rsidRPr="00F45E53" w:rsidRDefault="00C92DB0" w:rsidP="009239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18D2A" w14:textId="0B7F9084" w:rsidR="00C92DB0" w:rsidRPr="00D23645" w:rsidRDefault="00C92DB0" w:rsidP="009239C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ANU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162D7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151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775988A6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40DC5180" w14:textId="63D00D25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151</w:t>
            </w:r>
          </w:p>
          <w:p w14:paraId="5F2F6574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3853F7B2" w14:textId="66DFF9F4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151</w:t>
            </w:r>
          </w:p>
          <w:p w14:paraId="11C13590" w14:textId="0852385E" w:rsidR="00C92DB0" w:rsidRPr="004F7AC2" w:rsidRDefault="00C92DB0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C309CB8" w14:textId="25F66C0B" w:rsidR="00C92DB0" w:rsidRPr="005E1016" w:rsidRDefault="00443223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C92DB0" w:rsidRPr="00F45E53" w14:paraId="5C63551E" w14:textId="77777777" w:rsidTr="00C92DB0">
        <w:trPr>
          <w:trHeight w:val="268"/>
        </w:trPr>
        <w:tc>
          <w:tcPr>
            <w:tcW w:w="862" w:type="dxa"/>
          </w:tcPr>
          <w:p w14:paraId="52F11410" w14:textId="3F0BD95A" w:rsidR="00C92DB0" w:rsidRDefault="00C92DB0" w:rsidP="009239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  <w:r w:rsidR="00223CD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59B7A70" w14:textId="6585EF1D" w:rsidR="00C92DB0" w:rsidRPr="00F45E53" w:rsidRDefault="00C92DB0" w:rsidP="009239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4DF3F" w14:textId="6CF1A923" w:rsidR="00C92DB0" w:rsidRPr="00D23645" w:rsidRDefault="00C92DB0" w:rsidP="009239C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ANV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6B14F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152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705CE722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371BEF79" w14:textId="7003E2AF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152</w:t>
            </w:r>
          </w:p>
          <w:p w14:paraId="45BED2FE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44B1328A" w14:textId="76A65BDF" w:rsidR="00C92DB0" w:rsidRPr="00443223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152</w:t>
            </w:r>
            <w:r w:rsidR="00443223" w:rsidRPr="0044322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</w:t>
            </w:r>
          </w:p>
          <w:p w14:paraId="0DE55572" w14:textId="5CECB0EC" w:rsidR="00C92DB0" w:rsidRPr="004F7AC2" w:rsidRDefault="00C92DB0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20BBCEC" w14:textId="799BA08F" w:rsidR="00C92DB0" w:rsidRPr="005E1016" w:rsidRDefault="00443223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Sí</w:t>
            </w:r>
            <w:proofErr w:type="spellEnd"/>
          </w:p>
        </w:tc>
      </w:tr>
      <w:tr w:rsidR="00C92DB0" w:rsidRPr="00F45E53" w14:paraId="4342E2F6" w14:textId="77777777" w:rsidTr="00C92DB0">
        <w:trPr>
          <w:trHeight w:val="268"/>
        </w:trPr>
        <w:tc>
          <w:tcPr>
            <w:tcW w:w="862" w:type="dxa"/>
          </w:tcPr>
          <w:p w14:paraId="37F6FE2E" w14:textId="02A59C32" w:rsidR="00C92DB0" w:rsidRDefault="00C92DB0" w:rsidP="009239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  <w:r w:rsidR="00223CD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9820A9F" w14:textId="5E330F30" w:rsidR="00C92DB0" w:rsidRPr="00F45E53" w:rsidRDefault="00C92DB0" w:rsidP="009239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E3C6C" w14:textId="31089A39" w:rsidR="00C92DB0" w:rsidRPr="00D23645" w:rsidRDefault="00C92DB0" w:rsidP="009239C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14B51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153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75936D57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33D699D1" w14:textId="31051AC5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153</w:t>
            </w:r>
          </w:p>
          <w:p w14:paraId="4AD7C077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51FF7164" w14:textId="4EAE0334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153</w:t>
            </w:r>
          </w:p>
          <w:p w14:paraId="64C0B9B9" w14:textId="4FADF333" w:rsidR="00C92DB0" w:rsidRPr="004F7AC2" w:rsidRDefault="00C92DB0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0A1DAC7" w14:textId="671F8095" w:rsidR="00C92DB0" w:rsidRPr="005E1016" w:rsidRDefault="00443223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C92DB0" w:rsidRPr="00F45E53" w14:paraId="53E9D413" w14:textId="77777777" w:rsidTr="00C92DB0">
        <w:trPr>
          <w:trHeight w:val="268"/>
        </w:trPr>
        <w:tc>
          <w:tcPr>
            <w:tcW w:w="862" w:type="dxa"/>
          </w:tcPr>
          <w:p w14:paraId="1579FE13" w14:textId="2D8D0766" w:rsidR="00C92DB0" w:rsidRDefault="00C92DB0" w:rsidP="009239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  <w:r w:rsidR="00223CD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414E6FD" w14:textId="67DA949A" w:rsidR="00C92DB0" w:rsidRPr="00F45E53" w:rsidRDefault="00C92DB0" w:rsidP="009239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E2159" w14:textId="5F152050" w:rsidR="00C92DB0" w:rsidRPr="00D23645" w:rsidRDefault="00C92DB0" w:rsidP="009239C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ANW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BAFC9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161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4463A376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3D82C002" w14:textId="429175F2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161</w:t>
            </w:r>
          </w:p>
          <w:p w14:paraId="5C0CD3E8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732A5A8C" w14:textId="48EFECC8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161</w:t>
            </w:r>
          </w:p>
          <w:p w14:paraId="3A8217F8" w14:textId="3AE0A2F2" w:rsidR="00C92DB0" w:rsidRPr="004F7AC2" w:rsidRDefault="00C92DB0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BDE4742" w14:textId="3E94B6A9" w:rsidR="00C92DB0" w:rsidRPr="005E1016" w:rsidRDefault="00443223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C92DB0" w:rsidRPr="00F45E53" w14:paraId="0DDBFCEB" w14:textId="77777777" w:rsidTr="00C92DB0">
        <w:trPr>
          <w:trHeight w:val="268"/>
        </w:trPr>
        <w:tc>
          <w:tcPr>
            <w:tcW w:w="862" w:type="dxa"/>
          </w:tcPr>
          <w:p w14:paraId="63E3914A" w14:textId="3BBDC2D9" w:rsidR="00C92DB0" w:rsidRDefault="00C92DB0" w:rsidP="009239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  <w:r w:rsidR="00223CD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C49BC72" w14:textId="4783D4ED" w:rsidR="00C92DB0" w:rsidRPr="00F45E53" w:rsidRDefault="00C92DB0" w:rsidP="009239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F1EDB" w14:textId="46120C5A" w:rsidR="00C92DB0" w:rsidRPr="00D23645" w:rsidRDefault="00C92DB0" w:rsidP="009239C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ANX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C8692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162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604364D5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14801866" w14:textId="6A8E18D8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162</w:t>
            </w:r>
          </w:p>
          <w:p w14:paraId="1134AC71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2CC8250C" w14:textId="51B4E1F4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162</w:t>
            </w:r>
          </w:p>
          <w:p w14:paraId="5BDF8F4C" w14:textId="15420777" w:rsidR="00C92DB0" w:rsidRPr="004F7AC2" w:rsidRDefault="00C92DB0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A894B59" w14:textId="6A3045C3" w:rsidR="00C92DB0" w:rsidRPr="005E1016" w:rsidRDefault="00443223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C92DB0" w:rsidRPr="00F45E53" w14:paraId="5D50820B" w14:textId="77777777" w:rsidTr="00C92DB0">
        <w:trPr>
          <w:trHeight w:val="268"/>
        </w:trPr>
        <w:tc>
          <w:tcPr>
            <w:tcW w:w="862" w:type="dxa"/>
          </w:tcPr>
          <w:p w14:paraId="0DB7D1A7" w14:textId="73969E1F" w:rsidR="00C92DB0" w:rsidRDefault="00C92DB0" w:rsidP="009239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  <w:r w:rsidR="00223CD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FF2AF3C" w14:textId="7E19FD29" w:rsidR="00C92DB0" w:rsidRPr="00F45E53" w:rsidRDefault="00C92DB0" w:rsidP="009239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97A25" w14:textId="7499CBBD" w:rsidR="00C92DB0" w:rsidRPr="00D23645" w:rsidRDefault="00C92DB0" w:rsidP="009239C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D3476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163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1E029219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63AB8CE4" w14:textId="7A913143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163</w:t>
            </w:r>
          </w:p>
          <w:p w14:paraId="4748EF6E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54161851" w14:textId="6B76D41E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163</w:t>
            </w:r>
          </w:p>
          <w:p w14:paraId="440FC61E" w14:textId="6EAFAE98" w:rsidR="00C92DB0" w:rsidRPr="004F7AC2" w:rsidRDefault="00C92DB0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C303D4C" w14:textId="58F137E9" w:rsidR="00C92DB0" w:rsidRPr="005E1016" w:rsidRDefault="00443223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C92DB0" w:rsidRPr="00F45E53" w14:paraId="20DE1F43" w14:textId="77777777" w:rsidTr="00C92DB0">
        <w:trPr>
          <w:trHeight w:val="268"/>
        </w:trPr>
        <w:tc>
          <w:tcPr>
            <w:tcW w:w="862" w:type="dxa"/>
          </w:tcPr>
          <w:p w14:paraId="285017E3" w14:textId="6297C0E0" w:rsidR="00C92DB0" w:rsidRDefault="00C92DB0" w:rsidP="009239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  <w:r w:rsidR="00223CD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3B1260D" w14:textId="461212BE" w:rsidR="00C92DB0" w:rsidRPr="00F45E53" w:rsidRDefault="00C92DB0" w:rsidP="009239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D783E" w14:textId="0462192C" w:rsidR="00C92DB0" w:rsidRPr="00D23645" w:rsidRDefault="00C92DB0" w:rsidP="009239C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ANZ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8D2B7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190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1AE89F3C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693171B9" w14:textId="1ECB59C4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190</w:t>
            </w:r>
          </w:p>
          <w:p w14:paraId="28E4B780" w14:textId="7777777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6960758D" w14:textId="35DA86E7" w:rsidR="00C92DB0" w:rsidRDefault="00C92DB0" w:rsidP="004F7A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190</w:t>
            </w:r>
          </w:p>
          <w:p w14:paraId="45CAD337" w14:textId="348A8A13" w:rsidR="00C92DB0" w:rsidRPr="004F7AC2" w:rsidRDefault="00C92DB0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1115C604" w14:textId="38FAB8F7" w:rsidR="00C92DB0" w:rsidRPr="005E1016" w:rsidRDefault="00443223" w:rsidP="009239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C92DB0" w:rsidRPr="00F45E53" w14:paraId="71DE7421" w14:textId="77777777" w:rsidTr="00C92DB0">
        <w:trPr>
          <w:trHeight w:val="268"/>
        </w:trPr>
        <w:tc>
          <w:tcPr>
            <w:tcW w:w="862" w:type="dxa"/>
          </w:tcPr>
          <w:p w14:paraId="52DCB7E5" w14:textId="13B08C83" w:rsidR="00C92DB0" w:rsidRDefault="00C92DB0" w:rsidP="00D2364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  <w:r w:rsidR="00223CDF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887B8D6" w14:textId="3E65DED0" w:rsidR="00C92DB0" w:rsidRPr="00F45E53" w:rsidRDefault="00C92DB0" w:rsidP="00D2364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AD21F" w14:textId="2983233F" w:rsidR="00C92DB0" w:rsidRPr="00D23645" w:rsidRDefault="00C92DB0" w:rsidP="00D2364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BA3C9" w14:textId="26EBFBBC" w:rsidR="00C92DB0" w:rsidRPr="00D23645" w:rsidRDefault="00C92DB0" w:rsidP="00D2364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1EF73C86" w14:textId="77777777" w:rsidR="00C92DB0" w:rsidRPr="005E1016" w:rsidRDefault="00C92DB0" w:rsidP="00D2364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73FCF02F" w14:textId="77777777" w:rsidR="009239CF" w:rsidRDefault="009239CF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4A5C7E05" w14:textId="77777777" w:rsidR="009239CF" w:rsidRDefault="009239CF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20B6AA1D" w14:textId="77777777" w:rsidR="009239CF" w:rsidRDefault="009239CF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8C8FCB3" w14:textId="77777777" w:rsidR="009239CF" w:rsidRDefault="009239CF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7B6BE69D" w14:textId="77777777" w:rsidR="009239CF" w:rsidRDefault="009239CF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0DF8F630" w14:textId="77777777" w:rsidR="009239CF" w:rsidRDefault="009239CF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37F3BEAD" w14:textId="77777777" w:rsidR="009239CF" w:rsidRDefault="009239CF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DA90936" w14:textId="77777777" w:rsidR="009239CF" w:rsidRDefault="009239CF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1BCB61EF" w14:textId="77777777" w:rsidR="009239CF" w:rsidRDefault="009239CF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0A8D96C4" w14:textId="77777777" w:rsidR="009239CF" w:rsidRDefault="009239CF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721E3F3A" w14:textId="77777777" w:rsidR="009239CF" w:rsidRDefault="009239CF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171FAE99" w14:textId="77777777" w:rsidR="009239CF" w:rsidRPr="00F45E53" w:rsidRDefault="009239CF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738F876C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F422E1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1D8085DC" w:rsidR="00202F52" w:rsidRPr="00F45E53" w:rsidRDefault="0057648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5,8,9,10,11,12,13,14,15,16,17,18,19,20,21,22,23,24,25</w:t>
            </w:r>
            <w:r w:rsidR="00223CDF">
              <w:rPr>
                <w:rFonts w:ascii="Times New Roman" w:hAnsi="Times New Roman" w:cs="Times New Roman"/>
                <w:color w:val="4472C4" w:themeColor="accent1"/>
                <w:sz w:val="20"/>
              </w:rPr>
              <w:t>,26,27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6D359B0D" w14:textId="77777777" w:rsidR="003C2BB7" w:rsidRPr="00F45E53" w:rsidRDefault="003C2BB7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47C8FEB7" w14:textId="77777777" w:rsidR="00184321" w:rsidRPr="00B537DA" w:rsidRDefault="00184321" w:rsidP="00184321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A5B21CA" w14:textId="77777777" w:rsidR="00036FED" w:rsidRDefault="00184321" w:rsidP="00184321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4E07D7D" w14:textId="7D1C7F26" w:rsidR="00184321" w:rsidRPr="00B537DA" w:rsidRDefault="003B63E6" w:rsidP="00184321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</w:t>
      </w:r>
      <w:r w:rsidR="00576482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="00576482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="00576482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E28A47B" w14:textId="3E32965E" w:rsidR="00036FED" w:rsidRDefault="00184321" w:rsidP="00184321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4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33AD112" w14:textId="0A5606D2" w:rsidR="00184321" w:rsidRPr="00B537DA" w:rsidRDefault="003B63E6" w:rsidP="00184321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5</w:t>
      </w:r>
      <w:r w:rsidR="00576482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="00576482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="00576482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891CB2A" w14:textId="2356DCF4" w:rsidR="00036FED" w:rsidRDefault="00984C90" w:rsidP="00202F52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6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E5E193A" w14:textId="52FDBA6B" w:rsidR="00202F52" w:rsidRDefault="003B63E6" w:rsidP="00202F52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7</w:t>
      </w:r>
      <w:r w:rsidR="00984C90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="00984C90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="00984C90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D6127A7" w14:textId="01730802" w:rsidR="00036FED" w:rsidRDefault="00984C90" w:rsidP="00984C9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8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FEAC0B0" w14:textId="6277820C" w:rsidR="00984C90" w:rsidRDefault="003B63E6" w:rsidP="00984C9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9</w:t>
      </w:r>
      <w:r w:rsidR="00984C90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="00984C90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="00984C90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FEC95A8" w14:textId="04F0D28D" w:rsidR="00036FED" w:rsidRDefault="00984C90" w:rsidP="00984C9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10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BEEF3C7" w14:textId="77DFA9D9" w:rsidR="00984C90" w:rsidRDefault="003B63E6" w:rsidP="00984C9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11</w:t>
      </w:r>
      <w:r w:rsidR="00984C90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="00984C90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="00984C90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2F20431" w14:textId="14C98A37" w:rsidR="00036FED" w:rsidRDefault="00984C90" w:rsidP="00984C9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12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90B2350" w14:textId="2F0B5781" w:rsidR="00984C90" w:rsidRDefault="003B63E6" w:rsidP="00984C9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13</w:t>
      </w:r>
      <w:r w:rsidR="00984C90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="00984C90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="00984C90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A3BB06F" w14:textId="4FBFFF51" w:rsidR="00036FED" w:rsidRDefault="00984C90" w:rsidP="00984C9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14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B567E04" w14:textId="35F43E9B" w:rsidR="00984C90" w:rsidRDefault="003B63E6" w:rsidP="00984C9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15</w:t>
      </w:r>
      <w:r w:rsidR="00984C90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="00984C90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="00984C90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A21B0ED" w14:textId="730FAD03" w:rsidR="00036FED" w:rsidRDefault="00984C90" w:rsidP="00984C90">
      <w:pP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16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02D4402" w14:textId="14C6291D" w:rsidR="00984C90" w:rsidRDefault="00036FED" w:rsidP="00984C9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17</w:t>
      </w:r>
      <w:r w:rsidR="00984C90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="00984C90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="00984C90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A8C159A" w14:textId="2F06820B" w:rsidR="00036FED" w:rsidRDefault="00984C90" w:rsidP="00984C9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8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396D16E" w14:textId="4AA3E37B" w:rsidR="00984C90" w:rsidRDefault="003B63E6" w:rsidP="00984C9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9</w:t>
      </w:r>
      <w:r w:rsidR="00984C90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="00984C90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="00984C90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A98CA0D" w14:textId="075B2048" w:rsidR="00036FED" w:rsidRDefault="00984C90" w:rsidP="00984C9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20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BED0E20" w14:textId="06F427DC" w:rsidR="00984C90" w:rsidRDefault="003B63E6" w:rsidP="00984C9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21</w:t>
      </w:r>
      <w:r w:rsidR="00984C90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</w:t>
      </w:r>
      <w:r w:rsidR="00984C90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0000000000000999999999999999</w:t>
      </w:r>
      <w:r w:rsidR="00984C90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="00984C90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B60E841" w14:textId="498E41B2" w:rsidR="00036FED" w:rsidRDefault="00984C90" w:rsidP="00984C9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22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043BF0F" w14:textId="1AB7BE44" w:rsidR="00984C90" w:rsidRDefault="003B63E6" w:rsidP="00984C9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23</w:t>
      </w:r>
      <w:r w:rsidR="00984C90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="00984C90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="00984C90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F37F586" w14:textId="5A332495" w:rsidR="00036FED" w:rsidRDefault="00984C90" w:rsidP="00984C9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24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2058FB2" w14:textId="47EFD8DF" w:rsidR="00984C90" w:rsidRDefault="003B63E6" w:rsidP="00984C9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25</w:t>
      </w:r>
      <w:r w:rsidR="00984C90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="00984C90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="00984C90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0FD5AE4" w14:textId="6058DDEC" w:rsidR="00036FED" w:rsidRDefault="00984C90" w:rsidP="00984C9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26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A66730F" w14:textId="295B6C5F" w:rsidR="00984C90" w:rsidRDefault="003B63E6" w:rsidP="00984C9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27</w:t>
      </w:r>
      <w:r w:rsidR="00984C90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="00984C90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="00984C90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24CA088" w14:textId="5C830A29" w:rsidR="00036FED" w:rsidRDefault="00984C90" w:rsidP="00984C90">
      <w:pP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28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758E6A8" w14:textId="73609E1C" w:rsidR="00984C90" w:rsidRDefault="00036FED" w:rsidP="00984C9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29</w:t>
      </w:r>
      <w:r w:rsidR="00984C90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="00984C90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="00984C90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87FF3E9" w14:textId="39A63DD9" w:rsidR="00036FED" w:rsidRDefault="00984C90" w:rsidP="00984C9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lastRenderedPageBreak/>
        <w:t>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30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8959D91" w14:textId="047D3354" w:rsidR="00984C90" w:rsidRDefault="003B63E6" w:rsidP="00984C9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31</w:t>
      </w:r>
      <w:r w:rsidR="00984C90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="00984C90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="00984C90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41D0DA5" w14:textId="40CF0634" w:rsidR="00036FED" w:rsidRDefault="00984C90" w:rsidP="00984C9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32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ECA71AE" w14:textId="20A7E43E" w:rsidR="00984C90" w:rsidRDefault="003B63E6" w:rsidP="00984C9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33</w:t>
      </w:r>
      <w:r w:rsidR="00984C90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="00984C90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="00984C90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981B0FC" w14:textId="2FA236D1" w:rsidR="00036FED" w:rsidRDefault="00984C90" w:rsidP="00984C9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34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7780E47" w14:textId="14747506" w:rsidR="00984C90" w:rsidRDefault="003B63E6" w:rsidP="00984C9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35</w:t>
      </w:r>
      <w:r w:rsidR="00984C90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="00984C90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="00984C90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7FFA492" w14:textId="6BD86C9F" w:rsidR="00036FED" w:rsidRDefault="00984C90" w:rsidP="00984C9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36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3C8B38E" w14:textId="01B1D9BD" w:rsidR="00984C90" w:rsidRDefault="003B63E6" w:rsidP="00984C9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37</w:t>
      </w:r>
      <w:r w:rsidR="00984C90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="00984C90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="00984C90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2195288" w14:textId="04316151" w:rsidR="00036FED" w:rsidRDefault="00984C90" w:rsidP="00984C9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38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59D086E" w14:textId="3FED088D" w:rsidR="00984C90" w:rsidRDefault="003B63E6" w:rsidP="00984C9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39</w:t>
      </w:r>
      <w:r w:rsidR="00984C90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="00984C90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="00984C90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E6F445B" w14:textId="738DD025" w:rsidR="00036FED" w:rsidRDefault="00984C90" w:rsidP="00984C9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40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459467E" w14:textId="5D36FDC2" w:rsidR="00984C90" w:rsidRDefault="003B63E6" w:rsidP="00984C90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09387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41</w:t>
      </w:r>
      <w:r w:rsidR="00984C90"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="00984C90"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="00984C90"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9B44A20" w14:textId="77777777" w:rsidR="00984C90" w:rsidRPr="00230F5A" w:rsidRDefault="00984C90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663442"/>
      <w:r w:rsidRPr="00230F5A">
        <w:rPr>
          <w:rFonts w:cs="Times New Roman"/>
        </w:rPr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6" w:name="_Toc160527587"/>
      <w:bookmarkStart w:id="17" w:name="_Toc166663443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9" w:name="_Toc160527588"/>
      <w:bookmarkStart w:id="20" w:name="_Toc166663444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E87E1C" w14:paraId="3676ACCC" w14:textId="77777777" w:rsidTr="004118D8">
        <w:tc>
          <w:tcPr>
            <w:tcW w:w="1413" w:type="dxa"/>
          </w:tcPr>
          <w:p w14:paraId="7DDB3BFA" w14:textId="77777777" w:rsidR="00F32211" w:rsidRPr="00E87E1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7E1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E87E1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E87E1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5FF4A061" w:rsidR="00F32211" w:rsidRPr="00E87E1C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7E1C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284A10" w:rsidRPr="00E87E1C">
              <w:rPr>
                <w:rFonts w:ascii="Times New Roman" w:hAnsi="Times New Roman" w:cs="Times New Roman"/>
                <w:b/>
                <w:bCs/>
                <w:color w:val="FF0000"/>
              </w:rPr>
              <w:t>32</w:t>
            </w:r>
            <w:r w:rsidR="00F32211" w:rsidRPr="00E87E1C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E87E1C">
              <w:rPr>
                <w:rFonts w:ascii="Times New Roman" w:hAnsi="Times New Roman" w:cs="Times New Roman"/>
                <w:b/>
                <w:bCs/>
                <w:color w:val="FF0000"/>
              </w:rPr>
              <w:t>a.XX</w:t>
            </w:r>
            <w:r w:rsidR="00E87E1C" w:rsidRPr="00E87E1C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E87E1C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E87E1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47D058A1" w:rsidR="00F32211" w:rsidRPr="00E87E1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7E1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E87E1C" w:rsidRPr="00E87E1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E87E1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E87E1C" w:rsidRPr="00E87E1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E87E1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E87E1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7E1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E87E1C">
              <w:rPr>
                <w:rFonts w:ascii="Times New Roman" w:hAnsi="Times New Roman" w:cs="Times New Roman"/>
              </w:rPr>
              <w:t xml:space="preserve"> </w:t>
            </w:r>
            <w:r w:rsidRPr="00E87E1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E87E1C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E87E1C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2" w:name="_Toc160527589"/>
      <w:bookmarkStart w:id="23" w:name="_Toc166663445"/>
      <w:r w:rsidRPr="00E87E1C">
        <w:t>Archivo Carátula</w:t>
      </w:r>
      <w:bookmarkEnd w:id="22"/>
      <w:bookmarkEnd w:id="23"/>
      <w:r w:rsidRPr="00E87E1C">
        <w:fldChar w:fldCharType="begin"/>
      </w:r>
      <w:r w:rsidRPr="00E87E1C">
        <w:instrText xml:space="preserve"> XE "Archivo ”arátula" </w:instrText>
      </w:r>
      <w:r w:rsidRPr="00E87E1C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E87E1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7E1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E87E1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E87E1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1EE4FA6C" w:rsidR="00F32211" w:rsidRPr="00E87E1C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7E1C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284A10" w:rsidRPr="00E87E1C">
              <w:rPr>
                <w:rFonts w:ascii="Times New Roman" w:hAnsi="Times New Roman" w:cs="Times New Roman"/>
                <w:b/>
                <w:bCs/>
                <w:color w:val="FF0000"/>
              </w:rPr>
              <w:t>32</w:t>
            </w:r>
            <w:r w:rsidR="00F32211" w:rsidRPr="00E87E1C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E87E1C">
              <w:rPr>
                <w:rFonts w:ascii="Times New Roman" w:hAnsi="Times New Roman" w:cs="Times New Roman"/>
                <w:b/>
                <w:bCs/>
                <w:color w:val="FF0000"/>
              </w:rPr>
              <w:t>c.XX</w:t>
            </w:r>
            <w:r w:rsidR="00E87E1C" w:rsidRPr="00E87E1C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E87E1C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E87E1C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E87E1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5D656D23" w:rsidR="00F32211" w:rsidRPr="00E87E1C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7E1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E87E1C" w:rsidRPr="00E87E1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E87E1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E87E1C" w:rsidRPr="00E87E1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7E1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5" w:name="_Toc160527590"/>
      <w:bookmarkStart w:id="26" w:name="_Toc166663446"/>
      <w:r>
        <w:lastRenderedPageBreak/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7" w:name="_Toc160527591"/>
      <w:bookmarkStart w:id="28" w:name="_Toc166663447"/>
      <w:r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9" w:name="_Toc160527592"/>
      <w:bookmarkStart w:id="30" w:name="_Toc166663448"/>
      <w:r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10485036" w14:textId="77777777" w:rsidR="00D83219" w:rsidRDefault="00D83219" w:rsidP="00D83219">
      <w:pPr>
        <w:pStyle w:val="Textoindependiente"/>
        <w:ind w:left="360"/>
      </w:pPr>
    </w:p>
    <w:p w14:paraId="4139F132" w14:textId="77777777" w:rsidR="00D83219" w:rsidRDefault="00D83219" w:rsidP="00D83219">
      <w:pPr>
        <w:pStyle w:val="Textoindependiente"/>
        <w:ind w:left="360"/>
      </w:pPr>
    </w:p>
    <w:p w14:paraId="66E6F33D" w14:textId="77777777" w:rsidR="00D83219" w:rsidRDefault="00D83219" w:rsidP="00D83219">
      <w:pPr>
        <w:pStyle w:val="Textoindependiente"/>
        <w:ind w:left="360"/>
      </w:pPr>
    </w:p>
    <w:tbl>
      <w:tblPr>
        <w:tblStyle w:val="TableNormal"/>
        <w:tblW w:w="993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1276"/>
      </w:tblGrid>
      <w:tr w:rsidR="00D83219" w:rsidRPr="00F45E53" w14:paraId="715EB28F" w14:textId="77777777" w:rsidTr="000E30FC">
        <w:trPr>
          <w:trHeight w:val="268"/>
        </w:trPr>
        <w:tc>
          <w:tcPr>
            <w:tcW w:w="862" w:type="dxa"/>
          </w:tcPr>
          <w:p w14:paraId="450E5077" w14:textId="77777777" w:rsidR="00D83219" w:rsidRPr="00F45E53" w:rsidRDefault="00D83219" w:rsidP="00C3036D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5131AEE2" w14:textId="77777777" w:rsidR="00D83219" w:rsidRPr="00F45E53" w:rsidRDefault="00D83219" w:rsidP="00C3036D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7A0F0324" w14:textId="77777777" w:rsidR="00D83219" w:rsidRPr="00F45E53" w:rsidRDefault="00D83219" w:rsidP="00C3036D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2CF883A0" w14:textId="77777777" w:rsidR="00D83219" w:rsidRPr="00F45E53" w:rsidRDefault="00D83219" w:rsidP="00C3036D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276" w:type="dxa"/>
          </w:tcPr>
          <w:p w14:paraId="54DE5B3A" w14:textId="0613F5CA" w:rsidR="00D83219" w:rsidRPr="00F45E53" w:rsidRDefault="00D83219" w:rsidP="00C3036D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</w:p>
        </w:tc>
      </w:tr>
      <w:tr w:rsidR="00D83219" w:rsidRPr="00F45E53" w14:paraId="71790A0E" w14:textId="77777777" w:rsidTr="000E30FC">
        <w:trPr>
          <w:trHeight w:val="268"/>
        </w:trPr>
        <w:tc>
          <w:tcPr>
            <w:tcW w:w="862" w:type="dxa"/>
          </w:tcPr>
          <w:p w14:paraId="58F506C4" w14:textId="77777777" w:rsidR="00D83219" w:rsidRPr="00F45E53" w:rsidRDefault="00D83219" w:rsidP="00D8321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4B117FEB" w14:textId="77777777" w:rsidR="00D83219" w:rsidRPr="00F45E53" w:rsidRDefault="00D83219" w:rsidP="00D8321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96537BB" w14:textId="77777777" w:rsidR="00D83219" w:rsidRPr="00F45E53" w:rsidRDefault="00D83219" w:rsidP="00D8321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3B17E736" w14:textId="77777777" w:rsidR="00D83219" w:rsidRPr="00F45E53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1276" w:type="dxa"/>
          </w:tcPr>
          <w:p w14:paraId="1F0DDA36" w14:textId="2194916E" w:rsidR="00D83219" w:rsidRPr="00F45E53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D83219" w:rsidRPr="00F45E53" w14:paraId="5F65F1AE" w14:textId="77777777" w:rsidTr="000E30FC">
        <w:trPr>
          <w:trHeight w:val="268"/>
        </w:trPr>
        <w:tc>
          <w:tcPr>
            <w:tcW w:w="862" w:type="dxa"/>
          </w:tcPr>
          <w:p w14:paraId="4B839D04" w14:textId="77777777" w:rsidR="00D83219" w:rsidRPr="00F45E53" w:rsidRDefault="00D83219" w:rsidP="00D8321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132B8BE1" w14:textId="77777777" w:rsidR="00D83219" w:rsidRPr="00F45E53" w:rsidRDefault="00D83219" w:rsidP="00D8321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8A20006" w14:textId="77777777" w:rsidR="00D83219" w:rsidRPr="00F45E53" w:rsidRDefault="00D83219" w:rsidP="00D8321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237" w:type="dxa"/>
          </w:tcPr>
          <w:p w14:paraId="49E78C05" w14:textId="77777777" w:rsidR="00D83219" w:rsidRPr="00F45E53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1276" w:type="dxa"/>
          </w:tcPr>
          <w:p w14:paraId="52F36B3D" w14:textId="5B9BE640" w:rsidR="00D83219" w:rsidRPr="00F45E53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D83219" w:rsidRPr="00F45E53" w14:paraId="43B7A7BF" w14:textId="77777777" w:rsidTr="000E30FC">
        <w:trPr>
          <w:trHeight w:val="268"/>
        </w:trPr>
        <w:tc>
          <w:tcPr>
            <w:tcW w:w="862" w:type="dxa"/>
          </w:tcPr>
          <w:p w14:paraId="64F576FA" w14:textId="77777777" w:rsidR="00D83219" w:rsidRPr="00F45E53" w:rsidRDefault="00D83219" w:rsidP="00D8321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37E23BB3" w14:textId="77777777" w:rsidR="00D83219" w:rsidRPr="00F45E53" w:rsidRDefault="00D83219" w:rsidP="00D8321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D19048F" w14:textId="77777777" w:rsidR="00D83219" w:rsidRPr="00F45E53" w:rsidRDefault="00D83219" w:rsidP="00D8321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43D0ED8A" w14:textId="77777777" w:rsidR="00D83219" w:rsidRPr="00F45E53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276" w:type="dxa"/>
          </w:tcPr>
          <w:p w14:paraId="4135B042" w14:textId="06DD156C" w:rsidR="00D83219" w:rsidRPr="00F45E53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D83219" w:rsidRPr="00F45E53" w14:paraId="5C476F2F" w14:textId="77777777" w:rsidTr="000E30FC">
        <w:trPr>
          <w:trHeight w:val="268"/>
        </w:trPr>
        <w:tc>
          <w:tcPr>
            <w:tcW w:w="862" w:type="dxa"/>
          </w:tcPr>
          <w:p w14:paraId="77AB2712" w14:textId="77777777" w:rsidR="00D83219" w:rsidRPr="00F45E53" w:rsidRDefault="00D83219" w:rsidP="00D8321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7C06D1D3" w14:textId="77777777" w:rsidR="00D83219" w:rsidRPr="00F45E53" w:rsidRDefault="00D83219" w:rsidP="00D8321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CAC8842" w14:textId="77777777" w:rsidR="00D83219" w:rsidRPr="00F45E53" w:rsidRDefault="00D83219" w:rsidP="00D8321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71F42883" w14:textId="77777777" w:rsidR="00D83219" w:rsidRPr="00F45E53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276" w:type="dxa"/>
          </w:tcPr>
          <w:p w14:paraId="3EC30FF1" w14:textId="6A8B807C" w:rsidR="00D83219" w:rsidRP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D83219" w:rsidRPr="00F45E53" w14:paraId="7061B5E5" w14:textId="77777777" w:rsidTr="000E30FC">
        <w:trPr>
          <w:trHeight w:val="268"/>
        </w:trPr>
        <w:tc>
          <w:tcPr>
            <w:tcW w:w="862" w:type="dxa"/>
          </w:tcPr>
          <w:p w14:paraId="3B8147B9" w14:textId="77777777" w:rsidR="00D83219" w:rsidRPr="00F45E53" w:rsidRDefault="00D83219" w:rsidP="00D8321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9A96264" w14:textId="77777777" w:rsidR="00D83219" w:rsidRPr="00F45E53" w:rsidRDefault="00D83219" w:rsidP="00D8321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307C88" w14:textId="77777777" w:rsidR="00D83219" w:rsidRPr="00F45E53" w:rsidRDefault="00D83219" w:rsidP="00D8321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39263DF4" w14:textId="77777777" w:rsidR="00D83219" w:rsidRPr="00F45E53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35F7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1276" w:type="dxa"/>
          </w:tcPr>
          <w:p w14:paraId="0B239D99" w14:textId="3D33A181" w:rsidR="00D83219" w:rsidRPr="00F45E53" w:rsidRDefault="000E30FC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D83219" w:rsidRPr="00F45E53" w14:paraId="476EBC64" w14:textId="77777777" w:rsidTr="000E30FC">
        <w:trPr>
          <w:trHeight w:val="268"/>
        </w:trPr>
        <w:tc>
          <w:tcPr>
            <w:tcW w:w="862" w:type="dxa"/>
          </w:tcPr>
          <w:p w14:paraId="6F8BFEAF" w14:textId="77777777" w:rsidR="00D83219" w:rsidRDefault="00D83219" w:rsidP="00D8321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68B68060" w14:textId="77777777" w:rsidR="00D83219" w:rsidRPr="00F45E53" w:rsidRDefault="00D83219" w:rsidP="00D8321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C67C601" w14:textId="77777777" w:rsidR="00D83219" w:rsidRDefault="00D83219" w:rsidP="00D8321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C023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ANH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423FA1D" w14:textId="77777777" w:rsidR="00D83219" w:rsidRPr="004C023C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C023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CODIGO TIPO CANTIDAD DE MONTO TOTAL DE</w:t>
            </w:r>
          </w:p>
        </w:tc>
        <w:tc>
          <w:tcPr>
            <w:tcW w:w="1276" w:type="dxa"/>
          </w:tcPr>
          <w:p w14:paraId="233F1E00" w14:textId="77777777" w:rsidR="00D83219" w:rsidRPr="004C023C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D83219" w:rsidRPr="00F45E53" w14:paraId="05C73D58" w14:textId="77777777" w:rsidTr="000E30FC">
        <w:trPr>
          <w:trHeight w:val="268"/>
        </w:trPr>
        <w:tc>
          <w:tcPr>
            <w:tcW w:w="862" w:type="dxa"/>
          </w:tcPr>
          <w:p w14:paraId="7E3E32B9" w14:textId="77777777" w:rsidR="00D83219" w:rsidRPr="004C023C" w:rsidRDefault="00D83219" w:rsidP="00D8321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7</w:t>
            </w:r>
          </w:p>
        </w:tc>
        <w:tc>
          <w:tcPr>
            <w:tcW w:w="425" w:type="dxa"/>
          </w:tcPr>
          <w:p w14:paraId="332CE0B7" w14:textId="77777777" w:rsidR="00D83219" w:rsidRPr="004C023C" w:rsidRDefault="00D83219" w:rsidP="00D8321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BB5898C" w14:textId="77777777" w:rsidR="00D83219" w:rsidRPr="004C023C" w:rsidRDefault="00D83219" w:rsidP="00D8321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C023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ANI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5E6A9B1F" w14:textId="77777777" w:rsidR="00D83219" w:rsidRPr="004C023C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C023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DE OPERACION        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 xml:space="preserve">  </w:t>
            </w:r>
            <w:r w:rsidRPr="004C023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ES"/>
              </w:rPr>
              <w:t>  OPERACIONES             OPERACIONES</w:t>
            </w:r>
          </w:p>
        </w:tc>
        <w:tc>
          <w:tcPr>
            <w:tcW w:w="1276" w:type="dxa"/>
          </w:tcPr>
          <w:p w14:paraId="3ACDD73E" w14:textId="77777777" w:rsidR="00D83219" w:rsidRPr="004C023C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D83219" w:rsidRPr="00F45E53" w14:paraId="0A9FB5A7" w14:textId="77777777" w:rsidTr="000E30FC">
        <w:trPr>
          <w:trHeight w:val="268"/>
        </w:trPr>
        <w:tc>
          <w:tcPr>
            <w:tcW w:w="862" w:type="dxa"/>
          </w:tcPr>
          <w:p w14:paraId="478907F3" w14:textId="77777777" w:rsidR="00D83219" w:rsidRPr="00F45E53" w:rsidRDefault="00D83219" w:rsidP="00D8321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F02CAD8" w14:textId="77777777" w:rsidR="00D83219" w:rsidRPr="00F45E53" w:rsidRDefault="00D83219" w:rsidP="00D8321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CAAF1" w14:textId="77777777" w:rsidR="00D83219" w:rsidRPr="00F45E53" w:rsidRDefault="00D83219" w:rsidP="00D8321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AN7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9BB81" w14:textId="088ABA49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110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1A2AEE0D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110</w:t>
            </w:r>
          </w:p>
          <w:p w14:paraId="7BFB264F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35A9B5E9" w14:textId="2E61F64D" w:rsidR="00D83219" w:rsidRPr="00004851" w:rsidRDefault="00D83219" w:rsidP="000E30F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110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AB486AF" w14:textId="03AED11F" w:rsidR="00D83219" w:rsidRPr="00004851" w:rsidRDefault="000E30FC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D83219" w:rsidRPr="00F45E53" w14:paraId="2EF43710" w14:textId="77777777" w:rsidTr="000E30FC">
        <w:trPr>
          <w:trHeight w:val="268"/>
        </w:trPr>
        <w:tc>
          <w:tcPr>
            <w:tcW w:w="862" w:type="dxa"/>
          </w:tcPr>
          <w:p w14:paraId="2C08857C" w14:textId="77777777" w:rsidR="00D83219" w:rsidRPr="00F45E53" w:rsidRDefault="00D83219" w:rsidP="00D8321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DF5BA44" w14:textId="77777777" w:rsidR="00D83219" w:rsidRPr="00F45E53" w:rsidRDefault="00D83219" w:rsidP="00D8321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7A2D6" w14:textId="77777777" w:rsidR="00D83219" w:rsidRPr="00F45E53" w:rsidRDefault="00D83219" w:rsidP="00D8321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ANJ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0D3D3" w14:textId="7F32BA3E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111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7AEB3358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111</w:t>
            </w:r>
          </w:p>
          <w:p w14:paraId="2C1DB42D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343B2EAA" w14:textId="581FC74C" w:rsidR="00D83219" w:rsidRPr="004F7AC2" w:rsidRDefault="00D83219" w:rsidP="000E30F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111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D7A113D" w14:textId="79E7E564" w:rsidR="00D83219" w:rsidRPr="004F7AC2" w:rsidRDefault="000E30FC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D83219" w:rsidRPr="00F45E53" w14:paraId="729E6E6E" w14:textId="77777777" w:rsidTr="000E30FC">
        <w:trPr>
          <w:trHeight w:val="268"/>
        </w:trPr>
        <w:tc>
          <w:tcPr>
            <w:tcW w:w="862" w:type="dxa"/>
          </w:tcPr>
          <w:p w14:paraId="69F13BD9" w14:textId="77777777" w:rsidR="00D83219" w:rsidRDefault="00D83219" w:rsidP="00D8321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691E845" w14:textId="77777777" w:rsidR="00D83219" w:rsidRPr="00F45E53" w:rsidRDefault="00D83219" w:rsidP="00D8321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88340" w14:textId="77777777" w:rsidR="00D83219" w:rsidRPr="00F45E53" w:rsidRDefault="00D83219" w:rsidP="00D8321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ANK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BD7F1" w14:textId="562D824E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112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63A8141C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112</w:t>
            </w:r>
          </w:p>
          <w:p w14:paraId="42187507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3B1AEC38" w14:textId="2AECC00E" w:rsidR="00D83219" w:rsidRPr="004F7AC2" w:rsidRDefault="00D83219" w:rsidP="000E30F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112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2E4E7D4" w14:textId="6FC1D35A" w:rsidR="00D83219" w:rsidRPr="005E1016" w:rsidRDefault="000E30FC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D83219" w:rsidRPr="00F45E53" w14:paraId="43828EE2" w14:textId="77777777" w:rsidTr="000E30FC">
        <w:trPr>
          <w:trHeight w:val="268"/>
        </w:trPr>
        <w:tc>
          <w:tcPr>
            <w:tcW w:w="862" w:type="dxa"/>
          </w:tcPr>
          <w:p w14:paraId="42FF5790" w14:textId="77777777" w:rsidR="00D83219" w:rsidRDefault="00D83219" w:rsidP="00D8321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8CF14D7" w14:textId="77777777" w:rsidR="00D83219" w:rsidRPr="00F45E53" w:rsidRDefault="00D83219" w:rsidP="00D8321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F5AAB" w14:textId="77777777" w:rsidR="00D83219" w:rsidRPr="00D23645" w:rsidRDefault="00D83219" w:rsidP="00D8321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60E70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113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586CB61A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113</w:t>
            </w:r>
          </w:p>
          <w:p w14:paraId="5D92D783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16CC569D" w14:textId="303C3ED0" w:rsidR="00D83219" w:rsidRPr="004F7AC2" w:rsidRDefault="00D83219" w:rsidP="000E30F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lastRenderedPageBreak/>
              <w:t>Sumar de movimientos: Sumar campo 6, cuando campo 12 es igual a 113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823766A" w14:textId="7BE47EE0" w:rsidR="00D83219" w:rsidRPr="005E1016" w:rsidRDefault="000E30FC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D83219" w:rsidRPr="00F45E53" w14:paraId="146CB311" w14:textId="77777777" w:rsidTr="000E30FC">
        <w:trPr>
          <w:trHeight w:val="268"/>
        </w:trPr>
        <w:tc>
          <w:tcPr>
            <w:tcW w:w="862" w:type="dxa"/>
          </w:tcPr>
          <w:p w14:paraId="02B04DCB" w14:textId="77777777" w:rsidR="00D83219" w:rsidRDefault="00D83219" w:rsidP="00D8321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lastRenderedPageBreak/>
              <w:t>12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A5287B" w14:textId="77777777" w:rsidR="00D83219" w:rsidRPr="00F45E53" w:rsidRDefault="00D83219" w:rsidP="00D8321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ED852" w14:textId="77777777" w:rsidR="00D83219" w:rsidRPr="00D23645" w:rsidRDefault="00D83219" w:rsidP="00D8321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ANM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D7FE8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114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2C438FBD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114</w:t>
            </w:r>
          </w:p>
          <w:p w14:paraId="36EE22B9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4A6091AC" w14:textId="12427826" w:rsidR="00D83219" w:rsidRPr="004F7AC2" w:rsidRDefault="00D83219" w:rsidP="000E30F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114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5C151D1" w14:textId="5E146A67" w:rsidR="00D83219" w:rsidRPr="005E1016" w:rsidRDefault="000E30FC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D83219" w:rsidRPr="00F45E53" w14:paraId="7A773E53" w14:textId="77777777" w:rsidTr="000E30FC">
        <w:trPr>
          <w:trHeight w:val="268"/>
        </w:trPr>
        <w:tc>
          <w:tcPr>
            <w:tcW w:w="862" w:type="dxa"/>
          </w:tcPr>
          <w:p w14:paraId="291E5BA2" w14:textId="77777777" w:rsidR="00D83219" w:rsidRDefault="00D83219" w:rsidP="00D8321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13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CAE2222" w14:textId="77777777" w:rsidR="00D83219" w:rsidRPr="00F45E53" w:rsidRDefault="00D83219" w:rsidP="00D8321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02262" w14:textId="77777777" w:rsidR="00D83219" w:rsidRPr="00D23645" w:rsidRDefault="00D83219" w:rsidP="00D8321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4BD5B" w14:textId="1B080154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125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46A12F7D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125</w:t>
            </w:r>
          </w:p>
          <w:p w14:paraId="30A7A9C0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35EF2CF0" w14:textId="1D27BDD9" w:rsidR="00D83219" w:rsidRPr="004F7AC2" w:rsidRDefault="00D83219" w:rsidP="000E30F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125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39BC8E8" w14:textId="41394082" w:rsidR="00D83219" w:rsidRPr="005E1016" w:rsidRDefault="000E30FC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D83219" w:rsidRPr="00F45E53" w14:paraId="486DBA28" w14:textId="77777777" w:rsidTr="000E30FC">
        <w:trPr>
          <w:trHeight w:val="268"/>
        </w:trPr>
        <w:tc>
          <w:tcPr>
            <w:tcW w:w="862" w:type="dxa"/>
          </w:tcPr>
          <w:p w14:paraId="4B9EF262" w14:textId="77777777" w:rsidR="00D83219" w:rsidRDefault="00D83219" w:rsidP="00D8321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14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BC579BC" w14:textId="77777777" w:rsidR="00D83219" w:rsidRPr="00F45E53" w:rsidRDefault="00D83219" w:rsidP="00D8321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BFCDC" w14:textId="77777777" w:rsidR="00D83219" w:rsidRPr="00D23645" w:rsidRDefault="00D83219" w:rsidP="00D8321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AN8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05C69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127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3960AFF3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127</w:t>
            </w:r>
          </w:p>
          <w:p w14:paraId="4D4AC4D5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40ADAC1B" w14:textId="18AAE881" w:rsidR="00D83219" w:rsidRPr="004F7AC2" w:rsidRDefault="00D83219" w:rsidP="000E30F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127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1B06DB6" w14:textId="571BD526" w:rsidR="00D83219" w:rsidRPr="005E1016" w:rsidRDefault="000E30FC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D83219" w:rsidRPr="00F45E53" w14:paraId="4D555A35" w14:textId="77777777" w:rsidTr="000E30FC">
        <w:trPr>
          <w:trHeight w:val="268"/>
        </w:trPr>
        <w:tc>
          <w:tcPr>
            <w:tcW w:w="862" w:type="dxa"/>
          </w:tcPr>
          <w:p w14:paraId="348B5E9C" w14:textId="77777777" w:rsidR="00D83219" w:rsidRDefault="00D83219" w:rsidP="00D8321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15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1B9447C" w14:textId="77777777" w:rsidR="00D83219" w:rsidRPr="00F45E53" w:rsidRDefault="00D83219" w:rsidP="00D8321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543A2" w14:textId="77777777" w:rsidR="00D83219" w:rsidRPr="00D23645" w:rsidRDefault="00D83219" w:rsidP="00D8321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0579F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128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69662AA4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128</w:t>
            </w:r>
          </w:p>
          <w:p w14:paraId="0F7EC35A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14CD4DCE" w14:textId="6FA658F4" w:rsidR="00D83219" w:rsidRPr="004F7AC2" w:rsidRDefault="00D83219" w:rsidP="000E30F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Sumar de movimientos: Sumar campo 6, cuando campo 12 es igual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  128</w:t>
            </w:r>
            <w:proofErr w:type="gramEnd"/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32E96A1" w14:textId="711B44F6" w:rsidR="00D83219" w:rsidRPr="005E1016" w:rsidRDefault="000E30FC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D83219" w:rsidRPr="00F45E53" w14:paraId="7BB80205" w14:textId="77777777" w:rsidTr="000E30FC">
        <w:trPr>
          <w:trHeight w:val="268"/>
        </w:trPr>
        <w:tc>
          <w:tcPr>
            <w:tcW w:w="862" w:type="dxa"/>
          </w:tcPr>
          <w:p w14:paraId="5E72742D" w14:textId="77777777" w:rsidR="00D83219" w:rsidRDefault="00D83219" w:rsidP="00D8321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7DFC2C7" w14:textId="77777777" w:rsidR="00D83219" w:rsidRPr="00F45E53" w:rsidRDefault="00D83219" w:rsidP="00D8321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043BB" w14:textId="77777777" w:rsidR="00D83219" w:rsidRPr="00D23645" w:rsidRDefault="00D83219" w:rsidP="00D8321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ANP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CFA62" w14:textId="5BAF7C6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131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57FE4A5B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131</w:t>
            </w:r>
          </w:p>
          <w:p w14:paraId="51776D35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7FC0DE93" w14:textId="76446DAE" w:rsidR="00D83219" w:rsidRPr="004F7AC2" w:rsidRDefault="00D83219" w:rsidP="000E30F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131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5279CD3" w14:textId="13B334DD" w:rsidR="00D83219" w:rsidRPr="005E1016" w:rsidRDefault="000E30FC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D83219" w:rsidRPr="00F45E53" w14:paraId="0B1DD24F" w14:textId="77777777" w:rsidTr="000E30FC">
        <w:trPr>
          <w:trHeight w:val="268"/>
        </w:trPr>
        <w:tc>
          <w:tcPr>
            <w:tcW w:w="862" w:type="dxa"/>
          </w:tcPr>
          <w:p w14:paraId="5D3282EF" w14:textId="77777777" w:rsidR="00D83219" w:rsidRDefault="00D83219" w:rsidP="00D8321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5D5F43F" w14:textId="77777777" w:rsidR="00D83219" w:rsidRPr="00F45E53" w:rsidRDefault="00D83219" w:rsidP="00D8321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80488" w14:textId="77777777" w:rsidR="00D83219" w:rsidRPr="00D23645" w:rsidRDefault="00D83219" w:rsidP="00D8321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ANQ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2A1C2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132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7C703404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132</w:t>
            </w:r>
          </w:p>
          <w:p w14:paraId="77887B54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22956B3F" w14:textId="3A30AC7D" w:rsidR="00D83219" w:rsidRPr="004F7AC2" w:rsidRDefault="00D83219" w:rsidP="000E30F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132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9401977" w14:textId="2D06BA02" w:rsidR="00D83219" w:rsidRPr="005E1016" w:rsidRDefault="000E30FC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D83219" w:rsidRPr="00F45E53" w14:paraId="67A89A61" w14:textId="77777777" w:rsidTr="000E30FC">
        <w:trPr>
          <w:trHeight w:val="268"/>
        </w:trPr>
        <w:tc>
          <w:tcPr>
            <w:tcW w:w="862" w:type="dxa"/>
          </w:tcPr>
          <w:p w14:paraId="1219DFA4" w14:textId="77777777" w:rsidR="00D83219" w:rsidRDefault="00D83219" w:rsidP="00D8321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5A5603D" w14:textId="77777777" w:rsidR="00D83219" w:rsidRPr="00F45E53" w:rsidRDefault="00D83219" w:rsidP="00D8321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9A67A" w14:textId="77777777" w:rsidR="00D83219" w:rsidRPr="00D23645" w:rsidRDefault="00D83219" w:rsidP="00D8321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47780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133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7FCA6B59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133</w:t>
            </w:r>
          </w:p>
          <w:p w14:paraId="13852846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617F4388" w14:textId="7856100C" w:rsidR="00D83219" w:rsidRPr="004F7AC2" w:rsidRDefault="00D83219" w:rsidP="000E30F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133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A4EAF51" w14:textId="312BAEE6" w:rsidR="00D83219" w:rsidRPr="005E1016" w:rsidRDefault="000E30FC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D83219" w:rsidRPr="00F45E53" w14:paraId="3134EECB" w14:textId="77777777" w:rsidTr="000E30FC">
        <w:trPr>
          <w:trHeight w:val="183"/>
        </w:trPr>
        <w:tc>
          <w:tcPr>
            <w:tcW w:w="862" w:type="dxa"/>
          </w:tcPr>
          <w:p w14:paraId="4A3760EA" w14:textId="77777777" w:rsidR="00D83219" w:rsidRDefault="00D83219" w:rsidP="00D8321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19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98DDD81" w14:textId="77777777" w:rsidR="00D83219" w:rsidRPr="00F45E53" w:rsidRDefault="00D83219" w:rsidP="00D8321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7784D" w14:textId="77777777" w:rsidR="00D83219" w:rsidRPr="00D23645" w:rsidRDefault="00D83219" w:rsidP="00D8321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F0508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134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4BC5B3BD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134</w:t>
            </w:r>
          </w:p>
          <w:p w14:paraId="7A8D2F9A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53E9FA35" w14:textId="18B297FE" w:rsidR="00D83219" w:rsidRPr="004F7AC2" w:rsidRDefault="00D83219" w:rsidP="000E30F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134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230B24C" w14:textId="73AB9864" w:rsidR="00D83219" w:rsidRPr="005E1016" w:rsidRDefault="000E30FC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D83219" w:rsidRPr="00F45E53" w14:paraId="118B68A4" w14:textId="77777777" w:rsidTr="000E30FC">
        <w:trPr>
          <w:trHeight w:val="183"/>
        </w:trPr>
        <w:tc>
          <w:tcPr>
            <w:tcW w:w="862" w:type="dxa"/>
          </w:tcPr>
          <w:p w14:paraId="56B9ABC6" w14:textId="77777777" w:rsidR="00D83219" w:rsidRDefault="00D83219" w:rsidP="00D8321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BFFB674" w14:textId="77777777" w:rsidR="00D83219" w:rsidRPr="00F45E53" w:rsidRDefault="00D83219" w:rsidP="00D8321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74CB9" w14:textId="77777777" w:rsidR="00D83219" w:rsidRPr="00D23645" w:rsidRDefault="00D83219" w:rsidP="00D8321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FAC0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141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76BBA19C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141</w:t>
            </w:r>
          </w:p>
          <w:p w14:paraId="1733D962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69FE302D" w14:textId="167DBA07" w:rsidR="00D83219" w:rsidRPr="004F7AC2" w:rsidRDefault="00D83219" w:rsidP="000E30F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141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78B2EB3" w14:textId="5F73B36F" w:rsidR="00D83219" w:rsidRPr="005E1016" w:rsidRDefault="000E30FC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D83219" w:rsidRPr="00F45E53" w14:paraId="4F15BD12" w14:textId="77777777" w:rsidTr="000E30FC">
        <w:trPr>
          <w:trHeight w:val="183"/>
        </w:trPr>
        <w:tc>
          <w:tcPr>
            <w:tcW w:w="862" w:type="dxa"/>
          </w:tcPr>
          <w:p w14:paraId="2C3A065D" w14:textId="77777777" w:rsidR="00D83219" w:rsidRDefault="00D83219" w:rsidP="00D8321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21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912ECC2" w14:textId="77777777" w:rsidR="00D83219" w:rsidRPr="00F45E53" w:rsidRDefault="00D83219" w:rsidP="00D8321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1B98C" w14:textId="77777777" w:rsidR="00D83219" w:rsidRPr="00D23645" w:rsidRDefault="00D83219" w:rsidP="00D8321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ANU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81F5B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151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6D57DBD1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lastRenderedPageBreak/>
              <w:t>Cantidad de movimientos: Cantidad de líneas, cuando campo 12 es igual a 151</w:t>
            </w:r>
          </w:p>
          <w:p w14:paraId="5E98CEB2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1F0ACB8E" w14:textId="70564E58" w:rsidR="00D83219" w:rsidRPr="004F7AC2" w:rsidRDefault="00D83219" w:rsidP="000E30F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151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C2FC140" w14:textId="46357E75" w:rsidR="00D83219" w:rsidRPr="005E1016" w:rsidRDefault="000E30FC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cambiar</w:t>
            </w:r>
            <w:proofErr w:type="spellEnd"/>
          </w:p>
        </w:tc>
      </w:tr>
      <w:tr w:rsidR="00D83219" w:rsidRPr="00F45E53" w14:paraId="65523D9D" w14:textId="77777777" w:rsidTr="000E30FC">
        <w:trPr>
          <w:trHeight w:val="268"/>
        </w:trPr>
        <w:tc>
          <w:tcPr>
            <w:tcW w:w="862" w:type="dxa"/>
          </w:tcPr>
          <w:p w14:paraId="10032918" w14:textId="77777777" w:rsidR="00D83219" w:rsidRDefault="00D83219" w:rsidP="00D8321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lastRenderedPageBreak/>
              <w:t>22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44C311E" w14:textId="77777777" w:rsidR="00D83219" w:rsidRPr="00F45E53" w:rsidRDefault="00D83219" w:rsidP="00D8321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53CF7" w14:textId="77777777" w:rsidR="00D83219" w:rsidRPr="00D23645" w:rsidRDefault="00D83219" w:rsidP="00D8321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ANV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0AD3E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152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12F2BF27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152</w:t>
            </w:r>
          </w:p>
          <w:p w14:paraId="059BF564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674EF795" w14:textId="3A0881D3" w:rsidR="00D83219" w:rsidRPr="004F7AC2" w:rsidRDefault="00D83219" w:rsidP="000E30F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152</w:t>
            </w:r>
            <w:r w:rsidRPr="0044322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B7CFF12" w14:textId="187661A6" w:rsidR="00D83219" w:rsidRPr="005E1016" w:rsidRDefault="000E30FC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D83219" w:rsidRPr="00F45E53" w14:paraId="0D14138C" w14:textId="77777777" w:rsidTr="000E30FC">
        <w:trPr>
          <w:trHeight w:val="268"/>
        </w:trPr>
        <w:tc>
          <w:tcPr>
            <w:tcW w:w="862" w:type="dxa"/>
          </w:tcPr>
          <w:p w14:paraId="1F129557" w14:textId="77777777" w:rsidR="00D83219" w:rsidRDefault="00D83219" w:rsidP="00D8321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23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6F7F443" w14:textId="77777777" w:rsidR="00D83219" w:rsidRPr="00F45E53" w:rsidRDefault="00D83219" w:rsidP="00D8321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27706" w14:textId="77777777" w:rsidR="00D83219" w:rsidRPr="00D23645" w:rsidRDefault="00D83219" w:rsidP="00D8321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CDC01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153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1A241611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153</w:t>
            </w:r>
          </w:p>
          <w:p w14:paraId="756F56C0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3B6DD171" w14:textId="73695F3B" w:rsidR="00D83219" w:rsidRPr="004F7AC2" w:rsidRDefault="00D83219" w:rsidP="000E30F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153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F08BBA8" w14:textId="4C732B37" w:rsidR="00D83219" w:rsidRPr="005E1016" w:rsidRDefault="000E30FC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D83219" w:rsidRPr="00F45E53" w14:paraId="3C3FFC19" w14:textId="77777777" w:rsidTr="000E30FC">
        <w:trPr>
          <w:trHeight w:val="268"/>
        </w:trPr>
        <w:tc>
          <w:tcPr>
            <w:tcW w:w="862" w:type="dxa"/>
          </w:tcPr>
          <w:p w14:paraId="563E8A8B" w14:textId="77777777" w:rsidR="00D83219" w:rsidRDefault="00D83219" w:rsidP="00D8321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24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855E88A" w14:textId="77777777" w:rsidR="00D83219" w:rsidRPr="00F45E53" w:rsidRDefault="00D83219" w:rsidP="00D8321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6BB24" w14:textId="77777777" w:rsidR="00D83219" w:rsidRPr="00D23645" w:rsidRDefault="00D83219" w:rsidP="00D8321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ANW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63915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161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47E5BB18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161</w:t>
            </w:r>
          </w:p>
          <w:p w14:paraId="53476767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1A0BFCA0" w14:textId="2C7743A2" w:rsidR="00D83219" w:rsidRPr="004F7AC2" w:rsidRDefault="00D83219" w:rsidP="000E30F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161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8E74B48" w14:textId="6430FB5B" w:rsidR="00D83219" w:rsidRPr="005E1016" w:rsidRDefault="000E30FC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D83219" w:rsidRPr="00F45E53" w14:paraId="457AFB3A" w14:textId="77777777" w:rsidTr="000E30FC">
        <w:trPr>
          <w:trHeight w:val="268"/>
        </w:trPr>
        <w:tc>
          <w:tcPr>
            <w:tcW w:w="862" w:type="dxa"/>
          </w:tcPr>
          <w:p w14:paraId="7DB716FB" w14:textId="77777777" w:rsidR="00D83219" w:rsidRDefault="00D83219" w:rsidP="00D8321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25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3F99B75" w14:textId="77777777" w:rsidR="00D83219" w:rsidRPr="00F45E53" w:rsidRDefault="00D83219" w:rsidP="00D8321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DD682" w14:textId="77777777" w:rsidR="00D83219" w:rsidRPr="00D23645" w:rsidRDefault="00D83219" w:rsidP="00D8321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ANX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B0E91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162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176840EF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162</w:t>
            </w:r>
          </w:p>
          <w:p w14:paraId="158FD683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0AEC09C4" w14:textId="766A7896" w:rsidR="00D83219" w:rsidRPr="004F7AC2" w:rsidRDefault="00D83219" w:rsidP="000E30F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162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C3F5A61" w14:textId="533C5CD5" w:rsidR="00D83219" w:rsidRPr="005E1016" w:rsidRDefault="000E30FC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D83219" w:rsidRPr="00F45E53" w14:paraId="3D3987B1" w14:textId="77777777" w:rsidTr="000E30FC">
        <w:trPr>
          <w:trHeight w:val="268"/>
        </w:trPr>
        <w:tc>
          <w:tcPr>
            <w:tcW w:w="862" w:type="dxa"/>
          </w:tcPr>
          <w:p w14:paraId="1A04BE8F" w14:textId="77777777" w:rsidR="00D83219" w:rsidRDefault="00D83219" w:rsidP="00D8321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30F294C" w14:textId="77777777" w:rsidR="00D83219" w:rsidRPr="00F45E53" w:rsidRDefault="00D83219" w:rsidP="00D8321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02F0A" w14:textId="77777777" w:rsidR="00D83219" w:rsidRPr="00D23645" w:rsidRDefault="00D83219" w:rsidP="00D8321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951B8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163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7A6561FC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163</w:t>
            </w:r>
          </w:p>
          <w:p w14:paraId="1E6CE973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0AAD3FA2" w14:textId="6DA1116B" w:rsidR="00D83219" w:rsidRPr="004F7AC2" w:rsidRDefault="00D83219" w:rsidP="000E30F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163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36ED04A" w14:textId="0609489C" w:rsidR="00D83219" w:rsidRPr="005E1016" w:rsidRDefault="000E30FC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D83219" w:rsidRPr="00F45E53" w14:paraId="40D2A680" w14:textId="77777777" w:rsidTr="000E30FC">
        <w:trPr>
          <w:trHeight w:val="268"/>
        </w:trPr>
        <w:tc>
          <w:tcPr>
            <w:tcW w:w="862" w:type="dxa"/>
          </w:tcPr>
          <w:p w14:paraId="63175EDA" w14:textId="77777777" w:rsidR="00D83219" w:rsidRDefault="00D83219" w:rsidP="00D8321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29EAAF6" w14:textId="77777777" w:rsidR="00D83219" w:rsidRPr="00F45E53" w:rsidRDefault="00D83219" w:rsidP="00D8321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16A11" w14:textId="77777777" w:rsidR="00D83219" w:rsidRPr="00D23645" w:rsidRDefault="00D83219" w:rsidP="00D8321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ANZ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F120C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F7A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190 </w:t>
            </w:r>
            <w:proofErr w:type="gramStart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Existen</w:t>
            </w:r>
            <w:proofErr w:type="gramEnd"/>
            <w:r w:rsidRPr="0000485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dos valores a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alcular</w:t>
            </w:r>
          </w:p>
          <w:p w14:paraId="61ADB8C0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movimientos: Cantidad de líneas, cuando campo 12 es igual a 190</w:t>
            </w:r>
          </w:p>
          <w:p w14:paraId="6095854D" w14:textId="77777777" w:rsidR="00D83219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</w:p>
          <w:p w14:paraId="05789F6D" w14:textId="57262AAF" w:rsidR="00D83219" w:rsidRPr="004F7AC2" w:rsidRDefault="00D83219" w:rsidP="000E30F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Sumar de movimientos: Sumar campo 6, cuando campo 12 es igual a 190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F88DEA7" w14:textId="5EABD79F" w:rsidR="00D83219" w:rsidRPr="005E1016" w:rsidRDefault="000E30FC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D83219" w:rsidRPr="00F45E53" w14:paraId="587DDD01" w14:textId="77777777" w:rsidTr="000E30FC">
        <w:trPr>
          <w:trHeight w:val="268"/>
        </w:trPr>
        <w:tc>
          <w:tcPr>
            <w:tcW w:w="862" w:type="dxa"/>
          </w:tcPr>
          <w:p w14:paraId="6C4A63D3" w14:textId="77777777" w:rsidR="00D83219" w:rsidRDefault="00D83219" w:rsidP="00D8321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CE481FF" w14:textId="77777777" w:rsidR="00D83219" w:rsidRPr="00F45E53" w:rsidRDefault="00D83219" w:rsidP="00D8321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C06A6" w14:textId="77777777" w:rsidR="00D83219" w:rsidRPr="00D23645" w:rsidRDefault="00D83219" w:rsidP="00D83219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8079E" w14:textId="77777777" w:rsidR="00D83219" w:rsidRPr="00D23645" w:rsidRDefault="00D83219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2364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5C8EECD" w14:textId="1FABC598" w:rsidR="00D83219" w:rsidRPr="005E1016" w:rsidRDefault="000E30FC" w:rsidP="00D8321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</w:t>
            </w:r>
            <w:r w:rsidR="00D83219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ngresar</w:t>
            </w:r>
          </w:p>
        </w:tc>
      </w:tr>
    </w:tbl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64063ABB" w14:textId="77777777" w:rsidR="008D5492" w:rsidRDefault="008D5492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79D53E2" w14:textId="77777777" w:rsidR="00211C64" w:rsidRDefault="00211C64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7182120" w14:textId="77777777" w:rsidR="00211C64" w:rsidRDefault="00211C64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761B8F91" w14:textId="77777777" w:rsidR="00211C64" w:rsidRDefault="00211C64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64CA5FF" w14:textId="77777777" w:rsidR="00211C64" w:rsidRPr="00230F5A" w:rsidRDefault="00211C64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2" w:name="_Toc160527594"/>
      <w:bookmarkStart w:id="33" w:name="_Toc166663449"/>
      <w:r w:rsidRPr="00230F5A">
        <w:rPr>
          <w:rFonts w:cs="Times New Roman"/>
        </w:rPr>
        <w:lastRenderedPageBreak/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4" w:name="_Toc160527595"/>
      <w:bookmarkStart w:id="35" w:name="_Toc166663450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0BC88D56" w14:textId="6EEB8E90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4D2D79">
        <w:rPr>
          <w:rFonts w:ascii="Times New Roman" w:hAnsi="Times New Roman" w:cs="Times New Roman"/>
          <w:color w:val="4472C4" w:themeColor="accent1"/>
        </w:rPr>
        <w:t>Rut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485531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BAF063" w14:textId="77777777" w:rsidR="008B38D1" w:rsidRDefault="008B38D1" w:rsidP="00F10206">
      <w:pPr>
        <w:spacing w:after="0" w:line="240" w:lineRule="auto"/>
      </w:pPr>
      <w:r>
        <w:separator/>
      </w:r>
    </w:p>
  </w:endnote>
  <w:endnote w:type="continuationSeparator" w:id="0">
    <w:p w14:paraId="761EDD01" w14:textId="77777777" w:rsidR="008B38D1" w:rsidRDefault="008B38D1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C5B31" w14:textId="77777777" w:rsidR="008B38D1" w:rsidRDefault="008B38D1" w:rsidP="00F10206">
      <w:pPr>
        <w:spacing w:after="0" w:line="240" w:lineRule="auto"/>
      </w:pPr>
      <w:r>
        <w:separator/>
      </w:r>
    </w:p>
  </w:footnote>
  <w:footnote w:type="continuationSeparator" w:id="0">
    <w:p w14:paraId="50E099DE" w14:textId="77777777" w:rsidR="008B38D1" w:rsidRDefault="008B38D1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4001C4A"/>
    <w:multiLevelType w:val="hybridMultilevel"/>
    <w:tmpl w:val="15B28AB2"/>
    <w:lvl w:ilvl="0" w:tplc="4508D6C6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F574E3DE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53A8E672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4218E778"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4" w:tplc="AC944354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 w:tplc="3E1AE456">
      <w:numFmt w:val="bullet"/>
      <w:lvlText w:val="•"/>
      <w:lvlJc w:val="left"/>
      <w:pPr>
        <w:ind w:left="5368" w:hanging="360"/>
      </w:pPr>
      <w:rPr>
        <w:rFonts w:hint="default"/>
        <w:lang w:val="es-ES" w:eastAsia="en-US" w:bidi="ar-SA"/>
      </w:rPr>
    </w:lvl>
    <w:lvl w:ilvl="6" w:tplc="429816DC">
      <w:numFmt w:val="bullet"/>
      <w:lvlText w:val="•"/>
      <w:lvlJc w:val="left"/>
      <w:pPr>
        <w:ind w:left="6277" w:hanging="360"/>
      </w:pPr>
      <w:rPr>
        <w:rFonts w:hint="default"/>
        <w:lang w:val="es-ES" w:eastAsia="en-US" w:bidi="ar-SA"/>
      </w:rPr>
    </w:lvl>
    <w:lvl w:ilvl="7" w:tplc="6310BBB0"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  <w:lvl w:ilvl="8" w:tplc="063207B0">
      <w:numFmt w:val="bullet"/>
      <w:lvlText w:val="•"/>
      <w:lvlJc w:val="left"/>
      <w:pPr>
        <w:ind w:left="8097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2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8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1"/>
  </w:num>
  <w:num w:numId="12" w16cid:durableId="1838303578">
    <w:abstractNumId w:val="40"/>
  </w:num>
  <w:num w:numId="13" w16cid:durableId="256329085">
    <w:abstractNumId w:val="28"/>
  </w:num>
  <w:num w:numId="14" w16cid:durableId="1078750577">
    <w:abstractNumId w:val="33"/>
  </w:num>
  <w:num w:numId="15" w16cid:durableId="716322791">
    <w:abstractNumId w:val="41"/>
  </w:num>
  <w:num w:numId="16" w16cid:durableId="1397778044">
    <w:abstractNumId w:val="8"/>
  </w:num>
  <w:num w:numId="17" w16cid:durableId="114759016">
    <w:abstractNumId w:val="37"/>
  </w:num>
  <w:num w:numId="18" w16cid:durableId="1632982083">
    <w:abstractNumId w:val="1"/>
  </w:num>
  <w:num w:numId="19" w16cid:durableId="2139444563">
    <w:abstractNumId w:val="39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3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5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4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6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2"/>
  </w:num>
  <w:num w:numId="49" w16cid:durableId="88965749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04851"/>
    <w:rsid w:val="000105A8"/>
    <w:rsid w:val="00012742"/>
    <w:rsid w:val="000159D4"/>
    <w:rsid w:val="00021EEB"/>
    <w:rsid w:val="0002549C"/>
    <w:rsid w:val="00026595"/>
    <w:rsid w:val="00032746"/>
    <w:rsid w:val="00035F9D"/>
    <w:rsid w:val="00036FED"/>
    <w:rsid w:val="000465DB"/>
    <w:rsid w:val="000506C0"/>
    <w:rsid w:val="00051F19"/>
    <w:rsid w:val="00055995"/>
    <w:rsid w:val="00056880"/>
    <w:rsid w:val="00062196"/>
    <w:rsid w:val="0006551A"/>
    <w:rsid w:val="00067BC4"/>
    <w:rsid w:val="000701D0"/>
    <w:rsid w:val="00074008"/>
    <w:rsid w:val="00093873"/>
    <w:rsid w:val="00095C24"/>
    <w:rsid w:val="000B1A73"/>
    <w:rsid w:val="000B75EE"/>
    <w:rsid w:val="000C5641"/>
    <w:rsid w:val="000C5DF3"/>
    <w:rsid w:val="000C60FA"/>
    <w:rsid w:val="000C7ACD"/>
    <w:rsid w:val="000C7B11"/>
    <w:rsid w:val="000C7D4A"/>
    <w:rsid w:val="000D683B"/>
    <w:rsid w:val="000D7A49"/>
    <w:rsid w:val="000E30FC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4B9C"/>
    <w:rsid w:val="001156C3"/>
    <w:rsid w:val="00115D17"/>
    <w:rsid w:val="001169CF"/>
    <w:rsid w:val="0011703E"/>
    <w:rsid w:val="0012149F"/>
    <w:rsid w:val="0012355E"/>
    <w:rsid w:val="001278BF"/>
    <w:rsid w:val="001306C1"/>
    <w:rsid w:val="001350FE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5A74"/>
    <w:rsid w:val="00167584"/>
    <w:rsid w:val="00167CE2"/>
    <w:rsid w:val="00182D60"/>
    <w:rsid w:val="00182DC4"/>
    <w:rsid w:val="00184321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7B96"/>
    <w:rsid w:val="001E7E45"/>
    <w:rsid w:val="00202F52"/>
    <w:rsid w:val="0020586B"/>
    <w:rsid w:val="002119AD"/>
    <w:rsid w:val="00211C64"/>
    <w:rsid w:val="00212731"/>
    <w:rsid w:val="00223CDF"/>
    <w:rsid w:val="002308E7"/>
    <w:rsid w:val="00230F5A"/>
    <w:rsid w:val="002358C5"/>
    <w:rsid w:val="002430D4"/>
    <w:rsid w:val="00254B9F"/>
    <w:rsid w:val="00255E64"/>
    <w:rsid w:val="002612C8"/>
    <w:rsid w:val="00264C16"/>
    <w:rsid w:val="00266AD3"/>
    <w:rsid w:val="00273BB4"/>
    <w:rsid w:val="00276FA5"/>
    <w:rsid w:val="00284A10"/>
    <w:rsid w:val="00284E6A"/>
    <w:rsid w:val="00294E79"/>
    <w:rsid w:val="00296526"/>
    <w:rsid w:val="002A13B4"/>
    <w:rsid w:val="002B0427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7A0"/>
    <w:rsid w:val="00357A35"/>
    <w:rsid w:val="00360252"/>
    <w:rsid w:val="003825A6"/>
    <w:rsid w:val="00382B34"/>
    <w:rsid w:val="00386793"/>
    <w:rsid w:val="0039123E"/>
    <w:rsid w:val="003920D1"/>
    <w:rsid w:val="003A508D"/>
    <w:rsid w:val="003B2354"/>
    <w:rsid w:val="003B2729"/>
    <w:rsid w:val="003B5E2B"/>
    <w:rsid w:val="003B63E6"/>
    <w:rsid w:val="003C048C"/>
    <w:rsid w:val="003C2BB7"/>
    <w:rsid w:val="003C483F"/>
    <w:rsid w:val="003C62D7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3576"/>
    <w:rsid w:val="004341B5"/>
    <w:rsid w:val="00435F71"/>
    <w:rsid w:val="00443223"/>
    <w:rsid w:val="00443E8F"/>
    <w:rsid w:val="004453F6"/>
    <w:rsid w:val="00446EF8"/>
    <w:rsid w:val="00453AE1"/>
    <w:rsid w:val="00465EE6"/>
    <w:rsid w:val="00477EA2"/>
    <w:rsid w:val="004839DA"/>
    <w:rsid w:val="00485531"/>
    <w:rsid w:val="004A1260"/>
    <w:rsid w:val="004A44F4"/>
    <w:rsid w:val="004A6793"/>
    <w:rsid w:val="004B23C2"/>
    <w:rsid w:val="004B35F6"/>
    <w:rsid w:val="004B7993"/>
    <w:rsid w:val="004C023C"/>
    <w:rsid w:val="004C450B"/>
    <w:rsid w:val="004C75BD"/>
    <w:rsid w:val="004D0C43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4F7AC2"/>
    <w:rsid w:val="00510095"/>
    <w:rsid w:val="00513350"/>
    <w:rsid w:val="00515650"/>
    <w:rsid w:val="005210EF"/>
    <w:rsid w:val="00522424"/>
    <w:rsid w:val="00523465"/>
    <w:rsid w:val="00536F81"/>
    <w:rsid w:val="005422EC"/>
    <w:rsid w:val="00562E48"/>
    <w:rsid w:val="00570E48"/>
    <w:rsid w:val="00575FEB"/>
    <w:rsid w:val="00576482"/>
    <w:rsid w:val="0059765A"/>
    <w:rsid w:val="00597FD4"/>
    <w:rsid w:val="005B5D60"/>
    <w:rsid w:val="005B65DC"/>
    <w:rsid w:val="005C5769"/>
    <w:rsid w:val="005D426F"/>
    <w:rsid w:val="005E1016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783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C1C26"/>
    <w:rsid w:val="006D0841"/>
    <w:rsid w:val="006D125D"/>
    <w:rsid w:val="006D2868"/>
    <w:rsid w:val="006D45CE"/>
    <w:rsid w:val="006E7D3F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5FF8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912DD"/>
    <w:rsid w:val="007A1B85"/>
    <w:rsid w:val="007B56DB"/>
    <w:rsid w:val="007B6066"/>
    <w:rsid w:val="007C18B3"/>
    <w:rsid w:val="007C2A8E"/>
    <w:rsid w:val="007D03A4"/>
    <w:rsid w:val="007D140C"/>
    <w:rsid w:val="007D525D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233E"/>
    <w:rsid w:val="0084328F"/>
    <w:rsid w:val="00851CA6"/>
    <w:rsid w:val="0085398A"/>
    <w:rsid w:val="00857076"/>
    <w:rsid w:val="008640F8"/>
    <w:rsid w:val="00865882"/>
    <w:rsid w:val="008661A8"/>
    <w:rsid w:val="00866873"/>
    <w:rsid w:val="0088031E"/>
    <w:rsid w:val="0088085C"/>
    <w:rsid w:val="00891C53"/>
    <w:rsid w:val="008932A1"/>
    <w:rsid w:val="008A17BE"/>
    <w:rsid w:val="008B2624"/>
    <w:rsid w:val="008B2B0B"/>
    <w:rsid w:val="008B38D1"/>
    <w:rsid w:val="008B5146"/>
    <w:rsid w:val="008C1F00"/>
    <w:rsid w:val="008C7428"/>
    <w:rsid w:val="008D0DF6"/>
    <w:rsid w:val="008D247E"/>
    <w:rsid w:val="008D5492"/>
    <w:rsid w:val="008D67FD"/>
    <w:rsid w:val="008D6FFE"/>
    <w:rsid w:val="008E4978"/>
    <w:rsid w:val="008E4FBF"/>
    <w:rsid w:val="008E6834"/>
    <w:rsid w:val="009144B1"/>
    <w:rsid w:val="00920D2A"/>
    <w:rsid w:val="009239CF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84C90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C0B78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37C11"/>
    <w:rsid w:val="00A421C4"/>
    <w:rsid w:val="00A42CB3"/>
    <w:rsid w:val="00A45E6E"/>
    <w:rsid w:val="00A55743"/>
    <w:rsid w:val="00A64CF0"/>
    <w:rsid w:val="00A673C0"/>
    <w:rsid w:val="00A70A3A"/>
    <w:rsid w:val="00A73491"/>
    <w:rsid w:val="00A76ED2"/>
    <w:rsid w:val="00A829A4"/>
    <w:rsid w:val="00A8686E"/>
    <w:rsid w:val="00A93B33"/>
    <w:rsid w:val="00AA6E30"/>
    <w:rsid w:val="00AB6B68"/>
    <w:rsid w:val="00AC3753"/>
    <w:rsid w:val="00AC40AA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1399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64DAA"/>
    <w:rsid w:val="00C71496"/>
    <w:rsid w:val="00C71E43"/>
    <w:rsid w:val="00C75830"/>
    <w:rsid w:val="00C804CA"/>
    <w:rsid w:val="00C92DB0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6F55"/>
    <w:rsid w:val="00D13B3A"/>
    <w:rsid w:val="00D2112D"/>
    <w:rsid w:val="00D23639"/>
    <w:rsid w:val="00D23645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5878"/>
    <w:rsid w:val="00D83219"/>
    <w:rsid w:val="00D84280"/>
    <w:rsid w:val="00D923F1"/>
    <w:rsid w:val="00D92C2E"/>
    <w:rsid w:val="00D97610"/>
    <w:rsid w:val="00DA5A1D"/>
    <w:rsid w:val="00DA6AAC"/>
    <w:rsid w:val="00DB1EDF"/>
    <w:rsid w:val="00DB4117"/>
    <w:rsid w:val="00DB49C1"/>
    <w:rsid w:val="00DB53EB"/>
    <w:rsid w:val="00DB7980"/>
    <w:rsid w:val="00DC1D90"/>
    <w:rsid w:val="00DC2628"/>
    <w:rsid w:val="00DC3021"/>
    <w:rsid w:val="00DC42E7"/>
    <w:rsid w:val="00DD2321"/>
    <w:rsid w:val="00DD29FD"/>
    <w:rsid w:val="00DE2FBA"/>
    <w:rsid w:val="00DE6FAE"/>
    <w:rsid w:val="00DF1300"/>
    <w:rsid w:val="00DF3233"/>
    <w:rsid w:val="00DF7C4B"/>
    <w:rsid w:val="00E04B2E"/>
    <w:rsid w:val="00E173FD"/>
    <w:rsid w:val="00E2662F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87E1C"/>
    <w:rsid w:val="00E9786A"/>
    <w:rsid w:val="00E97ECC"/>
    <w:rsid w:val="00EB3DFD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422E1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265D"/>
    <w:rsid w:val="00FA7CB9"/>
    <w:rsid w:val="00FB402C"/>
    <w:rsid w:val="00FD0DCB"/>
    <w:rsid w:val="00FD1A65"/>
    <w:rsid w:val="00FD253A"/>
    <w:rsid w:val="00FD530F"/>
    <w:rsid w:val="00FD7847"/>
    <w:rsid w:val="00FE75E1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16</Pages>
  <Words>2760</Words>
  <Characters>15182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62</cp:revision>
  <dcterms:created xsi:type="dcterms:W3CDTF">2024-03-06T13:25:00Z</dcterms:created>
  <dcterms:modified xsi:type="dcterms:W3CDTF">2024-08-29T19:00:00Z</dcterms:modified>
</cp:coreProperties>
</file>