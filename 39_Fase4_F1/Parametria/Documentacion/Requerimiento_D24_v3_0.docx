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62609296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1360B0">
        <w:rPr>
          <w:rFonts w:ascii="Times New Roman" w:hAnsi="Times New Roman" w:cs="Times New Roman"/>
          <w:b/>
          <w:sz w:val="72"/>
          <w:szCs w:val="72"/>
        </w:rPr>
        <w:t>D</w:t>
      </w:r>
      <w:r w:rsidR="009A6721">
        <w:rPr>
          <w:rFonts w:ascii="Times New Roman" w:hAnsi="Times New Roman" w:cs="Times New Roman"/>
          <w:b/>
          <w:sz w:val="72"/>
          <w:szCs w:val="72"/>
        </w:rPr>
        <w:t>24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A6721" w:rsidRPr="009A6721">
        <w:rPr>
          <w:rFonts w:ascii="Times New Roman" w:hAnsi="Times New Roman" w:cs="Times New Roman"/>
          <w:b/>
          <w:sz w:val="72"/>
          <w:szCs w:val="72"/>
        </w:rPr>
        <w:t>788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9A6721" w:rsidRPr="009A6721">
        <w:rPr>
          <w:rFonts w:ascii="Times New Roman" w:hAnsi="Times New Roman" w:cs="Times New Roman"/>
          <w:b/>
          <w:sz w:val="72"/>
          <w:szCs w:val="72"/>
        </w:rPr>
        <w:t>Operaciones de factoraje</w:t>
      </w:r>
      <w:r w:rsidR="001360B0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7E44F64" w:rsidR="00DA6AAC" w:rsidRPr="00230F5A" w:rsidRDefault="001360B0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A672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2" w:type="dxa"/>
          </w:tcPr>
          <w:p w14:paraId="22F848E4" w14:textId="02256996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360B0"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FDE5251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D3B9E" w:rsidRPr="00230F5A" w14:paraId="5339FC0E" w14:textId="7AB2D237" w:rsidTr="000506C0">
        <w:tc>
          <w:tcPr>
            <w:tcW w:w="1256" w:type="dxa"/>
          </w:tcPr>
          <w:p w14:paraId="3DF7E2D2" w14:textId="08B16294" w:rsidR="003D3B9E" w:rsidRPr="00230F5A" w:rsidRDefault="003D3B9E" w:rsidP="003D3B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D24</w:t>
            </w:r>
          </w:p>
        </w:tc>
        <w:tc>
          <w:tcPr>
            <w:tcW w:w="1342" w:type="dxa"/>
          </w:tcPr>
          <w:p w14:paraId="69C55B7E" w14:textId="7377A551" w:rsidR="003D3B9E" w:rsidRPr="00230F5A" w:rsidRDefault="003D3B9E" w:rsidP="003D3B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DB8E951" w14:textId="77777777" w:rsidR="003D3B9E" w:rsidRDefault="003D3B9E" w:rsidP="003D3B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9DB75E9" w14:textId="77777777" w:rsidR="003D3B9E" w:rsidRDefault="003D3B9E" w:rsidP="003D3B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34728F0" w:rsidR="003D3B9E" w:rsidRPr="00230F5A" w:rsidRDefault="003D3B9E" w:rsidP="003D3B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45E9E571" w:rsidR="003D3B9E" w:rsidRPr="00230F5A" w:rsidRDefault="003D3B9E" w:rsidP="003D3B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6D6F984" w:rsidR="003D3B9E" w:rsidRPr="00230F5A" w:rsidRDefault="003D3B9E" w:rsidP="003D3B9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346A25" w:rsidRPr="00230F5A" w14:paraId="251EA50D" w14:textId="22DD7FE9" w:rsidTr="000506C0">
        <w:tc>
          <w:tcPr>
            <w:tcW w:w="1256" w:type="dxa"/>
          </w:tcPr>
          <w:p w14:paraId="7287933A" w14:textId="463381E1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D24</w:t>
            </w:r>
          </w:p>
        </w:tc>
        <w:tc>
          <w:tcPr>
            <w:tcW w:w="1342" w:type="dxa"/>
          </w:tcPr>
          <w:p w14:paraId="562818B9" w14:textId="2DCF4776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82436BB" w14:textId="77777777" w:rsidR="00346A25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3054802C" w14:textId="77777777" w:rsidR="00346A25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27F9122E" w:rsidR="00346A25" w:rsidRPr="00230F5A" w:rsidRDefault="000B09BB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7329547D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FCC5527" w14:textId="77777777" w:rsidR="00346A25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21.08.24</w:t>
            </w:r>
          </w:p>
          <w:p w14:paraId="42F7974A" w14:textId="77777777" w:rsidR="00346A25" w:rsidRPr="00346A25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46A25">
              <w:rPr>
                <w:rFonts w:ascii="Times New Roman" w:hAnsi="Times New Roman" w:cs="Times New Roman"/>
                <w:lang w:val="es-CL"/>
              </w:rPr>
              <w:t> - Formato indicado dice F2 y debe ser F3 (Correlativo largo 2, contenido largo 19, decimales largo 2, extensión largo 3)</w:t>
            </w:r>
          </w:p>
          <w:p w14:paraId="2F73CA13" w14:textId="77777777" w:rsidR="00346A25" w:rsidRPr="00346A25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46A25">
              <w:rPr>
                <w:rFonts w:ascii="Times New Roman" w:hAnsi="Times New Roman" w:cs="Times New Roman"/>
                <w:lang w:val="es-CL"/>
              </w:rPr>
              <w:t>            - Sección 4 campos de caratula muestra campo 18A y debe ser solo 18.</w:t>
            </w:r>
          </w:p>
          <w:p w14:paraId="081C0CBA" w14:textId="77777777" w:rsidR="00346A25" w:rsidRPr="00346A25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46A25">
              <w:rPr>
                <w:rFonts w:ascii="Times New Roman" w:hAnsi="Times New Roman" w:cs="Times New Roman"/>
                <w:lang w:val="es-CL"/>
              </w:rPr>
              <w:t>            - Faltan el campo LSE con descripción "MONTO TOTAL DEL VALOR NOMINAL" entre los campos PA1 y LSF.</w:t>
            </w:r>
          </w:p>
          <w:p w14:paraId="3720FC89" w14:textId="77777777" w:rsidR="00346A25" w:rsidRPr="00346A25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46A25">
              <w:rPr>
                <w:rFonts w:ascii="Times New Roman" w:hAnsi="Times New Roman" w:cs="Times New Roman"/>
                <w:lang w:val="es-CL"/>
              </w:rPr>
              <w:t>            - También falta el campo LSI con descripción "MONTO TOTAL DEL VALOR ACTUAL" entre los campos LSH y LSJ.</w:t>
            </w:r>
          </w:p>
          <w:p w14:paraId="0784D9C2" w14:textId="77777777" w:rsidR="00346A25" w:rsidRPr="00346A25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46A25">
              <w:rPr>
                <w:rFonts w:ascii="Times New Roman" w:hAnsi="Times New Roman" w:cs="Times New Roman"/>
                <w:lang w:val="es-CL"/>
              </w:rPr>
              <w:t>            - Tantos los campos LSE y LSI son descriptivos y no se consideran en el cálculo, pero si en lo que se despliega en el frontend.</w:t>
            </w:r>
          </w:p>
          <w:p w14:paraId="2680C47E" w14:textId="2E1F73D3" w:rsidR="00346A25" w:rsidRPr="00346A25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346A25" w:rsidRPr="00230F5A" w14:paraId="38B70AFE" w14:textId="34FEEE1D" w:rsidTr="000506C0">
        <w:tc>
          <w:tcPr>
            <w:tcW w:w="1256" w:type="dxa"/>
          </w:tcPr>
          <w:p w14:paraId="23AEB014" w14:textId="5799241D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46A25" w:rsidRPr="00230F5A" w14:paraId="4B606B6E" w14:textId="62885254" w:rsidTr="000506C0">
        <w:tc>
          <w:tcPr>
            <w:tcW w:w="1256" w:type="dxa"/>
          </w:tcPr>
          <w:p w14:paraId="612D72B6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46A25" w:rsidRPr="00230F5A" w14:paraId="2EA7A1DB" w14:textId="6C6D457E" w:rsidTr="000506C0">
        <w:tc>
          <w:tcPr>
            <w:tcW w:w="1256" w:type="dxa"/>
          </w:tcPr>
          <w:p w14:paraId="4D062B49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46A25" w:rsidRPr="00230F5A" w14:paraId="4EBD62EB" w14:textId="7659FBA3" w:rsidTr="000506C0">
        <w:tc>
          <w:tcPr>
            <w:tcW w:w="1256" w:type="dxa"/>
          </w:tcPr>
          <w:p w14:paraId="6FF918B3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46A25" w:rsidRPr="00230F5A" w:rsidRDefault="00346A25" w:rsidP="00346A2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130E3D2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9A672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457574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3D3B9E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1D5F1643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9A672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6A82FE2A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9A6721">
              <w:rPr>
                <w:rFonts w:ascii="Times New Roman" w:hAnsi="Times New Roman" w:cs="Times New Roman"/>
              </w:rPr>
              <w:t>230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7AA4B045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9A6721">
        <w:rPr>
          <w:rFonts w:ascii="Times New Roman" w:hAnsi="Times New Roman" w:cs="Times New Roman"/>
        </w:rPr>
        <w:t>242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09174921" w14:textId="77777777" w:rsidR="009A6721" w:rsidRDefault="009A6721" w:rsidP="009A6721">
      <w:pPr>
        <w:ind w:left="212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5D5D3614" w14:textId="77777777" w:rsidR="009A6721" w:rsidRDefault="009A6721" w:rsidP="009A6721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A6721" w14:paraId="21982BAC" w14:textId="77777777" w:rsidTr="009A6721">
        <w:trPr>
          <w:trHeight w:val="268"/>
        </w:trPr>
        <w:tc>
          <w:tcPr>
            <w:tcW w:w="1414" w:type="dxa"/>
          </w:tcPr>
          <w:p w14:paraId="5BF074DB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2BFDC5D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575975B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 del deudor</w:t>
            </w:r>
          </w:p>
        </w:tc>
        <w:tc>
          <w:tcPr>
            <w:tcW w:w="2549" w:type="dxa"/>
          </w:tcPr>
          <w:p w14:paraId="0B3C410C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9A6721" w14:paraId="1AED4E57" w14:textId="77777777" w:rsidTr="009A6721">
        <w:trPr>
          <w:trHeight w:val="268"/>
        </w:trPr>
        <w:tc>
          <w:tcPr>
            <w:tcW w:w="1414" w:type="dxa"/>
          </w:tcPr>
          <w:p w14:paraId="65D035CE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FAD153F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1503EE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Nombre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deudor</w:t>
            </w:r>
          </w:p>
        </w:tc>
        <w:tc>
          <w:tcPr>
            <w:tcW w:w="2549" w:type="dxa"/>
          </w:tcPr>
          <w:p w14:paraId="7744869E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X(40)</w:t>
            </w:r>
          </w:p>
        </w:tc>
      </w:tr>
      <w:tr w:rsidR="009A6721" w14:paraId="759846DF" w14:textId="77777777" w:rsidTr="009A6721">
        <w:trPr>
          <w:trHeight w:val="268"/>
        </w:trPr>
        <w:tc>
          <w:tcPr>
            <w:tcW w:w="1414" w:type="dxa"/>
          </w:tcPr>
          <w:p w14:paraId="1CE32BA9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20EB3E2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17B581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 del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cliente</w:t>
            </w:r>
          </w:p>
        </w:tc>
        <w:tc>
          <w:tcPr>
            <w:tcW w:w="2549" w:type="dxa"/>
          </w:tcPr>
          <w:p w14:paraId="3D9AC585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9A6721" w14:paraId="51772429" w14:textId="77777777" w:rsidTr="009A6721">
        <w:trPr>
          <w:trHeight w:val="268"/>
        </w:trPr>
        <w:tc>
          <w:tcPr>
            <w:tcW w:w="1414" w:type="dxa"/>
          </w:tcPr>
          <w:p w14:paraId="6DE3C4C2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600281B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0F87B9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Nombre 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cliente</w:t>
            </w:r>
          </w:p>
        </w:tc>
        <w:tc>
          <w:tcPr>
            <w:tcW w:w="2549" w:type="dxa"/>
          </w:tcPr>
          <w:p w14:paraId="71D69DF8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X(40)</w:t>
            </w:r>
          </w:p>
        </w:tc>
      </w:tr>
      <w:tr w:rsidR="009A6721" w14:paraId="61FA4EA1" w14:textId="77777777" w:rsidTr="009A6721">
        <w:trPr>
          <w:trHeight w:val="268"/>
        </w:trPr>
        <w:tc>
          <w:tcPr>
            <w:tcW w:w="1414" w:type="dxa"/>
          </w:tcPr>
          <w:p w14:paraId="62B3167A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B724182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47BD04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la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operación</w:t>
            </w:r>
          </w:p>
        </w:tc>
        <w:tc>
          <w:tcPr>
            <w:tcW w:w="2549" w:type="dxa"/>
          </w:tcPr>
          <w:p w14:paraId="102B236A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9A6721" w14:paraId="6AB00A3E" w14:textId="77777777" w:rsidTr="009A6721">
        <w:trPr>
          <w:trHeight w:val="268"/>
        </w:trPr>
        <w:tc>
          <w:tcPr>
            <w:tcW w:w="1414" w:type="dxa"/>
          </w:tcPr>
          <w:p w14:paraId="5AA76E5F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4422453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7880FB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operación</w:t>
            </w:r>
          </w:p>
        </w:tc>
        <w:tc>
          <w:tcPr>
            <w:tcW w:w="2549" w:type="dxa"/>
          </w:tcPr>
          <w:p w14:paraId="21F90E8D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F(08)</w:t>
            </w:r>
          </w:p>
        </w:tc>
      </w:tr>
      <w:tr w:rsidR="009A6721" w14:paraId="37F96BFC" w14:textId="77777777" w:rsidTr="009A6721">
        <w:trPr>
          <w:trHeight w:val="268"/>
        </w:trPr>
        <w:tc>
          <w:tcPr>
            <w:tcW w:w="1414" w:type="dxa"/>
          </w:tcPr>
          <w:p w14:paraId="7E85D040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E931E62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018E9D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Garantía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 la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operación</w:t>
            </w:r>
          </w:p>
        </w:tc>
        <w:tc>
          <w:tcPr>
            <w:tcW w:w="2549" w:type="dxa"/>
          </w:tcPr>
          <w:p w14:paraId="5FC8DDFF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9A6721" w14:paraId="727FF0D7" w14:textId="77777777" w:rsidTr="009A6721">
        <w:trPr>
          <w:trHeight w:val="268"/>
        </w:trPr>
        <w:tc>
          <w:tcPr>
            <w:tcW w:w="1414" w:type="dxa"/>
          </w:tcPr>
          <w:p w14:paraId="76B06F0C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69A10AA8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222AD11" w14:textId="073337B0" w:rsidR="009A6721" w:rsidRDefault="009A6721" w:rsidP="00095F3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 w:rsidR="003D3B9E">
              <w:rPr>
                <w:rFonts w:ascii="Calibri" w:hAnsi="Calibri"/>
              </w:rPr>
              <w:t>document</w:t>
            </w:r>
          </w:p>
        </w:tc>
        <w:tc>
          <w:tcPr>
            <w:tcW w:w="2549" w:type="dxa"/>
          </w:tcPr>
          <w:p w14:paraId="67563D70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X(14)</w:t>
            </w:r>
          </w:p>
        </w:tc>
      </w:tr>
      <w:tr w:rsidR="009A6721" w14:paraId="2AD2AC65" w14:textId="77777777" w:rsidTr="009A6721">
        <w:trPr>
          <w:trHeight w:val="268"/>
        </w:trPr>
        <w:tc>
          <w:tcPr>
            <w:tcW w:w="1414" w:type="dxa"/>
          </w:tcPr>
          <w:p w14:paraId="31474B50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1721026C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866B236" w14:textId="45B82142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 w:rsidR="003D3B9E">
              <w:rPr>
                <w:rFonts w:ascii="Calibri"/>
              </w:rPr>
              <w:t>document</w:t>
            </w:r>
          </w:p>
        </w:tc>
        <w:tc>
          <w:tcPr>
            <w:tcW w:w="2549" w:type="dxa"/>
          </w:tcPr>
          <w:p w14:paraId="46CFBEAC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9A6721" w14:paraId="18D6E30D" w14:textId="77777777" w:rsidTr="009A6721">
        <w:trPr>
          <w:trHeight w:val="268"/>
        </w:trPr>
        <w:tc>
          <w:tcPr>
            <w:tcW w:w="1414" w:type="dxa"/>
          </w:tcPr>
          <w:p w14:paraId="6F2C6559" w14:textId="77777777" w:rsidR="009A6721" w:rsidRDefault="009A6721" w:rsidP="00095F3A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1538EC30" w14:textId="77777777" w:rsidR="009A6721" w:rsidRDefault="009A6721" w:rsidP="00095F3A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C9B3CC" w14:textId="77777777" w:rsidR="009A6721" w:rsidRPr="003D3B9E" w:rsidRDefault="009A6721" w:rsidP="00095F3A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3D3B9E">
              <w:rPr>
                <w:rFonts w:ascii="Calibri"/>
                <w:lang w:val="es-CL"/>
              </w:rPr>
              <w:t>Fecha</w:t>
            </w:r>
            <w:r w:rsidRPr="003D3B9E">
              <w:rPr>
                <w:rFonts w:ascii="Calibri"/>
                <w:spacing w:val="-3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de</w:t>
            </w:r>
            <w:r w:rsidRPr="003D3B9E">
              <w:rPr>
                <w:rFonts w:ascii="Calibri"/>
                <w:spacing w:val="-4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vencimiento</w:t>
            </w:r>
            <w:r w:rsidRPr="003D3B9E">
              <w:rPr>
                <w:rFonts w:ascii="Calibri"/>
                <w:spacing w:val="-1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del</w:t>
            </w:r>
            <w:r w:rsidRPr="003D3B9E">
              <w:rPr>
                <w:rFonts w:ascii="Calibri"/>
                <w:spacing w:val="-1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documento</w:t>
            </w:r>
          </w:p>
        </w:tc>
        <w:tc>
          <w:tcPr>
            <w:tcW w:w="2549" w:type="dxa"/>
          </w:tcPr>
          <w:p w14:paraId="2C036217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F(08)</w:t>
            </w:r>
          </w:p>
        </w:tc>
      </w:tr>
      <w:tr w:rsidR="009A6721" w14:paraId="7490CF38" w14:textId="77777777" w:rsidTr="009A6721">
        <w:trPr>
          <w:trHeight w:val="268"/>
        </w:trPr>
        <w:tc>
          <w:tcPr>
            <w:tcW w:w="1414" w:type="dxa"/>
          </w:tcPr>
          <w:p w14:paraId="06D12345" w14:textId="77777777" w:rsidR="009A6721" w:rsidRDefault="009A6721" w:rsidP="00095F3A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2042D4BA" w14:textId="77777777" w:rsidR="009A6721" w:rsidRDefault="009A6721" w:rsidP="00095F3A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E7A210" w14:textId="1CFBF1AA" w:rsidR="009A6721" w:rsidRDefault="009A6721" w:rsidP="00095F3A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Valor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nominal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2"/>
              </w:rPr>
              <w:t xml:space="preserve"> </w:t>
            </w:r>
            <w:r w:rsidR="003D3B9E">
              <w:rPr>
                <w:rFonts w:ascii="Calibri"/>
              </w:rPr>
              <w:t>document</w:t>
            </w:r>
          </w:p>
        </w:tc>
        <w:tc>
          <w:tcPr>
            <w:tcW w:w="2549" w:type="dxa"/>
          </w:tcPr>
          <w:p w14:paraId="57410605" w14:textId="77777777" w:rsidR="009A6721" w:rsidRDefault="009A6721" w:rsidP="00095F3A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9A6721" w14:paraId="78222B1F" w14:textId="77777777" w:rsidTr="009A6721">
        <w:trPr>
          <w:trHeight w:val="270"/>
        </w:trPr>
        <w:tc>
          <w:tcPr>
            <w:tcW w:w="1414" w:type="dxa"/>
          </w:tcPr>
          <w:p w14:paraId="726A9CA3" w14:textId="77777777" w:rsidR="009A6721" w:rsidRDefault="009A6721" w:rsidP="00095F3A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7F081ECF" w14:textId="77777777" w:rsidR="009A6721" w:rsidRDefault="009A6721" w:rsidP="00095F3A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92E64E" w14:textId="77777777" w:rsidR="009A6721" w:rsidRPr="003D3B9E" w:rsidRDefault="009A6721" w:rsidP="00095F3A">
            <w:pPr>
              <w:pStyle w:val="TableParagraph"/>
              <w:spacing w:before="1" w:line="249" w:lineRule="exact"/>
              <w:rPr>
                <w:rFonts w:ascii="Calibri"/>
                <w:lang w:val="es-CL"/>
              </w:rPr>
            </w:pPr>
            <w:r w:rsidRPr="003D3B9E">
              <w:rPr>
                <w:rFonts w:ascii="Calibri"/>
                <w:lang w:val="es-CL"/>
              </w:rPr>
              <w:t>Diferencia</w:t>
            </w:r>
            <w:r w:rsidRPr="003D3B9E">
              <w:rPr>
                <w:rFonts w:ascii="Calibri"/>
                <w:spacing w:val="-2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de</w:t>
            </w:r>
            <w:r w:rsidRPr="003D3B9E">
              <w:rPr>
                <w:rFonts w:ascii="Calibri"/>
                <w:spacing w:val="-2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precio</w:t>
            </w:r>
            <w:r w:rsidRPr="003D3B9E">
              <w:rPr>
                <w:rFonts w:ascii="Calibri"/>
                <w:spacing w:val="-2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no</w:t>
            </w:r>
            <w:r w:rsidRPr="003D3B9E">
              <w:rPr>
                <w:rFonts w:ascii="Calibri"/>
                <w:spacing w:val="-2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financiada</w:t>
            </w:r>
          </w:p>
        </w:tc>
        <w:tc>
          <w:tcPr>
            <w:tcW w:w="2549" w:type="dxa"/>
          </w:tcPr>
          <w:p w14:paraId="1F9A28F6" w14:textId="77777777" w:rsidR="009A6721" w:rsidRDefault="009A6721" w:rsidP="00095F3A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9A6721" w14:paraId="620BFA8C" w14:textId="77777777" w:rsidTr="009A6721">
        <w:trPr>
          <w:trHeight w:val="268"/>
        </w:trPr>
        <w:tc>
          <w:tcPr>
            <w:tcW w:w="1414" w:type="dxa"/>
          </w:tcPr>
          <w:p w14:paraId="51DD4896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13673F1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0AA90A" w14:textId="77777777" w:rsidR="009A6721" w:rsidRPr="003D3B9E" w:rsidRDefault="009A6721" w:rsidP="00095F3A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3D3B9E">
              <w:rPr>
                <w:rFonts w:ascii="Calibri"/>
                <w:lang w:val="es-CL"/>
              </w:rPr>
              <w:t>Diferencia</w:t>
            </w:r>
            <w:r w:rsidRPr="003D3B9E">
              <w:rPr>
                <w:rFonts w:ascii="Calibri"/>
                <w:spacing w:val="-1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de</w:t>
            </w:r>
            <w:r w:rsidRPr="003D3B9E">
              <w:rPr>
                <w:rFonts w:ascii="Calibri"/>
                <w:spacing w:val="-1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precio</w:t>
            </w:r>
            <w:r w:rsidRPr="003D3B9E">
              <w:rPr>
                <w:rFonts w:ascii="Calibri"/>
                <w:spacing w:val="-1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a</w:t>
            </w:r>
            <w:r w:rsidRPr="003D3B9E">
              <w:rPr>
                <w:rFonts w:ascii="Calibri"/>
                <w:spacing w:val="-1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favor</w:t>
            </w:r>
            <w:r w:rsidRPr="003D3B9E">
              <w:rPr>
                <w:rFonts w:ascii="Calibri"/>
                <w:spacing w:val="-1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de la</w:t>
            </w:r>
            <w:r w:rsidRPr="003D3B9E">
              <w:rPr>
                <w:rFonts w:ascii="Calibri"/>
                <w:spacing w:val="-1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IFI</w:t>
            </w:r>
          </w:p>
        </w:tc>
        <w:tc>
          <w:tcPr>
            <w:tcW w:w="2549" w:type="dxa"/>
          </w:tcPr>
          <w:p w14:paraId="610398DB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9A6721" w14:paraId="37D6F0BD" w14:textId="77777777" w:rsidTr="009A6721">
        <w:trPr>
          <w:trHeight w:val="268"/>
        </w:trPr>
        <w:tc>
          <w:tcPr>
            <w:tcW w:w="1414" w:type="dxa"/>
          </w:tcPr>
          <w:p w14:paraId="0097C9C5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5A24362C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3F2B40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Pagos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parciales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abonos</w:t>
            </w:r>
          </w:p>
        </w:tc>
        <w:tc>
          <w:tcPr>
            <w:tcW w:w="2549" w:type="dxa"/>
          </w:tcPr>
          <w:p w14:paraId="246AFF75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9A6721" w14:paraId="2B4EA834" w14:textId="77777777" w:rsidTr="009A6721">
        <w:trPr>
          <w:trHeight w:val="268"/>
        </w:trPr>
        <w:tc>
          <w:tcPr>
            <w:tcW w:w="1414" w:type="dxa"/>
          </w:tcPr>
          <w:p w14:paraId="4BDE5634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2B9DF709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1AEE8E" w14:textId="77777777" w:rsidR="009A6721" w:rsidRPr="003D3B9E" w:rsidRDefault="009A6721" w:rsidP="00095F3A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3D3B9E">
              <w:rPr>
                <w:rFonts w:ascii="Calibri"/>
                <w:lang w:val="es-CL"/>
              </w:rPr>
              <w:t>Valor</w:t>
            </w:r>
            <w:r w:rsidRPr="003D3B9E">
              <w:rPr>
                <w:rFonts w:ascii="Calibri"/>
                <w:spacing w:val="-2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actual</w:t>
            </w:r>
            <w:r w:rsidRPr="003D3B9E">
              <w:rPr>
                <w:rFonts w:ascii="Calibri"/>
                <w:spacing w:val="-2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neto</w:t>
            </w:r>
            <w:r w:rsidRPr="003D3B9E">
              <w:rPr>
                <w:rFonts w:ascii="Calibri"/>
                <w:spacing w:val="-1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del</w:t>
            </w:r>
            <w:r w:rsidRPr="003D3B9E">
              <w:rPr>
                <w:rFonts w:ascii="Calibri"/>
                <w:spacing w:val="-4"/>
                <w:lang w:val="es-CL"/>
              </w:rPr>
              <w:t xml:space="preserve"> </w:t>
            </w:r>
            <w:r w:rsidRPr="003D3B9E">
              <w:rPr>
                <w:rFonts w:ascii="Calibri"/>
                <w:lang w:val="es-CL"/>
              </w:rPr>
              <w:t>documento</w:t>
            </w:r>
          </w:p>
        </w:tc>
        <w:tc>
          <w:tcPr>
            <w:tcW w:w="2549" w:type="dxa"/>
          </w:tcPr>
          <w:p w14:paraId="323EB912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9A6721" w14:paraId="55FE673E" w14:textId="77777777" w:rsidTr="009A6721">
        <w:trPr>
          <w:trHeight w:val="268"/>
        </w:trPr>
        <w:tc>
          <w:tcPr>
            <w:tcW w:w="1414" w:type="dxa"/>
          </w:tcPr>
          <w:p w14:paraId="0397A35E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6B6303C5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94865D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Tasa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descuento</w:t>
            </w:r>
          </w:p>
        </w:tc>
        <w:tc>
          <w:tcPr>
            <w:tcW w:w="2549" w:type="dxa"/>
          </w:tcPr>
          <w:p w14:paraId="6CF389E7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9(03)V9(2)</w:t>
            </w:r>
          </w:p>
        </w:tc>
      </w:tr>
      <w:tr w:rsidR="009A6721" w14:paraId="23F48B4C" w14:textId="77777777" w:rsidTr="009A6721">
        <w:trPr>
          <w:trHeight w:val="268"/>
        </w:trPr>
        <w:tc>
          <w:tcPr>
            <w:tcW w:w="1414" w:type="dxa"/>
          </w:tcPr>
          <w:p w14:paraId="1BCB86F9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6A05C2F0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A147223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Renegociación</w:t>
            </w:r>
          </w:p>
        </w:tc>
        <w:tc>
          <w:tcPr>
            <w:tcW w:w="2549" w:type="dxa"/>
          </w:tcPr>
          <w:p w14:paraId="7D6B99B4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9A6721" w14:paraId="3465C2FE" w14:textId="77777777" w:rsidTr="009A6721">
        <w:trPr>
          <w:trHeight w:val="268"/>
        </w:trPr>
        <w:tc>
          <w:tcPr>
            <w:tcW w:w="1414" w:type="dxa"/>
          </w:tcPr>
          <w:p w14:paraId="7790B4A7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056F66E7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CB65B1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Responsabilidad</w:t>
            </w:r>
          </w:p>
        </w:tc>
        <w:tc>
          <w:tcPr>
            <w:tcW w:w="2549" w:type="dxa"/>
          </w:tcPr>
          <w:p w14:paraId="1F08EC81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9A6721" w14:paraId="0EB3E93C" w14:textId="77777777" w:rsidTr="009A6721">
        <w:trPr>
          <w:trHeight w:val="268"/>
        </w:trPr>
        <w:tc>
          <w:tcPr>
            <w:tcW w:w="1414" w:type="dxa"/>
          </w:tcPr>
          <w:p w14:paraId="3EF6519B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0AA57E27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9E565A7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Verificación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documento</w:t>
            </w:r>
          </w:p>
        </w:tc>
        <w:tc>
          <w:tcPr>
            <w:tcW w:w="2549" w:type="dxa"/>
          </w:tcPr>
          <w:p w14:paraId="40797615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9A6721" w14:paraId="76CB2568" w14:textId="77777777" w:rsidTr="009A6721">
        <w:trPr>
          <w:trHeight w:val="268"/>
        </w:trPr>
        <w:tc>
          <w:tcPr>
            <w:tcW w:w="1414" w:type="dxa"/>
          </w:tcPr>
          <w:p w14:paraId="270761F7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6145F8ED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6B7EC7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Notificación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al deudor</w:t>
            </w:r>
          </w:p>
        </w:tc>
        <w:tc>
          <w:tcPr>
            <w:tcW w:w="2549" w:type="dxa"/>
          </w:tcPr>
          <w:p w14:paraId="3AEB7A99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9A6721" w14:paraId="77F83F6C" w14:textId="77777777" w:rsidTr="009A6721">
        <w:trPr>
          <w:trHeight w:val="268"/>
        </w:trPr>
        <w:tc>
          <w:tcPr>
            <w:tcW w:w="1414" w:type="dxa"/>
          </w:tcPr>
          <w:p w14:paraId="6A670136" w14:textId="77777777" w:rsidR="009A6721" w:rsidRDefault="009A6721" w:rsidP="00095F3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425" w:type="dxa"/>
          </w:tcPr>
          <w:p w14:paraId="0CA66D55" w14:textId="77777777" w:rsidR="009A6721" w:rsidRDefault="009A6721" w:rsidP="00095F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7BCFAE4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57F1F2B0" w14:textId="77777777" w:rsidR="009A6721" w:rsidRDefault="009A6721" w:rsidP="00095F3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X(01)</w:t>
            </w:r>
          </w:p>
        </w:tc>
      </w:tr>
    </w:tbl>
    <w:p w14:paraId="09A60B3F" w14:textId="77777777" w:rsidR="009A6721" w:rsidRDefault="009A6721" w:rsidP="009A6721">
      <w:pPr>
        <w:pStyle w:val="Textoindependiente"/>
        <w:spacing w:before="5"/>
        <w:rPr>
          <w:rFonts w:ascii="Times New Roman"/>
          <w:i/>
          <w:sz w:val="21"/>
        </w:rPr>
      </w:pPr>
    </w:p>
    <w:p w14:paraId="420A30DA" w14:textId="77777777" w:rsidR="009A6721" w:rsidRDefault="009A6721" w:rsidP="009A6721">
      <w:pPr>
        <w:pStyle w:val="Textoindependiente"/>
        <w:ind w:left="212"/>
        <w:jc w:val="both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242</w:t>
      </w:r>
      <w:r>
        <w:rPr>
          <w:spacing w:val="-1"/>
        </w:rPr>
        <w:t xml:space="preserve"> </w:t>
      </w:r>
      <w:r>
        <w:t>Bytes</w:t>
      </w:r>
    </w:p>
    <w:p w14:paraId="65D4C988" w14:textId="77777777" w:rsidR="001360B0" w:rsidRDefault="001360B0" w:rsidP="001360B0">
      <w:pPr>
        <w:pStyle w:val="Textoindependiente"/>
        <w:spacing w:before="8"/>
        <w:rPr>
          <w:sz w:val="19"/>
        </w:rPr>
      </w:pPr>
    </w:p>
    <w:p w14:paraId="449EFA09" w14:textId="177BC3A3" w:rsidR="00DA2426" w:rsidRDefault="00DA2426" w:rsidP="00DA2426">
      <w:pPr>
        <w:pStyle w:val="Textoindependiente"/>
        <w:spacing w:before="1"/>
        <w:ind w:left="212"/>
      </w:pPr>
    </w:p>
    <w:p w14:paraId="110FEECD" w14:textId="0FD4D7F7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A41D6" w14:paraId="189DE9A0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79537D89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EDFA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18CD5761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BA41D6" w14:paraId="15DD4AA3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5A3D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E26D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BA41D6" w14:paraId="1698E1DD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C90A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AB6031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36A8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7BB9270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1EDB080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A41D6" w14:paraId="7776BF76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9A15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C3FD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2E788C5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BA41D6" w14:paraId="54672B23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002A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0D1E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BA41D6" w14:paraId="376E44D0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C5A5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FBF2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BA41D6" w14:paraId="08C54DE1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A77F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7500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BA41D6" w14:paraId="69A2C6B8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7227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0B99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BA41D6" w14:paraId="3994BC85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6E64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BB3C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BA41D6" w14:paraId="505F2969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1E59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029E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2B8E593C" w14:textId="77777777" w:rsidR="005A036F" w:rsidRDefault="005A036F" w:rsidP="005A036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F022D63" w14:textId="2D475363" w:rsidR="005A036F" w:rsidRPr="00230F5A" w:rsidRDefault="005A036F" w:rsidP="005A036F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D24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6193F997" w14:textId="77777777" w:rsidR="005A036F" w:rsidRDefault="005A036F" w:rsidP="005A036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A036F" w:rsidRPr="00B537DA" w14:paraId="1EC03690" w14:textId="77777777" w:rsidTr="008261A2">
        <w:tc>
          <w:tcPr>
            <w:tcW w:w="595" w:type="dxa"/>
            <w:shd w:val="clear" w:color="auto" w:fill="auto"/>
          </w:tcPr>
          <w:p w14:paraId="4D4EDD15" w14:textId="77777777" w:rsidR="005A036F" w:rsidRPr="00E81654" w:rsidRDefault="005A036F" w:rsidP="008261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58447B7" w14:textId="77777777" w:rsidR="005A036F" w:rsidRPr="00B537DA" w:rsidRDefault="005A036F" w:rsidP="008261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A036F" w:rsidRPr="00B537DA" w14:paraId="033356FB" w14:textId="77777777" w:rsidTr="008261A2">
        <w:tc>
          <w:tcPr>
            <w:tcW w:w="595" w:type="dxa"/>
            <w:shd w:val="clear" w:color="auto" w:fill="auto"/>
          </w:tcPr>
          <w:p w14:paraId="4EF9E82F" w14:textId="31649B0E" w:rsidR="005A036F" w:rsidRPr="00E24E62" w:rsidRDefault="005A036F" w:rsidP="008261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44D43EA" w14:textId="08592D66" w:rsidR="005A036F" w:rsidRDefault="005A036F" w:rsidP="008261A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 w:rsidR="00B4430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11,13 y 15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numérico, en caso contrario </w:t>
            </w:r>
            <w:r w:rsidRPr="00A05D49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059923A6" w14:textId="48235399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45A2AC1A" w14:textId="77777777" w:rsidR="007A0862" w:rsidRPr="007A0862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</w:p>
    <w:p w14:paraId="50088934" w14:textId="3022E472" w:rsidR="00E337AC" w:rsidRPr="00182D60" w:rsidRDefault="00E337AC" w:rsidP="007A0862">
      <w:pPr>
        <w:pStyle w:val="Ttulo2"/>
        <w:numPr>
          <w:ilvl w:val="0"/>
          <w:numId w:val="0"/>
        </w:numPr>
        <w:ind w:left="1715"/>
        <w:rPr>
          <w:b w:val="0"/>
        </w:rPr>
      </w:pPr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29B95FE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4DCE3D36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6A3A6EE4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14537380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1234327E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47F48786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1B029EBF" w14:textId="0A9B53E6" w:rsidR="00411F92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3" type="#_x0000_t202" style="position:absolute;margin-left:-33.75pt;margin-top:59.35pt;width:488.65pt;height:419.9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6BA7EDBA" w14:textId="77777777" w:rsidR="00411F92" w:rsidRDefault="00411F92" w:rsidP="00411F92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2457ED63" w14:textId="77777777" w:rsidR="00411F92" w:rsidRDefault="00411F92" w:rsidP="00411F92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C3AA955" w14:textId="77777777" w:rsidR="00411F92" w:rsidRDefault="00411F92" w:rsidP="00411F92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517F0ED3" w14:textId="77777777" w:rsidR="00411F92" w:rsidRDefault="00411F92" w:rsidP="00411F92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268928A" w14:textId="77777777" w:rsidR="00411F92" w:rsidRDefault="00411F92" w:rsidP="00411F92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50CA8276" w14:textId="77777777" w:rsidR="00411F92" w:rsidRDefault="00411F92" w:rsidP="00411F92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3FBC9E7" w14:textId="77777777" w:rsidR="00411F92" w:rsidRDefault="00411F92" w:rsidP="00411F92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D7D5F02" w14:textId="77777777" w:rsidR="00411F92" w:rsidRDefault="00411F92" w:rsidP="00411F92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7DB2C37D" w14:textId="77777777" w:rsidR="00411F92" w:rsidRDefault="00411F92" w:rsidP="00411F92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E0284AD" w14:textId="77777777" w:rsidR="00411F92" w:rsidRDefault="00411F92" w:rsidP="00411F92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1A8BAD6" w14:textId="77777777" w:rsidR="00411F92" w:rsidRDefault="00411F92" w:rsidP="00411F92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1</w:t>
                  </w:r>
                  <w:r w:rsidRPr="0023684D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y</w:t>
                  </w:r>
                  <w:r w:rsidRPr="0023684D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5114835A" w14:textId="77777777" w:rsidR="00411F92" w:rsidRDefault="00411F92" w:rsidP="00411F92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AFFE4D8" w14:textId="77777777" w:rsidR="00411F92" w:rsidRDefault="00411F92" w:rsidP="00411F92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B0171" w14:textId="77777777" w:rsidR="00411F92" w:rsidRDefault="00411F92" w:rsidP="00411F92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23684D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6973371F" w14:textId="77777777" w:rsidR="00411F92" w:rsidRDefault="00411F92" w:rsidP="00411F92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4168FC2" w14:textId="77777777" w:rsidR="00411F92" w:rsidRDefault="00411F92" w:rsidP="00411F92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7095C3BD" w14:textId="77777777" w:rsidR="00411F92" w:rsidRDefault="00411F92" w:rsidP="00411F92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C8327B1" w14:textId="77777777" w:rsidR="00411F92" w:rsidRDefault="00411F92" w:rsidP="00411F92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9678DC" w14:textId="77777777" w:rsidR="00411F92" w:rsidRDefault="00411F92" w:rsidP="00411F92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3DA7554E" w14:textId="77777777" w:rsidR="00411F92" w:rsidRDefault="00411F92" w:rsidP="00411F92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78072D1" w14:textId="77777777" w:rsidR="00411F92" w:rsidRDefault="00411F92" w:rsidP="00411F92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5C1A1D3" w14:textId="77777777" w:rsidR="00411F92" w:rsidRDefault="00411F92" w:rsidP="00411F92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206A1D0E" w14:textId="77777777" w:rsidR="00411F92" w:rsidRDefault="00411F92" w:rsidP="00411F92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2401E613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09AE950C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3CFD9ED5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20FF24CC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088A9AF6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4521F501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016938CA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6E88C2D5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20619FF3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68AB2303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10D54158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7644DD50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3ADFFF52" w14:textId="77777777" w:rsidR="00411F92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08810154" w14:textId="77777777" w:rsidR="00411F92" w:rsidRPr="00230F5A" w:rsidRDefault="00411F92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7F7CD815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411F92" w:rsidRPr="00F45E53" w14:paraId="3C49826D" w14:textId="77777777" w:rsidTr="00C94603">
        <w:trPr>
          <w:trHeight w:val="268"/>
        </w:trPr>
        <w:tc>
          <w:tcPr>
            <w:tcW w:w="862" w:type="dxa"/>
          </w:tcPr>
          <w:p w14:paraId="4F186F2F" w14:textId="77777777" w:rsidR="00411F92" w:rsidRPr="00F45E53" w:rsidRDefault="00411F92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411F92" w:rsidRPr="00F45E53" w:rsidRDefault="00411F92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411F92" w:rsidRPr="00F45E53" w:rsidRDefault="00411F92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411F92" w:rsidRPr="00F45E53" w:rsidRDefault="00411F92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411F92" w:rsidRPr="00F45E53" w:rsidRDefault="00411F92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411F92" w:rsidRPr="00F45E53" w14:paraId="3218A4A9" w14:textId="77777777" w:rsidTr="00C94603">
        <w:trPr>
          <w:trHeight w:val="268"/>
        </w:trPr>
        <w:tc>
          <w:tcPr>
            <w:tcW w:w="862" w:type="dxa"/>
          </w:tcPr>
          <w:p w14:paraId="6B1D5128" w14:textId="77777777" w:rsidR="00411F92" w:rsidRPr="00F45E53" w:rsidRDefault="00411F92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411F92" w:rsidRPr="00F45E53" w:rsidRDefault="00411F92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411F92" w:rsidRPr="00F45E53" w:rsidRDefault="00411F92" w:rsidP="00D97A4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411F92" w:rsidRPr="00F45E53" w:rsidRDefault="00411F92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411F92" w:rsidRPr="00F45E53" w:rsidRDefault="00411F92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11F92" w:rsidRPr="00F45E53" w14:paraId="622814C1" w14:textId="77777777" w:rsidTr="00C94603">
        <w:trPr>
          <w:trHeight w:val="268"/>
        </w:trPr>
        <w:tc>
          <w:tcPr>
            <w:tcW w:w="862" w:type="dxa"/>
          </w:tcPr>
          <w:p w14:paraId="7671AEB9" w14:textId="77777777" w:rsidR="00411F92" w:rsidRPr="00F45E53" w:rsidRDefault="00411F92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411F92" w:rsidRPr="00F45E53" w:rsidRDefault="00411F92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90D0245" w:rsidR="00411F92" w:rsidRPr="00F45E53" w:rsidRDefault="00411F92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411F92" w:rsidRPr="00F45E53" w:rsidRDefault="00411F92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411F92" w:rsidRPr="00F45E53" w:rsidRDefault="00411F92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11F92" w:rsidRPr="00F45E53" w14:paraId="29ABD7A0" w14:textId="77777777" w:rsidTr="00C94603">
        <w:trPr>
          <w:trHeight w:val="268"/>
        </w:trPr>
        <w:tc>
          <w:tcPr>
            <w:tcW w:w="862" w:type="dxa"/>
          </w:tcPr>
          <w:p w14:paraId="36B1247A" w14:textId="77777777" w:rsidR="00411F92" w:rsidRPr="00F45E53" w:rsidRDefault="00411F92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411F92" w:rsidRPr="00F45E53" w:rsidRDefault="00411F92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411F92" w:rsidRPr="00F45E53" w:rsidRDefault="00411F92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411F92" w:rsidRPr="00F45E53" w:rsidRDefault="00411F92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411F92" w:rsidRPr="00F45E53" w:rsidRDefault="00411F92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11F92" w:rsidRPr="00F45E53" w14:paraId="4A41D4E9" w14:textId="77777777" w:rsidTr="00C94603">
        <w:trPr>
          <w:trHeight w:val="268"/>
        </w:trPr>
        <w:tc>
          <w:tcPr>
            <w:tcW w:w="862" w:type="dxa"/>
          </w:tcPr>
          <w:p w14:paraId="407BD317" w14:textId="77777777" w:rsidR="00411F92" w:rsidRPr="00F45E53" w:rsidRDefault="00411F92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411F92" w:rsidRPr="00F45E53" w:rsidRDefault="00411F92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411F92" w:rsidRPr="00F45E53" w:rsidRDefault="00411F92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411F92" w:rsidRPr="00F45E53" w:rsidRDefault="00411F92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411F92" w:rsidRPr="00F45E53" w:rsidRDefault="00411F92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11F92" w:rsidRPr="00F45E53" w14:paraId="306FA4E7" w14:textId="77777777" w:rsidTr="00C94603">
        <w:trPr>
          <w:trHeight w:val="268"/>
        </w:trPr>
        <w:tc>
          <w:tcPr>
            <w:tcW w:w="862" w:type="dxa"/>
          </w:tcPr>
          <w:p w14:paraId="0E8DBBC7" w14:textId="7F4D293D" w:rsidR="00411F92" w:rsidRPr="00F45E53" w:rsidRDefault="00411F92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411F92" w:rsidRPr="00F45E53" w:rsidRDefault="00411F92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29096F4A" w:rsidR="00411F92" w:rsidRPr="00F45E53" w:rsidRDefault="00411F92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1017ED48" w:rsidR="00411F92" w:rsidRPr="003D3B9E" w:rsidRDefault="00411F92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3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411F92" w:rsidRPr="00F45E53" w:rsidRDefault="00411F92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F653D" w:rsidRPr="00F45E53" w14:paraId="12AB353F" w14:textId="77777777" w:rsidTr="00C94603">
        <w:trPr>
          <w:trHeight w:val="268"/>
        </w:trPr>
        <w:tc>
          <w:tcPr>
            <w:tcW w:w="862" w:type="dxa"/>
          </w:tcPr>
          <w:p w14:paraId="07ED8B4D" w14:textId="25D8D0B6" w:rsidR="00AF653D" w:rsidRDefault="00C94603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  <w:r w:rsidR="00A6652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3F05C6F0" w14:textId="77777777" w:rsidR="00AF653D" w:rsidRPr="00F45E53" w:rsidRDefault="00AF653D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ADC758" w14:textId="6984C73D" w:rsidR="00AF653D" w:rsidRPr="009A6721" w:rsidRDefault="00AF653D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F65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LSE 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4C552DC" w14:textId="6E0D6283" w:rsidR="00AF653D" w:rsidRPr="003D3B9E" w:rsidRDefault="00AF653D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F65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MONTO TOTAL DEL VALOR NOMINAL</w:t>
            </w:r>
          </w:p>
        </w:tc>
        <w:tc>
          <w:tcPr>
            <w:tcW w:w="850" w:type="dxa"/>
          </w:tcPr>
          <w:p w14:paraId="11089E3D" w14:textId="77777777" w:rsidR="00AF653D" w:rsidRPr="00AF653D" w:rsidRDefault="00AF653D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11F92" w:rsidRPr="00F45E53" w14:paraId="69A338AE" w14:textId="77777777" w:rsidTr="00C94603">
        <w:trPr>
          <w:trHeight w:val="268"/>
        </w:trPr>
        <w:tc>
          <w:tcPr>
            <w:tcW w:w="862" w:type="dxa"/>
          </w:tcPr>
          <w:p w14:paraId="60628F2D" w14:textId="1433E4AF" w:rsidR="00411F92" w:rsidRPr="00F45E53" w:rsidRDefault="00C94603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B31A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</w:t>
            </w:r>
            <w:r w:rsidR="00A6652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411F92" w:rsidRPr="00F45E53" w:rsidRDefault="00411F92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6155383D" w:rsidR="00411F92" w:rsidRPr="00F45E53" w:rsidRDefault="00411F92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4A447849" w:rsidR="00411F92" w:rsidRPr="003D3B9E" w:rsidRDefault="00411F92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3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 LOS DOCUMENTOS, suma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 campo 11 (</w:t>
            </w:r>
            <w:r w:rsidRPr="003D3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Valor nominal del document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411F92" w:rsidRPr="00F45E53" w:rsidRDefault="00411F92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411F92" w:rsidRPr="00F45E53" w14:paraId="7AE00EB8" w14:textId="77777777" w:rsidTr="00C94603">
        <w:trPr>
          <w:trHeight w:val="268"/>
        </w:trPr>
        <w:tc>
          <w:tcPr>
            <w:tcW w:w="862" w:type="dxa"/>
          </w:tcPr>
          <w:p w14:paraId="70AC5B8A" w14:textId="10C9439F" w:rsidR="00411F92" w:rsidRPr="00F45E53" w:rsidRDefault="00C94603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  <w:r w:rsidR="00A6652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411F92" w:rsidRPr="00F45E53" w:rsidRDefault="00411F92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1D2AF77C" w:rsidR="00411F92" w:rsidRPr="00F45E53" w:rsidRDefault="00411F92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3D8DABA7" w:rsidR="00411F92" w:rsidRPr="003D3B9E" w:rsidRDefault="00411F92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3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PRECIO A FAVOR DEL FACTOR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 suma de campo 13 (</w:t>
            </w:r>
            <w:r w:rsidRPr="003D3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Diferencia de precio a favor de la IFI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411F92" w:rsidRPr="00F45E53" w:rsidRDefault="00411F92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F653D" w:rsidRPr="00F45E53" w14:paraId="57CF08BE" w14:textId="77777777" w:rsidTr="00C94603">
        <w:trPr>
          <w:trHeight w:val="268"/>
        </w:trPr>
        <w:tc>
          <w:tcPr>
            <w:tcW w:w="862" w:type="dxa"/>
          </w:tcPr>
          <w:p w14:paraId="3E381FA8" w14:textId="1A7B8C7C" w:rsidR="00AF653D" w:rsidRDefault="00C94603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  <w:r w:rsidR="00A6652B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A233A70" w14:textId="77777777" w:rsidR="00AF653D" w:rsidRPr="00F45E53" w:rsidRDefault="00AF653D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59C54" w14:textId="2855B1ED" w:rsidR="00AF653D" w:rsidRPr="009A6721" w:rsidRDefault="00AF653D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F65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LSI 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AFA7D" w14:textId="5B175EB4" w:rsidR="00AF653D" w:rsidRPr="003D3B9E" w:rsidRDefault="00A6652B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6652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MONTO TOTAL DEL VALOR ACTUAL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9F85B2F" w14:textId="77777777" w:rsidR="00AF653D" w:rsidRPr="00A6652B" w:rsidRDefault="00AF653D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11F92" w:rsidRPr="00F45E53" w14:paraId="66774E11" w14:textId="77777777" w:rsidTr="00C94603">
        <w:trPr>
          <w:trHeight w:val="268"/>
        </w:trPr>
        <w:tc>
          <w:tcPr>
            <w:tcW w:w="862" w:type="dxa"/>
          </w:tcPr>
          <w:p w14:paraId="3C090C12" w14:textId="2355AA13" w:rsidR="00411F92" w:rsidRDefault="00A6652B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20E6CE" w14:textId="7C95785D" w:rsidR="00411F92" w:rsidRPr="00F45E53" w:rsidRDefault="00411F92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345A1" w14:textId="369E4B02" w:rsidR="00411F92" w:rsidRPr="00D97A43" w:rsidRDefault="00411F92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LSJ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EE54" w14:textId="2453A0E7" w:rsidR="00411F92" w:rsidRPr="003D3B9E" w:rsidRDefault="00411F92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3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NETO DE LOS DOCUMENTOS,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 del campo 15 (</w:t>
            </w:r>
            <w:r w:rsidRPr="003D3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Valor actual neto del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50DF93E" w14:textId="292BC08D" w:rsidR="00411F92" w:rsidRDefault="00411F92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411F92" w:rsidRPr="00F45E53" w14:paraId="25816211" w14:textId="77777777" w:rsidTr="00C94603">
        <w:trPr>
          <w:trHeight w:val="268"/>
        </w:trPr>
        <w:tc>
          <w:tcPr>
            <w:tcW w:w="862" w:type="dxa"/>
          </w:tcPr>
          <w:p w14:paraId="664DDB0C" w14:textId="2D25B41D" w:rsidR="00411F92" w:rsidRDefault="00C94603" w:rsidP="00DA24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11</w:t>
            </w:r>
          </w:p>
        </w:tc>
        <w:tc>
          <w:tcPr>
            <w:tcW w:w="425" w:type="dxa"/>
          </w:tcPr>
          <w:p w14:paraId="53D95AF6" w14:textId="7E3ED776" w:rsidR="00411F92" w:rsidRPr="00F45E53" w:rsidRDefault="00411F92" w:rsidP="00DA242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411F92" w:rsidRDefault="00411F92" w:rsidP="00DA242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411F92" w:rsidRPr="009F2F7C" w:rsidRDefault="00411F92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</w:tcPr>
          <w:p w14:paraId="664203CA" w14:textId="77777777" w:rsidR="00411F92" w:rsidRPr="00F45E53" w:rsidRDefault="00411F92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D97A43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D97A4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D97A4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E59D4A4" w:rsidR="00202F52" w:rsidRPr="00F45E53" w:rsidRDefault="00D97A43" w:rsidP="00D97A4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</w:t>
            </w:r>
            <w:r w:rsidR="008B31A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3</w:t>
            </w: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(F)</w:t>
            </w:r>
          </w:p>
        </w:tc>
      </w:tr>
      <w:tr w:rsidR="00DA2426" w:rsidRPr="00F45E53" w14:paraId="61CDF538" w14:textId="77777777" w:rsidTr="00D97A43">
        <w:trPr>
          <w:trHeight w:val="242"/>
        </w:trPr>
        <w:tc>
          <w:tcPr>
            <w:tcW w:w="4815" w:type="dxa"/>
          </w:tcPr>
          <w:p w14:paraId="7717E096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6FCD351F" w:rsidR="00DA2426" w:rsidRPr="00F45E53" w:rsidRDefault="009A6721" w:rsidP="00DA2426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5,</w:t>
            </w:r>
            <w:r w:rsidR="007E4BAE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7,8</w:t>
            </w:r>
            <w:r w:rsidR="00C9460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,10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5804729" w14:textId="77777777" w:rsidR="007A0862" w:rsidRDefault="007A086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AAD06AF" w14:textId="77777777" w:rsidR="00411F92" w:rsidRDefault="00411F92" w:rsidP="00411F9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AE643E3" w14:textId="77777777" w:rsidR="00411F92" w:rsidRDefault="00411F92" w:rsidP="00411F9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EC72CE9" w14:textId="77777777" w:rsidR="00411F92" w:rsidRDefault="00411F92" w:rsidP="00411F9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A12D17E" w14:textId="77777777" w:rsidR="00411F92" w:rsidRDefault="00411F92" w:rsidP="00411F9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52F6C68" w14:textId="77777777" w:rsidR="00411F92" w:rsidRPr="00F45E53" w:rsidRDefault="00411F9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470651" w14:paraId="3676ACCC" w14:textId="77777777" w:rsidTr="00D97A43">
        <w:tc>
          <w:tcPr>
            <w:tcW w:w="1413" w:type="dxa"/>
          </w:tcPr>
          <w:p w14:paraId="7DDB3BFA" w14:textId="77777777" w:rsidR="00F32211" w:rsidRPr="0047065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47065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00542F1A" w:rsidR="00F32211" w:rsidRPr="00470651" w:rsidRDefault="001360B0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9A6721" w:rsidRPr="00470651">
              <w:rPr>
                <w:rFonts w:ascii="Times New Roman" w:hAnsi="Times New Roman" w:cs="Times New Roman"/>
                <w:b/>
                <w:bCs/>
                <w:color w:val="FF0000"/>
              </w:rPr>
              <w:t>24</w:t>
            </w:r>
            <w:r w:rsidR="00F32211" w:rsidRPr="00470651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47065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47065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470651">
              <w:rPr>
                <w:rFonts w:ascii="Times New Roman" w:hAnsi="Times New Roman" w:cs="Times New Roman"/>
              </w:rPr>
              <w:t xml:space="preserve"> </w:t>
            </w: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47065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470651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470651">
        <w:t>Archivo Carátula</w:t>
      </w:r>
      <w:bookmarkEnd w:id="15"/>
      <w:r w:rsidRPr="00470651">
        <w:fldChar w:fldCharType="begin"/>
      </w:r>
      <w:r w:rsidRPr="00470651">
        <w:instrText xml:space="preserve"> XE "Archivo ”arátula" </w:instrText>
      </w:r>
      <w:r w:rsidRPr="00470651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D97A43">
        <w:tc>
          <w:tcPr>
            <w:tcW w:w="1413" w:type="dxa"/>
          </w:tcPr>
          <w:p w14:paraId="01B744DD" w14:textId="77777777" w:rsidR="00F32211" w:rsidRPr="0047065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47065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47C9EF8C" w:rsidR="00F32211" w:rsidRPr="00470651" w:rsidRDefault="001360B0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9A6721" w:rsidRPr="00470651">
              <w:rPr>
                <w:rFonts w:ascii="Times New Roman" w:hAnsi="Times New Roman" w:cs="Times New Roman"/>
                <w:b/>
                <w:bCs/>
                <w:color w:val="FF0000"/>
              </w:rPr>
              <w:t>24</w:t>
            </w:r>
            <w:r w:rsidR="00F32211" w:rsidRPr="0047065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47065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7065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396AD369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9A6721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44F6A74B" w:rsidR="009A6721" w:rsidRPr="00F45E53" w:rsidRDefault="00AF653D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B31A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</w:t>
            </w:r>
            <w:r w:rsidR="009A672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01002E19" w:rsidR="009A6721" w:rsidRPr="00F45E53" w:rsidRDefault="00AF653D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6BE0C546" w:rsidR="009A6721" w:rsidRPr="00F45E53" w:rsidRDefault="009A6721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0E389943" w:rsidR="009A6721" w:rsidRPr="00F45E53" w:rsidRDefault="009A6721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A6721" w:rsidRPr="00F45E53" w:rsidRDefault="009A6721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F653D" w:rsidRPr="00F45E53" w14:paraId="4C7B921E" w14:textId="77777777" w:rsidTr="003B5E2B">
        <w:trPr>
          <w:trHeight w:val="268"/>
        </w:trPr>
        <w:tc>
          <w:tcPr>
            <w:tcW w:w="862" w:type="dxa"/>
          </w:tcPr>
          <w:p w14:paraId="6995607C" w14:textId="52F96724" w:rsidR="00AF653D" w:rsidRDefault="00AF653D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AF653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A361FF" w14:textId="7EF522A3" w:rsidR="00AF653D" w:rsidRPr="00F45E53" w:rsidRDefault="00AF653D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F32B28" w14:textId="3896169F" w:rsidR="00AF653D" w:rsidRPr="009A6721" w:rsidRDefault="00AF653D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F65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LSE</w:t>
            </w:r>
          </w:p>
        </w:tc>
        <w:tc>
          <w:tcPr>
            <w:tcW w:w="6095" w:type="dxa"/>
          </w:tcPr>
          <w:p w14:paraId="3BCB8E39" w14:textId="24999FD3" w:rsidR="00AF653D" w:rsidRPr="00AF653D" w:rsidRDefault="00AF653D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F65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MONTO TOTAL DEL VALOR NOMINAL</w:t>
            </w:r>
          </w:p>
        </w:tc>
        <w:tc>
          <w:tcPr>
            <w:tcW w:w="851" w:type="dxa"/>
          </w:tcPr>
          <w:p w14:paraId="0B1C01BE" w14:textId="77777777" w:rsidR="00AF653D" w:rsidRPr="00AF653D" w:rsidRDefault="00AF653D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9A6721" w:rsidRPr="00F45E53" w14:paraId="449A74F0" w14:textId="77777777" w:rsidTr="00273DC0">
        <w:trPr>
          <w:trHeight w:val="268"/>
        </w:trPr>
        <w:tc>
          <w:tcPr>
            <w:tcW w:w="862" w:type="dxa"/>
          </w:tcPr>
          <w:p w14:paraId="446C1F3A" w14:textId="0D2B58C6" w:rsidR="009A6721" w:rsidRPr="00F45E53" w:rsidRDefault="00AF653D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B31A6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2F6D6FB" w14:textId="1D3EB1D7" w:rsidR="009A6721" w:rsidRPr="00F45E53" w:rsidRDefault="00AF653D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2A205AB" w14:textId="6C5513EF" w:rsidR="009A6721" w:rsidRPr="00F45E53" w:rsidRDefault="009A6721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LSF</w:t>
            </w:r>
          </w:p>
        </w:tc>
        <w:tc>
          <w:tcPr>
            <w:tcW w:w="6095" w:type="dxa"/>
          </w:tcPr>
          <w:p w14:paraId="67FA48B0" w14:textId="4155C7BF" w:rsidR="009A6721" w:rsidRPr="00B8004D" w:rsidRDefault="009A6721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 LOS DOCUMENTOS</w:t>
            </w:r>
          </w:p>
        </w:tc>
        <w:tc>
          <w:tcPr>
            <w:tcW w:w="851" w:type="dxa"/>
          </w:tcPr>
          <w:p w14:paraId="07C36CDF" w14:textId="69901410" w:rsidR="009A6721" w:rsidRPr="00F45E53" w:rsidRDefault="009A6721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A6721" w:rsidRPr="00F45E53" w14:paraId="457D6C4A" w14:textId="77777777" w:rsidTr="00273DC0">
        <w:trPr>
          <w:trHeight w:val="268"/>
        </w:trPr>
        <w:tc>
          <w:tcPr>
            <w:tcW w:w="862" w:type="dxa"/>
          </w:tcPr>
          <w:p w14:paraId="7484FA91" w14:textId="720A38A0" w:rsidR="009A6721" w:rsidRPr="00F45E53" w:rsidRDefault="00AF653D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8</w:t>
            </w:r>
          </w:p>
        </w:tc>
        <w:tc>
          <w:tcPr>
            <w:tcW w:w="425" w:type="dxa"/>
          </w:tcPr>
          <w:p w14:paraId="2C8D95A5" w14:textId="09395668" w:rsidR="009A6721" w:rsidRPr="00F45E53" w:rsidRDefault="00AF653D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EB2B647" w14:textId="3B214E14" w:rsidR="009A6721" w:rsidRPr="00F45E53" w:rsidRDefault="009A6721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LSH</w:t>
            </w:r>
          </w:p>
        </w:tc>
        <w:tc>
          <w:tcPr>
            <w:tcW w:w="6095" w:type="dxa"/>
          </w:tcPr>
          <w:p w14:paraId="76546BB7" w14:textId="7E915E51" w:rsidR="009A6721" w:rsidRPr="000506C0" w:rsidRDefault="009A6721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D3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PRECIO A FAVOR DEL FACTOR</w:t>
            </w:r>
          </w:p>
        </w:tc>
        <w:tc>
          <w:tcPr>
            <w:tcW w:w="851" w:type="dxa"/>
          </w:tcPr>
          <w:p w14:paraId="1FB54790" w14:textId="627CD1DA" w:rsidR="009A6721" w:rsidRPr="00F45E53" w:rsidRDefault="009A6721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F653D" w:rsidRPr="00F45E53" w14:paraId="68097C79" w14:textId="77777777" w:rsidTr="00273DC0">
        <w:trPr>
          <w:trHeight w:val="268"/>
        </w:trPr>
        <w:tc>
          <w:tcPr>
            <w:tcW w:w="862" w:type="dxa"/>
          </w:tcPr>
          <w:p w14:paraId="1B400CEB" w14:textId="6EA2AE6B" w:rsidR="00AF653D" w:rsidRDefault="00AF653D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9</w:t>
            </w:r>
          </w:p>
        </w:tc>
        <w:tc>
          <w:tcPr>
            <w:tcW w:w="425" w:type="dxa"/>
          </w:tcPr>
          <w:p w14:paraId="033C5BD5" w14:textId="77B48A53" w:rsidR="00AF653D" w:rsidRPr="00F45E53" w:rsidRDefault="00AF653D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D9BA04B" w14:textId="42763307" w:rsidR="00AF653D" w:rsidRPr="009A6721" w:rsidRDefault="00AF653D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F65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LSI</w:t>
            </w:r>
          </w:p>
        </w:tc>
        <w:tc>
          <w:tcPr>
            <w:tcW w:w="6095" w:type="dxa"/>
          </w:tcPr>
          <w:p w14:paraId="166133A5" w14:textId="66318566" w:rsidR="00AF653D" w:rsidRPr="003D3B9E" w:rsidRDefault="00AF653D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F653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MONTO TOTAL DEL VALOR ACTUAL</w:t>
            </w:r>
          </w:p>
        </w:tc>
        <w:tc>
          <w:tcPr>
            <w:tcW w:w="851" w:type="dxa"/>
          </w:tcPr>
          <w:p w14:paraId="2A06F59E" w14:textId="77777777" w:rsidR="00AF653D" w:rsidRPr="00AF653D" w:rsidRDefault="00AF653D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9A6721" w:rsidRPr="00F45E53" w14:paraId="11B65347" w14:textId="77777777" w:rsidTr="00273DC0">
        <w:trPr>
          <w:trHeight w:val="268"/>
        </w:trPr>
        <w:tc>
          <w:tcPr>
            <w:tcW w:w="862" w:type="dxa"/>
          </w:tcPr>
          <w:p w14:paraId="77B032DD" w14:textId="380BD716" w:rsidR="009A6721" w:rsidRPr="00F45E53" w:rsidRDefault="00AF653D" w:rsidP="009A67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3D9C3C46" w14:textId="642B9B58" w:rsidR="009A6721" w:rsidRPr="00F45E53" w:rsidRDefault="00AF653D" w:rsidP="009A672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DC12A2A" w14:textId="0007B996" w:rsidR="009A6721" w:rsidRPr="00F45E53" w:rsidRDefault="009A6721" w:rsidP="009A672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LSJ</w:t>
            </w:r>
          </w:p>
        </w:tc>
        <w:tc>
          <w:tcPr>
            <w:tcW w:w="6095" w:type="dxa"/>
          </w:tcPr>
          <w:p w14:paraId="244C3CFE" w14:textId="6F4141CB" w:rsidR="009A6721" w:rsidRPr="000506C0" w:rsidRDefault="009A6721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A672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NETO DE LOS DOCUMENTOS</w:t>
            </w:r>
          </w:p>
        </w:tc>
        <w:tc>
          <w:tcPr>
            <w:tcW w:w="851" w:type="dxa"/>
          </w:tcPr>
          <w:p w14:paraId="1BCCA69B" w14:textId="287CB418" w:rsidR="009A6721" w:rsidRPr="00F45E53" w:rsidRDefault="009A6721" w:rsidP="009A672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25A2B912" w:rsidR="00B8004D" w:rsidRDefault="00AF653D" w:rsidP="00AF653D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  11</w:t>
            </w:r>
          </w:p>
        </w:tc>
        <w:tc>
          <w:tcPr>
            <w:tcW w:w="425" w:type="dxa"/>
          </w:tcPr>
          <w:p w14:paraId="5DCC81FD" w14:textId="77F36F48" w:rsidR="00B8004D" w:rsidRPr="00F45E53" w:rsidRDefault="00AF653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B959AF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432EA" w14:textId="77777777" w:rsidR="00CE73D2" w:rsidRDefault="00CE73D2" w:rsidP="00F10206">
      <w:pPr>
        <w:spacing w:after="0" w:line="240" w:lineRule="auto"/>
      </w:pPr>
      <w:r>
        <w:separator/>
      </w:r>
    </w:p>
  </w:endnote>
  <w:endnote w:type="continuationSeparator" w:id="0">
    <w:p w14:paraId="5D1DBA93" w14:textId="77777777" w:rsidR="00CE73D2" w:rsidRDefault="00CE73D2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52D0A" w14:textId="77777777" w:rsidR="00CE73D2" w:rsidRDefault="00CE73D2" w:rsidP="00F10206">
      <w:pPr>
        <w:spacing w:after="0" w:line="240" w:lineRule="auto"/>
      </w:pPr>
      <w:r>
        <w:separator/>
      </w:r>
    </w:p>
  </w:footnote>
  <w:footnote w:type="continuationSeparator" w:id="0">
    <w:p w14:paraId="63D04EC5" w14:textId="77777777" w:rsidR="00CE73D2" w:rsidRDefault="00CE73D2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7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39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0"/>
  </w:num>
  <w:num w:numId="16" w16cid:durableId="1397778044">
    <w:abstractNumId w:val="8"/>
  </w:num>
  <w:num w:numId="17" w16cid:durableId="114759016">
    <w:abstractNumId w:val="36"/>
  </w:num>
  <w:num w:numId="18" w16cid:durableId="1632982083">
    <w:abstractNumId w:val="1"/>
  </w:num>
  <w:num w:numId="19" w16cid:durableId="2139444563">
    <w:abstractNumId w:val="38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4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5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0506"/>
    <w:rsid w:val="00074008"/>
    <w:rsid w:val="00095C24"/>
    <w:rsid w:val="000B09BB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360B0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14B15"/>
    <w:rsid w:val="002308E7"/>
    <w:rsid w:val="00230F5A"/>
    <w:rsid w:val="00234A32"/>
    <w:rsid w:val="00235604"/>
    <w:rsid w:val="002358C5"/>
    <w:rsid w:val="002430D4"/>
    <w:rsid w:val="00243869"/>
    <w:rsid w:val="00254B9F"/>
    <w:rsid w:val="00255E64"/>
    <w:rsid w:val="00264C16"/>
    <w:rsid w:val="00266AD3"/>
    <w:rsid w:val="00273BB4"/>
    <w:rsid w:val="00276FA5"/>
    <w:rsid w:val="00284E6A"/>
    <w:rsid w:val="0029373C"/>
    <w:rsid w:val="00294E79"/>
    <w:rsid w:val="00296526"/>
    <w:rsid w:val="002A13B4"/>
    <w:rsid w:val="002B267E"/>
    <w:rsid w:val="002B373A"/>
    <w:rsid w:val="002B4375"/>
    <w:rsid w:val="002C1903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46A25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3B9E"/>
    <w:rsid w:val="003D589E"/>
    <w:rsid w:val="003E42CB"/>
    <w:rsid w:val="003F025E"/>
    <w:rsid w:val="003F5278"/>
    <w:rsid w:val="0040464B"/>
    <w:rsid w:val="00404D82"/>
    <w:rsid w:val="00411E32"/>
    <w:rsid w:val="00411F92"/>
    <w:rsid w:val="0041204F"/>
    <w:rsid w:val="00421CF1"/>
    <w:rsid w:val="004231CD"/>
    <w:rsid w:val="004270E6"/>
    <w:rsid w:val="004307DB"/>
    <w:rsid w:val="00433576"/>
    <w:rsid w:val="004341B5"/>
    <w:rsid w:val="00435F71"/>
    <w:rsid w:val="00443E8F"/>
    <w:rsid w:val="004453F6"/>
    <w:rsid w:val="00446EF8"/>
    <w:rsid w:val="00453AE1"/>
    <w:rsid w:val="00465EE6"/>
    <w:rsid w:val="00470651"/>
    <w:rsid w:val="00477EA2"/>
    <w:rsid w:val="004839DA"/>
    <w:rsid w:val="004A1260"/>
    <w:rsid w:val="004A44F4"/>
    <w:rsid w:val="004A6793"/>
    <w:rsid w:val="004B23C2"/>
    <w:rsid w:val="004B4D5E"/>
    <w:rsid w:val="004B6421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D53"/>
    <w:rsid w:val="00575FEB"/>
    <w:rsid w:val="00597FD4"/>
    <w:rsid w:val="005A036F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E3515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862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4BAE"/>
    <w:rsid w:val="007E5A3C"/>
    <w:rsid w:val="007F7583"/>
    <w:rsid w:val="008014F3"/>
    <w:rsid w:val="00801B0F"/>
    <w:rsid w:val="0080267F"/>
    <w:rsid w:val="00802B3C"/>
    <w:rsid w:val="0080430D"/>
    <w:rsid w:val="00805F13"/>
    <w:rsid w:val="00823800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31A6"/>
    <w:rsid w:val="008B5146"/>
    <w:rsid w:val="008C1F00"/>
    <w:rsid w:val="008C7428"/>
    <w:rsid w:val="008D247E"/>
    <w:rsid w:val="008D507D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721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3680A"/>
    <w:rsid w:val="00A421C4"/>
    <w:rsid w:val="00A42CB3"/>
    <w:rsid w:val="00A45E6E"/>
    <w:rsid w:val="00A55743"/>
    <w:rsid w:val="00A64CF0"/>
    <w:rsid w:val="00A6652B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653D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37DCE"/>
    <w:rsid w:val="00B44307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655D"/>
    <w:rsid w:val="00B77253"/>
    <w:rsid w:val="00B8004D"/>
    <w:rsid w:val="00B86519"/>
    <w:rsid w:val="00B87677"/>
    <w:rsid w:val="00B90006"/>
    <w:rsid w:val="00B959AF"/>
    <w:rsid w:val="00B96893"/>
    <w:rsid w:val="00BA247F"/>
    <w:rsid w:val="00BA41D6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6CB"/>
    <w:rsid w:val="00C94603"/>
    <w:rsid w:val="00C967A1"/>
    <w:rsid w:val="00CA0AE4"/>
    <w:rsid w:val="00CB3011"/>
    <w:rsid w:val="00CB3359"/>
    <w:rsid w:val="00CB6FC1"/>
    <w:rsid w:val="00CC035F"/>
    <w:rsid w:val="00CE47ED"/>
    <w:rsid w:val="00CE73D2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6F0A"/>
    <w:rsid w:val="00D923F1"/>
    <w:rsid w:val="00D92C2E"/>
    <w:rsid w:val="00D97610"/>
    <w:rsid w:val="00D97A43"/>
    <w:rsid w:val="00DA2426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3578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2BAF8298-4216-4209-A6BE-DA47EF7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1650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22</cp:revision>
  <dcterms:created xsi:type="dcterms:W3CDTF">2024-03-06T13:25:00Z</dcterms:created>
  <dcterms:modified xsi:type="dcterms:W3CDTF">2024-08-26T14:42:00Z</dcterms:modified>
</cp:coreProperties>
</file>