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155F1E6E" w:rsidR="00C4642F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E97ECC">
        <w:rPr>
          <w:rFonts w:ascii="Times New Roman" w:hAnsi="Times New Roman" w:cs="Times New Roman"/>
          <w:b/>
          <w:sz w:val="72"/>
          <w:szCs w:val="72"/>
        </w:rPr>
        <w:t>D5</w:t>
      </w:r>
      <w:r w:rsidR="002E069E">
        <w:rPr>
          <w:rFonts w:ascii="Times New Roman" w:hAnsi="Times New Roman" w:cs="Times New Roman"/>
          <w:b/>
          <w:sz w:val="72"/>
          <w:szCs w:val="72"/>
        </w:rPr>
        <w:t>6</w:t>
      </w:r>
      <w:r w:rsidR="00E97ECC">
        <w:rPr>
          <w:rFonts w:ascii="Times New Roman" w:hAnsi="Times New Roman" w:cs="Times New Roman"/>
          <w:b/>
          <w:sz w:val="72"/>
          <w:szCs w:val="72"/>
        </w:rPr>
        <w:t xml:space="preserve"> 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2E069E">
        <w:rPr>
          <w:rFonts w:ascii="Times New Roman" w:hAnsi="Times New Roman" w:cs="Times New Roman"/>
          <w:b/>
          <w:sz w:val="72"/>
          <w:szCs w:val="72"/>
        </w:rPr>
        <w:t>528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="0036520E">
        <w:rPr>
          <w:rFonts w:ascii="Times New Roman" w:hAnsi="Times New Roman" w:cs="Times New Roman"/>
          <w:b/>
          <w:sz w:val="72"/>
          <w:szCs w:val="72"/>
        </w:rPr>
        <w:t>–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</w:p>
    <w:p w14:paraId="7207C596" w14:textId="2E972391" w:rsidR="0036520E" w:rsidRPr="004A1260" w:rsidRDefault="002E069E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E069E">
        <w:rPr>
          <w:rFonts w:ascii="Times New Roman" w:hAnsi="Times New Roman" w:cs="Times New Roman"/>
          <w:b/>
          <w:sz w:val="72"/>
          <w:szCs w:val="72"/>
        </w:rPr>
        <w:t>Operaciones afectas a los límites individuales de crédito</w:t>
      </w:r>
    </w:p>
    <w:p w14:paraId="592F5FD4" w14:textId="120EA2FF" w:rsidR="0097031A" w:rsidRPr="00DB5310" w:rsidRDefault="0097031A" w:rsidP="009A05E0">
      <w:pPr>
        <w:ind w:hanging="142"/>
        <w:rPr>
          <w:rFonts w:ascii="Times New Roman" w:hAnsi="Times New Roman" w:cs="Times New Roman"/>
          <w:b/>
          <w:sz w:val="72"/>
          <w:szCs w:val="72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028831DA" w14:textId="30E1D594" w:rsidR="000105A8" w:rsidRPr="00230F5A" w:rsidRDefault="00C4642F" w:rsidP="008D094A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  <w:r w:rsidR="000105A8"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64585382" w14:textId="6825C6C0" w:rsidR="008D094A" w:rsidRDefault="00522424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230925" w:history="1">
            <w:r w:rsidR="008D094A" w:rsidRPr="008249E7">
              <w:rPr>
                <w:rStyle w:val="Hipervnculo"/>
                <w:noProof/>
              </w:rPr>
              <w:t>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estructuras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B8897DE" w14:textId="539F0E2F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6" w:history="1">
            <w:r w:rsidR="008D094A" w:rsidRPr="008249E7">
              <w:rPr>
                <w:rStyle w:val="Hipervnculo"/>
                <w:bCs/>
                <w:noProof/>
              </w:rPr>
              <w:t>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bCs/>
                <w:noProof/>
              </w:rPr>
              <w:t xml:space="preserve">Archivo de datos del emisor  </w:t>
            </w:r>
            <w:r w:rsidR="008D094A" w:rsidRPr="008249E7">
              <w:rPr>
                <w:rStyle w:val="Hipervnculo"/>
                <w:noProof/>
              </w:rPr>
              <w:t>Manual Sistema de Información Bancos - Sistema Contable (cmfchile.cl)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4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3236D9DE" w14:textId="3176794F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7" w:history="1">
            <w:r w:rsidR="008D094A" w:rsidRPr="008249E7">
              <w:rPr>
                <w:rStyle w:val="Hipervnculo"/>
                <w:noProof/>
              </w:rPr>
              <w:t>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Validaciones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50F8A7" w14:textId="1E582278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8" w:history="1">
            <w:r w:rsidR="008D094A" w:rsidRPr="008249E7">
              <w:rPr>
                <w:rStyle w:val="Hipervnculo"/>
                <w:noProof/>
              </w:rPr>
              <w:t>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5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26602B29" w14:textId="30ABD438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29" w:history="1">
            <w:r w:rsidR="008D094A" w:rsidRPr="008249E7">
              <w:rPr>
                <w:rStyle w:val="Hipervnculo"/>
                <w:noProof/>
              </w:rPr>
              <w:t>3.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Construyendo la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_Toc166230929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648D8C" w14:textId="7E19E0BB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0" w:history="1">
            <w:r w:rsidR="008D094A" w:rsidRPr="008249E7">
              <w:rPr>
                <w:rStyle w:val="Hipervnculo"/>
                <w:noProof/>
              </w:rPr>
              <w:t>3.1.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Formato de carátula de 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_Toc166230930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6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69722E6" w14:textId="403CE1E5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1" w:history="1">
            <w:r w:rsidR="008D094A" w:rsidRPr="008249E7">
              <w:rPr>
                <w:rStyle w:val="Hipervnculo"/>
                <w:bCs/>
                <w:noProof/>
              </w:rPr>
              <w:t>4.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nombres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_Toc166230931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F22D91A" w14:textId="11CFC61E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2" w:history="1">
            <w:r w:rsidR="008D094A" w:rsidRPr="008249E7">
              <w:rPr>
                <w:rStyle w:val="Hipervnculo"/>
                <w:noProof/>
              </w:rPr>
              <w:t>4.1.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salida a destino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_Toc166230932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6EF848D" w14:textId="30EFC222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3" w:history="1">
            <w:r w:rsidR="008D094A" w:rsidRPr="008249E7">
              <w:rPr>
                <w:rStyle w:val="Hipervnculo"/>
                <w:noProof/>
              </w:rPr>
              <w:t>4.1.1.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de datos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_Toc166230933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7DBCE159" w14:textId="36354031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4" w:history="1">
            <w:r w:rsidR="008D094A" w:rsidRPr="008249E7">
              <w:rPr>
                <w:rStyle w:val="Hipervnculo"/>
                <w:noProof/>
              </w:rPr>
              <w:t>4.1.2.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Archivo Carátula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_Toc166230934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21E0226" w14:textId="2A3E503D" w:rsidR="008D094A" w:rsidRDefault="00000000">
          <w:pPr>
            <w:pStyle w:val="TDC2"/>
            <w:tabs>
              <w:tab w:val="left" w:pos="96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5" w:history="1">
            <w:r w:rsidR="008D094A" w:rsidRPr="008249E7">
              <w:rPr>
                <w:rStyle w:val="Hipervnculo"/>
                <w:noProof/>
              </w:rPr>
              <w:t>4.2.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Definición de correlativo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_Toc166230935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4455E85" w14:textId="38BC11DF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6" w:history="1">
            <w:r w:rsidR="008D094A" w:rsidRPr="008249E7">
              <w:rPr>
                <w:rStyle w:val="Hipervnculo"/>
                <w:noProof/>
              </w:rPr>
              <w:t>4.2.1.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Salida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_Toc166230936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447F1AD" w14:textId="72C530FD" w:rsidR="008D094A" w:rsidRDefault="00000000">
          <w:pPr>
            <w:pStyle w:val="TDC2"/>
            <w:tabs>
              <w:tab w:val="left" w:pos="1200"/>
              <w:tab w:val="right" w:leader="dot" w:pos="10480"/>
            </w:tabs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7" w:history="1">
            <w:r w:rsidR="008D094A" w:rsidRPr="008249E7">
              <w:rPr>
                <w:rStyle w:val="Hipervnculo"/>
                <w:noProof/>
              </w:rPr>
              <w:t>4.2.2.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Entrada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_Toc166230937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8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670F601F" w14:textId="2872D304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8" w:history="1">
            <w:r w:rsidR="008D094A" w:rsidRPr="008249E7">
              <w:rPr>
                <w:rStyle w:val="Hipervnculo"/>
                <w:noProof/>
              </w:rPr>
              <w:t>5.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Definir Notificación hacia el Front.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_Toc166230938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53E78324" w14:textId="5BCCE23A" w:rsidR="008D094A" w:rsidRDefault="00000000">
          <w:pPr>
            <w:pStyle w:val="TDC1"/>
            <w:rPr>
              <w:rFonts w:cstheme="minorBidi"/>
              <w:noProof/>
              <w:kern w:val="2"/>
              <w:sz w:val="24"/>
              <w:szCs w:val="24"/>
              <w:lang w:val="es-CL" w:eastAsia="es-CL"/>
            </w:rPr>
          </w:pPr>
          <w:hyperlink w:anchor="_Toc166230939" w:history="1">
            <w:r w:rsidR="008D094A" w:rsidRPr="008249E7">
              <w:rPr>
                <w:rStyle w:val="Hipervnculo"/>
                <w:noProof/>
              </w:rPr>
              <w:t>6.</w:t>
            </w:r>
            <w:r w:rsidR="008D094A">
              <w:rPr>
                <w:rFonts w:cstheme="minorBidi"/>
                <w:noProof/>
                <w:kern w:val="2"/>
                <w:sz w:val="24"/>
                <w:szCs w:val="24"/>
                <w:lang w:val="es-CL" w:eastAsia="es-CL"/>
              </w:rPr>
              <w:tab/>
            </w:r>
            <w:r w:rsidR="008D094A" w:rsidRPr="008249E7">
              <w:rPr>
                <w:rStyle w:val="Hipervnculo"/>
                <w:noProof/>
              </w:rPr>
              <w:t>Datos sensibles</w:t>
            </w:r>
            <w:r w:rsidR="008D094A">
              <w:rPr>
                <w:noProof/>
                <w:webHidden/>
              </w:rPr>
              <w:tab/>
            </w:r>
            <w:r w:rsidR="008D094A">
              <w:rPr>
                <w:noProof/>
                <w:webHidden/>
              </w:rPr>
              <w:fldChar w:fldCharType="begin"/>
            </w:r>
            <w:r w:rsidR="008D094A">
              <w:rPr>
                <w:noProof/>
                <w:webHidden/>
              </w:rPr>
              <w:instrText xml:space="preserve"> PAGEREF _Toc166230939 \h </w:instrText>
            </w:r>
            <w:r w:rsidR="008D094A">
              <w:rPr>
                <w:noProof/>
                <w:webHidden/>
              </w:rPr>
            </w:r>
            <w:r w:rsidR="008D094A">
              <w:rPr>
                <w:noProof/>
                <w:webHidden/>
              </w:rPr>
              <w:fldChar w:fldCharType="separate"/>
            </w:r>
            <w:r w:rsidR="008D094A">
              <w:rPr>
                <w:noProof/>
                <w:webHidden/>
              </w:rPr>
              <w:t>9</w:t>
            </w:r>
            <w:r w:rsidR="008D094A">
              <w:rPr>
                <w:noProof/>
                <w:webHidden/>
              </w:rPr>
              <w:fldChar w:fldCharType="end"/>
            </w:r>
          </w:hyperlink>
        </w:p>
        <w:p w14:paraId="1B95E1CD" w14:textId="739EDBE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3E78748C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FF2D05">
              <w:rPr>
                <w:rFonts w:ascii="Times New Roman" w:hAnsi="Times New Roman" w:cs="Times New Roman"/>
              </w:rPr>
              <w:t>5</w:t>
            </w:r>
            <w:r w:rsidR="002E069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42" w:type="dxa"/>
          </w:tcPr>
          <w:p w14:paraId="22F848E4" w14:textId="004767D4" w:rsidR="00DA6AAC" w:rsidRPr="00230F5A" w:rsidRDefault="008D094A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DA6AAC" w:rsidRPr="00230F5A">
              <w:rPr>
                <w:rFonts w:ascii="Times New Roman" w:hAnsi="Times New Roman" w:cs="Times New Roman"/>
              </w:rPr>
              <w:t>-</w:t>
            </w:r>
            <w:r w:rsidR="00DA6AAC"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="00DA6AAC" w:rsidRPr="00230F5A">
              <w:rPr>
                <w:rFonts w:ascii="Times New Roman" w:hAnsi="Times New Roman" w:cs="Times New Roman"/>
              </w:rPr>
              <w:t>-202</w:t>
            </w:r>
            <w:r w:rsidR="00DA6AA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240371E" w:rsidR="00DA6AAC" w:rsidRPr="00230F5A" w:rsidRDefault="001578F2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755EB4" w:rsidRPr="00230F5A" w14:paraId="5339FC0E" w14:textId="7AB2D237" w:rsidTr="000506C0">
        <w:tc>
          <w:tcPr>
            <w:tcW w:w="1256" w:type="dxa"/>
          </w:tcPr>
          <w:p w14:paraId="3DF7E2D2" w14:textId="3FFD19C6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D56</w:t>
            </w:r>
          </w:p>
        </w:tc>
        <w:tc>
          <w:tcPr>
            <w:tcW w:w="1342" w:type="dxa"/>
          </w:tcPr>
          <w:p w14:paraId="69C55B7E" w14:textId="40036C46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0A294200" w14:textId="77777777" w:rsidR="00755EB4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6BD5AC93" w14:textId="77777777" w:rsidR="00755EB4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7F4A748A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 Carrasco</w:t>
            </w:r>
          </w:p>
        </w:tc>
        <w:tc>
          <w:tcPr>
            <w:tcW w:w="889" w:type="dxa"/>
          </w:tcPr>
          <w:p w14:paraId="4436A160" w14:textId="45D67C06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27665434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Revision</w:t>
            </w:r>
            <w:proofErr w:type="spellEnd"/>
          </w:p>
        </w:tc>
      </w:tr>
      <w:tr w:rsidR="00755EB4" w:rsidRPr="00230F5A" w14:paraId="251EA50D" w14:textId="22DD7FE9" w:rsidTr="000506C0">
        <w:tc>
          <w:tcPr>
            <w:tcW w:w="1256" w:type="dxa"/>
          </w:tcPr>
          <w:p w14:paraId="7287933A" w14:textId="2774A3A0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670AE15D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36A4B044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03E710F1" w14:textId="1B08AB6A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38C5E5AB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5EB4" w:rsidRPr="00230F5A" w14:paraId="38B70AFE" w14:textId="34FEEE1D" w:rsidTr="000506C0">
        <w:tc>
          <w:tcPr>
            <w:tcW w:w="1256" w:type="dxa"/>
          </w:tcPr>
          <w:p w14:paraId="23AEB014" w14:textId="5799241D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5EB4" w:rsidRPr="00230F5A" w14:paraId="4B606B6E" w14:textId="62885254" w:rsidTr="000506C0">
        <w:tc>
          <w:tcPr>
            <w:tcW w:w="1256" w:type="dxa"/>
          </w:tcPr>
          <w:p w14:paraId="612D72B6" w14:textId="77777777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5EB4" w:rsidRPr="00230F5A" w14:paraId="2EA7A1DB" w14:textId="6C6D457E" w:rsidTr="000506C0">
        <w:tc>
          <w:tcPr>
            <w:tcW w:w="1256" w:type="dxa"/>
          </w:tcPr>
          <w:p w14:paraId="4D062B49" w14:textId="77777777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755EB4" w:rsidRPr="00230F5A" w14:paraId="4EBD62EB" w14:textId="7659FBA3" w:rsidTr="000506C0">
        <w:tc>
          <w:tcPr>
            <w:tcW w:w="1256" w:type="dxa"/>
          </w:tcPr>
          <w:p w14:paraId="6FF918B3" w14:textId="77777777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755EB4" w:rsidRPr="00230F5A" w:rsidRDefault="00755EB4" w:rsidP="00755EB4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66230925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66230926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43B12A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84CE9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3349A1F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r w:rsidR="00165FD2">
              <w:rPr>
                <w:rFonts w:ascii="Times New Roman" w:hAnsi="Times New Roman" w:cs="Times New Roman"/>
              </w:rPr>
              <w:t>archive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>
              <w:rPr>
                <w:rFonts w:ascii="Times New Roman" w:hAnsi="Times New Roman" w:cs="Times New Roman"/>
              </w:rPr>
              <w:t>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2C983DB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0</w:t>
            </w:r>
            <w:r w:rsidR="00165FD2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42624106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Filler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61B906D5" w:rsidR="00357A35" w:rsidRDefault="00264C1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X(</w:t>
            </w:r>
            <w:proofErr w:type="gramEnd"/>
            <w:r w:rsidR="008D094A">
              <w:rPr>
                <w:rFonts w:ascii="Times New Roman" w:hAnsi="Times New Roman" w:cs="Times New Roman"/>
              </w:rPr>
              <w:t>17</w:t>
            </w:r>
            <w:r w:rsidR="006A4D45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</w:tbl>
    <w:p w14:paraId="0B300366" w14:textId="488E1DF0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8D094A">
        <w:rPr>
          <w:rFonts w:ascii="Times New Roman" w:hAnsi="Times New Roman" w:cs="Times New Roman"/>
        </w:rPr>
        <w:t>1</w:t>
      </w:r>
      <w:r w:rsidR="006A4D45">
        <w:rPr>
          <w:rFonts w:ascii="Times New Roman" w:hAnsi="Times New Roman" w:cs="Times New Roman"/>
        </w:rPr>
        <w:t xml:space="preserve">88 </w:t>
      </w:r>
      <w:r w:rsidR="006A4D45">
        <w:t>Bytes</w:t>
      </w:r>
    </w:p>
    <w:p w14:paraId="6771F560" w14:textId="77777777" w:rsidR="00D4462D" w:rsidRDefault="00D4462D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28B74121" w14:textId="77777777" w:rsidR="006A4D45" w:rsidRPr="006A4D45" w:rsidRDefault="006A4D45" w:rsidP="006A4D45">
      <w:pPr>
        <w:tabs>
          <w:tab w:val="left" w:pos="1349"/>
        </w:tabs>
        <w:spacing w:before="91"/>
        <w:rPr>
          <w:rFonts w:ascii="Times New Roman"/>
          <w:i/>
          <w:sz w:val="20"/>
        </w:rPr>
      </w:pPr>
      <w:r w:rsidRPr="006A4D45">
        <w:rPr>
          <w:rFonts w:ascii="Times New Roman"/>
          <w:i/>
          <w:sz w:val="20"/>
        </w:rPr>
        <w:t>Registros</w:t>
      </w:r>
      <w:r w:rsidRPr="006A4D45">
        <w:rPr>
          <w:rFonts w:ascii="Times New Roman"/>
          <w:i/>
          <w:spacing w:val="-2"/>
          <w:sz w:val="20"/>
        </w:rPr>
        <w:t xml:space="preserve"> </w:t>
      </w:r>
      <w:r w:rsidRPr="006A4D45">
        <w:rPr>
          <w:rFonts w:ascii="Times New Roman"/>
          <w:i/>
          <w:sz w:val="20"/>
        </w:rPr>
        <w:t>de</w:t>
      </w:r>
      <w:r w:rsidRPr="006A4D45">
        <w:rPr>
          <w:rFonts w:ascii="Times New Roman"/>
          <w:i/>
          <w:spacing w:val="-1"/>
          <w:sz w:val="20"/>
        </w:rPr>
        <w:t xml:space="preserve"> </w:t>
      </w:r>
      <w:r w:rsidRPr="006A4D45">
        <w:rPr>
          <w:rFonts w:ascii="Times New Roman"/>
          <w:i/>
          <w:sz w:val="20"/>
        </w:rPr>
        <w:t>datos</w:t>
      </w:r>
    </w:p>
    <w:p w14:paraId="194A653C" w14:textId="77777777" w:rsidR="006A4D45" w:rsidRDefault="006A4D45" w:rsidP="006A4D45">
      <w:pPr>
        <w:pStyle w:val="Textoindependiente"/>
        <w:spacing w:before="3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6A4D45" w14:paraId="6D2625C2" w14:textId="77777777" w:rsidTr="00725859">
        <w:trPr>
          <w:trHeight w:val="241"/>
        </w:trPr>
        <w:tc>
          <w:tcPr>
            <w:tcW w:w="1414" w:type="dxa"/>
          </w:tcPr>
          <w:p w14:paraId="561A64E5" w14:textId="77777777" w:rsidR="006A4D45" w:rsidRDefault="006A4D4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4D9D8493" w14:textId="77777777" w:rsidR="006A4D45" w:rsidRDefault="006A4D4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EF3DE02" w14:textId="77777777" w:rsidR="006A4D45" w:rsidRDefault="006A4D45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/>
                <w:sz w:val="20"/>
                <w:shd w:val="clear" w:color="auto" w:fill="F9F8F8"/>
              </w:rPr>
              <w:t>.</w:t>
            </w:r>
          </w:p>
        </w:tc>
        <w:tc>
          <w:tcPr>
            <w:tcW w:w="2549" w:type="dxa"/>
          </w:tcPr>
          <w:p w14:paraId="5C98CE10" w14:textId="77777777" w:rsidR="006A4D45" w:rsidRDefault="006A4D45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8)</w:t>
            </w:r>
          </w:p>
        </w:tc>
      </w:tr>
      <w:tr w:rsidR="006A4D45" w14:paraId="3F7B8F97" w14:textId="77777777" w:rsidTr="00725859">
        <w:trPr>
          <w:trHeight w:val="242"/>
        </w:trPr>
        <w:tc>
          <w:tcPr>
            <w:tcW w:w="1414" w:type="dxa"/>
          </w:tcPr>
          <w:p w14:paraId="6B837D88" w14:textId="77777777" w:rsidR="006A4D45" w:rsidRDefault="006A4D4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2E73C690" w14:textId="77777777" w:rsidR="006A4D45" w:rsidRDefault="006A4D4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A955B67" w14:textId="77777777" w:rsidR="006A4D45" w:rsidRDefault="006A4D45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RUT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del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deudor</w:t>
            </w:r>
            <w:proofErr w:type="spellEnd"/>
          </w:p>
        </w:tc>
        <w:tc>
          <w:tcPr>
            <w:tcW w:w="2549" w:type="dxa"/>
          </w:tcPr>
          <w:p w14:paraId="3EE05722" w14:textId="77777777" w:rsidR="006A4D45" w:rsidRDefault="006A4D45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R(</w:t>
            </w: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09)VX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(01)</w:t>
            </w:r>
          </w:p>
        </w:tc>
      </w:tr>
      <w:tr w:rsidR="006A4D45" w14:paraId="56F95C8A" w14:textId="77777777" w:rsidTr="00725859">
        <w:trPr>
          <w:trHeight w:val="244"/>
        </w:trPr>
        <w:tc>
          <w:tcPr>
            <w:tcW w:w="1414" w:type="dxa"/>
          </w:tcPr>
          <w:p w14:paraId="02405E57" w14:textId="77777777" w:rsidR="006A4D45" w:rsidRDefault="006A4D45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7A6FD1D8" w14:textId="77777777" w:rsidR="006A4D45" w:rsidRDefault="006A4D45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ED24C0D" w14:textId="77777777" w:rsidR="006A4D45" w:rsidRDefault="006A4D45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Nombre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razón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socia</w:t>
            </w:r>
            <w:r>
              <w:rPr>
                <w:rFonts w:ascii="Arial MT" w:hAnsi="Arial MT"/>
                <w:sz w:val="20"/>
              </w:rPr>
              <w:t>l</w:t>
            </w:r>
          </w:p>
        </w:tc>
        <w:tc>
          <w:tcPr>
            <w:tcW w:w="2549" w:type="dxa"/>
          </w:tcPr>
          <w:p w14:paraId="54BC4D96" w14:textId="77777777" w:rsidR="006A4D45" w:rsidRDefault="006A4D45" w:rsidP="00725859">
            <w:pPr>
              <w:pStyle w:val="TableParagraph"/>
              <w:spacing w:before="2"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50)</w:t>
            </w:r>
          </w:p>
        </w:tc>
      </w:tr>
      <w:tr w:rsidR="006A4D45" w14:paraId="04D2E694" w14:textId="77777777" w:rsidTr="00725859">
        <w:trPr>
          <w:trHeight w:val="242"/>
        </w:trPr>
        <w:tc>
          <w:tcPr>
            <w:tcW w:w="1414" w:type="dxa"/>
          </w:tcPr>
          <w:p w14:paraId="37600D4C" w14:textId="77777777" w:rsidR="006A4D45" w:rsidRDefault="006A4D4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7AEAFD6A" w14:textId="77777777" w:rsidR="006A4D45" w:rsidRDefault="006A4D4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408BF6D" w14:textId="77777777" w:rsidR="006A4D45" w:rsidRDefault="006A4D45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límite</w:t>
            </w:r>
            <w:proofErr w:type="spellEnd"/>
          </w:p>
        </w:tc>
        <w:tc>
          <w:tcPr>
            <w:tcW w:w="2549" w:type="dxa"/>
          </w:tcPr>
          <w:p w14:paraId="7EA46C12" w14:textId="77777777" w:rsidR="006A4D45" w:rsidRDefault="006A4D4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6A4D45" w14:paraId="78D1B4D6" w14:textId="77777777" w:rsidTr="00725859">
        <w:trPr>
          <w:trHeight w:val="244"/>
        </w:trPr>
        <w:tc>
          <w:tcPr>
            <w:tcW w:w="1414" w:type="dxa"/>
          </w:tcPr>
          <w:p w14:paraId="29E46EF1" w14:textId="77777777" w:rsidR="006A4D45" w:rsidRDefault="006A4D45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3B80EFB7" w14:textId="77777777" w:rsidR="006A4D45" w:rsidRDefault="006A4D4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C7902FD" w14:textId="77777777" w:rsidR="006A4D45" w:rsidRPr="006A4D45" w:rsidRDefault="006A4D45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Numero</w:t>
            </w:r>
            <w:r w:rsidRPr="006A4D4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interno</w:t>
            </w:r>
            <w:r w:rsidRPr="006A4D4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6A4D4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identificación</w:t>
            </w:r>
            <w:r w:rsidRPr="006A4D4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6A4D4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6A4D4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29749700" w14:textId="77777777" w:rsidR="006A4D45" w:rsidRDefault="006A4D45" w:rsidP="00725859">
            <w:pPr>
              <w:pStyle w:val="TableParagraph"/>
              <w:spacing w:line="224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6A4D45" w14:paraId="4008E474" w14:textId="77777777" w:rsidTr="00725859">
        <w:trPr>
          <w:trHeight w:val="242"/>
        </w:trPr>
        <w:tc>
          <w:tcPr>
            <w:tcW w:w="1414" w:type="dxa"/>
          </w:tcPr>
          <w:p w14:paraId="20136DC8" w14:textId="77777777" w:rsidR="006A4D45" w:rsidRDefault="006A4D4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246744D6" w14:textId="77777777" w:rsidR="006A4D45" w:rsidRDefault="006A4D4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8C87B8B" w14:textId="77777777" w:rsidR="006A4D45" w:rsidRDefault="006A4D45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deuda</w:t>
            </w:r>
            <w:proofErr w:type="spellEnd"/>
          </w:p>
        </w:tc>
        <w:tc>
          <w:tcPr>
            <w:tcW w:w="2549" w:type="dxa"/>
          </w:tcPr>
          <w:p w14:paraId="2E384702" w14:textId="77777777" w:rsidR="006A4D45" w:rsidRDefault="006A4D45" w:rsidP="00725859">
            <w:pPr>
              <w:pStyle w:val="TableParagraph"/>
              <w:spacing w:line="222" w:lineRule="exact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01)</w:t>
            </w:r>
          </w:p>
        </w:tc>
      </w:tr>
      <w:tr w:rsidR="006A4D45" w14:paraId="3AB0579E" w14:textId="77777777" w:rsidTr="00725859">
        <w:trPr>
          <w:trHeight w:val="244"/>
        </w:trPr>
        <w:tc>
          <w:tcPr>
            <w:tcW w:w="1414" w:type="dxa"/>
          </w:tcPr>
          <w:p w14:paraId="30310FFB" w14:textId="77777777" w:rsidR="006A4D45" w:rsidRDefault="006A4D45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653EE1DA" w14:textId="77777777" w:rsidR="006A4D45" w:rsidRDefault="006A4D4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86B67F3" w14:textId="77777777" w:rsidR="006A4D45" w:rsidRDefault="006A4D45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acreedor</w:t>
            </w:r>
            <w:proofErr w:type="spellEnd"/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directo</w:t>
            </w:r>
            <w:proofErr w:type="spellEnd"/>
          </w:p>
        </w:tc>
        <w:tc>
          <w:tcPr>
            <w:tcW w:w="2549" w:type="dxa"/>
          </w:tcPr>
          <w:p w14:paraId="0B7FA382" w14:textId="77777777" w:rsidR="006A4D45" w:rsidRDefault="006A4D4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6A4D45" w14:paraId="66992A3B" w14:textId="77777777" w:rsidTr="00725859">
        <w:trPr>
          <w:trHeight w:val="242"/>
        </w:trPr>
        <w:tc>
          <w:tcPr>
            <w:tcW w:w="1414" w:type="dxa"/>
          </w:tcPr>
          <w:p w14:paraId="1A1E1461" w14:textId="77777777" w:rsidR="006A4D45" w:rsidRDefault="006A4D4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25" w:type="dxa"/>
          </w:tcPr>
          <w:p w14:paraId="0F0087C3" w14:textId="77777777" w:rsidR="006A4D45" w:rsidRDefault="006A4D4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264F1FF" w14:textId="77777777" w:rsidR="006A4D45" w:rsidRPr="006A4D45" w:rsidRDefault="006A4D45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  <w:lang w:val="es-CL"/>
              </w:rPr>
            </w:pPr>
            <w:r w:rsidRPr="006A4D45">
              <w:rPr>
                <w:rFonts w:ascii="Arial MT"/>
                <w:sz w:val="20"/>
                <w:shd w:val="clear" w:color="auto" w:fill="F9F8F8"/>
                <w:lang w:val="es-CL"/>
              </w:rPr>
              <w:t>RUT</w:t>
            </w:r>
            <w:r w:rsidRPr="006A4D45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/>
                <w:sz w:val="20"/>
                <w:shd w:val="clear" w:color="auto" w:fill="F9F8F8"/>
                <w:lang w:val="es-CL"/>
              </w:rPr>
              <w:t>del</w:t>
            </w:r>
            <w:r w:rsidRPr="006A4D45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/>
                <w:sz w:val="20"/>
                <w:shd w:val="clear" w:color="auto" w:fill="F9F8F8"/>
                <w:lang w:val="es-CL"/>
              </w:rPr>
              <w:t>deudor</w:t>
            </w:r>
            <w:r w:rsidRPr="006A4D45">
              <w:rPr>
                <w:rFonts w:asci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/>
                <w:sz w:val="20"/>
                <w:shd w:val="clear" w:color="auto" w:fill="F9F8F8"/>
                <w:lang w:val="es-CL"/>
              </w:rPr>
              <w:t>avalado</w:t>
            </w:r>
            <w:r w:rsidRPr="006A4D45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/>
                <w:sz w:val="20"/>
                <w:shd w:val="clear" w:color="auto" w:fill="F9F8F8"/>
                <w:lang w:val="es-CL"/>
              </w:rPr>
              <w:t>o</w:t>
            </w:r>
            <w:r w:rsidRPr="006A4D45">
              <w:rPr>
                <w:rFonts w:asci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/>
                <w:sz w:val="20"/>
                <w:shd w:val="clear" w:color="auto" w:fill="F9F8F8"/>
                <w:lang w:val="es-CL"/>
              </w:rPr>
              <w:t>complementario</w:t>
            </w:r>
          </w:p>
        </w:tc>
        <w:tc>
          <w:tcPr>
            <w:tcW w:w="2549" w:type="dxa"/>
          </w:tcPr>
          <w:p w14:paraId="15A49948" w14:textId="77777777" w:rsidR="006A4D45" w:rsidRDefault="006A4D45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R(</w:t>
            </w: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09)VX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(01)</w:t>
            </w:r>
          </w:p>
        </w:tc>
      </w:tr>
      <w:tr w:rsidR="006A4D45" w14:paraId="24B180A9" w14:textId="77777777" w:rsidTr="00725859">
        <w:trPr>
          <w:trHeight w:val="244"/>
        </w:trPr>
        <w:tc>
          <w:tcPr>
            <w:tcW w:w="1414" w:type="dxa"/>
          </w:tcPr>
          <w:p w14:paraId="1CF619CA" w14:textId="77777777" w:rsidR="006A4D45" w:rsidRDefault="006A4D45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25" w:type="dxa"/>
          </w:tcPr>
          <w:p w14:paraId="284813A1" w14:textId="77777777" w:rsidR="006A4D45" w:rsidRDefault="006A4D4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025D8A2" w14:textId="77777777" w:rsidR="006A4D45" w:rsidRPr="006A4D45" w:rsidRDefault="006A4D45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Participación</w:t>
            </w:r>
            <w:r w:rsidRPr="006A4D4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en</w:t>
            </w:r>
            <w:r w:rsidRPr="006A4D4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caso</w:t>
            </w:r>
            <w:r w:rsidRPr="006A4D4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6A4D4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complementariedad</w:t>
            </w:r>
          </w:p>
        </w:tc>
        <w:tc>
          <w:tcPr>
            <w:tcW w:w="2549" w:type="dxa"/>
          </w:tcPr>
          <w:p w14:paraId="76F4B430" w14:textId="77777777" w:rsidR="006A4D45" w:rsidRDefault="006A4D45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9(03)V9(02)</w:t>
            </w:r>
          </w:p>
        </w:tc>
      </w:tr>
      <w:tr w:rsidR="006A4D45" w14:paraId="6FEA7744" w14:textId="77777777" w:rsidTr="00725859">
        <w:trPr>
          <w:trHeight w:val="242"/>
        </w:trPr>
        <w:tc>
          <w:tcPr>
            <w:tcW w:w="1414" w:type="dxa"/>
          </w:tcPr>
          <w:p w14:paraId="48A1AA89" w14:textId="77777777" w:rsidR="006A4D45" w:rsidRDefault="006A4D4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25" w:type="dxa"/>
          </w:tcPr>
          <w:p w14:paraId="7D182D1F" w14:textId="77777777" w:rsidR="006A4D45" w:rsidRDefault="006A4D4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387F8EC" w14:textId="77777777" w:rsidR="006A4D45" w:rsidRDefault="006A4D45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3265368C" w14:textId="77777777" w:rsidR="006A4D45" w:rsidRDefault="006A4D45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6A4D45" w14:paraId="51F7DA37" w14:textId="77777777" w:rsidTr="00725859">
        <w:trPr>
          <w:trHeight w:val="241"/>
        </w:trPr>
        <w:tc>
          <w:tcPr>
            <w:tcW w:w="1414" w:type="dxa"/>
          </w:tcPr>
          <w:p w14:paraId="10EE66D0" w14:textId="77777777" w:rsidR="006A4D45" w:rsidRDefault="006A4D4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25" w:type="dxa"/>
          </w:tcPr>
          <w:p w14:paraId="24EAFDD3" w14:textId="77777777" w:rsidR="006A4D45" w:rsidRDefault="006A4D4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6184D55" w14:textId="77777777" w:rsidR="006A4D45" w:rsidRDefault="006A4D45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Fecha</w:t>
            </w:r>
            <w:proofErr w:type="spellEnd"/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vencimiento</w:t>
            </w:r>
            <w:proofErr w:type="spellEnd"/>
          </w:p>
        </w:tc>
        <w:tc>
          <w:tcPr>
            <w:tcW w:w="2549" w:type="dxa"/>
          </w:tcPr>
          <w:p w14:paraId="4D5BB33C" w14:textId="77777777" w:rsidR="006A4D45" w:rsidRDefault="006A4D45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6A4D45" w14:paraId="4D8D5A6D" w14:textId="77777777" w:rsidTr="00725859">
        <w:trPr>
          <w:trHeight w:val="244"/>
        </w:trPr>
        <w:tc>
          <w:tcPr>
            <w:tcW w:w="1414" w:type="dxa"/>
          </w:tcPr>
          <w:p w14:paraId="2C7B4C85" w14:textId="77777777" w:rsidR="006A4D45" w:rsidRDefault="006A4D45" w:rsidP="00725859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25" w:type="dxa"/>
          </w:tcPr>
          <w:p w14:paraId="11334A4F" w14:textId="77777777" w:rsidR="006A4D45" w:rsidRDefault="006A4D45" w:rsidP="00725859">
            <w:pPr>
              <w:pStyle w:val="TableParagraph"/>
              <w:spacing w:before="2"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7B670D1" w14:textId="77777777" w:rsidR="006A4D45" w:rsidRDefault="006A4D45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crédito</w:t>
            </w:r>
            <w:proofErr w:type="spellEnd"/>
          </w:p>
        </w:tc>
        <w:tc>
          <w:tcPr>
            <w:tcW w:w="2549" w:type="dxa"/>
          </w:tcPr>
          <w:p w14:paraId="2D130401" w14:textId="77777777" w:rsidR="006A4D45" w:rsidRDefault="006A4D45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9(02)</w:t>
            </w:r>
          </w:p>
        </w:tc>
      </w:tr>
      <w:tr w:rsidR="006A4D45" w14:paraId="7094D154" w14:textId="77777777" w:rsidTr="00725859">
        <w:trPr>
          <w:trHeight w:val="241"/>
        </w:trPr>
        <w:tc>
          <w:tcPr>
            <w:tcW w:w="1414" w:type="dxa"/>
          </w:tcPr>
          <w:p w14:paraId="42D2ED0D" w14:textId="77777777" w:rsidR="006A4D45" w:rsidRDefault="006A4D4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25" w:type="dxa"/>
          </w:tcPr>
          <w:p w14:paraId="30DCE351" w14:textId="77777777" w:rsidR="006A4D45" w:rsidRDefault="006A4D4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5095ADE" w14:textId="77777777" w:rsidR="006A4D45" w:rsidRDefault="006A4D45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Moneda</w:t>
            </w:r>
            <w:proofErr w:type="spellEnd"/>
          </w:p>
        </w:tc>
        <w:tc>
          <w:tcPr>
            <w:tcW w:w="2549" w:type="dxa"/>
          </w:tcPr>
          <w:p w14:paraId="72EFB237" w14:textId="77777777" w:rsidR="006A4D45" w:rsidRDefault="006A4D45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9(03)</w:t>
            </w:r>
          </w:p>
        </w:tc>
      </w:tr>
      <w:tr w:rsidR="006A4D45" w14:paraId="7F6974BB" w14:textId="77777777" w:rsidTr="00725859">
        <w:trPr>
          <w:trHeight w:val="245"/>
        </w:trPr>
        <w:tc>
          <w:tcPr>
            <w:tcW w:w="1414" w:type="dxa"/>
          </w:tcPr>
          <w:p w14:paraId="182F6C58" w14:textId="77777777" w:rsidR="006A4D45" w:rsidRDefault="006A4D45" w:rsidP="00725859">
            <w:pPr>
              <w:pStyle w:val="TableParagraph"/>
              <w:spacing w:before="1"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425" w:type="dxa"/>
          </w:tcPr>
          <w:p w14:paraId="6E5C23F0" w14:textId="77777777" w:rsidR="006A4D45" w:rsidRDefault="006A4D45" w:rsidP="00725859">
            <w:pPr>
              <w:pStyle w:val="TableParagraph"/>
              <w:spacing w:before="1"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FDBA253" w14:textId="77777777" w:rsidR="006A4D45" w:rsidRDefault="006A4D45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3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/>
                <w:sz w:val="20"/>
                <w:shd w:val="clear" w:color="auto" w:fill="F9F8F8"/>
              </w:rPr>
              <w:t>cambio</w:t>
            </w:r>
            <w:proofErr w:type="spellEnd"/>
          </w:p>
        </w:tc>
        <w:tc>
          <w:tcPr>
            <w:tcW w:w="2549" w:type="dxa"/>
          </w:tcPr>
          <w:p w14:paraId="07EF38FA" w14:textId="77777777" w:rsidR="006A4D45" w:rsidRDefault="006A4D45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9(04)V9(2)</w:t>
            </w:r>
          </w:p>
        </w:tc>
      </w:tr>
      <w:tr w:rsidR="006A4D45" w14:paraId="7C60677F" w14:textId="77777777" w:rsidTr="00725859">
        <w:trPr>
          <w:trHeight w:val="241"/>
        </w:trPr>
        <w:tc>
          <w:tcPr>
            <w:tcW w:w="1414" w:type="dxa"/>
          </w:tcPr>
          <w:p w14:paraId="0BB026B1" w14:textId="77777777" w:rsidR="006A4D45" w:rsidRDefault="006A4D4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15</w:t>
            </w:r>
          </w:p>
        </w:tc>
        <w:tc>
          <w:tcPr>
            <w:tcW w:w="425" w:type="dxa"/>
          </w:tcPr>
          <w:p w14:paraId="7FC91868" w14:textId="77777777" w:rsidR="006A4D45" w:rsidRDefault="006A4D4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0BA5241" w14:textId="77777777" w:rsidR="006A4D45" w:rsidRDefault="006A4D45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Monto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proofErr w:type="spellStart"/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proofErr w:type="spellEnd"/>
          </w:p>
        </w:tc>
        <w:tc>
          <w:tcPr>
            <w:tcW w:w="2549" w:type="dxa"/>
          </w:tcPr>
          <w:p w14:paraId="66F266D8" w14:textId="77777777" w:rsidR="006A4D45" w:rsidRDefault="006A4D45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6A4D45" w14:paraId="5B1327E5" w14:textId="77777777" w:rsidTr="00725859">
        <w:trPr>
          <w:trHeight w:val="244"/>
        </w:trPr>
        <w:tc>
          <w:tcPr>
            <w:tcW w:w="1414" w:type="dxa"/>
          </w:tcPr>
          <w:p w14:paraId="196F7D15" w14:textId="77777777" w:rsidR="006A4D45" w:rsidRDefault="006A4D45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</w:p>
        </w:tc>
        <w:tc>
          <w:tcPr>
            <w:tcW w:w="425" w:type="dxa"/>
          </w:tcPr>
          <w:p w14:paraId="651E518A" w14:textId="77777777" w:rsidR="006A4D45" w:rsidRDefault="006A4D4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72AFCD7" w14:textId="77777777" w:rsidR="006A4D45" w:rsidRPr="006A4D45" w:rsidRDefault="006A4D45" w:rsidP="00725859">
            <w:pPr>
              <w:pStyle w:val="TableParagraph"/>
              <w:spacing w:before="14" w:line="211" w:lineRule="exact"/>
              <w:rPr>
                <w:rFonts w:ascii="Arial MT" w:hAnsi="Arial MT"/>
                <w:sz w:val="20"/>
                <w:lang w:val="es-CL"/>
              </w:rPr>
            </w:pP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Monto</w:t>
            </w:r>
            <w:r w:rsidRPr="006A4D45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garantizado</w:t>
            </w:r>
            <w:r w:rsidRPr="006A4D4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6A4D4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la</w:t>
            </w:r>
            <w:r w:rsidRPr="006A4D4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operación</w:t>
            </w:r>
          </w:p>
        </w:tc>
        <w:tc>
          <w:tcPr>
            <w:tcW w:w="2549" w:type="dxa"/>
          </w:tcPr>
          <w:p w14:paraId="2732988D" w14:textId="77777777" w:rsidR="006A4D45" w:rsidRDefault="006A4D45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6A4D45" w14:paraId="68FD09C1" w14:textId="77777777" w:rsidTr="00725859">
        <w:trPr>
          <w:trHeight w:val="241"/>
        </w:trPr>
        <w:tc>
          <w:tcPr>
            <w:tcW w:w="1414" w:type="dxa"/>
          </w:tcPr>
          <w:p w14:paraId="08EE71C2" w14:textId="77777777" w:rsidR="006A4D45" w:rsidRDefault="006A4D45" w:rsidP="00725859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425" w:type="dxa"/>
          </w:tcPr>
          <w:p w14:paraId="3E8ED2BA" w14:textId="77777777" w:rsidR="006A4D45" w:rsidRDefault="006A4D45" w:rsidP="00725859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08370CB4" w14:textId="77777777" w:rsidR="006A4D45" w:rsidRPr="006A4D45" w:rsidRDefault="006A4D45" w:rsidP="00725859">
            <w:pPr>
              <w:pStyle w:val="TableParagraph"/>
              <w:spacing w:before="11" w:line="211" w:lineRule="exact"/>
              <w:rPr>
                <w:rFonts w:ascii="Arial MT" w:hAnsi="Arial MT"/>
                <w:sz w:val="20"/>
                <w:lang w:val="es-CL"/>
              </w:rPr>
            </w:pP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Mayor</w:t>
            </w:r>
            <w:r w:rsidRPr="006A4D45">
              <w:rPr>
                <w:rFonts w:ascii="Arial MT" w:hAnsi="Arial MT"/>
                <w:spacing w:val="-4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valor</w:t>
            </w:r>
            <w:r w:rsidRPr="006A4D45">
              <w:rPr>
                <w:rFonts w:ascii="Arial MT" w:hAnsi="Arial MT"/>
                <w:spacing w:val="-3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de</w:t>
            </w:r>
            <w:r w:rsidRPr="006A4D4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los</w:t>
            </w:r>
            <w:r w:rsidRPr="006A4D45">
              <w:rPr>
                <w:rFonts w:ascii="Arial MT" w:hAnsi="Arial MT"/>
                <w:spacing w:val="-2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créditos</w:t>
            </w:r>
            <w:r w:rsidRPr="006A4D45">
              <w:rPr>
                <w:rFonts w:ascii="Arial MT" w:hAnsi="Arial MT"/>
                <w:spacing w:val="-1"/>
                <w:sz w:val="20"/>
                <w:shd w:val="clear" w:color="auto" w:fill="F9F8F8"/>
                <w:lang w:val="es-CL"/>
              </w:rPr>
              <w:t xml:space="preserve"> </w:t>
            </w:r>
            <w:r w:rsidRPr="006A4D45">
              <w:rPr>
                <w:rFonts w:ascii="Arial MT" w:hAnsi="Arial MT"/>
                <w:sz w:val="20"/>
                <w:shd w:val="clear" w:color="auto" w:fill="F9F8F8"/>
                <w:lang w:val="es-CL"/>
              </w:rPr>
              <w:t>otorgados</w:t>
            </w:r>
          </w:p>
        </w:tc>
        <w:tc>
          <w:tcPr>
            <w:tcW w:w="2549" w:type="dxa"/>
          </w:tcPr>
          <w:p w14:paraId="42EF14C8" w14:textId="77777777" w:rsidR="006A4D45" w:rsidRDefault="006A4D45" w:rsidP="00725859">
            <w:pPr>
              <w:pStyle w:val="TableParagraph"/>
              <w:spacing w:before="11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9(14)</w:t>
            </w:r>
          </w:p>
        </w:tc>
      </w:tr>
      <w:tr w:rsidR="006A4D45" w14:paraId="61989E7B" w14:textId="77777777" w:rsidTr="00725859">
        <w:trPr>
          <w:trHeight w:val="244"/>
        </w:trPr>
        <w:tc>
          <w:tcPr>
            <w:tcW w:w="1414" w:type="dxa"/>
          </w:tcPr>
          <w:p w14:paraId="4E6C2DCB" w14:textId="77777777" w:rsidR="006A4D45" w:rsidRDefault="006A4D45" w:rsidP="00725859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18</w:t>
            </w:r>
          </w:p>
        </w:tc>
        <w:tc>
          <w:tcPr>
            <w:tcW w:w="425" w:type="dxa"/>
          </w:tcPr>
          <w:p w14:paraId="2725A82E" w14:textId="77777777" w:rsidR="006A4D45" w:rsidRDefault="006A4D45" w:rsidP="00725859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6AB1A19C" w14:textId="77777777" w:rsidR="006A4D45" w:rsidRDefault="006A4D45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2549" w:type="dxa"/>
          </w:tcPr>
          <w:p w14:paraId="3B91C0A7" w14:textId="77777777" w:rsidR="006A4D45" w:rsidRDefault="006A4D45" w:rsidP="00725859">
            <w:pPr>
              <w:pStyle w:val="TableParagraph"/>
              <w:spacing w:before="14" w:line="211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9(01)</w:t>
            </w:r>
          </w:p>
        </w:tc>
      </w:tr>
    </w:tbl>
    <w:p w14:paraId="1F05E523" w14:textId="3704D064" w:rsidR="00165FD2" w:rsidRDefault="006A4D4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3"/>
        </w:rPr>
        <w:t xml:space="preserve"> </w:t>
      </w:r>
      <w:r>
        <w:t>188 Bytes</w:t>
      </w:r>
    </w:p>
    <w:p w14:paraId="4BFF09A4" w14:textId="00CC7045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bookmarkStart w:id="3" w:name="_Toc166230927"/>
      <w:r w:rsidRPr="00230F5A">
        <w:rPr>
          <w:rFonts w:cs="Times New Roman"/>
        </w:rPr>
        <w:t>Validaciones</w:t>
      </w:r>
      <w:bookmarkEnd w:id="2"/>
      <w:bookmarkEnd w:id="3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4" w:name="_Toc160527583"/>
      <w:bookmarkStart w:id="5" w:name="_Toc166230928"/>
      <w:r w:rsidRPr="00230F5A">
        <w:t>Archivo de datos</w:t>
      </w:r>
      <w:bookmarkEnd w:id="4"/>
      <w:bookmarkEnd w:id="5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90F2E">
        <w:tc>
          <w:tcPr>
            <w:tcW w:w="595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90F2E">
        <w:tc>
          <w:tcPr>
            <w:tcW w:w="595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0196F745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</w:t>
            </w:r>
            <w:r w:rsidR="002147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78DFB8D2" w14:textId="77777777" w:rsidTr="00490F2E">
        <w:tc>
          <w:tcPr>
            <w:tcW w:w="595" w:type="dxa"/>
          </w:tcPr>
          <w:p w14:paraId="5A0D52C6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C2D5A2F" w14:textId="77777777" w:rsidR="00074008" w:rsidRPr="00E81654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8165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90F2E">
        <w:tc>
          <w:tcPr>
            <w:tcW w:w="595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074008" w:rsidRPr="00B537DA" w14:paraId="06738233" w14:textId="77777777" w:rsidTr="00490F2E">
        <w:tc>
          <w:tcPr>
            <w:tcW w:w="595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0E9585B4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="00696824"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</w:t>
            </w:r>
            <w:proofErr w:type="gramStart"/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contrario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Error 84)</w:t>
            </w:r>
          </w:p>
        </w:tc>
      </w:tr>
      <w:tr w:rsidR="00515D8A" w:rsidRPr="00B537DA" w14:paraId="4E6E230F" w14:textId="77777777" w:rsidTr="00490F2E">
        <w:tc>
          <w:tcPr>
            <w:tcW w:w="595" w:type="dxa"/>
          </w:tcPr>
          <w:p w14:paraId="54DF7188" w14:textId="603EEABB" w:rsidR="00515D8A" w:rsidRDefault="00515D8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7932" w:type="dxa"/>
          </w:tcPr>
          <w:p w14:paraId="1B134C98" w14:textId="6C460FDF" w:rsidR="00515D8A" w:rsidRDefault="007D54B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definida para la familia de </w:t>
            </w:r>
            <w:r w:rsidR="00696824"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documento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contiene 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usuarios</w:t>
            </w:r>
            <w:r w:rsid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contrario</w:t>
            </w:r>
            <w:r w:rsidR="00515D8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7E2CE9" w:rsidRPr="00B537DA" w14:paraId="1A0600B8" w14:textId="77777777" w:rsidTr="00490F2E">
        <w:tc>
          <w:tcPr>
            <w:tcW w:w="595" w:type="dxa"/>
          </w:tcPr>
          <w:p w14:paraId="770E4486" w14:textId="508101B3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V8</w:t>
            </w:r>
          </w:p>
        </w:tc>
        <w:tc>
          <w:tcPr>
            <w:tcW w:w="7932" w:type="dxa"/>
          </w:tcPr>
          <w:p w14:paraId="7967B134" w14:textId="586DCBFB" w:rsidR="007E2CE9" w:rsidRDefault="007E2CE9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FC7118" w:rsidRPr="00B537DA" w14:paraId="67E9764F" w14:textId="77777777" w:rsidTr="00490F2E">
        <w:tc>
          <w:tcPr>
            <w:tcW w:w="595" w:type="dxa"/>
          </w:tcPr>
          <w:p w14:paraId="18F56609" w14:textId="468C03E7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195834AC" w14:textId="20306B5C" w:rsidR="00FC7118" w:rsidRDefault="00FC711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643F1C" w:rsidRPr="00B537DA" w14:paraId="4713D2F2" w14:textId="77777777" w:rsidTr="00490F2E">
        <w:tc>
          <w:tcPr>
            <w:tcW w:w="595" w:type="dxa"/>
          </w:tcPr>
          <w:p w14:paraId="18702BD9" w14:textId="1E7DB70F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224EE0D3" w14:textId="22286E4B" w:rsidR="00643F1C" w:rsidRDefault="00643F1C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E306C3" w:rsidRPr="00B537DA" w14:paraId="677CA799" w14:textId="77777777" w:rsidTr="00490F2E">
        <w:tc>
          <w:tcPr>
            <w:tcW w:w="595" w:type="dxa"/>
          </w:tcPr>
          <w:p w14:paraId="0A51F38E" w14:textId="094B2166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4F93541" w14:textId="1AC5E50F" w:rsidR="00E306C3" w:rsidRDefault="00E306C3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bookmarkEnd w:id="6"/>
    </w:tbl>
    <w:p w14:paraId="4F01E7EB" w14:textId="77777777" w:rsidR="002355BF" w:rsidRDefault="002355BF" w:rsidP="002355B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172B0235" w14:textId="68EE7B94" w:rsidR="002355BF" w:rsidRPr="00230F5A" w:rsidRDefault="002355BF" w:rsidP="002355BF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D</w:t>
      </w:r>
      <w:r>
        <w:t>56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68006AF1" w14:textId="77777777" w:rsidR="002355BF" w:rsidRDefault="002355BF" w:rsidP="002355BF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2355BF" w:rsidRPr="00B537DA" w14:paraId="621434E4" w14:textId="77777777" w:rsidTr="002134D3">
        <w:tc>
          <w:tcPr>
            <w:tcW w:w="595" w:type="dxa"/>
            <w:shd w:val="clear" w:color="auto" w:fill="auto"/>
          </w:tcPr>
          <w:p w14:paraId="406F528A" w14:textId="77777777" w:rsidR="002355BF" w:rsidRPr="00E81654" w:rsidRDefault="002355BF" w:rsidP="002134D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09BE3C19" w14:textId="77777777" w:rsidR="002355BF" w:rsidRPr="00B537DA" w:rsidRDefault="002355BF" w:rsidP="002134D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7" w:name="_Toc160527584"/>
      <w:bookmarkStart w:id="8" w:name="_Toc166230929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7"/>
      <w:bookmarkEnd w:id="8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9" w:name="_Toc160527585"/>
      <w:bookmarkStart w:id="10" w:name="_Toc166230930"/>
      <w:r w:rsidRPr="003F5278">
        <w:t>Formato de carátula de salida</w:t>
      </w:r>
      <w:bookmarkEnd w:id="9"/>
      <w:bookmarkEnd w:id="10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63FE73CC" w14:textId="77777777" w:rsidR="00FE6668" w:rsidRDefault="00E337AC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p w14:paraId="1906893E" w14:textId="77777777" w:rsidR="00FE6668" w:rsidRDefault="00FE6668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66D39F5C" w14:textId="77777777" w:rsidR="00FE6668" w:rsidRDefault="00FE6668" w:rsidP="00E337AC">
      <w:pPr>
        <w:pStyle w:val="Textoindependiente"/>
        <w:ind w:left="360"/>
        <w:rPr>
          <w:rFonts w:ascii="Times New Roman" w:hAnsi="Times New Roman" w:cs="Times New Roman"/>
          <w:color w:val="4472C4" w:themeColor="accent1"/>
        </w:rPr>
      </w:pPr>
    </w:p>
    <w:p w14:paraId="15A5609E" w14:textId="2ACBC865" w:rsidR="00074008" w:rsidRDefault="00000000" w:rsidP="00E337AC">
      <w:pPr>
        <w:pStyle w:val="Textoindependiente"/>
        <w:ind w:left="360"/>
      </w:pPr>
      <w:r>
        <w:rPr>
          <w:rFonts w:ascii="Times New Roman" w:hAnsi="Times New Roman" w:cs="Times New Roman"/>
          <w14:ligatures w14:val="none"/>
        </w:rPr>
        <w:lastRenderedPageBreak/>
        <w:pict w14:anchorId="48680AFB">
          <v:shape id="Text Box 10" o:spid="_x0000_s2057" type="#_x0000_t202" style="position:absolute;left:0;text-align:left;margin-left:46.5pt;margin-top:-11.5pt;width:488.65pt;height:41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5A7A29E1" w14:textId="77777777" w:rsidR="00B23F8D" w:rsidRDefault="00B23F8D" w:rsidP="00B23F8D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</w:t>
                  </w:r>
                  <w:proofErr w:type="spellStart"/>
                  <w:r>
                    <w:rPr>
                      <w:rFonts w:ascii="Arial MT"/>
                      <w:sz w:val="20"/>
                    </w:rPr>
                    <w:t>nf</w:t>
                  </w:r>
                  <w:proofErr w:type="spellEnd"/>
                  <w:r>
                    <w:rPr>
                      <w:rFonts w:ascii="Arial MT"/>
                      <w:sz w:val="20"/>
                    </w:rPr>
                    <w:t>) es:</w:t>
                  </w:r>
                </w:p>
                <w:p w14:paraId="1BA58FC1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988B1FC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C20E657" w14:textId="77777777" w:rsidR="00B23F8D" w:rsidRDefault="00B23F8D" w:rsidP="00B23F8D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531709F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74BA5581" w14:textId="77777777" w:rsidR="00B23F8D" w:rsidRDefault="00B23F8D" w:rsidP="00B23F8D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B6F3C96" w14:textId="77777777" w:rsidR="00B23F8D" w:rsidRDefault="00B23F8D" w:rsidP="00B23F8D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657410BF" w14:textId="77777777" w:rsidR="00B23F8D" w:rsidRDefault="00B23F8D" w:rsidP="00B23F8D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30B34974" w14:textId="77777777" w:rsidR="00B23F8D" w:rsidRDefault="00B23F8D" w:rsidP="00B23F8D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6915A75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1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C21B15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DA49D9">
                    <w:rPr>
                      <w:rFonts w:ascii="Arial MT" w:hAnsi="Arial MT"/>
                      <w:sz w:val="20"/>
                    </w:rPr>
                    <w:t>1</w:t>
                  </w:r>
                  <w:r w:rsidRPr="00DA49D9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DA49D9">
                    <w:rPr>
                      <w:rFonts w:ascii="Arial MT" w:hAnsi="Arial MT"/>
                      <w:sz w:val="20"/>
                    </w:rPr>
                    <w:t>y</w:t>
                  </w:r>
                  <w:r w:rsidRPr="00DA49D9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DA49D9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7795EA57" w14:textId="77777777" w:rsidR="00B23F8D" w:rsidRDefault="00B23F8D" w:rsidP="00B23F8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D4BF33B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5BF005D" w14:textId="77777777" w:rsidR="00B23F8D" w:rsidRDefault="00B23F8D" w:rsidP="00B23F8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12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DA49D9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3B7DD923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5FFD62D" w14:textId="77777777" w:rsidR="00B23F8D" w:rsidRDefault="00B23F8D" w:rsidP="00B23F8D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DA49D9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12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22C85A9C" w14:textId="77777777" w:rsidR="00B23F8D" w:rsidRDefault="00B23F8D" w:rsidP="00B23F8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7B48D97A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4CC101D" w14:textId="77777777" w:rsidR="00B23F8D" w:rsidRDefault="00B23F8D" w:rsidP="00B23F8D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1392E681" w14:textId="77777777" w:rsidR="00B23F8D" w:rsidRDefault="00B23F8D" w:rsidP="00B23F8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05A19EA9" w14:textId="77777777" w:rsidR="00B23F8D" w:rsidRDefault="00B23F8D" w:rsidP="00B23F8D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4506AED" w14:textId="77777777" w:rsidR="00B23F8D" w:rsidRDefault="00B23F8D" w:rsidP="00B23F8D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spellStart"/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</w:t>
                  </w:r>
                  <w:proofErr w:type="spellEnd"/>
                  <w:r>
                    <w:rPr>
                      <w:rFonts w:ascii="Arial MT" w:hAnsi="Arial MT"/>
                      <w:sz w:val="20"/>
                    </w:rPr>
                    <w:t>.</w:t>
                  </w:r>
                  <w:bookmarkEnd w:id="11"/>
                  <w:proofErr w:type="gramEnd"/>
                </w:p>
                <w:p w14:paraId="3C22BC0C" w14:textId="77777777" w:rsidR="00B23F8D" w:rsidRDefault="00B23F8D" w:rsidP="00B23F8D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508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283"/>
        <w:gridCol w:w="992"/>
        <w:gridCol w:w="6521"/>
        <w:gridCol w:w="850"/>
      </w:tblGrid>
      <w:tr w:rsidR="00DA49D9" w:rsidRPr="00F45E53" w14:paraId="3C49826D" w14:textId="77777777" w:rsidTr="00DA49D9">
        <w:trPr>
          <w:trHeight w:val="268"/>
        </w:trPr>
        <w:tc>
          <w:tcPr>
            <w:tcW w:w="862" w:type="dxa"/>
          </w:tcPr>
          <w:p w14:paraId="4F186F2F" w14:textId="77777777" w:rsidR="00DA49D9" w:rsidRPr="00F45E53" w:rsidRDefault="00DA49D9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83" w:type="dxa"/>
          </w:tcPr>
          <w:p w14:paraId="776E3A02" w14:textId="77777777" w:rsidR="00DA49D9" w:rsidRPr="00F45E53" w:rsidRDefault="00DA49D9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92" w:type="dxa"/>
          </w:tcPr>
          <w:p w14:paraId="5AB45A0F" w14:textId="77777777" w:rsidR="00DA49D9" w:rsidRPr="00F45E53" w:rsidRDefault="00DA49D9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521" w:type="dxa"/>
          </w:tcPr>
          <w:p w14:paraId="53EFCAB0" w14:textId="77777777" w:rsidR="00DA49D9" w:rsidRPr="00F45E53" w:rsidRDefault="00DA49D9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0" w:type="dxa"/>
          </w:tcPr>
          <w:p w14:paraId="313FA897" w14:textId="77777777" w:rsidR="00DA49D9" w:rsidRPr="00F45E53" w:rsidRDefault="00DA49D9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</w:tr>
      <w:tr w:rsidR="00DA49D9" w:rsidRPr="00F45E53" w14:paraId="3218A4A9" w14:textId="77777777" w:rsidTr="00DA49D9">
        <w:trPr>
          <w:trHeight w:val="268"/>
        </w:trPr>
        <w:tc>
          <w:tcPr>
            <w:tcW w:w="862" w:type="dxa"/>
          </w:tcPr>
          <w:p w14:paraId="6B1D5128" w14:textId="77777777" w:rsidR="00DA49D9" w:rsidRPr="00F45E53" w:rsidRDefault="00DA49D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283" w:type="dxa"/>
          </w:tcPr>
          <w:p w14:paraId="5EBF6942" w14:textId="77777777" w:rsidR="00DA49D9" w:rsidRPr="00F45E53" w:rsidRDefault="00DA49D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70360162" w14:textId="77777777" w:rsidR="00DA49D9" w:rsidRPr="00F45E53" w:rsidRDefault="00DA49D9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521" w:type="dxa"/>
          </w:tcPr>
          <w:p w14:paraId="62E008D5" w14:textId="77777777" w:rsidR="00DA49D9" w:rsidRPr="00F45E53" w:rsidRDefault="00DA49D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0" w:type="dxa"/>
          </w:tcPr>
          <w:p w14:paraId="47BFB383" w14:textId="77777777" w:rsidR="00DA49D9" w:rsidRPr="00F45E53" w:rsidRDefault="00DA49D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A49D9" w:rsidRPr="00F45E53" w14:paraId="622814C1" w14:textId="77777777" w:rsidTr="00DA49D9">
        <w:trPr>
          <w:trHeight w:val="268"/>
        </w:trPr>
        <w:tc>
          <w:tcPr>
            <w:tcW w:w="862" w:type="dxa"/>
          </w:tcPr>
          <w:p w14:paraId="7671AEB9" w14:textId="77777777" w:rsidR="00DA49D9" w:rsidRPr="00F45E53" w:rsidRDefault="00DA49D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283" w:type="dxa"/>
          </w:tcPr>
          <w:p w14:paraId="0248EC6B" w14:textId="77777777" w:rsidR="00DA49D9" w:rsidRPr="00F45E53" w:rsidRDefault="00DA49D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42A26611" w14:textId="1D0D45E6" w:rsidR="00DA49D9" w:rsidRPr="00F45E53" w:rsidRDefault="00DA49D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521" w:type="dxa"/>
          </w:tcPr>
          <w:p w14:paraId="6B325F8F" w14:textId="77777777" w:rsidR="00DA49D9" w:rsidRPr="00F45E53" w:rsidRDefault="00DA49D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0" w:type="dxa"/>
          </w:tcPr>
          <w:p w14:paraId="0688E970" w14:textId="77777777" w:rsidR="00DA49D9" w:rsidRPr="00F45E53" w:rsidRDefault="00DA49D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DA49D9" w:rsidRPr="00F45E53" w14:paraId="29ABD7A0" w14:textId="77777777" w:rsidTr="00DA49D9">
        <w:trPr>
          <w:trHeight w:val="268"/>
        </w:trPr>
        <w:tc>
          <w:tcPr>
            <w:tcW w:w="862" w:type="dxa"/>
          </w:tcPr>
          <w:p w14:paraId="36B1247A" w14:textId="77777777" w:rsidR="00DA49D9" w:rsidRPr="00F45E53" w:rsidRDefault="00DA49D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283" w:type="dxa"/>
          </w:tcPr>
          <w:p w14:paraId="44D13988" w14:textId="77777777" w:rsidR="00DA49D9" w:rsidRPr="00F45E53" w:rsidRDefault="00DA49D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2998EEC0" w14:textId="77777777" w:rsidR="00DA49D9" w:rsidRPr="00F45E53" w:rsidRDefault="00DA49D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521" w:type="dxa"/>
          </w:tcPr>
          <w:p w14:paraId="6B0BF525" w14:textId="77777777" w:rsidR="00DA49D9" w:rsidRPr="00F45E53" w:rsidRDefault="00DA49D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0" w:type="dxa"/>
          </w:tcPr>
          <w:p w14:paraId="44C86B87" w14:textId="77777777" w:rsidR="00DA49D9" w:rsidRPr="00F45E53" w:rsidRDefault="00DA49D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A49D9" w:rsidRPr="00F45E53" w14:paraId="4A41D4E9" w14:textId="77777777" w:rsidTr="00DA49D9">
        <w:trPr>
          <w:trHeight w:val="268"/>
        </w:trPr>
        <w:tc>
          <w:tcPr>
            <w:tcW w:w="862" w:type="dxa"/>
          </w:tcPr>
          <w:p w14:paraId="407BD317" w14:textId="77777777" w:rsidR="00DA49D9" w:rsidRPr="00F45E53" w:rsidRDefault="00DA49D9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283" w:type="dxa"/>
          </w:tcPr>
          <w:p w14:paraId="695DFB82" w14:textId="77777777" w:rsidR="00DA49D9" w:rsidRPr="00F45E53" w:rsidRDefault="00DA49D9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</w:tcPr>
          <w:p w14:paraId="5586A87B" w14:textId="77777777" w:rsidR="00DA49D9" w:rsidRPr="00F45E53" w:rsidRDefault="00DA49D9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521" w:type="dxa"/>
          </w:tcPr>
          <w:p w14:paraId="29FA52FF" w14:textId="77777777" w:rsidR="00DA49D9" w:rsidRPr="00F45E53" w:rsidRDefault="00DA49D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0" w:type="dxa"/>
          </w:tcPr>
          <w:p w14:paraId="034ED216" w14:textId="77777777" w:rsidR="00DA49D9" w:rsidRPr="00F45E53" w:rsidRDefault="00DA49D9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DA49D9" w:rsidRPr="00F45E53" w14:paraId="306FA4E7" w14:textId="77777777" w:rsidTr="00DA49D9">
        <w:trPr>
          <w:trHeight w:val="268"/>
        </w:trPr>
        <w:tc>
          <w:tcPr>
            <w:tcW w:w="862" w:type="dxa"/>
          </w:tcPr>
          <w:p w14:paraId="0E8DBBC7" w14:textId="7F4D293D" w:rsidR="00DA49D9" w:rsidRPr="00F45E53" w:rsidRDefault="00DA49D9" w:rsidP="00C247E9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283" w:type="dxa"/>
          </w:tcPr>
          <w:p w14:paraId="6E6985ED" w14:textId="0246144B" w:rsidR="00DA49D9" w:rsidRPr="00F45E53" w:rsidRDefault="00DA49D9" w:rsidP="00C247E9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143BD9F" w14:textId="0E3F48D7" w:rsidR="00DA49D9" w:rsidRPr="00F45E53" w:rsidRDefault="00DA49D9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47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7ECE6595" w14:textId="45508B40" w:rsidR="00DA49D9" w:rsidRPr="00510731" w:rsidRDefault="00DA49D9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C247E9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0" w:type="dxa"/>
          </w:tcPr>
          <w:p w14:paraId="4F1C09C0" w14:textId="7F9AB3DE" w:rsidR="00DA49D9" w:rsidRPr="00F45E53" w:rsidRDefault="00DA49D9" w:rsidP="00C247E9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</w:tr>
      <w:tr w:rsidR="00DA49D9" w:rsidRPr="00F45E53" w14:paraId="2AD21DB6" w14:textId="77777777" w:rsidTr="00DA49D9">
        <w:trPr>
          <w:trHeight w:val="268"/>
        </w:trPr>
        <w:tc>
          <w:tcPr>
            <w:tcW w:w="862" w:type="dxa"/>
          </w:tcPr>
          <w:p w14:paraId="1A05D865" w14:textId="1676EDBE" w:rsidR="00DA49D9" w:rsidRDefault="00DA49D9" w:rsidP="006A4D4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283" w:type="dxa"/>
          </w:tcPr>
          <w:p w14:paraId="6D4B5655" w14:textId="679F2F5F" w:rsidR="00DA49D9" w:rsidRPr="00F45E53" w:rsidRDefault="00DA49D9" w:rsidP="006A4D45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7E3BEB31" w14:textId="545845CD" w:rsidR="00DA49D9" w:rsidRPr="00F45E53" w:rsidRDefault="00DA49D9" w:rsidP="006A4D4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521" w:type="dxa"/>
            <w:tcBorders>
              <w:bottom w:val="single" w:sz="4" w:space="0" w:color="auto"/>
            </w:tcBorders>
          </w:tcPr>
          <w:p w14:paraId="5BBAC1CB" w14:textId="597AACA4" w:rsidR="00DA49D9" w:rsidRPr="002E069E" w:rsidRDefault="00DA49D9" w:rsidP="006A4D4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165FD2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</w:p>
        </w:tc>
        <w:tc>
          <w:tcPr>
            <w:tcW w:w="850" w:type="dxa"/>
          </w:tcPr>
          <w:p w14:paraId="26A9607D" w14:textId="2B9DE624" w:rsidR="00DA49D9" w:rsidRPr="00510731" w:rsidRDefault="00DA49D9" w:rsidP="006A4D45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</w:tbl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05358B2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F</w:t>
            </w:r>
            <w:r w:rsidR="00B23F8D"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3</w:t>
            </w:r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(</w:t>
            </w:r>
            <w:proofErr w:type="spellStart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nf</w:t>
            </w:r>
            <w:proofErr w:type="spellEnd"/>
            <w:r w:rsidRPr="00E81654">
              <w:rPr>
                <w:rFonts w:ascii="Times New Roman" w:hAnsi="Times New Roman" w:cs="Times New Roman"/>
                <w:color w:val="4472C4" w:themeColor="accent1"/>
                <w:sz w:val="20"/>
                <w:highlight w:val="yellow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5F0019AD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301786C8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6ACE0D05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2535E5DD" w14:textId="77777777" w:rsidR="008452CF" w:rsidRDefault="008452CF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DD666E2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39D1B7CE" w14:textId="77777777" w:rsidR="00B23F8D" w:rsidRDefault="00B23F8D" w:rsidP="00B23F8D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bookmarkStart w:id="13" w:name="_Hlk166157965"/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bookmarkEnd w:id="13"/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14" w:name="_Toc160527586"/>
      <w:bookmarkStart w:id="15" w:name="_Toc166230931"/>
      <w:r w:rsidRPr="00230F5A">
        <w:rPr>
          <w:rFonts w:cs="Times New Roman"/>
        </w:rPr>
        <w:t>Definición de nombres</w:t>
      </w:r>
      <w:bookmarkEnd w:id="14"/>
      <w:bookmarkEnd w:id="15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6" w:name="_Hlk150869745"/>
    </w:p>
    <w:bookmarkEnd w:id="16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7" w:name="_Toc160527587"/>
      <w:bookmarkStart w:id="18" w:name="_Toc166230932"/>
      <w:r w:rsidRPr="00A96CA0">
        <w:t>Archivo de salida a dest</w:t>
      </w:r>
      <w:ins w:id="19" w:author="Roberto Carrasco Venegas" w:date="2023-11-27T13:21:00Z">
        <w:r w:rsidRPr="00A96CA0">
          <w:t>i</w:t>
        </w:r>
      </w:ins>
      <w:r w:rsidRPr="00A96CA0">
        <w:t>no</w:t>
      </w:r>
      <w:bookmarkEnd w:id="17"/>
      <w:bookmarkEnd w:id="18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0" w:name="_Toc160527588"/>
      <w:bookmarkStart w:id="21" w:name="_Toc166230933"/>
      <w:r w:rsidRPr="00A96CA0">
        <w:t>Archivo de da</w:t>
      </w:r>
      <w:ins w:id="22" w:author="Roberto Carrasco Venegas" w:date="2023-11-27T13:24:00Z">
        <w:r w:rsidRPr="00A96CA0">
          <w:t>t</w:t>
        </w:r>
      </w:ins>
      <w:r w:rsidRPr="00A96CA0">
        <w:t>os</w:t>
      </w:r>
      <w:bookmarkEnd w:id="20"/>
      <w:bookmarkEnd w:id="2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DA49D9" w14:paraId="3676ACCC" w14:textId="77777777" w:rsidTr="004118D8">
        <w:tc>
          <w:tcPr>
            <w:tcW w:w="1413" w:type="dxa"/>
          </w:tcPr>
          <w:p w14:paraId="7DDB3BFA" w14:textId="77777777" w:rsidR="00F32211" w:rsidRPr="00DA49D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DA49D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19CE4583" w:rsidR="00F32211" w:rsidRPr="00DA49D9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A49D9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CC391B" w:rsidRPr="00DA49D9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6A4D45" w:rsidRPr="00DA49D9"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="00F32211" w:rsidRPr="00DA49D9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DA49D9">
              <w:rPr>
                <w:rFonts w:ascii="Times New Roman" w:hAnsi="Times New Roman" w:cs="Times New Roman"/>
                <w:b/>
                <w:bCs/>
                <w:color w:val="FF0000"/>
              </w:rPr>
              <w:t>a.XX</w:t>
            </w:r>
            <w:r w:rsidR="00DA49D9" w:rsidRPr="00DA49D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DA49D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14779226" w:rsidR="00F32211" w:rsidRPr="00DA49D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</w:t>
            </w:r>
            <w:r w:rsidR="00DA49D9"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X: Código Institución origen de largo </w:t>
            </w:r>
            <w:r w:rsidR="00DA49D9"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  <w:r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DA49D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DA49D9">
              <w:rPr>
                <w:rFonts w:ascii="Times New Roman" w:hAnsi="Times New Roman" w:cs="Times New Roman"/>
              </w:rPr>
              <w:t xml:space="preserve"> </w:t>
            </w:r>
            <w:r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DA49D9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DA49D9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23" w:name="_Toc160527589"/>
      <w:bookmarkStart w:id="24" w:name="_Toc166230934"/>
      <w:r w:rsidRPr="00DA49D9">
        <w:t>Archivo Carátula</w:t>
      </w:r>
      <w:bookmarkEnd w:id="23"/>
      <w:bookmarkEnd w:id="24"/>
      <w:r w:rsidRPr="00DA49D9">
        <w:fldChar w:fldCharType="begin"/>
      </w:r>
      <w:r w:rsidRPr="00DA49D9">
        <w:instrText xml:space="preserve"> XE "Archivo ”arátula" </w:instrText>
      </w:r>
      <w:r w:rsidRPr="00DA49D9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Pr="00DA49D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DA49D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0524383B" w:rsidR="00F32211" w:rsidRPr="00DA49D9" w:rsidRDefault="00C804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A49D9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CC391B" w:rsidRPr="00DA49D9"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="006A4D45" w:rsidRPr="00DA49D9"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="00F32211" w:rsidRPr="00DA49D9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proofErr w:type="gramStart"/>
            <w:r w:rsidR="00F32211" w:rsidRPr="00DA49D9">
              <w:rPr>
                <w:rFonts w:ascii="Times New Roman" w:hAnsi="Times New Roman" w:cs="Times New Roman"/>
                <w:b/>
                <w:bCs/>
                <w:color w:val="FF0000"/>
              </w:rPr>
              <w:t>c.XX</w:t>
            </w:r>
            <w:r w:rsidR="00DA49D9" w:rsidRPr="00DA49D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r w:rsidR="00F32211" w:rsidRPr="00DA49D9">
              <w:rPr>
                <w:rFonts w:ascii="Times New Roman" w:hAnsi="Times New Roman" w:cs="Times New Roman"/>
                <w:b/>
                <w:bCs/>
                <w:color w:val="FF0000"/>
              </w:rPr>
              <w:t>X</w:t>
            </w:r>
            <w:proofErr w:type="gramEnd"/>
            <w:r w:rsidR="00F32211"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</w:t>
            </w:r>
          </w:p>
          <w:p w14:paraId="435AB85D" w14:textId="361575FC" w:rsidR="00F32211" w:rsidRPr="00DA49D9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 w:rsidR="00DA49D9"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</w:t>
            </w:r>
            <w:r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Código Institución origen de largo </w:t>
            </w:r>
            <w:r w:rsidR="00DA49D9"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A49D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25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25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26" w:name="_Toc160527590"/>
      <w:bookmarkStart w:id="27" w:name="_Toc166230935"/>
      <w:r>
        <w:t>Definición de correlativo</w:t>
      </w:r>
      <w:bookmarkEnd w:id="26"/>
      <w:bookmarkEnd w:id="2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28" w:name="_Toc160527591"/>
      <w:bookmarkStart w:id="29" w:name="_Toc166230936"/>
      <w:r>
        <w:t>Salida</w:t>
      </w:r>
      <w:bookmarkEnd w:id="28"/>
      <w:bookmarkEnd w:id="29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30" w:name="_Toc160527592"/>
      <w:bookmarkStart w:id="31" w:name="_Toc166230937"/>
      <w:r>
        <w:t>Entrada</w:t>
      </w:r>
      <w:bookmarkEnd w:id="30"/>
      <w:bookmarkEnd w:id="31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32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32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79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1276"/>
      </w:tblGrid>
      <w:tr w:rsidR="009106EA" w:rsidRPr="00F45E53" w14:paraId="34B595B1" w14:textId="77777777" w:rsidTr="009106EA">
        <w:trPr>
          <w:trHeight w:val="268"/>
        </w:trPr>
        <w:tc>
          <w:tcPr>
            <w:tcW w:w="862" w:type="dxa"/>
          </w:tcPr>
          <w:p w14:paraId="591B5C65" w14:textId="77777777" w:rsidR="009106EA" w:rsidRPr="00F45E53" w:rsidRDefault="009106EA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9106EA" w:rsidRPr="00F45E53" w:rsidRDefault="009106EA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9106EA" w:rsidRPr="00F45E53" w:rsidRDefault="009106EA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9106EA" w:rsidRPr="00F45E53" w:rsidRDefault="009106EA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1276" w:type="dxa"/>
          </w:tcPr>
          <w:p w14:paraId="7AF21D13" w14:textId="2403224F" w:rsidR="009106EA" w:rsidRPr="00F45E53" w:rsidRDefault="009106EA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9106EA" w:rsidRPr="00F45E53" w14:paraId="5D951038" w14:textId="77777777" w:rsidTr="009106EA">
        <w:trPr>
          <w:trHeight w:val="268"/>
        </w:trPr>
        <w:tc>
          <w:tcPr>
            <w:tcW w:w="862" w:type="dxa"/>
          </w:tcPr>
          <w:p w14:paraId="353C772D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9106EA" w:rsidRPr="00F45E53" w:rsidRDefault="009106EA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1276" w:type="dxa"/>
          </w:tcPr>
          <w:p w14:paraId="139F5504" w14:textId="0BA21D9B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9106EA" w:rsidRPr="00F45E53" w14:paraId="6F1D936B" w14:textId="77777777" w:rsidTr="009106EA">
        <w:trPr>
          <w:trHeight w:val="268"/>
        </w:trPr>
        <w:tc>
          <w:tcPr>
            <w:tcW w:w="862" w:type="dxa"/>
          </w:tcPr>
          <w:p w14:paraId="3A9C0A96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2AA5F0D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1276" w:type="dxa"/>
          </w:tcPr>
          <w:p w14:paraId="4AA86A5B" w14:textId="65566852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7E828B7E" w14:textId="77777777" w:rsidTr="009106EA">
        <w:trPr>
          <w:trHeight w:val="268"/>
        </w:trPr>
        <w:tc>
          <w:tcPr>
            <w:tcW w:w="862" w:type="dxa"/>
          </w:tcPr>
          <w:p w14:paraId="5CAD6BF3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1276" w:type="dxa"/>
          </w:tcPr>
          <w:p w14:paraId="79562DFD" w14:textId="3EED07A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9106EA" w:rsidRPr="00F45E53" w14:paraId="29EBC434" w14:textId="77777777" w:rsidTr="009106EA">
        <w:trPr>
          <w:trHeight w:val="268"/>
        </w:trPr>
        <w:tc>
          <w:tcPr>
            <w:tcW w:w="862" w:type="dxa"/>
          </w:tcPr>
          <w:p w14:paraId="712E6578" w14:textId="77777777" w:rsidR="009106EA" w:rsidRPr="00F45E53" w:rsidRDefault="009106EA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9106EA" w:rsidRPr="00F45E53" w:rsidRDefault="009106EA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9106EA" w:rsidRPr="00F45E53" w:rsidRDefault="009106EA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9106EA" w:rsidRPr="00F45E53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1276" w:type="dxa"/>
          </w:tcPr>
          <w:p w14:paraId="3BBB4508" w14:textId="264B60CB" w:rsidR="009106EA" w:rsidRPr="000506C0" w:rsidRDefault="009106EA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8452CF" w:rsidRPr="00F45E53" w14:paraId="03C55575" w14:textId="77777777" w:rsidTr="009106EA">
        <w:trPr>
          <w:trHeight w:val="268"/>
        </w:trPr>
        <w:tc>
          <w:tcPr>
            <w:tcW w:w="862" w:type="dxa"/>
          </w:tcPr>
          <w:p w14:paraId="54D2D25C" w14:textId="77777777" w:rsidR="008452CF" w:rsidRPr="00F45E53" w:rsidRDefault="008452CF" w:rsidP="008452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44CA345C" w:rsidR="008452CF" w:rsidRPr="00F45E53" w:rsidRDefault="008452CF" w:rsidP="008452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6869DFE" w14:textId="23DE5E6E" w:rsidR="008452CF" w:rsidRPr="00F45E53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46219CA3" w:rsidR="008452CF" w:rsidRPr="008452CF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8452C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1276" w:type="dxa"/>
          </w:tcPr>
          <w:p w14:paraId="7F22F9FF" w14:textId="3C13C994" w:rsidR="008452CF" w:rsidRPr="00F45E53" w:rsidRDefault="008452CF" w:rsidP="008452C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8452CF" w:rsidRPr="00F45E53" w14:paraId="51D42B57" w14:textId="2A46AA17" w:rsidTr="009106EA">
        <w:trPr>
          <w:trHeight w:val="268"/>
        </w:trPr>
        <w:tc>
          <w:tcPr>
            <w:tcW w:w="862" w:type="dxa"/>
          </w:tcPr>
          <w:p w14:paraId="616B2C3E" w14:textId="2F11BFFD" w:rsidR="008452CF" w:rsidRDefault="006A4D45" w:rsidP="008452CF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678D3FFB" w14:textId="61D59499" w:rsidR="008452CF" w:rsidRPr="00F45E53" w:rsidRDefault="008452CF" w:rsidP="008452CF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30DC6AE2" w14:textId="5FDB32E4" w:rsidR="008452CF" w:rsidRPr="00F45E53" w:rsidRDefault="008452CF" w:rsidP="008452CF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12FD2CC2" w14:textId="62757BE8" w:rsidR="008452CF" w:rsidRPr="00CC391B" w:rsidRDefault="008452CF" w:rsidP="008452CF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Observaciones</w:t>
            </w:r>
          </w:p>
        </w:tc>
        <w:tc>
          <w:tcPr>
            <w:tcW w:w="1276" w:type="dxa"/>
          </w:tcPr>
          <w:p w14:paraId="15AABAFD" w14:textId="7B7AA27D" w:rsidR="008452CF" w:rsidRPr="00F45E53" w:rsidRDefault="008452CF" w:rsidP="008452CF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Ingresar</w:t>
            </w:r>
            <w:proofErr w:type="spellEnd"/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3" w:name="_Toc160527594"/>
      <w:bookmarkStart w:id="34" w:name="_Toc166230938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33"/>
      <w:bookmarkEnd w:id="34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35" w:name="_Toc160527595"/>
      <w:bookmarkStart w:id="36" w:name="_Toc166230939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35"/>
      <w:bookmarkEnd w:id="36"/>
    </w:p>
    <w:p w14:paraId="3201D802" w14:textId="77777777" w:rsidR="001278BF" w:rsidRPr="009947CD" w:rsidRDefault="001278BF" w:rsidP="001278BF"/>
    <w:p w14:paraId="0BC88D56" w14:textId="3D6A3D4F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607E20">
        <w:rPr>
          <w:rFonts w:ascii="Times New Roman" w:hAnsi="Times New Roman" w:cs="Times New Roman"/>
          <w:color w:val="4472C4" w:themeColor="accent1"/>
        </w:rPr>
        <w:t>Rut</w:t>
      </w:r>
    </w:p>
    <w:p w14:paraId="4F3B7525" w14:textId="33A7E712" w:rsidR="001278BF" w:rsidRPr="00B24397" w:rsidRDefault="001278BF" w:rsidP="00B016DF">
      <w:pPr>
        <w:spacing w:after="0" w:line="240" w:lineRule="auto"/>
        <w:rPr>
          <w:rFonts w:ascii="Times New Roman" w:hAnsi="Times New Roman" w:cs="Times New Roman"/>
          <w:b/>
          <w:bCs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sectPr w:rsidR="001278BF" w:rsidRPr="00B24397" w:rsidSect="001E4018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CF784" w14:textId="77777777" w:rsidR="00340318" w:rsidRDefault="00340318" w:rsidP="00F10206">
      <w:pPr>
        <w:spacing w:after="0" w:line="240" w:lineRule="auto"/>
      </w:pPr>
      <w:r>
        <w:separator/>
      </w:r>
    </w:p>
  </w:endnote>
  <w:endnote w:type="continuationSeparator" w:id="0">
    <w:p w14:paraId="6F01DA19" w14:textId="77777777" w:rsidR="00340318" w:rsidRDefault="00340318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05DF4B" w14:textId="77777777" w:rsidR="00340318" w:rsidRDefault="00340318" w:rsidP="00F10206">
      <w:pPr>
        <w:spacing w:after="0" w:line="240" w:lineRule="auto"/>
      </w:pPr>
      <w:r>
        <w:separator/>
      </w:r>
    </w:p>
  </w:footnote>
  <w:footnote w:type="continuationSeparator" w:id="0">
    <w:p w14:paraId="6EBDF585" w14:textId="77777777" w:rsidR="00340318" w:rsidRDefault="00340318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725FCC"/>
    <w:multiLevelType w:val="multilevel"/>
    <w:tmpl w:val="AC1078B4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3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48B3B75"/>
    <w:multiLevelType w:val="multilevel"/>
    <w:tmpl w:val="52C81C8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2"/>
      <w:numFmt w:val="decimal"/>
      <w:lvlText w:val="%1.%2.%3.%4"/>
      <w:lvlJc w:val="left"/>
      <w:pPr>
        <w:ind w:left="1348" w:hanging="1136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4">
      <w:start w:val="1"/>
      <w:numFmt w:val="decimal"/>
      <w:lvlText w:val="%1.%2.%3.%4.%5"/>
      <w:lvlJc w:val="left"/>
      <w:pPr>
        <w:ind w:left="1348" w:hanging="1136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6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9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9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41"/>
  </w:num>
  <w:num w:numId="13" w16cid:durableId="256329085">
    <w:abstractNumId w:val="28"/>
  </w:num>
  <w:num w:numId="14" w16cid:durableId="1078750577">
    <w:abstractNumId w:val="33"/>
  </w:num>
  <w:num w:numId="15" w16cid:durableId="716322791">
    <w:abstractNumId w:val="42"/>
  </w:num>
  <w:num w:numId="16" w16cid:durableId="1397778044">
    <w:abstractNumId w:val="8"/>
  </w:num>
  <w:num w:numId="17" w16cid:durableId="114759016">
    <w:abstractNumId w:val="38"/>
  </w:num>
  <w:num w:numId="18" w16cid:durableId="1632982083">
    <w:abstractNumId w:val="1"/>
  </w:num>
  <w:num w:numId="19" w16cid:durableId="2139444563">
    <w:abstractNumId w:val="40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6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4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7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  <w:num w:numId="49" w16cid:durableId="919484846">
    <w:abstractNumId w:val="35"/>
  </w:num>
  <w:num w:numId="50" w16cid:durableId="1966348556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24B8"/>
    <w:rsid w:val="0006551A"/>
    <w:rsid w:val="00065F1A"/>
    <w:rsid w:val="000701D0"/>
    <w:rsid w:val="00074008"/>
    <w:rsid w:val="00084CE9"/>
    <w:rsid w:val="00087CAF"/>
    <w:rsid w:val="00095C24"/>
    <w:rsid w:val="000B1A73"/>
    <w:rsid w:val="000B75EE"/>
    <w:rsid w:val="000C5641"/>
    <w:rsid w:val="000C5DF3"/>
    <w:rsid w:val="000C7ACD"/>
    <w:rsid w:val="000C7B11"/>
    <w:rsid w:val="000C7D4A"/>
    <w:rsid w:val="000D4367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355E"/>
    <w:rsid w:val="001274E1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578F2"/>
    <w:rsid w:val="00162832"/>
    <w:rsid w:val="00163D7A"/>
    <w:rsid w:val="001647BF"/>
    <w:rsid w:val="00165FD2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4018"/>
    <w:rsid w:val="001E7E45"/>
    <w:rsid w:val="00202F52"/>
    <w:rsid w:val="0020586B"/>
    <w:rsid w:val="002119AD"/>
    <w:rsid w:val="00212731"/>
    <w:rsid w:val="00214724"/>
    <w:rsid w:val="002308E7"/>
    <w:rsid w:val="00230F5A"/>
    <w:rsid w:val="002355BF"/>
    <w:rsid w:val="002358C5"/>
    <w:rsid w:val="002430D4"/>
    <w:rsid w:val="00254B9F"/>
    <w:rsid w:val="00255E64"/>
    <w:rsid w:val="00264C16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069E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318"/>
    <w:rsid w:val="00340E64"/>
    <w:rsid w:val="0034206F"/>
    <w:rsid w:val="00346716"/>
    <w:rsid w:val="00353FCC"/>
    <w:rsid w:val="00356D09"/>
    <w:rsid w:val="00356F35"/>
    <w:rsid w:val="00357A35"/>
    <w:rsid w:val="00360252"/>
    <w:rsid w:val="00360FA0"/>
    <w:rsid w:val="0036520E"/>
    <w:rsid w:val="00386793"/>
    <w:rsid w:val="003920D1"/>
    <w:rsid w:val="003A508D"/>
    <w:rsid w:val="003B2354"/>
    <w:rsid w:val="003B2729"/>
    <w:rsid w:val="003B5E2B"/>
    <w:rsid w:val="003C048C"/>
    <w:rsid w:val="003C2BB7"/>
    <w:rsid w:val="003C483F"/>
    <w:rsid w:val="003D1CEF"/>
    <w:rsid w:val="003D589E"/>
    <w:rsid w:val="003E42CB"/>
    <w:rsid w:val="003F025E"/>
    <w:rsid w:val="003F06F8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39DA"/>
    <w:rsid w:val="00490F2E"/>
    <w:rsid w:val="004A1260"/>
    <w:rsid w:val="004A44F4"/>
    <w:rsid w:val="004A6793"/>
    <w:rsid w:val="004B23C2"/>
    <w:rsid w:val="004B7993"/>
    <w:rsid w:val="004C450B"/>
    <w:rsid w:val="004C75BD"/>
    <w:rsid w:val="004D0C43"/>
    <w:rsid w:val="004D1CB4"/>
    <w:rsid w:val="004D2D79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0731"/>
    <w:rsid w:val="00513350"/>
    <w:rsid w:val="00515650"/>
    <w:rsid w:val="00515D8A"/>
    <w:rsid w:val="00522424"/>
    <w:rsid w:val="00523465"/>
    <w:rsid w:val="00536F81"/>
    <w:rsid w:val="00562E48"/>
    <w:rsid w:val="00570E48"/>
    <w:rsid w:val="00575FEB"/>
    <w:rsid w:val="00597FD4"/>
    <w:rsid w:val="005B5D60"/>
    <w:rsid w:val="005B65DC"/>
    <w:rsid w:val="005C5769"/>
    <w:rsid w:val="00601454"/>
    <w:rsid w:val="00601681"/>
    <w:rsid w:val="00603543"/>
    <w:rsid w:val="00607E20"/>
    <w:rsid w:val="00611BAA"/>
    <w:rsid w:val="006166FA"/>
    <w:rsid w:val="00620059"/>
    <w:rsid w:val="00621843"/>
    <w:rsid w:val="00627EDB"/>
    <w:rsid w:val="00634EE3"/>
    <w:rsid w:val="00641BC5"/>
    <w:rsid w:val="006437B6"/>
    <w:rsid w:val="00643F1C"/>
    <w:rsid w:val="00644807"/>
    <w:rsid w:val="00646F7F"/>
    <w:rsid w:val="00654EEF"/>
    <w:rsid w:val="00655667"/>
    <w:rsid w:val="00661AC6"/>
    <w:rsid w:val="00666E1A"/>
    <w:rsid w:val="0067254A"/>
    <w:rsid w:val="006835D7"/>
    <w:rsid w:val="006852C5"/>
    <w:rsid w:val="0069591F"/>
    <w:rsid w:val="00696824"/>
    <w:rsid w:val="006A0A36"/>
    <w:rsid w:val="006A19E5"/>
    <w:rsid w:val="006A36D6"/>
    <w:rsid w:val="006A4D45"/>
    <w:rsid w:val="006A5C5E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55EB4"/>
    <w:rsid w:val="00785F5D"/>
    <w:rsid w:val="00787AE9"/>
    <w:rsid w:val="007A07C4"/>
    <w:rsid w:val="007A1B85"/>
    <w:rsid w:val="007B56DB"/>
    <w:rsid w:val="007B6066"/>
    <w:rsid w:val="007C18B3"/>
    <w:rsid w:val="007C2A8E"/>
    <w:rsid w:val="007D03A4"/>
    <w:rsid w:val="007D140C"/>
    <w:rsid w:val="007D54B1"/>
    <w:rsid w:val="007D77A9"/>
    <w:rsid w:val="007E2CE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233E"/>
    <w:rsid w:val="0084328F"/>
    <w:rsid w:val="008452C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094A"/>
    <w:rsid w:val="008D247E"/>
    <w:rsid w:val="008D67FD"/>
    <w:rsid w:val="008D6FFE"/>
    <w:rsid w:val="008E4978"/>
    <w:rsid w:val="008E4FBF"/>
    <w:rsid w:val="008E6834"/>
    <w:rsid w:val="009106EA"/>
    <w:rsid w:val="009144B1"/>
    <w:rsid w:val="00920D2A"/>
    <w:rsid w:val="009248DE"/>
    <w:rsid w:val="009258AA"/>
    <w:rsid w:val="00930A0D"/>
    <w:rsid w:val="009427D8"/>
    <w:rsid w:val="009437BA"/>
    <w:rsid w:val="00946FAC"/>
    <w:rsid w:val="00956F60"/>
    <w:rsid w:val="00960647"/>
    <w:rsid w:val="0097031A"/>
    <w:rsid w:val="009711E6"/>
    <w:rsid w:val="0098136C"/>
    <w:rsid w:val="00981815"/>
    <w:rsid w:val="00990B53"/>
    <w:rsid w:val="00991875"/>
    <w:rsid w:val="00991A18"/>
    <w:rsid w:val="00992FD9"/>
    <w:rsid w:val="009930A8"/>
    <w:rsid w:val="009947CD"/>
    <w:rsid w:val="0099615C"/>
    <w:rsid w:val="009970AF"/>
    <w:rsid w:val="009A05E0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5D7C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6DF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54DAC"/>
    <w:rsid w:val="00B63C37"/>
    <w:rsid w:val="00B64A55"/>
    <w:rsid w:val="00B652C4"/>
    <w:rsid w:val="00B67156"/>
    <w:rsid w:val="00B77253"/>
    <w:rsid w:val="00B8004D"/>
    <w:rsid w:val="00B86519"/>
    <w:rsid w:val="00B87677"/>
    <w:rsid w:val="00B90006"/>
    <w:rsid w:val="00B9613A"/>
    <w:rsid w:val="00B96893"/>
    <w:rsid w:val="00BA247F"/>
    <w:rsid w:val="00BA59EB"/>
    <w:rsid w:val="00BB30B3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0814"/>
    <w:rsid w:val="00BF210F"/>
    <w:rsid w:val="00BF3D9F"/>
    <w:rsid w:val="00BF7B27"/>
    <w:rsid w:val="00C036AC"/>
    <w:rsid w:val="00C145A9"/>
    <w:rsid w:val="00C15D58"/>
    <w:rsid w:val="00C22F7F"/>
    <w:rsid w:val="00C247E9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804CA"/>
    <w:rsid w:val="00C967A1"/>
    <w:rsid w:val="00CA0AE4"/>
    <w:rsid w:val="00CB3011"/>
    <w:rsid w:val="00CB3359"/>
    <w:rsid w:val="00CB6FC1"/>
    <w:rsid w:val="00CC035F"/>
    <w:rsid w:val="00CC391B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06F55"/>
    <w:rsid w:val="00D23639"/>
    <w:rsid w:val="00D3155F"/>
    <w:rsid w:val="00D31E6D"/>
    <w:rsid w:val="00D35EF3"/>
    <w:rsid w:val="00D41FAB"/>
    <w:rsid w:val="00D4462D"/>
    <w:rsid w:val="00D4790F"/>
    <w:rsid w:val="00D50645"/>
    <w:rsid w:val="00D5246E"/>
    <w:rsid w:val="00D71044"/>
    <w:rsid w:val="00D734FF"/>
    <w:rsid w:val="00D75878"/>
    <w:rsid w:val="00D923F1"/>
    <w:rsid w:val="00D92C2E"/>
    <w:rsid w:val="00D97610"/>
    <w:rsid w:val="00DA49D9"/>
    <w:rsid w:val="00DA5A1D"/>
    <w:rsid w:val="00DA6AAC"/>
    <w:rsid w:val="00DB1EDF"/>
    <w:rsid w:val="00DB4117"/>
    <w:rsid w:val="00DB5310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DF648F"/>
    <w:rsid w:val="00E04B2E"/>
    <w:rsid w:val="00E173FD"/>
    <w:rsid w:val="00E2662F"/>
    <w:rsid w:val="00E306C3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97ECC"/>
    <w:rsid w:val="00EB42EB"/>
    <w:rsid w:val="00EC1139"/>
    <w:rsid w:val="00EC5056"/>
    <w:rsid w:val="00ED4238"/>
    <w:rsid w:val="00EE5443"/>
    <w:rsid w:val="00EF56D1"/>
    <w:rsid w:val="00F10206"/>
    <w:rsid w:val="00F11750"/>
    <w:rsid w:val="00F22445"/>
    <w:rsid w:val="00F305AC"/>
    <w:rsid w:val="00F32211"/>
    <w:rsid w:val="00F34170"/>
    <w:rsid w:val="00F35EE4"/>
    <w:rsid w:val="00F47EF0"/>
    <w:rsid w:val="00F51EF6"/>
    <w:rsid w:val="00F537D3"/>
    <w:rsid w:val="00F53BE2"/>
    <w:rsid w:val="00F55583"/>
    <w:rsid w:val="00F613A3"/>
    <w:rsid w:val="00F61BA1"/>
    <w:rsid w:val="00F63E12"/>
    <w:rsid w:val="00F6683B"/>
    <w:rsid w:val="00F70A81"/>
    <w:rsid w:val="00F741CD"/>
    <w:rsid w:val="00F81EAE"/>
    <w:rsid w:val="00F82FAC"/>
    <w:rsid w:val="00F91149"/>
    <w:rsid w:val="00F91655"/>
    <w:rsid w:val="00F95832"/>
    <w:rsid w:val="00F95C37"/>
    <w:rsid w:val="00F97CC3"/>
    <w:rsid w:val="00FA265D"/>
    <w:rsid w:val="00FA7CB9"/>
    <w:rsid w:val="00FB402C"/>
    <w:rsid w:val="00FC7118"/>
    <w:rsid w:val="00FD1A65"/>
    <w:rsid w:val="00FD253A"/>
    <w:rsid w:val="00FD530F"/>
    <w:rsid w:val="00FD7847"/>
    <w:rsid w:val="00FE653C"/>
    <w:rsid w:val="00FE6668"/>
    <w:rsid w:val="00FF2D05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9</Pages>
  <Words>1118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68</cp:revision>
  <dcterms:created xsi:type="dcterms:W3CDTF">2024-03-06T13:25:00Z</dcterms:created>
  <dcterms:modified xsi:type="dcterms:W3CDTF">2024-07-04T20:19:00Z</dcterms:modified>
</cp:coreProperties>
</file>