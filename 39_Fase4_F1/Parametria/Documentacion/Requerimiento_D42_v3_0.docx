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41565D95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</w:t>
      </w:r>
      <w:r w:rsidR="00BA1433">
        <w:rPr>
          <w:rFonts w:ascii="Times New Roman" w:hAnsi="Times New Roman" w:cs="Times New Roman"/>
          <w:b/>
          <w:sz w:val="72"/>
          <w:szCs w:val="72"/>
        </w:rPr>
        <w:t>4</w:t>
      </w:r>
      <w:r w:rsidR="00A6204D">
        <w:rPr>
          <w:rFonts w:ascii="Times New Roman" w:hAnsi="Times New Roman" w:cs="Times New Roman"/>
          <w:b/>
          <w:sz w:val="72"/>
          <w:szCs w:val="72"/>
        </w:rPr>
        <w:t>2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A6204D">
        <w:rPr>
          <w:rFonts w:ascii="Times New Roman" w:hAnsi="Times New Roman" w:cs="Times New Roman"/>
          <w:b/>
          <w:sz w:val="72"/>
          <w:szCs w:val="72"/>
        </w:rPr>
        <w:t>877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A6204D" w:rsidRPr="00A6204D">
        <w:rPr>
          <w:rFonts w:ascii="Times New Roman" w:hAnsi="Times New Roman" w:cs="Times New Roman"/>
          <w:b/>
          <w:sz w:val="72"/>
          <w:szCs w:val="72"/>
        </w:rPr>
        <w:t>Créditos para la vivienda con subsidio</w:t>
      </w:r>
    </w:p>
    <w:p w14:paraId="592F5FD4" w14:textId="1D4BF567" w:rsidR="0097031A" w:rsidRPr="005464FB" w:rsidRDefault="0097031A" w:rsidP="005464FB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46A24A42" w14:textId="66AA3FB1" w:rsidR="00297289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62493" w:history="1">
            <w:r w:rsidR="00297289" w:rsidRPr="00FB6E65">
              <w:rPr>
                <w:rStyle w:val="Hipervnculo"/>
                <w:noProof/>
              </w:rPr>
              <w:t>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Definición de estructuras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_Toc166762493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4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5B07A416" w14:textId="3118A72F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4" w:history="1">
            <w:r w:rsidR="00297289" w:rsidRPr="00FB6E65">
              <w:rPr>
                <w:rStyle w:val="Hipervnculo"/>
                <w:bCs/>
                <w:noProof/>
              </w:rPr>
              <w:t>1.1.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bCs/>
                <w:noProof/>
              </w:rPr>
              <w:t xml:space="preserve">Archivo de datos del emisor  </w:t>
            </w:r>
            <w:r w:rsidR="00297289" w:rsidRPr="00FB6E65">
              <w:rPr>
                <w:rStyle w:val="Hipervnculo"/>
                <w:noProof/>
              </w:rPr>
              <w:t>Manual Sistema de Información Bancos - Sistema Contable (cmfchile.cl)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_Toc166762494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4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4F2EBF3A" w14:textId="13B6E3B6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5" w:history="1">
            <w:r w:rsidR="00297289" w:rsidRPr="00FB6E65">
              <w:rPr>
                <w:rStyle w:val="Hipervnculo"/>
                <w:noProof/>
              </w:rPr>
              <w:t>2.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Validaciones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_Toc166762495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4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4F6AE8BD" w14:textId="59A0C5BB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6" w:history="1">
            <w:r w:rsidR="00297289" w:rsidRPr="00FB6E65">
              <w:rPr>
                <w:rStyle w:val="Hipervnculo"/>
                <w:noProof/>
              </w:rPr>
              <w:t>2.1.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Archivo de datos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_Toc166762496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4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536F7E3D" w14:textId="1AE1D0CB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7" w:history="1">
            <w:r w:rsidR="00297289" w:rsidRPr="00FB6E65">
              <w:rPr>
                <w:rStyle w:val="Hipervnculo"/>
                <w:noProof/>
              </w:rPr>
              <w:t>3.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Construyendo la carátula de salida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_Toc166762497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5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774AD35B" w14:textId="226FCCDB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8" w:history="1">
            <w:r w:rsidR="00297289" w:rsidRPr="00FB6E65">
              <w:rPr>
                <w:rStyle w:val="Hipervnculo"/>
                <w:noProof/>
              </w:rPr>
              <w:t>3.1.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Formato de carátula de salida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_Toc166762498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5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0C9B4B2A" w14:textId="45E6B0FF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9" w:history="1">
            <w:r w:rsidR="00297289" w:rsidRPr="00FB6E65">
              <w:rPr>
                <w:rStyle w:val="Hipervnculo"/>
                <w:bCs/>
                <w:noProof/>
              </w:rPr>
              <w:t>4.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Definición de nombres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_Toc166762499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3C9F3C89" w14:textId="61079CDC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0" w:history="1">
            <w:r w:rsidR="00297289" w:rsidRPr="00FB6E65">
              <w:rPr>
                <w:rStyle w:val="Hipervnculo"/>
                <w:noProof/>
              </w:rPr>
              <w:t>4.1.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Archivo de salida a destino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_Toc166762500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43E2290A" w14:textId="2974ABF2" w:rsidR="00297289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1" w:history="1">
            <w:r w:rsidR="00297289" w:rsidRPr="00FB6E65">
              <w:rPr>
                <w:rStyle w:val="Hipervnculo"/>
                <w:noProof/>
              </w:rPr>
              <w:t>4.1.1.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Archivo de datos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_Toc166762501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564D333B" w14:textId="30D393AF" w:rsidR="00297289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2" w:history="1">
            <w:r w:rsidR="00297289" w:rsidRPr="00FB6E65">
              <w:rPr>
                <w:rStyle w:val="Hipervnculo"/>
                <w:noProof/>
              </w:rPr>
              <w:t>4.1.2.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Archivo Carátula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_Toc166762502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6AB34D07" w14:textId="346AED54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3" w:history="1">
            <w:r w:rsidR="00297289" w:rsidRPr="00FB6E65">
              <w:rPr>
                <w:rStyle w:val="Hipervnculo"/>
                <w:noProof/>
              </w:rPr>
              <w:t>4.2.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Definición de correlativo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_Toc166762503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7B9EE346" w14:textId="6E790D6E" w:rsidR="00297289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4" w:history="1">
            <w:r w:rsidR="00297289" w:rsidRPr="00FB6E65">
              <w:rPr>
                <w:rStyle w:val="Hipervnculo"/>
                <w:noProof/>
              </w:rPr>
              <w:t>4.2.1.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Salida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_Toc166762504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1981FD8D" w14:textId="6514AD6D" w:rsidR="00297289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5" w:history="1">
            <w:r w:rsidR="00297289" w:rsidRPr="00FB6E65">
              <w:rPr>
                <w:rStyle w:val="Hipervnculo"/>
                <w:noProof/>
              </w:rPr>
              <w:t>4.2.2.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Entrada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_Toc166762505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2AE8CD49" w14:textId="3FF66AAC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6" w:history="1">
            <w:r w:rsidR="00297289" w:rsidRPr="00FB6E65">
              <w:rPr>
                <w:rStyle w:val="Hipervnculo"/>
                <w:noProof/>
              </w:rPr>
              <w:t>5.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Definir Notificación hacia el Front.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_Toc166762506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9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401832CD" w14:textId="7CF0C781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7" w:history="1">
            <w:r w:rsidR="00297289" w:rsidRPr="00FB6E65">
              <w:rPr>
                <w:rStyle w:val="Hipervnculo"/>
                <w:noProof/>
              </w:rPr>
              <w:t>6.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Datos sensibles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_Toc166762507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10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1B95E1CD" w14:textId="7B61AEA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0FCCBA14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BA1433">
              <w:rPr>
                <w:rFonts w:ascii="Times New Roman" w:hAnsi="Times New Roman" w:cs="Times New Roman"/>
              </w:rPr>
              <w:t>4</w:t>
            </w:r>
            <w:r w:rsidR="00A6204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22F848E4" w14:textId="73CC6117" w:rsidR="00DA6AAC" w:rsidRPr="00230F5A" w:rsidRDefault="00297289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F2220C" w:rsidRPr="00230F5A" w14:paraId="5339FC0E" w14:textId="7AB2D237" w:rsidTr="000506C0">
        <w:tc>
          <w:tcPr>
            <w:tcW w:w="1256" w:type="dxa"/>
          </w:tcPr>
          <w:p w14:paraId="3DF7E2D2" w14:textId="52A5A5EE" w:rsidR="00F2220C" w:rsidRPr="00230F5A" w:rsidRDefault="00F2220C" w:rsidP="00F222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D42</w:t>
            </w:r>
          </w:p>
        </w:tc>
        <w:tc>
          <w:tcPr>
            <w:tcW w:w="1342" w:type="dxa"/>
          </w:tcPr>
          <w:p w14:paraId="69C55B7E" w14:textId="5602D297" w:rsidR="00F2220C" w:rsidRPr="00230F5A" w:rsidRDefault="00F2220C" w:rsidP="00F222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7F96A9C" w14:textId="77777777" w:rsidR="00F2220C" w:rsidRDefault="00F2220C" w:rsidP="00F222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367BD324" w14:textId="77777777" w:rsidR="00F2220C" w:rsidRDefault="00F2220C" w:rsidP="00F222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475FD848" w:rsidR="00F2220C" w:rsidRPr="00230F5A" w:rsidRDefault="00F2220C" w:rsidP="00F222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1E8AC1E6" w:rsidR="00F2220C" w:rsidRPr="00230F5A" w:rsidRDefault="00F2220C" w:rsidP="00F222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3C939CE" w:rsidR="00F2220C" w:rsidRPr="00230F5A" w:rsidRDefault="00F2220C" w:rsidP="00F2220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8B5BEB" w:rsidRPr="00230F5A" w14:paraId="251EA50D" w14:textId="22DD7FE9" w:rsidTr="000506C0">
        <w:tc>
          <w:tcPr>
            <w:tcW w:w="1256" w:type="dxa"/>
          </w:tcPr>
          <w:p w14:paraId="7287933A" w14:textId="741C583D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D42</w:t>
            </w:r>
          </w:p>
        </w:tc>
        <w:tc>
          <w:tcPr>
            <w:tcW w:w="1342" w:type="dxa"/>
          </w:tcPr>
          <w:p w14:paraId="562818B9" w14:textId="4D90A158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6615F73" w14:textId="77777777" w:rsidR="008B5BEB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097B10C" w14:textId="77777777" w:rsidR="008B5BEB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266FCCFD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1D8DA2EF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35549D5" w14:textId="20FD315E" w:rsidR="008B5BEB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26.08.2024</w:t>
            </w:r>
          </w:p>
          <w:p w14:paraId="515AC209" w14:textId="77777777" w:rsidR="008B5BEB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2D66F8E5" w14:textId="7E925C8A" w:rsidR="008B5BEB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8B5BEB">
              <w:rPr>
                <w:rFonts w:ascii="Times New Roman" w:hAnsi="Times New Roman" w:cs="Times New Roman"/>
              </w:rPr>
              <w:t> Sección 3 campos de caratula muestra campo 18 y debe ser 18A</w:t>
            </w:r>
          </w:p>
          <w:p w14:paraId="2680C47E" w14:textId="4350AB93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B5BEB" w:rsidRPr="00230F5A" w14:paraId="38B70AFE" w14:textId="34FEEE1D" w:rsidTr="000506C0">
        <w:tc>
          <w:tcPr>
            <w:tcW w:w="1256" w:type="dxa"/>
          </w:tcPr>
          <w:p w14:paraId="23AEB014" w14:textId="5799241D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B5BEB" w:rsidRPr="00230F5A" w14:paraId="4B606B6E" w14:textId="62885254" w:rsidTr="000506C0">
        <w:tc>
          <w:tcPr>
            <w:tcW w:w="1256" w:type="dxa"/>
          </w:tcPr>
          <w:p w14:paraId="612D72B6" w14:textId="77777777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B5BEB" w:rsidRPr="00230F5A" w14:paraId="2EA7A1DB" w14:textId="6C6D457E" w:rsidTr="000506C0">
        <w:tc>
          <w:tcPr>
            <w:tcW w:w="1256" w:type="dxa"/>
          </w:tcPr>
          <w:p w14:paraId="4D062B49" w14:textId="77777777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B5BEB" w:rsidRPr="00230F5A" w14:paraId="4EBD62EB" w14:textId="7659FBA3" w:rsidTr="000506C0">
        <w:tc>
          <w:tcPr>
            <w:tcW w:w="1256" w:type="dxa"/>
          </w:tcPr>
          <w:p w14:paraId="6FF918B3" w14:textId="77777777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8B5BEB" w:rsidRPr="00230F5A" w:rsidRDefault="008B5BEB" w:rsidP="008B5BE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762493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762494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4DFE4341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84233E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346641A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E621EB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4A9E058D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E621EB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E621EB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13F5EA9C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E621EB">
              <w:rPr>
                <w:rFonts w:ascii="Times New Roman" w:hAnsi="Times New Roman" w:cs="Times New Roman"/>
              </w:rPr>
              <w:t>82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04491621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E621EB">
        <w:rPr>
          <w:rFonts w:ascii="Times New Roman" w:hAnsi="Times New Roman" w:cs="Times New Roman"/>
        </w:rPr>
        <w:t>96</w:t>
      </w:r>
    </w:p>
    <w:p w14:paraId="23AC8D5F" w14:textId="77777777" w:rsidR="00D00BF8" w:rsidRDefault="00D00B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36B2959" w14:textId="77777777" w:rsidR="00E621EB" w:rsidRDefault="00E621EB" w:rsidP="00E621EB">
      <w:pPr>
        <w:ind w:left="212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711E2787" w14:textId="77777777" w:rsidR="00E621EB" w:rsidRDefault="00E621EB" w:rsidP="00E621EB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E621EB" w14:paraId="0AD43706" w14:textId="77777777" w:rsidTr="00725859">
        <w:trPr>
          <w:trHeight w:val="268"/>
        </w:trPr>
        <w:tc>
          <w:tcPr>
            <w:tcW w:w="1414" w:type="dxa"/>
          </w:tcPr>
          <w:p w14:paraId="2CDF4AF9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0D4BFFB6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79DA702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Rut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deudor</w:t>
            </w:r>
          </w:p>
        </w:tc>
        <w:tc>
          <w:tcPr>
            <w:tcW w:w="2549" w:type="dxa"/>
          </w:tcPr>
          <w:p w14:paraId="361CD2EA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</w:t>
            </w:r>
            <w:proofErr w:type="gramStart"/>
            <w:r>
              <w:rPr>
                <w:rFonts w:ascii="Calibri"/>
              </w:rPr>
              <w:t>09)VX</w:t>
            </w:r>
            <w:proofErr w:type="gramEnd"/>
            <w:r>
              <w:rPr>
                <w:rFonts w:ascii="Calibri"/>
              </w:rPr>
              <w:t>(01)</w:t>
            </w:r>
          </w:p>
        </w:tc>
      </w:tr>
      <w:tr w:rsidR="00E621EB" w14:paraId="72B3D22F" w14:textId="77777777" w:rsidTr="00725859">
        <w:trPr>
          <w:trHeight w:val="268"/>
        </w:trPr>
        <w:tc>
          <w:tcPr>
            <w:tcW w:w="1414" w:type="dxa"/>
          </w:tcPr>
          <w:p w14:paraId="0A4F96C2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2A573F15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701BE1B7" w14:textId="77777777" w:rsidR="00E621EB" w:rsidRPr="00E621EB" w:rsidRDefault="00E621EB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E621EB">
              <w:rPr>
                <w:rFonts w:ascii="Calibri" w:hAnsi="Calibri"/>
                <w:lang w:val="es-CL"/>
              </w:rPr>
              <w:t>Número interno</w:t>
            </w:r>
            <w:r w:rsidRPr="00E621EB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de</w:t>
            </w:r>
            <w:r w:rsidRPr="00E621EB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identificación</w:t>
            </w:r>
            <w:r w:rsidRPr="00E621EB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de la</w:t>
            </w:r>
            <w:r w:rsidRPr="00E621EB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78AF288E" w14:textId="77777777" w:rsidR="00E621EB" w:rsidRDefault="00E621EB" w:rsidP="00725859">
            <w:pPr>
              <w:pStyle w:val="TableParagraph"/>
              <w:spacing w:line="248" w:lineRule="exact"/>
              <w:ind w:left="158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30)</w:t>
            </w:r>
          </w:p>
        </w:tc>
      </w:tr>
      <w:tr w:rsidR="00E621EB" w14:paraId="24B3997C" w14:textId="77777777" w:rsidTr="00725859">
        <w:trPr>
          <w:trHeight w:val="268"/>
        </w:trPr>
        <w:tc>
          <w:tcPr>
            <w:tcW w:w="1414" w:type="dxa"/>
          </w:tcPr>
          <w:p w14:paraId="779345FD" w14:textId="77777777" w:rsidR="00E621EB" w:rsidRDefault="00E621EB" w:rsidP="00725859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67F0F0EC" w14:textId="77777777" w:rsidR="00E621EB" w:rsidRDefault="00E621EB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1576ADF" w14:textId="77777777" w:rsidR="00E621EB" w:rsidRPr="00E621EB" w:rsidRDefault="00E621EB" w:rsidP="00725859">
            <w:pPr>
              <w:pStyle w:val="TableParagraph"/>
              <w:spacing w:line="249" w:lineRule="exact"/>
              <w:rPr>
                <w:rFonts w:ascii="Calibri"/>
                <w:lang w:val="es-CL"/>
              </w:rPr>
            </w:pPr>
            <w:r w:rsidRPr="00E621EB">
              <w:rPr>
                <w:rFonts w:ascii="Calibri"/>
                <w:lang w:val="es-CL"/>
              </w:rPr>
              <w:t>Valor de</w:t>
            </w:r>
            <w:r w:rsidRPr="00E621EB">
              <w:rPr>
                <w:rFonts w:ascii="Calibri"/>
                <w:spacing w:val="-3"/>
                <w:lang w:val="es-CL"/>
              </w:rPr>
              <w:t xml:space="preserve"> </w:t>
            </w:r>
            <w:r w:rsidRPr="00E621EB">
              <w:rPr>
                <w:rFonts w:ascii="Calibri"/>
                <w:lang w:val="es-CL"/>
              </w:rPr>
              <w:t>la vivienda</w:t>
            </w:r>
            <w:r w:rsidRPr="00E621EB">
              <w:rPr>
                <w:rFonts w:ascii="Calibri"/>
                <w:spacing w:val="-2"/>
                <w:lang w:val="es-CL"/>
              </w:rPr>
              <w:t xml:space="preserve"> </w:t>
            </w:r>
            <w:r w:rsidRPr="00E621EB">
              <w:rPr>
                <w:rFonts w:ascii="Calibri"/>
                <w:lang w:val="es-CL"/>
              </w:rPr>
              <w:t>en UF</w:t>
            </w:r>
          </w:p>
        </w:tc>
        <w:tc>
          <w:tcPr>
            <w:tcW w:w="2549" w:type="dxa"/>
          </w:tcPr>
          <w:p w14:paraId="31ABBE63" w14:textId="77777777" w:rsidR="00E621EB" w:rsidRDefault="00E621EB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9(04)</w:t>
            </w:r>
          </w:p>
        </w:tc>
      </w:tr>
      <w:tr w:rsidR="00E621EB" w14:paraId="4A43C215" w14:textId="77777777" w:rsidTr="00725859">
        <w:trPr>
          <w:trHeight w:val="268"/>
        </w:trPr>
        <w:tc>
          <w:tcPr>
            <w:tcW w:w="1414" w:type="dxa"/>
          </w:tcPr>
          <w:p w14:paraId="1913E265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2AE106F2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5D44BFB" w14:textId="2CF0A15C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Vivienda</w:t>
            </w:r>
          </w:p>
        </w:tc>
        <w:tc>
          <w:tcPr>
            <w:tcW w:w="2549" w:type="dxa"/>
          </w:tcPr>
          <w:p w14:paraId="0C739C67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E621EB" w14:paraId="5269FA02" w14:textId="77777777" w:rsidTr="00725859">
        <w:trPr>
          <w:trHeight w:val="268"/>
        </w:trPr>
        <w:tc>
          <w:tcPr>
            <w:tcW w:w="1414" w:type="dxa"/>
          </w:tcPr>
          <w:p w14:paraId="24796EFB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</w:tcPr>
          <w:p w14:paraId="61A3545F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1E89B66" w14:textId="77777777" w:rsidR="00E621EB" w:rsidRPr="00E621EB" w:rsidRDefault="00E621EB" w:rsidP="00725859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E621EB">
              <w:rPr>
                <w:rFonts w:ascii="Calibri"/>
                <w:lang w:val="es-CL"/>
              </w:rPr>
              <w:t>Programa</w:t>
            </w:r>
            <w:r w:rsidRPr="00E621EB">
              <w:rPr>
                <w:rFonts w:ascii="Calibri"/>
                <w:spacing w:val="-3"/>
                <w:lang w:val="es-CL"/>
              </w:rPr>
              <w:t xml:space="preserve"> </w:t>
            </w:r>
            <w:r w:rsidRPr="00E621EB">
              <w:rPr>
                <w:rFonts w:ascii="Calibri"/>
                <w:lang w:val="es-CL"/>
              </w:rPr>
              <w:t>habitacional</w:t>
            </w:r>
            <w:r w:rsidRPr="00E621EB">
              <w:rPr>
                <w:rFonts w:ascii="Calibri"/>
                <w:spacing w:val="-4"/>
                <w:lang w:val="es-CL"/>
              </w:rPr>
              <w:t xml:space="preserve"> </w:t>
            </w:r>
            <w:r w:rsidRPr="00E621EB">
              <w:rPr>
                <w:rFonts w:ascii="Calibri"/>
                <w:lang w:val="es-CL"/>
              </w:rPr>
              <w:t>y</w:t>
            </w:r>
            <w:r w:rsidRPr="00E621EB">
              <w:rPr>
                <w:rFonts w:ascii="Calibri"/>
                <w:spacing w:val="-2"/>
                <w:lang w:val="es-CL"/>
              </w:rPr>
              <w:t xml:space="preserve"> </w:t>
            </w:r>
            <w:r w:rsidRPr="00E621EB">
              <w:rPr>
                <w:rFonts w:ascii="Calibri"/>
                <w:lang w:val="es-CL"/>
              </w:rPr>
              <w:t>de</w:t>
            </w:r>
            <w:r w:rsidRPr="00E621EB">
              <w:rPr>
                <w:rFonts w:ascii="Calibri"/>
                <w:spacing w:val="-3"/>
                <w:lang w:val="es-CL"/>
              </w:rPr>
              <w:t xml:space="preserve"> </w:t>
            </w:r>
            <w:r w:rsidRPr="00E621EB">
              <w:rPr>
                <w:rFonts w:ascii="Calibri"/>
                <w:lang w:val="es-CL"/>
              </w:rPr>
              <w:t>subsidio</w:t>
            </w:r>
          </w:p>
        </w:tc>
        <w:tc>
          <w:tcPr>
            <w:tcW w:w="2549" w:type="dxa"/>
          </w:tcPr>
          <w:p w14:paraId="639E7E8E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E621EB" w14:paraId="0B8211B7" w14:textId="77777777" w:rsidTr="00725859">
        <w:trPr>
          <w:trHeight w:val="268"/>
        </w:trPr>
        <w:tc>
          <w:tcPr>
            <w:tcW w:w="1414" w:type="dxa"/>
          </w:tcPr>
          <w:p w14:paraId="46A8F232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425" w:type="dxa"/>
          </w:tcPr>
          <w:p w14:paraId="5A604F57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BD09B04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crédito</w:t>
            </w:r>
          </w:p>
        </w:tc>
        <w:tc>
          <w:tcPr>
            <w:tcW w:w="2549" w:type="dxa"/>
          </w:tcPr>
          <w:p w14:paraId="4CD7BD32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E621EB" w14:paraId="7E35E710" w14:textId="77777777" w:rsidTr="00725859">
        <w:trPr>
          <w:trHeight w:val="268"/>
        </w:trPr>
        <w:tc>
          <w:tcPr>
            <w:tcW w:w="1414" w:type="dxa"/>
          </w:tcPr>
          <w:p w14:paraId="17EE5833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  <w:tc>
          <w:tcPr>
            <w:tcW w:w="425" w:type="dxa"/>
          </w:tcPr>
          <w:p w14:paraId="2DBA5147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FCCE5D6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reprogramaciones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efectuadas</w:t>
            </w:r>
          </w:p>
        </w:tc>
        <w:tc>
          <w:tcPr>
            <w:tcW w:w="2549" w:type="dxa"/>
          </w:tcPr>
          <w:p w14:paraId="529A22CD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E621EB" w14:paraId="5F857960" w14:textId="77777777" w:rsidTr="00725859">
        <w:trPr>
          <w:trHeight w:val="270"/>
        </w:trPr>
        <w:tc>
          <w:tcPr>
            <w:tcW w:w="1414" w:type="dxa"/>
          </w:tcPr>
          <w:p w14:paraId="74EE53C9" w14:textId="77777777" w:rsidR="00E621EB" w:rsidRDefault="00E621EB" w:rsidP="00725859">
            <w:pPr>
              <w:pStyle w:val="TableParagraph"/>
              <w:spacing w:before="1"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  <w:tc>
          <w:tcPr>
            <w:tcW w:w="425" w:type="dxa"/>
          </w:tcPr>
          <w:p w14:paraId="76113356" w14:textId="77777777" w:rsidR="00E621EB" w:rsidRDefault="00E621EB" w:rsidP="00725859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CEB6B0C" w14:textId="77777777" w:rsidR="00E621EB" w:rsidRDefault="00E621EB" w:rsidP="00725859">
            <w:pPr>
              <w:pStyle w:val="TableParagraph"/>
              <w:spacing w:before="1"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Fecha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crédito</w:t>
            </w:r>
          </w:p>
        </w:tc>
        <w:tc>
          <w:tcPr>
            <w:tcW w:w="2549" w:type="dxa"/>
          </w:tcPr>
          <w:p w14:paraId="3E766820" w14:textId="77777777" w:rsidR="00E621EB" w:rsidRDefault="00E621EB" w:rsidP="00725859">
            <w:pPr>
              <w:pStyle w:val="TableParagraph"/>
              <w:spacing w:before="1" w:line="249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F(</w:t>
            </w:r>
            <w:proofErr w:type="gramEnd"/>
            <w:r>
              <w:rPr>
                <w:rFonts w:ascii="Calibri"/>
              </w:rPr>
              <w:t>08)</w:t>
            </w:r>
          </w:p>
        </w:tc>
      </w:tr>
      <w:tr w:rsidR="00E621EB" w14:paraId="5DAB3E4C" w14:textId="77777777" w:rsidTr="00725859">
        <w:trPr>
          <w:trHeight w:val="268"/>
        </w:trPr>
        <w:tc>
          <w:tcPr>
            <w:tcW w:w="1414" w:type="dxa"/>
          </w:tcPr>
          <w:p w14:paraId="1E8E4B58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9</w:t>
            </w:r>
          </w:p>
        </w:tc>
        <w:tc>
          <w:tcPr>
            <w:tcW w:w="425" w:type="dxa"/>
          </w:tcPr>
          <w:p w14:paraId="53ED1EEC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AC8272A" w14:textId="77777777" w:rsidR="00E621EB" w:rsidRPr="00E621EB" w:rsidRDefault="00E621EB" w:rsidP="00725859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E621EB">
              <w:rPr>
                <w:rFonts w:ascii="Calibri"/>
                <w:lang w:val="es-CL"/>
              </w:rPr>
              <w:t>Moneda</w:t>
            </w:r>
            <w:r w:rsidRPr="00E621EB">
              <w:rPr>
                <w:rFonts w:ascii="Calibri"/>
                <w:spacing w:val="-4"/>
                <w:lang w:val="es-CL"/>
              </w:rPr>
              <w:t xml:space="preserve"> </w:t>
            </w:r>
            <w:r w:rsidRPr="00E621EB">
              <w:rPr>
                <w:rFonts w:ascii="Calibri"/>
                <w:lang w:val="es-CL"/>
              </w:rPr>
              <w:t>y</w:t>
            </w:r>
            <w:r w:rsidRPr="00E621EB">
              <w:rPr>
                <w:rFonts w:ascii="Calibri"/>
                <w:spacing w:val="-2"/>
                <w:lang w:val="es-CL"/>
              </w:rPr>
              <w:t xml:space="preserve"> </w:t>
            </w:r>
            <w:r w:rsidRPr="00E621EB">
              <w:rPr>
                <w:rFonts w:ascii="Calibri"/>
                <w:lang w:val="es-CL"/>
              </w:rPr>
              <w:t>reajustabilidad</w:t>
            </w:r>
            <w:r w:rsidRPr="00E621EB">
              <w:rPr>
                <w:rFonts w:ascii="Calibri"/>
                <w:spacing w:val="-1"/>
                <w:lang w:val="es-CL"/>
              </w:rPr>
              <w:t xml:space="preserve"> </w:t>
            </w:r>
            <w:r w:rsidRPr="00E621EB">
              <w:rPr>
                <w:rFonts w:ascii="Calibri"/>
                <w:lang w:val="es-CL"/>
              </w:rPr>
              <w:t>del</w:t>
            </w:r>
            <w:r w:rsidRPr="00E621EB">
              <w:rPr>
                <w:rFonts w:ascii="Calibri"/>
                <w:spacing w:val="-1"/>
                <w:lang w:val="es-CL"/>
              </w:rPr>
              <w:t xml:space="preserve"> </w:t>
            </w:r>
            <w:r w:rsidRPr="00E621EB">
              <w:rPr>
                <w:rFonts w:ascii="Calibri"/>
                <w:lang w:val="es-CL"/>
              </w:rPr>
              <w:t>contrato</w:t>
            </w:r>
          </w:p>
        </w:tc>
        <w:tc>
          <w:tcPr>
            <w:tcW w:w="2549" w:type="dxa"/>
          </w:tcPr>
          <w:p w14:paraId="7B935184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E621EB" w14:paraId="207244FE" w14:textId="77777777" w:rsidTr="00725859">
        <w:trPr>
          <w:trHeight w:val="268"/>
        </w:trPr>
        <w:tc>
          <w:tcPr>
            <w:tcW w:w="1414" w:type="dxa"/>
          </w:tcPr>
          <w:p w14:paraId="0D81C181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10</w:t>
            </w:r>
          </w:p>
        </w:tc>
        <w:tc>
          <w:tcPr>
            <w:tcW w:w="425" w:type="dxa"/>
          </w:tcPr>
          <w:p w14:paraId="45E927D0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CA92803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Monto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original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crédito</w:t>
            </w:r>
          </w:p>
        </w:tc>
        <w:tc>
          <w:tcPr>
            <w:tcW w:w="2549" w:type="dxa"/>
          </w:tcPr>
          <w:p w14:paraId="2070BF94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9(04)</w:t>
            </w:r>
          </w:p>
        </w:tc>
      </w:tr>
      <w:tr w:rsidR="00E621EB" w14:paraId="45654778" w14:textId="77777777" w:rsidTr="00725859">
        <w:trPr>
          <w:trHeight w:val="268"/>
        </w:trPr>
        <w:tc>
          <w:tcPr>
            <w:tcW w:w="1414" w:type="dxa"/>
          </w:tcPr>
          <w:p w14:paraId="5ACD8EE7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11</w:t>
            </w:r>
          </w:p>
        </w:tc>
        <w:tc>
          <w:tcPr>
            <w:tcW w:w="425" w:type="dxa"/>
          </w:tcPr>
          <w:p w14:paraId="1AF00A76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5CE22D8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Plazo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contractual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crédito</w:t>
            </w:r>
          </w:p>
        </w:tc>
        <w:tc>
          <w:tcPr>
            <w:tcW w:w="2549" w:type="dxa"/>
          </w:tcPr>
          <w:p w14:paraId="501B6101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E621EB" w14:paraId="01199C55" w14:textId="77777777" w:rsidTr="00725859">
        <w:trPr>
          <w:trHeight w:val="268"/>
        </w:trPr>
        <w:tc>
          <w:tcPr>
            <w:tcW w:w="1414" w:type="dxa"/>
          </w:tcPr>
          <w:p w14:paraId="597393D8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12</w:t>
            </w:r>
          </w:p>
        </w:tc>
        <w:tc>
          <w:tcPr>
            <w:tcW w:w="425" w:type="dxa"/>
          </w:tcPr>
          <w:p w14:paraId="41FBA9B9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EAAF964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Monto actual del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crédito</w:t>
            </w:r>
          </w:p>
        </w:tc>
        <w:tc>
          <w:tcPr>
            <w:tcW w:w="2549" w:type="dxa"/>
          </w:tcPr>
          <w:p w14:paraId="302E73B4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9(04)</w:t>
            </w:r>
          </w:p>
        </w:tc>
      </w:tr>
    </w:tbl>
    <w:p w14:paraId="4E8F177C" w14:textId="77777777" w:rsidR="00E621EB" w:rsidRDefault="00E621EB" w:rsidP="00E621EB">
      <w:pPr>
        <w:spacing w:line="248" w:lineRule="exact"/>
        <w:rPr>
          <w:rFonts w:ascii="Calibri"/>
        </w:rPr>
        <w:sectPr w:rsidR="00E621EB" w:rsidSect="00E2574F">
          <w:pgSz w:w="12250" w:h="15850"/>
          <w:pgMar w:top="1380" w:right="840" w:bottom="880" w:left="920" w:header="567" w:footer="685" w:gutter="0"/>
          <w:cols w:space="720"/>
        </w:sectPr>
      </w:pPr>
    </w:p>
    <w:p w14:paraId="6284C923" w14:textId="77777777" w:rsidR="00E621EB" w:rsidRDefault="00E621EB" w:rsidP="00E621EB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E621EB" w14:paraId="13FC8A6C" w14:textId="77777777" w:rsidTr="00725859">
        <w:trPr>
          <w:trHeight w:val="268"/>
        </w:trPr>
        <w:tc>
          <w:tcPr>
            <w:tcW w:w="1414" w:type="dxa"/>
          </w:tcPr>
          <w:p w14:paraId="1B2527E6" w14:textId="77777777" w:rsidR="00E621EB" w:rsidRDefault="00E621EB" w:rsidP="00725859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13</w:t>
            </w:r>
          </w:p>
        </w:tc>
        <w:tc>
          <w:tcPr>
            <w:tcW w:w="425" w:type="dxa"/>
          </w:tcPr>
          <w:p w14:paraId="7B785068" w14:textId="77777777" w:rsidR="00E621EB" w:rsidRDefault="00E621EB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1B1AC47" w14:textId="77777777" w:rsidR="00E621EB" w:rsidRPr="00E621EB" w:rsidRDefault="00E621EB" w:rsidP="00725859">
            <w:pPr>
              <w:pStyle w:val="TableParagraph"/>
              <w:spacing w:line="249" w:lineRule="exact"/>
              <w:rPr>
                <w:rFonts w:ascii="Calibri" w:hAnsi="Calibri"/>
                <w:lang w:val="es-CL"/>
              </w:rPr>
            </w:pPr>
            <w:r w:rsidRPr="00E621EB">
              <w:rPr>
                <w:rFonts w:ascii="Calibri" w:hAnsi="Calibri"/>
                <w:lang w:val="es-CL"/>
              </w:rPr>
              <w:t>Tasa</w:t>
            </w:r>
            <w:r w:rsidRPr="00E621EB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de interés</w:t>
            </w:r>
            <w:r w:rsidRPr="00E621EB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de</w:t>
            </w:r>
            <w:r w:rsidRPr="00E621EB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la</w:t>
            </w:r>
            <w:r w:rsidRPr="00E621EB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282AFB6F" w14:textId="77777777" w:rsidR="00E621EB" w:rsidRDefault="00E621EB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9(03)V9(02)</w:t>
            </w:r>
          </w:p>
        </w:tc>
      </w:tr>
      <w:tr w:rsidR="00E621EB" w14:paraId="55F50CC6" w14:textId="77777777" w:rsidTr="00725859">
        <w:trPr>
          <w:trHeight w:val="268"/>
        </w:trPr>
        <w:tc>
          <w:tcPr>
            <w:tcW w:w="1414" w:type="dxa"/>
          </w:tcPr>
          <w:p w14:paraId="5A571472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14</w:t>
            </w:r>
          </w:p>
        </w:tc>
        <w:tc>
          <w:tcPr>
            <w:tcW w:w="425" w:type="dxa"/>
          </w:tcPr>
          <w:p w14:paraId="59B830A1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A2E7AD1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Cantidad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cuotas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atrasadas</w:t>
            </w:r>
          </w:p>
        </w:tc>
        <w:tc>
          <w:tcPr>
            <w:tcW w:w="2549" w:type="dxa"/>
          </w:tcPr>
          <w:p w14:paraId="342A4DBD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E621EB" w14:paraId="22076D62" w14:textId="77777777" w:rsidTr="00725859">
        <w:trPr>
          <w:trHeight w:val="268"/>
        </w:trPr>
        <w:tc>
          <w:tcPr>
            <w:tcW w:w="1414" w:type="dxa"/>
          </w:tcPr>
          <w:p w14:paraId="34F7DBDA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15</w:t>
            </w:r>
          </w:p>
        </w:tc>
        <w:tc>
          <w:tcPr>
            <w:tcW w:w="425" w:type="dxa"/>
          </w:tcPr>
          <w:p w14:paraId="23B9FE75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1639430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Monto de cuotas atrasadas</w:t>
            </w:r>
          </w:p>
        </w:tc>
        <w:tc>
          <w:tcPr>
            <w:tcW w:w="2549" w:type="dxa"/>
          </w:tcPr>
          <w:p w14:paraId="5438CC6E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9(04)</w:t>
            </w:r>
          </w:p>
        </w:tc>
      </w:tr>
      <w:tr w:rsidR="00E621EB" w14:paraId="56397DB9" w14:textId="77777777" w:rsidTr="00725859">
        <w:trPr>
          <w:trHeight w:val="537"/>
        </w:trPr>
        <w:tc>
          <w:tcPr>
            <w:tcW w:w="1414" w:type="dxa"/>
          </w:tcPr>
          <w:p w14:paraId="11FBFEC7" w14:textId="77777777" w:rsidR="00E621EB" w:rsidRDefault="00E621EB" w:rsidP="00725859">
            <w:pPr>
              <w:pStyle w:val="TableParagraph"/>
              <w:spacing w:before="3"/>
              <w:ind w:left="0"/>
              <w:rPr>
                <w:rFonts w:ascii="Times New Roman"/>
                <w:i/>
                <w:sz w:val="23"/>
              </w:rPr>
            </w:pPr>
          </w:p>
          <w:p w14:paraId="0B69D849" w14:textId="77777777" w:rsidR="00E621EB" w:rsidRDefault="00E621EB" w:rsidP="00725859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16</w:t>
            </w:r>
          </w:p>
        </w:tc>
        <w:tc>
          <w:tcPr>
            <w:tcW w:w="425" w:type="dxa"/>
          </w:tcPr>
          <w:p w14:paraId="769B20A3" w14:textId="77777777" w:rsidR="00E621EB" w:rsidRDefault="00E621EB" w:rsidP="00725859">
            <w:pPr>
              <w:pStyle w:val="TableParagraph"/>
              <w:spacing w:before="3"/>
              <w:ind w:left="0"/>
              <w:rPr>
                <w:rFonts w:ascii="Times New Roman"/>
                <w:i/>
                <w:sz w:val="23"/>
              </w:rPr>
            </w:pPr>
          </w:p>
          <w:p w14:paraId="38400F4B" w14:textId="77777777" w:rsidR="00E621EB" w:rsidRDefault="00E621EB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C977050" w14:textId="77777777" w:rsidR="00E621EB" w:rsidRPr="00E621EB" w:rsidRDefault="00E621EB" w:rsidP="00725859">
            <w:pPr>
              <w:pStyle w:val="TableParagraph"/>
              <w:spacing w:line="268" w:lineRule="exact"/>
              <w:rPr>
                <w:rFonts w:ascii="Calibri" w:hAnsi="Calibri"/>
                <w:lang w:val="es-CL"/>
              </w:rPr>
            </w:pPr>
            <w:r w:rsidRPr="00E621EB">
              <w:rPr>
                <w:rFonts w:ascii="Calibri" w:hAnsi="Calibri"/>
                <w:lang w:val="es-CL"/>
              </w:rPr>
              <w:t>Cantidad</w:t>
            </w:r>
            <w:r w:rsidRPr="00E621EB">
              <w:rPr>
                <w:rFonts w:ascii="Calibri" w:hAnsi="Calibri"/>
                <w:spacing w:val="46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de</w:t>
            </w:r>
            <w:r w:rsidRPr="00E621EB">
              <w:rPr>
                <w:rFonts w:ascii="Calibri" w:hAnsi="Calibri"/>
                <w:spacing w:val="48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meses</w:t>
            </w:r>
            <w:r w:rsidRPr="00E621EB">
              <w:rPr>
                <w:rFonts w:ascii="Calibri" w:hAnsi="Calibri"/>
                <w:spacing w:val="48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de</w:t>
            </w:r>
            <w:r w:rsidRPr="00E621EB">
              <w:rPr>
                <w:rFonts w:ascii="Calibri" w:hAnsi="Calibri"/>
                <w:spacing w:val="48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atraso</w:t>
            </w:r>
            <w:r w:rsidRPr="00E621EB">
              <w:rPr>
                <w:rFonts w:ascii="Calibri" w:hAnsi="Calibri"/>
                <w:spacing w:val="48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de</w:t>
            </w:r>
            <w:r w:rsidRPr="00E621EB">
              <w:rPr>
                <w:rFonts w:ascii="Calibri" w:hAnsi="Calibri"/>
                <w:spacing w:val="49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la</w:t>
            </w:r>
            <w:r w:rsidRPr="00E621EB">
              <w:rPr>
                <w:rFonts w:ascii="Calibri" w:hAnsi="Calibri"/>
                <w:spacing w:val="44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cuota</w:t>
            </w:r>
            <w:r w:rsidRPr="00E621EB">
              <w:rPr>
                <w:rFonts w:ascii="Calibri" w:hAnsi="Calibri"/>
                <w:spacing w:val="48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impaga</w:t>
            </w:r>
            <w:r w:rsidRPr="00E621EB">
              <w:rPr>
                <w:rFonts w:ascii="Calibri" w:hAnsi="Calibri"/>
                <w:spacing w:val="45"/>
                <w:lang w:val="es-CL"/>
              </w:rPr>
              <w:t xml:space="preserve"> </w:t>
            </w:r>
            <w:r w:rsidRPr="00E621EB">
              <w:rPr>
                <w:rFonts w:ascii="Calibri" w:hAnsi="Calibri"/>
                <w:lang w:val="es-CL"/>
              </w:rPr>
              <w:t>más</w:t>
            </w:r>
          </w:p>
          <w:p w14:paraId="28BC6C27" w14:textId="77777777" w:rsidR="00E621EB" w:rsidRDefault="00E621EB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antigua</w:t>
            </w:r>
          </w:p>
        </w:tc>
        <w:tc>
          <w:tcPr>
            <w:tcW w:w="2549" w:type="dxa"/>
          </w:tcPr>
          <w:p w14:paraId="5F8DEBC2" w14:textId="77777777" w:rsidR="00E621EB" w:rsidRDefault="00E621EB" w:rsidP="00725859">
            <w:pPr>
              <w:pStyle w:val="TableParagraph"/>
              <w:spacing w:before="3"/>
              <w:ind w:left="0"/>
              <w:rPr>
                <w:rFonts w:ascii="Times New Roman"/>
                <w:i/>
                <w:sz w:val="23"/>
              </w:rPr>
            </w:pPr>
          </w:p>
          <w:p w14:paraId="629A5847" w14:textId="77777777" w:rsidR="00E621EB" w:rsidRDefault="00E621EB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E621EB" w14:paraId="727777C4" w14:textId="77777777" w:rsidTr="00725859">
        <w:trPr>
          <w:trHeight w:val="268"/>
        </w:trPr>
        <w:tc>
          <w:tcPr>
            <w:tcW w:w="1414" w:type="dxa"/>
          </w:tcPr>
          <w:p w14:paraId="76990B8E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17</w:t>
            </w:r>
          </w:p>
        </w:tc>
        <w:tc>
          <w:tcPr>
            <w:tcW w:w="425" w:type="dxa"/>
          </w:tcPr>
          <w:p w14:paraId="685D2F42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9EAEDBD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Cobranza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judicial</w:t>
            </w:r>
          </w:p>
        </w:tc>
        <w:tc>
          <w:tcPr>
            <w:tcW w:w="2549" w:type="dxa"/>
          </w:tcPr>
          <w:p w14:paraId="24AF41AE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E621EB" w14:paraId="34A5942A" w14:textId="77777777" w:rsidTr="00725859">
        <w:trPr>
          <w:trHeight w:val="268"/>
        </w:trPr>
        <w:tc>
          <w:tcPr>
            <w:tcW w:w="1414" w:type="dxa"/>
          </w:tcPr>
          <w:p w14:paraId="6C3A85F3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18</w:t>
            </w:r>
          </w:p>
        </w:tc>
        <w:tc>
          <w:tcPr>
            <w:tcW w:w="425" w:type="dxa"/>
          </w:tcPr>
          <w:p w14:paraId="1C319CE9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65D6432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Cantidad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cuotas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castigadas</w:t>
            </w:r>
          </w:p>
        </w:tc>
        <w:tc>
          <w:tcPr>
            <w:tcW w:w="2549" w:type="dxa"/>
          </w:tcPr>
          <w:p w14:paraId="37D9ABEE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E621EB" w14:paraId="2945E431" w14:textId="77777777" w:rsidTr="00725859">
        <w:trPr>
          <w:trHeight w:val="268"/>
        </w:trPr>
        <w:tc>
          <w:tcPr>
            <w:tcW w:w="1414" w:type="dxa"/>
          </w:tcPr>
          <w:p w14:paraId="4F31ECC5" w14:textId="77777777" w:rsidR="00E621EB" w:rsidRDefault="00E621EB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19</w:t>
            </w:r>
          </w:p>
        </w:tc>
        <w:tc>
          <w:tcPr>
            <w:tcW w:w="425" w:type="dxa"/>
          </w:tcPr>
          <w:p w14:paraId="49550F6B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F3D4B25" w14:textId="77777777" w:rsidR="00E621EB" w:rsidRPr="00E621EB" w:rsidRDefault="00E621EB" w:rsidP="00725859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E621EB">
              <w:rPr>
                <w:rFonts w:ascii="Calibri"/>
                <w:lang w:val="es-CL"/>
              </w:rPr>
              <w:t>Monto de las</w:t>
            </w:r>
            <w:r w:rsidRPr="00E621EB">
              <w:rPr>
                <w:rFonts w:ascii="Calibri"/>
                <w:spacing w:val="-3"/>
                <w:lang w:val="es-CL"/>
              </w:rPr>
              <w:t xml:space="preserve"> </w:t>
            </w:r>
            <w:r w:rsidRPr="00E621EB">
              <w:rPr>
                <w:rFonts w:ascii="Calibri"/>
                <w:lang w:val="es-CL"/>
              </w:rPr>
              <w:t>cuotas</w:t>
            </w:r>
            <w:r w:rsidRPr="00E621EB">
              <w:rPr>
                <w:rFonts w:ascii="Calibri"/>
                <w:spacing w:val="-1"/>
                <w:lang w:val="es-CL"/>
              </w:rPr>
              <w:t xml:space="preserve"> </w:t>
            </w:r>
            <w:r w:rsidRPr="00E621EB">
              <w:rPr>
                <w:rFonts w:ascii="Calibri"/>
                <w:lang w:val="es-CL"/>
              </w:rPr>
              <w:t>castigadas</w:t>
            </w:r>
          </w:p>
        </w:tc>
        <w:tc>
          <w:tcPr>
            <w:tcW w:w="2549" w:type="dxa"/>
          </w:tcPr>
          <w:p w14:paraId="4D78AB06" w14:textId="77777777" w:rsidR="00E621EB" w:rsidRDefault="00E621EB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9(04)</w:t>
            </w:r>
          </w:p>
        </w:tc>
      </w:tr>
    </w:tbl>
    <w:p w14:paraId="31BFC6AC" w14:textId="794FEB90" w:rsidR="00D71B97" w:rsidRDefault="00E621EB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96</w:t>
      </w:r>
      <w:r>
        <w:rPr>
          <w:spacing w:val="-1"/>
        </w:rPr>
        <w:t xml:space="preserve"> </w:t>
      </w:r>
      <w:r>
        <w:t>Bytes</w:t>
      </w:r>
    </w:p>
    <w:p w14:paraId="0FBF1910" w14:textId="77777777" w:rsidR="00D71B97" w:rsidRDefault="00D71B97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BFF09A4" w14:textId="078C38CB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762495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762496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7C446DD6" w14:textId="77777777" w:rsidTr="00725859">
        <w:tc>
          <w:tcPr>
            <w:tcW w:w="595" w:type="dxa"/>
          </w:tcPr>
          <w:p w14:paraId="413E664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1E794CE" w14:textId="3D7C057B" w:rsidR="00AC40AA" w:rsidRDefault="00F2220C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7DFD1CCA" w14:textId="77777777" w:rsidR="00074008" w:rsidRDefault="00074008" w:rsidP="00601454">
      <w:pPr>
        <w:pStyle w:val="Textoindependiente"/>
        <w:ind w:left="360"/>
      </w:pPr>
    </w:p>
    <w:p w14:paraId="57A2EB6C" w14:textId="77777777" w:rsidR="00DC0505" w:rsidRPr="00170411" w:rsidRDefault="00DC0505" w:rsidP="00DC0505"/>
    <w:p w14:paraId="202E7E67" w14:textId="2C8FAC33" w:rsidR="00DC0505" w:rsidRPr="00230F5A" w:rsidRDefault="00DC0505" w:rsidP="00DC0505">
      <w:pPr>
        <w:pStyle w:val="Ttulo2"/>
        <w:numPr>
          <w:ilvl w:val="2"/>
          <w:numId w:val="7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D42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2B40C09" w14:textId="77777777" w:rsidR="00DC0505" w:rsidRDefault="00DC0505" w:rsidP="00DC0505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C0505" w:rsidRPr="00B537DA" w14:paraId="449BDF0D" w14:textId="77777777" w:rsidTr="001C205D">
        <w:tc>
          <w:tcPr>
            <w:tcW w:w="595" w:type="dxa"/>
            <w:shd w:val="clear" w:color="auto" w:fill="auto"/>
          </w:tcPr>
          <w:p w14:paraId="13B424B8" w14:textId="77777777" w:rsidR="00DC0505" w:rsidRPr="00E81654" w:rsidRDefault="00DC050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0F15022" w14:textId="77777777" w:rsidR="00DC0505" w:rsidRPr="00B537DA" w:rsidRDefault="00DC050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C0505" w:rsidRPr="00B537DA" w14:paraId="203B6BAD" w14:textId="77777777" w:rsidTr="001C205D">
        <w:tc>
          <w:tcPr>
            <w:tcW w:w="595" w:type="dxa"/>
            <w:shd w:val="clear" w:color="auto" w:fill="auto"/>
          </w:tcPr>
          <w:p w14:paraId="2AC8C021" w14:textId="77777777" w:rsidR="00DC0505" w:rsidRPr="00E24E62" w:rsidRDefault="00DC050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27F7F16" w14:textId="5A8F8FC8" w:rsidR="00DC0505" w:rsidRDefault="00DC050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10 y </w:t>
            </w:r>
            <w:r w:rsidR="00F2220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12 deben</w:t>
            </w: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ser </w:t>
            </w:r>
            <w:proofErr w:type="gramStart"/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numéricos ,</w:t>
            </w:r>
            <w:proofErr w:type="gramEnd"/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en caso contrario </w:t>
            </w:r>
            <w:r w:rsidRPr="00D009FF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229E88EB" w14:textId="77777777" w:rsidR="00DC0505" w:rsidRDefault="00DC0505" w:rsidP="00DC0505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7BF8453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E387D35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9189141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4C7DB6D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0B11C9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F4C53C4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75CA34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762497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762498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05AEE8B9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9D07FDC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46B9C326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9A8D8E2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F54629D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D4982B3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D498A66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1497469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5F56FEE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6A93E03B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55D54BB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72A21D86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F6A407A" w14:textId="3D993405" w:rsidR="00D71B97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6B9C10C9">
          <v:shape id="Text Box 10" o:spid="_x0000_s2062" type="#_x0000_t202" style="position:absolute;margin-left:-35.65pt;margin-top:22.8pt;width:488.65pt;height:260.25pt;z-index:251662336;visibility:visible;mso-wrap-style:square;mso-height-percent:0;mso-wrap-distance-left:9pt;mso-wrap-distance-top:0;mso-wrap-distance-right:9pt;mso-wrap-distance-bottom:0;mso-position-horizontal-relative:margin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" filled="f" stroked="f">
            <v:textbox inset="0,0,0,0">
              <w:txbxContent>
                <w:p w14:paraId="1A1CA0B7" w14:textId="77777777" w:rsidR="00D71B97" w:rsidRDefault="00D71B97" w:rsidP="00D71B97">
                  <w:pPr>
                    <w:spacing w:before="1" w:line="243" w:lineRule="exact"/>
                    <w:ind w:left="9"/>
                    <w:rPr>
                      <w:sz w:val="20"/>
                    </w:rPr>
                  </w:pPr>
                  <w:r>
                    <w:rPr>
                      <w:sz w:val="20"/>
                    </w:rPr>
                    <w:t>El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formato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F2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(F)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es:</w:t>
                  </w:r>
                </w:p>
                <w:p w14:paraId="574E4B1F" w14:textId="77777777" w:rsidR="00D71B97" w:rsidRDefault="00D71B97" w:rsidP="00D71B97">
                  <w:pPr>
                    <w:spacing w:line="243" w:lineRule="exact"/>
                    <w:ind w:left="103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&lt;S_HEAD&gt;&lt;campos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1&gt;&lt;campo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2&gt;...&lt;campo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m&gt;…&lt;signo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campo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n&gt;&lt;S_FOOT&gt; Donde:</w:t>
                  </w:r>
                </w:p>
                <w:p w14:paraId="71A4B867" w14:textId="77777777" w:rsidR="00D71B97" w:rsidRDefault="00D71B97" w:rsidP="00D71B97">
                  <w:pPr>
                    <w:spacing w:before="1"/>
                    <w:rPr>
                      <w:sz w:val="20"/>
                    </w:rPr>
                  </w:pPr>
                </w:p>
                <w:p w14:paraId="574346F2" w14:textId="77777777" w:rsidR="00D71B97" w:rsidRDefault="00D71B97" w:rsidP="00D71B97">
                  <w:pPr>
                    <w:widowControl w:val="0"/>
                    <w:numPr>
                      <w:ilvl w:val="0"/>
                      <w:numId w:val="49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4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&lt;S_HEAD&gt;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largo 1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valor constante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“T”.</w:t>
                  </w:r>
                </w:p>
                <w:p w14:paraId="4B0591BF" w14:textId="77777777" w:rsidR="00D71B97" w:rsidRDefault="00D71B97" w:rsidP="00D71B97">
                  <w:pPr>
                    <w:widowControl w:val="0"/>
                    <w:numPr>
                      <w:ilvl w:val="0"/>
                      <w:numId w:val="49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2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&lt;campo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Representa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campo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del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mensaje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carátula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tipo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 archivo, con largo 15 y 19 (archivo excel).</w:t>
                  </w:r>
                </w:p>
                <w:p w14:paraId="2FB53271" w14:textId="77777777" w:rsidR="00D71B97" w:rsidRPr="00842321" w:rsidRDefault="00D71B97" w:rsidP="00D71B97">
                  <w:pPr>
                    <w:widowControl w:val="0"/>
                    <w:numPr>
                      <w:ilvl w:val="0"/>
                      <w:numId w:val="49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4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&lt;S_FOOT&gt;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largo 15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tiene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valor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constante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“FFFFFFFFFFFFFFF”</w:t>
                  </w:r>
                </w:p>
                <w:p w14:paraId="555CDBA9" w14:textId="77777777" w:rsidR="00D71B97" w:rsidRDefault="00D71B97" w:rsidP="00D71B97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6663CE97" w14:textId="77777777" w:rsidR="00D71B97" w:rsidRDefault="00D71B97" w:rsidP="00D71B97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 anchorx="margin"/>
          </v:shape>
        </w:pict>
      </w:r>
    </w:p>
    <w:p w14:paraId="7FE9B2C3" w14:textId="02882FAA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1B0DAF5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DB87F8E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3C2DE60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05D34DE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3135142A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36C666B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8A8F7D8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1E41184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5C9FE9D" w14:textId="77777777" w:rsidR="00D71B97" w:rsidRPr="00230F5A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46861B4B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1035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  <w:gridCol w:w="850"/>
      </w:tblGrid>
      <w:tr w:rsidR="00F2220C" w:rsidRPr="00F45E53" w14:paraId="3C49826D" w14:textId="6A02BA39" w:rsidTr="00F2220C">
        <w:trPr>
          <w:trHeight w:val="268"/>
        </w:trPr>
        <w:tc>
          <w:tcPr>
            <w:tcW w:w="862" w:type="dxa"/>
          </w:tcPr>
          <w:p w14:paraId="4F186F2F" w14:textId="77777777" w:rsidR="00F2220C" w:rsidRPr="00F45E53" w:rsidRDefault="00F2220C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F2220C" w:rsidRPr="00F45E53" w:rsidRDefault="00F2220C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F2220C" w:rsidRPr="00F45E53" w:rsidRDefault="00F2220C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F2220C" w:rsidRPr="00F45E53" w:rsidRDefault="00F2220C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F2220C" w:rsidRPr="00F45E53" w:rsidRDefault="00F2220C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  <w:tc>
          <w:tcPr>
            <w:tcW w:w="850" w:type="dxa"/>
          </w:tcPr>
          <w:p w14:paraId="05AF1918" w14:textId="61DC6AF1" w:rsidR="00F2220C" w:rsidRPr="00F45E53" w:rsidRDefault="00F2220C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largos</w:t>
            </w:r>
          </w:p>
        </w:tc>
      </w:tr>
      <w:tr w:rsidR="00F2220C" w:rsidRPr="00F45E53" w14:paraId="3218A4A9" w14:textId="29624EEA" w:rsidTr="00F2220C">
        <w:trPr>
          <w:trHeight w:val="268"/>
        </w:trPr>
        <w:tc>
          <w:tcPr>
            <w:tcW w:w="862" w:type="dxa"/>
          </w:tcPr>
          <w:p w14:paraId="6B1D5128" w14:textId="77777777" w:rsidR="00F2220C" w:rsidRPr="00F45E53" w:rsidRDefault="00F2220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F2220C" w:rsidRPr="00F45E53" w:rsidRDefault="00F2220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F2220C" w:rsidRPr="00F45E53" w:rsidRDefault="00F2220C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F2220C" w:rsidRPr="00F45E53" w:rsidRDefault="00F2220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F2220C" w:rsidRPr="00F45E53" w:rsidRDefault="00F2220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3B7A2C64" w14:textId="77777777" w:rsidR="00F2220C" w:rsidRPr="00F45E53" w:rsidRDefault="00F2220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2220C" w:rsidRPr="00F45E53" w14:paraId="622814C1" w14:textId="5905D9CF" w:rsidTr="00F2220C">
        <w:trPr>
          <w:trHeight w:val="268"/>
        </w:trPr>
        <w:tc>
          <w:tcPr>
            <w:tcW w:w="862" w:type="dxa"/>
          </w:tcPr>
          <w:p w14:paraId="7671AEB9" w14:textId="77777777" w:rsidR="00F2220C" w:rsidRPr="00F45E53" w:rsidRDefault="00F2220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F2220C" w:rsidRPr="00F45E53" w:rsidRDefault="00F2220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949ACCE" w:rsidR="00F2220C" w:rsidRPr="00F45E53" w:rsidRDefault="00F2220C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 w:rsidR="008B5B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6B325F8F" w14:textId="77777777" w:rsidR="00F2220C" w:rsidRPr="00F45E53" w:rsidRDefault="00F2220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F2220C" w:rsidRPr="00F45E53" w:rsidRDefault="00F2220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5081C01A" w14:textId="77777777" w:rsidR="00F2220C" w:rsidRPr="00F45E53" w:rsidRDefault="00F2220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F2220C" w:rsidRPr="00F45E53" w14:paraId="29ABD7A0" w14:textId="1CB3807C" w:rsidTr="00F2220C">
        <w:trPr>
          <w:trHeight w:val="268"/>
        </w:trPr>
        <w:tc>
          <w:tcPr>
            <w:tcW w:w="862" w:type="dxa"/>
          </w:tcPr>
          <w:p w14:paraId="36B1247A" w14:textId="77777777" w:rsidR="00F2220C" w:rsidRPr="00F45E53" w:rsidRDefault="00F2220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F2220C" w:rsidRPr="00F45E53" w:rsidRDefault="00F2220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F2220C" w:rsidRPr="00F45E53" w:rsidRDefault="00F2220C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F2220C" w:rsidRPr="00F45E53" w:rsidRDefault="00F2220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F2220C" w:rsidRPr="00F45E53" w:rsidRDefault="00F2220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2D54E320" w14:textId="77777777" w:rsidR="00F2220C" w:rsidRPr="00F45E53" w:rsidRDefault="00F2220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2220C" w:rsidRPr="00F45E53" w14:paraId="4A41D4E9" w14:textId="2C9A0071" w:rsidTr="00F2220C">
        <w:trPr>
          <w:trHeight w:val="268"/>
        </w:trPr>
        <w:tc>
          <w:tcPr>
            <w:tcW w:w="862" w:type="dxa"/>
          </w:tcPr>
          <w:p w14:paraId="407BD317" w14:textId="77777777" w:rsidR="00F2220C" w:rsidRPr="00F45E53" w:rsidRDefault="00F2220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F2220C" w:rsidRPr="00F45E53" w:rsidRDefault="00F2220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F2220C" w:rsidRPr="00F45E53" w:rsidRDefault="00F2220C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F2220C" w:rsidRPr="00F45E53" w:rsidRDefault="00F2220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F2220C" w:rsidRPr="00F45E53" w:rsidRDefault="00F2220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2B0FC346" w14:textId="77777777" w:rsidR="00F2220C" w:rsidRPr="00F45E53" w:rsidRDefault="00F2220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2220C" w:rsidRPr="00F45E53" w14:paraId="306FA4E7" w14:textId="16C30E34" w:rsidTr="00F2220C">
        <w:trPr>
          <w:trHeight w:val="268"/>
        </w:trPr>
        <w:tc>
          <w:tcPr>
            <w:tcW w:w="862" w:type="dxa"/>
          </w:tcPr>
          <w:p w14:paraId="0E8DBBC7" w14:textId="7F4D293D" w:rsidR="00F2220C" w:rsidRPr="00F45E53" w:rsidRDefault="00F2220C" w:rsidP="00E621E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F2220C" w:rsidRPr="00F45E53" w:rsidRDefault="00F2220C" w:rsidP="00E621E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13BEE42A" w:rsidR="00F2220C" w:rsidRPr="00F45E53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21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4F233A85" w:rsidR="00F2220C" w:rsidRPr="00F45E53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21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F2220C" w:rsidRPr="00F45E53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850" w:type="dxa"/>
          </w:tcPr>
          <w:p w14:paraId="54049617" w14:textId="66C6E429" w:rsidR="00F2220C" w:rsidRPr="00F45E53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F2220C" w:rsidRPr="00F45E53" w14:paraId="69A338AE" w14:textId="4EFEC8D8" w:rsidTr="00F2220C">
        <w:trPr>
          <w:trHeight w:val="268"/>
        </w:trPr>
        <w:tc>
          <w:tcPr>
            <w:tcW w:w="862" w:type="dxa"/>
          </w:tcPr>
          <w:p w14:paraId="60628F2D" w14:textId="4E3409F6" w:rsidR="00F2220C" w:rsidRPr="00F45E53" w:rsidRDefault="00F2220C" w:rsidP="00E621E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F2220C" w:rsidRPr="00F45E53" w:rsidRDefault="00F2220C" w:rsidP="00E621E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3D17CE5C" w:rsidR="00F2220C" w:rsidRPr="00F45E53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21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AJ6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4216B8E5" w:rsidR="00F2220C" w:rsidRPr="00DC0505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C05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TOTAL DE MONTOS ORIGINALES DE LOS CREDITOS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10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F2220C" w:rsidRPr="00F45E53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F6BF42B" w14:textId="6CBDE8BA" w:rsidR="00F2220C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F2220C" w:rsidRPr="00F45E53" w14:paraId="7AE00EB8" w14:textId="0B82C61A" w:rsidTr="00F2220C">
        <w:trPr>
          <w:trHeight w:val="268"/>
        </w:trPr>
        <w:tc>
          <w:tcPr>
            <w:tcW w:w="862" w:type="dxa"/>
          </w:tcPr>
          <w:p w14:paraId="70AC5B8A" w14:textId="3D6F057F" w:rsidR="00F2220C" w:rsidRPr="00F45E53" w:rsidRDefault="00F2220C" w:rsidP="00E621E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F2220C" w:rsidRPr="00F45E53" w:rsidRDefault="00F2220C" w:rsidP="00E621E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26E6BAD5" w:rsidR="00F2220C" w:rsidRPr="00F45E53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21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AJ7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0434882D" w:rsidR="00F2220C" w:rsidRPr="00DC0505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C05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TOTAL DE MONTOS ACTUALES DE LOS CREDITOS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12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F2220C" w:rsidRPr="00F45E53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2F69AEE" w14:textId="34674C5F" w:rsidR="00F2220C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F2220C" w:rsidRPr="00F45E53" w14:paraId="3DA05566" w14:textId="39A25AE0" w:rsidTr="00F2220C">
        <w:trPr>
          <w:trHeight w:val="268"/>
        </w:trPr>
        <w:tc>
          <w:tcPr>
            <w:tcW w:w="862" w:type="dxa"/>
          </w:tcPr>
          <w:p w14:paraId="6C2481BE" w14:textId="0071DF56" w:rsidR="00F2220C" w:rsidRDefault="00F2220C" w:rsidP="00E621E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F9253AD" w14:textId="1CB13C1E" w:rsidR="00F2220C" w:rsidRPr="00F45E53" w:rsidRDefault="00F2220C" w:rsidP="00E621E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10537" w14:textId="10535CE6" w:rsidR="00F2220C" w:rsidRPr="0012355E" w:rsidRDefault="00F2220C" w:rsidP="00E621E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1E201" w14:textId="7F47992A" w:rsidR="00F2220C" w:rsidRPr="00A6204D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F57FDBA" w14:textId="40EA7B21" w:rsidR="00F2220C" w:rsidRPr="00D00BF8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48528FB" w14:textId="77777777" w:rsidR="00F2220C" w:rsidRPr="00D00BF8" w:rsidRDefault="00F2220C" w:rsidP="00E621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6D6C1C24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D00BF8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2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67A63727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60542AC8" w:rsidR="00202F52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A64873" w14:textId="754D2721" w:rsidR="00D71B97" w:rsidRPr="00E30094" w:rsidRDefault="00D71B97" w:rsidP="00D71B9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80678B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 w:rsidRPr="0080678B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 w:rsidRPr="0080678B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0000000099999999999</w:t>
      </w:r>
      <w:r w:rsidRPr="00D71B97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0000000000003333333</w:t>
      </w:r>
      <w:r w:rsidRPr="0080678B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36365405" w14:textId="77777777" w:rsidR="00D71B97" w:rsidRPr="00E30094" w:rsidRDefault="00D71B97" w:rsidP="00D71B9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982F2CF" w14:textId="77777777" w:rsidR="00D71B97" w:rsidRPr="00230F5A" w:rsidRDefault="00D71B97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1" w:name="_Toc160527586"/>
      <w:bookmarkStart w:id="12" w:name="_Toc166762499"/>
      <w:r w:rsidRPr="00230F5A">
        <w:rPr>
          <w:rFonts w:cs="Times New Roman"/>
        </w:rPr>
        <w:t>Definición de nombres</w:t>
      </w:r>
      <w:bookmarkEnd w:id="11"/>
      <w:bookmarkEnd w:id="12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3" w:name="_Hlk150869745"/>
    </w:p>
    <w:bookmarkEnd w:id="13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4" w:name="_Toc160527587"/>
      <w:bookmarkStart w:id="15" w:name="_Toc166762500"/>
      <w:r w:rsidRPr="00A96CA0">
        <w:t>Archivo de salida a dest</w:t>
      </w:r>
      <w:ins w:id="16" w:author="Roberto Carrasco Venegas" w:date="2023-11-27T13:21:00Z">
        <w:r w:rsidRPr="00A96CA0">
          <w:t>i</w:t>
        </w:r>
      </w:ins>
      <w:r w:rsidRPr="00A96CA0">
        <w:t>no</w:t>
      </w:r>
      <w:bookmarkEnd w:id="14"/>
      <w:bookmarkEnd w:id="15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7" w:name="_Toc160527588"/>
      <w:bookmarkStart w:id="18" w:name="_Toc166762501"/>
      <w:r w:rsidRPr="00A96CA0">
        <w:t>Archivo de da</w:t>
      </w:r>
      <w:ins w:id="19" w:author="Roberto Carrasco Venegas" w:date="2023-11-27T13:24:00Z">
        <w:r w:rsidRPr="00A96CA0">
          <w:t>t</w:t>
        </w:r>
      </w:ins>
      <w:r w:rsidRPr="00A96CA0">
        <w:t>os</w:t>
      </w:r>
      <w:bookmarkEnd w:id="17"/>
      <w:bookmarkEnd w:id="18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E8742B" w14:paraId="3676ACCC" w14:textId="77777777" w:rsidTr="004118D8">
        <w:tc>
          <w:tcPr>
            <w:tcW w:w="1413" w:type="dxa"/>
          </w:tcPr>
          <w:p w14:paraId="7DDB3BFA" w14:textId="77777777" w:rsidR="00F32211" w:rsidRPr="00E8742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E8742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511BABB4" w:rsidR="00F32211" w:rsidRPr="00E8742B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42B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0D6AD5" w:rsidRPr="00E8742B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AE4C51" w:rsidRPr="00E8742B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E8742B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E8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E8742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E8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E8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E8742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E8742B">
              <w:rPr>
                <w:rFonts w:ascii="Times New Roman" w:hAnsi="Times New Roman" w:cs="Times New Roman"/>
              </w:rPr>
              <w:t xml:space="preserve"> </w:t>
            </w:r>
            <w:r w:rsidRPr="00E8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E8742B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E8742B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9"/>
      <w:bookmarkStart w:id="21" w:name="_Toc166762502"/>
      <w:r w:rsidRPr="00E8742B">
        <w:t>Archivo Carátula</w:t>
      </w:r>
      <w:bookmarkEnd w:id="20"/>
      <w:bookmarkEnd w:id="21"/>
      <w:r w:rsidRPr="00E8742B">
        <w:fldChar w:fldCharType="begin"/>
      </w:r>
      <w:r w:rsidRPr="00E8742B">
        <w:instrText xml:space="preserve"> XE "Archivo ”arátula" </w:instrText>
      </w:r>
      <w:r w:rsidRPr="00E8742B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E8742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E8742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16302C92" w:rsidR="00F32211" w:rsidRPr="00E8742B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42B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0D6AD5" w:rsidRPr="00E8742B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AE4C51" w:rsidRPr="00E8742B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E8742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E8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E8742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42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2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2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3" w:name="_Toc160527590"/>
      <w:bookmarkStart w:id="24" w:name="_Toc166762503"/>
      <w:r>
        <w:t>Definición de correlativo</w:t>
      </w:r>
      <w:bookmarkEnd w:id="23"/>
      <w:bookmarkEnd w:id="24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5" w:name="_Toc160527591"/>
      <w:bookmarkStart w:id="26" w:name="_Toc166762504"/>
      <w:r>
        <w:t>Salida</w:t>
      </w:r>
      <w:bookmarkEnd w:id="25"/>
      <w:bookmarkEnd w:id="2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2"/>
      <w:bookmarkStart w:id="28" w:name="_Toc166762505"/>
      <w:r>
        <w:t>Entrada</w:t>
      </w:r>
      <w:bookmarkEnd w:id="27"/>
      <w:bookmarkEnd w:id="28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9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9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AE4C51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AE4C51" w:rsidRPr="00F45E53" w:rsidRDefault="00AE4C51" w:rsidP="00AE4C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AE4C51" w:rsidRPr="00F45E53" w:rsidRDefault="00AE4C51" w:rsidP="00AE4C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2E016349" w:rsidR="00AE4C51" w:rsidRPr="00F45E53" w:rsidRDefault="00AE4C51" w:rsidP="00AE4C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21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794841DD" w:rsidR="00AE4C51" w:rsidRPr="00F45E53" w:rsidRDefault="00AE4C51" w:rsidP="00AE4C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21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AE4C51" w:rsidRPr="00F45E53" w:rsidRDefault="00AE4C51" w:rsidP="00AE4C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E4C51" w:rsidRPr="00F45E53" w14:paraId="449A74F0" w14:textId="77777777" w:rsidTr="004447B5">
        <w:trPr>
          <w:trHeight w:val="268"/>
        </w:trPr>
        <w:tc>
          <w:tcPr>
            <w:tcW w:w="862" w:type="dxa"/>
          </w:tcPr>
          <w:p w14:paraId="446C1F3A" w14:textId="77777777" w:rsidR="00AE4C51" w:rsidRPr="00F45E53" w:rsidRDefault="00AE4C51" w:rsidP="00AE4C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AE4C51" w:rsidRPr="00F45E53" w:rsidRDefault="00AE4C51" w:rsidP="00AE4C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623DB10D" w:rsidR="00AE4C51" w:rsidRPr="00F45E53" w:rsidRDefault="00AE4C51" w:rsidP="00AE4C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21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AJ6</w:t>
            </w:r>
          </w:p>
        </w:tc>
        <w:tc>
          <w:tcPr>
            <w:tcW w:w="6095" w:type="dxa"/>
          </w:tcPr>
          <w:p w14:paraId="67FA48B0" w14:textId="629EF02D" w:rsidR="00AE4C51" w:rsidRPr="00B8004D" w:rsidRDefault="00AE4C51" w:rsidP="00AE4C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E4C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TOTAL DE MONTOS ORIGINALES DE LOS CREDITOS</w:t>
            </w:r>
          </w:p>
        </w:tc>
        <w:tc>
          <w:tcPr>
            <w:tcW w:w="851" w:type="dxa"/>
          </w:tcPr>
          <w:p w14:paraId="07C36CDF" w14:textId="69901410" w:rsidR="00AE4C51" w:rsidRPr="00F45E53" w:rsidRDefault="00AE4C51" w:rsidP="00AE4C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E4C51" w:rsidRPr="00F45E53" w14:paraId="457D6C4A" w14:textId="77777777" w:rsidTr="004447B5">
        <w:trPr>
          <w:trHeight w:val="268"/>
        </w:trPr>
        <w:tc>
          <w:tcPr>
            <w:tcW w:w="862" w:type="dxa"/>
          </w:tcPr>
          <w:p w14:paraId="7484FA91" w14:textId="77777777" w:rsidR="00AE4C51" w:rsidRPr="00F45E53" w:rsidRDefault="00AE4C51" w:rsidP="00AE4C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AE4C51" w:rsidRPr="00F45E53" w:rsidRDefault="00AE4C51" w:rsidP="00AE4C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323ACE66" w:rsidR="00AE4C51" w:rsidRPr="00F45E53" w:rsidRDefault="00AE4C51" w:rsidP="00AE4C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621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AJ7</w:t>
            </w:r>
          </w:p>
        </w:tc>
        <w:tc>
          <w:tcPr>
            <w:tcW w:w="6095" w:type="dxa"/>
          </w:tcPr>
          <w:p w14:paraId="76546BB7" w14:textId="2E84318E" w:rsidR="00AE4C51" w:rsidRPr="000506C0" w:rsidRDefault="00AE4C51" w:rsidP="00AE4C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E4C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TOTAL DE MONTOS ACTUALES DE LOS CREDITOS</w:t>
            </w:r>
          </w:p>
        </w:tc>
        <w:tc>
          <w:tcPr>
            <w:tcW w:w="851" w:type="dxa"/>
          </w:tcPr>
          <w:p w14:paraId="1FB54790" w14:textId="627CD1DA" w:rsidR="00AE4C51" w:rsidRPr="00F45E53" w:rsidRDefault="00AE4C51" w:rsidP="00AE4C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E4C51" w:rsidRPr="00F45E53" w14:paraId="117BF9CA" w14:textId="77777777" w:rsidTr="004447B5">
        <w:trPr>
          <w:trHeight w:val="268"/>
        </w:trPr>
        <w:tc>
          <w:tcPr>
            <w:tcW w:w="862" w:type="dxa"/>
          </w:tcPr>
          <w:p w14:paraId="2681F89A" w14:textId="2A00538D" w:rsidR="00AE4C51" w:rsidRDefault="00AE4C51" w:rsidP="00AE4C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632AE51D" w14:textId="77777777" w:rsidR="00AE4C51" w:rsidRPr="00F45E53" w:rsidRDefault="00AE4C51" w:rsidP="00AE4C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FA47A13" w14:textId="235A5235" w:rsidR="00AE4C51" w:rsidRPr="0012355E" w:rsidRDefault="00AE4C51" w:rsidP="00AE4C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3EC245C" w14:textId="2169229D" w:rsidR="00AE4C51" w:rsidRPr="00C804CA" w:rsidRDefault="00AE4C51" w:rsidP="00AE4C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753BC831" w14:textId="14791E7E" w:rsidR="00AE4C51" w:rsidRPr="000D6AD5" w:rsidRDefault="00AE4C51" w:rsidP="00AE4C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0" w:name="_Toc160527594"/>
      <w:bookmarkStart w:id="31" w:name="_Toc166762506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0"/>
      <w:bookmarkEnd w:id="3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5"/>
      <w:bookmarkStart w:id="33" w:name="_Toc166762507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2"/>
      <w:bookmarkEnd w:id="33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E2574F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24ADC" w14:textId="77777777" w:rsidR="00694307" w:rsidRDefault="00694307" w:rsidP="00F10206">
      <w:pPr>
        <w:spacing w:after="0" w:line="240" w:lineRule="auto"/>
      </w:pPr>
      <w:r>
        <w:separator/>
      </w:r>
    </w:p>
  </w:endnote>
  <w:endnote w:type="continuationSeparator" w:id="0">
    <w:p w14:paraId="42501CD6" w14:textId="77777777" w:rsidR="00694307" w:rsidRDefault="00694307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7232D" w14:textId="77777777" w:rsidR="00694307" w:rsidRDefault="00694307" w:rsidP="00F10206">
      <w:pPr>
        <w:spacing w:after="0" w:line="240" w:lineRule="auto"/>
      </w:pPr>
      <w:r>
        <w:separator/>
      </w:r>
    </w:p>
  </w:footnote>
  <w:footnote w:type="continuationSeparator" w:id="0">
    <w:p w14:paraId="7E01B409" w14:textId="77777777" w:rsidR="00694307" w:rsidRDefault="00694307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6AD5"/>
    <w:rsid w:val="000D7A49"/>
    <w:rsid w:val="000E39B9"/>
    <w:rsid w:val="000E468A"/>
    <w:rsid w:val="000F00FF"/>
    <w:rsid w:val="000F012A"/>
    <w:rsid w:val="000F1060"/>
    <w:rsid w:val="000F2C11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1F72C3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97289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10EF"/>
    <w:rsid w:val="00522424"/>
    <w:rsid w:val="00523465"/>
    <w:rsid w:val="00536F81"/>
    <w:rsid w:val="005464FB"/>
    <w:rsid w:val="00562E48"/>
    <w:rsid w:val="00570E48"/>
    <w:rsid w:val="00575FEB"/>
    <w:rsid w:val="00597FD4"/>
    <w:rsid w:val="005B3B96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4307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A47CD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7F775B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B5BEB"/>
    <w:rsid w:val="008C1F00"/>
    <w:rsid w:val="008C7428"/>
    <w:rsid w:val="008D247E"/>
    <w:rsid w:val="008D2F0E"/>
    <w:rsid w:val="008D67FD"/>
    <w:rsid w:val="008D6FFE"/>
    <w:rsid w:val="008E4978"/>
    <w:rsid w:val="008E4FBF"/>
    <w:rsid w:val="008E6834"/>
    <w:rsid w:val="008F34D4"/>
    <w:rsid w:val="008F3D10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D3374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204D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40AA"/>
    <w:rsid w:val="00AC7243"/>
    <w:rsid w:val="00AD0B4A"/>
    <w:rsid w:val="00AD1F4D"/>
    <w:rsid w:val="00AE096D"/>
    <w:rsid w:val="00AE4C51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143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2D5D"/>
    <w:rsid w:val="00C75830"/>
    <w:rsid w:val="00C804CA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0BF8"/>
    <w:rsid w:val="00D04283"/>
    <w:rsid w:val="00D06F55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1B97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0505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574F"/>
    <w:rsid w:val="00E2662F"/>
    <w:rsid w:val="00E32A07"/>
    <w:rsid w:val="00E337AC"/>
    <w:rsid w:val="00E33D1B"/>
    <w:rsid w:val="00E37BE6"/>
    <w:rsid w:val="00E40077"/>
    <w:rsid w:val="00E43229"/>
    <w:rsid w:val="00E547E8"/>
    <w:rsid w:val="00E56B9E"/>
    <w:rsid w:val="00E60B51"/>
    <w:rsid w:val="00E621EB"/>
    <w:rsid w:val="00E63277"/>
    <w:rsid w:val="00E747B9"/>
    <w:rsid w:val="00E7495F"/>
    <w:rsid w:val="00E74C7D"/>
    <w:rsid w:val="00E7546B"/>
    <w:rsid w:val="00E814DF"/>
    <w:rsid w:val="00E81654"/>
    <w:rsid w:val="00E862A3"/>
    <w:rsid w:val="00E8742B"/>
    <w:rsid w:val="00E9786A"/>
    <w:rsid w:val="00E97ECC"/>
    <w:rsid w:val="00EB42EB"/>
    <w:rsid w:val="00EC1139"/>
    <w:rsid w:val="00EC5056"/>
    <w:rsid w:val="00EC73D5"/>
    <w:rsid w:val="00ED4238"/>
    <w:rsid w:val="00EE5443"/>
    <w:rsid w:val="00F10206"/>
    <w:rsid w:val="00F11750"/>
    <w:rsid w:val="00F2220C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11</Pages>
  <Words>1234</Words>
  <Characters>6792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42</cp:revision>
  <dcterms:created xsi:type="dcterms:W3CDTF">2024-03-06T13:25:00Z</dcterms:created>
  <dcterms:modified xsi:type="dcterms:W3CDTF">2024-08-26T22:10:00Z</dcterms:modified>
</cp:coreProperties>
</file>