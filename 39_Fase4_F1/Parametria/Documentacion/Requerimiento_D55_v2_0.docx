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7D19E84" w:rsidR="00C4642F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9A05E0">
        <w:rPr>
          <w:rFonts w:ascii="Times New Roman" w:hAnsi="Times New Roman" w:cs="Times New Roman"/>
          <w:b/>
          <w:sz w:val="72"/>
          <w:szCs w:val="72"/>
        </w:rPr>
        <w:t>5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36520E">
        <w:rPr>
          <w:rFonts w:ascii="Times New Roman" w:hAnsi="Times New Roman" w:cs="Times New Roman"/>
          <w:b/>
          <w:sz w:val="72"/>
          <w:szCs w:val="72"/>
        </w:rPr>
        <w:t>527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7207C596" w14:textId="0900BC36" w:rsidR="0036520E" w:rsidRPr="004A1260" w:rsidRDefault="0036520E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6520E">
        <w:rPr>
          <w:rFonts w:ascii="Times New Roman" w:hAnsi="Times New Roman" w:cs="Times New Roman"/>
          <w:b/>
          <w:sz w:val="72"/>
          <w:szCs w:val="72"/>
        </w:rPr>
        <w:t>Operaciones con personas relacionadas</w:t>
      </w:r>
    </w:p>
    <w:p w14:paraId="592F5FD4" w14:textId="120EA2FF" w:rsidR="0097031A" w:rsidRPr="00DB5310" w:rsidRDefault="0097031A" w:rsidP="009A05E0">
      <w:pPr>
        <w:ind w:hanging="142"/>
        <w:rPr>
          <w:rFonts w:ascii="Times New Roman" w:hAnsi="Times New Roman" w:cs="Times New Roman"/>
          <w:b/>
          <w:sz w:val="72"/>
          <w:szCs w:val="72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0A8DAA4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8D09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C0FB8" w:rsidRPr="00230F5A" w14:paraId="5339FC0E" w14:textId="7AB2D237" w:rsidTr="000506C0">
        <w:tc>
          <w:tcPr>
            <w:tcW w:w="1256" w:type="dxa"/>
          </w:tcPr>
          <w:p w14:paraId="3DF7E2D2" w14:textId="70BE7319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D55</w:t>
            </w:r>
          </w:p>
        </w:tc>
        <w:tc>
          <w:tcPr>
            <w:tcW w:w="1342" w:type="dxa"/>
          </w:tcPr>
          <w:p w14:paraId="69C55B7E" w14:textId="0F26014A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719712B" w14:textId="77777777" w:rsidR="00AC0FB8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6176713" w14:textId="77777777" w:rsidR="00AC0FB8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AD9FF52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2FA1CB53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D1CB4F1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AC0FB8" w:rsidRPr="00230F5A" w14:paraId="251EA50D" w14:textId="22DD7FE9" w:rsidTr="000506C0">
        <w:tc>
          <w:tcPr>
            <w:tcW w:w="1256" w:type="dxa"/>
          </w:tcPr>
          <w:p w14:paraId="7287933A" w14:textId="2774A3A0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0FB8" w:rsidRPr="00230F5A" w14:paraId="38B70AFE" w14:textId="34FEEE1D" w:rsidTr="000506C0">
        <w:tc>
          <w:tcPr>
            <w:tcW w:w="1256" w:type="dxa"/>
          </w:tcPr>
          <w:p w14:paraId="23AEB014" w14:textId="5799241D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0FB8" w:rsidRPr="00230F5A" w14:paraId="4B606B6E" w14:textId="62885254" w:rsidTr="000506C0">
        <w:tc>
          <w:tcPr>
            <w:tcW w:w="1256" w:type="dxa"/>
          </w:tcPr>
          <w:p w14:paraId="612D72B6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0FB8" w:rsidRPr="00230F5A" w14:paraId="2EA7A1DB" w14:textId="6C6D457E" w:rsidTr="000506C0">
        <w:tc>
          <w:tcPr>
            <w:tcW w:w="1256" w:type="dxa"/>
          </w:tcPr>
          <w:p w14:paraId="4D062B49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C0FB8" w:rsidRPr="00230F5A" w14:paraId="4EBD62EB" w14:textId="7659FBA3" w:rsidTr="000506C0">
        <w:tc>
          <w:tcPr>
            <w:tcW w:w="1256" w:type="dxa"/>
          </w:tcPr>
          <w:p w14:paraId="6FF918B3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C0FB8" w:rsidRPr="00230F5A" w:rsidRDefault="00AC0FB8" w:rsidP="00AC0FB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72BF8638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8D094A">
              <w:rPr>
                <w:rFonts w:ascii="Times New Roman" w:hAnsi="Times New Roman" w:cs="Times New Roman"/>
              </w:rPr>
              <w:t>137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1312AF4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D094A">
        <w:rPr>
          <w:rFonts w:ascii="Times New Roman" w:hAnsi="Times New Roman" w:cs="Times New Roman"/>
        </w:rPr>
        <w:t>150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50FB28C" w14:textId="77777777" w:rsidR="00654EEF" w:rsidRDefault="00654EEF" w:rsidP="00654EEF">
      <w:pPr>
        <w:pStyle w:val="Textoindependiente"/>
        <w:tabs>
          <w:tab w:val="left" w:pos="3686"/>
        </w:tabs>
        <w:spacing w:line="480" w:lineRule="auto"/>
        <w:ind w:left="212" w:right="6236"/>
      </w:pPr>
      <w:r>
        <w:t>Registros siguientes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99"/>
        <w:gridCol w:w="5967"/>
      </w:tblGrid>
      <w:tr w:rsidR="00654EEF" w14:paraId="6806C4C3" w14:textId="77777777" w:rsidTr="00725859">
        <w:trPr>
          <w:trHeight w:val="299"/>
        </w:trPr>
        <w:tc>
          <w:tcPr>
            <w:tcW w:w="1200" w:type="dxa"/>
          </w:tcPr>
          <w:p w14:paraId="469AF016" w14:textId="77777777" w:rsidR="00654EEF" w:rsidRDefault="00654EEF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199" w:type="dxa"/>
          </w:tcPr>
          <w:p w14:paraId="40F94BCB" w14:textId="77777777" w:rsidR="00654EEF" w:rsidRDefault="00654EEF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967" w:type="dxa"/>
          </w:tcPr>
          <w:p w14:paraId="36DD6F62" w14:textId="77777777" w:rsidR="00654EEF" w:rsidRPr="00654EEF" w:rsidRDefault="00654EEF" w:rsidP="00725859">
            <w:pPr>
              <w:pStyle w:val="TableParagraph"/>
              <w:spacing w:before="30" w:line="249" w:lineRule="exact"/>
              <w:ind w:left="72"/>
              <w:rPr>
                <w:rFonts w:ascii="Calibri" w:hAnsi="Calibri"/>
                <w:lang w:val="es-CL"/>
              </w:rPr>
            </w:pPr>
            <w:r w:rsidRPr="00654EEF">
              <w:rPr>
                <w:rFonts w:ascii="Calibri" w:hAnsi="Calibri"/>
                <w:lang w:val="es-CL"/>
              </w:rPr>
              <w:t>Patrimonio</w:t>
            </w:r>
            <w:r w:rsidRPr="00654EE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efectivo</w:t>
            </w:r>
            <w:r w:rsidRPr="00654EE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y</w:t>
            </w:r>
            <w:r w:rsidRPr="00654EE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exposición</w:t>
            </w:r>
            <w:r w:rsidRPr="00654EE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total</w:t>
            </w:r>
            <w:r w:rsidRPr="00654EEF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a</w:t>
            </w:r>
            <w:r w:rsidRPr="00654EE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relacionados.</w:t>
            </w:r>
          </w:p>
        </w:tc>
      </w:tr>
      <w:tr w:rsidR="00654EEF" w14:paraId="00B5E55A" w14:textId="77777777" w:rsidTr="00725859">
        <w:trPr>
          <w:trHeight w:val="299"/>
        </w:trPr>
        <w:tc>
          <w:tcPr>
            <w:tcW w:w="1200" w:type="dxa"/>
          </w:tcPr>
          <w:p w14:paraId="66B75596" w14:textId="77777777" w:rsidR="00654EEF" w:rsidRDefault="00654EEF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199" w:type="dxa"/>
          </w:tcPr>
          <w:p w14:paraId="225B5926" w14:textId="77777777" w:rsidR="00654EEF" w:rsidRDefault="00654EEF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967" w:type="dxa"/>
          </w:tcPr>
          <w:p w14:paraId="2577D1BC" w14:textId="77777777" w:rsidR="00654EEF" w:rsidRDefault="00654EEF" w:rsidP="00725859">
            <w:pPr>
              <w:pStyle w:val="TableParagraph"/>
              <w:spacing w:before="30" w:line="249" w:lineRule="exact"/>
              <w:ind w:left="7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Operaciones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personas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relacionadas</w:t>
            </w:r>
            <w:proofErr w:type="spellEnd"/>
            <w:r>
              <w:rPr>
                <w:rFonts w:ascii="Calibri"/>
              </w:rPr>
              <w:t>.</w:t>
            </w:r>
          </w:p>
        </w:tc>
      </w:tr>
      <w:tr w:rsidR="00654EEF" w14:paraId="65AFE397" w14:textId="77777777" w:rsidTr="00725859">
        <w:trPr>
          <w:trHeight w:val="299"/>
        </w:trPr>
        <w:tc>
          <w:tcPr>
            <w:tcW w:w="1200" w:type="dxa"/>
          </w:tcPr>
          <w:p w14:paraId="5D2C6F2E" w14:textId="77777777" w:rsidR="00654EEF" w:rsidRDefault="00654EEF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03</w:t>
            </w:r>
          </w:p>
        </w:tc>
        <w:tc>
          <w:tcPr>
            <w:tcW w:w="199" w:type="dxa"/>
          </w:tcPr>
          <w:p w14:paraId="0CB22E7A" w14:textId="77777777" w:rsidR="00654EEF" w:rsidRDefault="00654EEF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967" w:type="dxa"/>
          </w:tcPr>
          <w:p w14:paraId="2AADB971" w14:textId="77777777" w:rsidR="00654EEF" w:rsidRDefault="00654EEF" w:rsidP="00725859">
            <w:pPr>
              <w:pStyle w:val="TableParagraph"/>
              <w:spacing w:before="30" w:line="249" w:lineRule="exact"/>
              <w:ind w:left="72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Exposición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grupos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relacionados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654EEF" w14:paraId="6C220752" w14:textId="77777777" w:rsidTr="00725859">
        <w:trPr>
          <w:trHeight w:val="299"/>
        </w:trPr>
        <w:tc>
          <w:tcPr>
            <w:tcW w:w="1200" w:type="dxa"/>
          </w:tcPr>
          <w:p w14:paraId="27BAF2E5" w14:textId="77777777" w:rsidR="00654EEF" w:rsidRDefault="00654EEF" w:rsidP="00725859">
            <w:pPr>
              <w:pStyle w:val="TableParagraph"/>
              <w:spacing w:line="268" w:lineRule="exact"/>
              <w:ind w:left="7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04</w:t>
            </w:r>
          </w:p>
        </w:tc>
        <w:tc>
          <w:tcPr>
            <w:tcW w:w="199" w:type="dxa"/>
          </w:tcPr>
          <w:p w14:paraId="4A050944" w14:textId="77777777" w:rsidR="00654EEF" w:rsidRDefault="00654EEF" w:rsidP="00725859">
            <w:pPr>
              <w:pStyle w:val="TableParagraph"/>
              <w:spacing w:line="268" w:lineRule="exact"/>
              <w:ind w:left="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967" w:type="dxa"/>
          </w:tcPr>
          <w:p w14:paraId="3E4159E2" w14:textId="77777777" w:rsidR="00654EEF" w:rsidRPr="00654EEF" w:rsidRDefault="00654EEF" w:rsidP="00725859">
            <w:pPr>
              <w:pStyle w:val="TableParagraph"/>
              <w:spacing w:before="30" w:line="249" w:lineRule="exact"/>
              <w:ind w:left="72"/>
              <w:rPr>
                <w:rFonts w:ascii="Calibri" w:hAnsi="Calibri"/>
                <w:lang w:val="es-CL"/>
              </w:rPr>
            </w:pPr>
            <w:r w:rsidRPr="00654EEF">
              <w:rPr>
                <w:rFonts w:ascii="Calibri" w:hAnsi="Calibri"/>
                <w:lang w:val="es-CL"/>
              </w:rPr>
              <w:t>Garantías</w:t>
            </w:r>
            <w:r w:rsidRPr="00654EE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de</w:t>
            </w:r>
            <w:r w:rsidRPr="00654EE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operaciones</w:t>
            </w:r>
            <w:r w:rsidRPr="00654EE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con</w:t>
            </w:r>
            <w:r w:rsidRPr="00654EE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personas</w:t>
            </w:r>
            <w:r w:rsidRPr="00654EE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654EEF">
              <w:rPr>
                <w:rFonts w:ascii="Calibri" w:hAnsi="Calibri"/>
                <w:lang w:val="es-CL"/>
              </w:rPr>
              <w:t>relacionadas</w:t>
            </w:r>
          </w:p>
        </w:tc>
      </w:tr>
    </w:tbl>
    <w:p w14:paraId="1641642D" w14:textId="77777777" w:rsidR="00654EEF" w:rsidRDefault="00654EEF" w:rsidP="00654EEF">
      <w:pPr>
        <w:pStyle w:val="Textoindependiente"/>
        <w:rPr>
          <w:sz w:val="24"/>
        </w:rPr>
      </w:pPr>
    </w:p>
    <w:p w14:paraId="3E673C5C" w14:textId="77777777" w:rsidR="00654EEF" w:rsidRDefault="00654EEF" w:rsidP="00654EEF">
      <w:pPr>
        <w:pStyle w:val="Textoindependiente"/>
        <w:rPr>
          <w:sz w:val="24"/>
        </w:rPr>
      </w:pPr>
    </w:p>
    <w:p w14:paraId="198374BC" w14:textId="77777777" w:rsidR="00654EEF" w:rsidRDefault="00654EEF" w:rsidP="00654EEF">
      <w:pPr>
        <w:pStyle w:val="Textoindependiente"/>
        <w:rPr>
          <w:sz w:val="24"/>
        </w:rPr>
      </w:pPr>
    </w:p>
    <w:p w14:paraId="63220592" w14:textId="77777777" w:rsidR="00654EEF" w:rsidRDefault="00654EEF" w:rsidP="00654EEF">
      <w:pPr>
        <w:pStyle w:val="Textoindependiente"/>
        <w:rPr>
          <w:sz w:val="24"/>
        </w:rPr>
      </w:pPr>
    </w:p>
    <w:p w14:paraId="2B3C9180" w14:textId="77777777" w:rsidR="00654EEF" w:rsidRDefault="00654EEF" w:rsidP="00654EEF">
      <w:pPr>
        <w:pStyle w:val="Textoindependiente"/>
        <w:rPr>
          <w:sz w:val="24"/>
        </w:rPr>
      </w:pPr>
    </w:p>
    <w:p w14:paraId="18120690" w14:textId="77777777" w:rsidR="00654EEF" w:rsidRDefault="00654EEF" w:rsidP="00654EEF">
      <w:pPr>
        <w:pStyle w:val="Textoindependiente"/>
        <w:rPr>
          <w:sz w:val="24"/>
        </w:rPr>
      </w:pPr>
    </w:p>
    <w:p w14:paraId="3B647C10" w14:textId="77777777" w:rsidR="00654EEF" w:rsidRDefault="00654EEF" w:rsidP="00654EEF">
      <w:pPr>
        <w:pStyle w:val="Textoindependiente"/>
        <w:rPr>
          <w:sz w:val="24"/>
        </w:rPr>
      </w:pPr>
    </w:p>
    <w:p w14:paraId="0A4FA243" w14:textId="77777777" w:rsidR="00654EEF" w:rsidRDefault="00654EEF" w:rsidP="00654EEF">
      <w:pPr>
        <w:pStyle w:val="Textoindependiente"/>
        <w:rPr>
          <w:sz w:val="24"/>
        </w:rPr>
      </w:pPr>
    </w:p>
    <w:p w14:paraId="165D3EEA" w14:textId="77777777" w:rsidR="00654EEF" w:rsidRDefault="00654EEF" w:rsidP="00654EEF">
      <w:pPr>
        <w:pStyle w:val="Textoindependiente"/>
        <w:rPr>
          <w:sz w:val="24"/>
        </w:rPr>
      </w:pPr>
    </w:p>
    <w:p w14:paraId="28413DC3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7B24B004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0931A7B7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687A7598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7F2DAB6F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00255FBA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11415CC1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1B35ADB5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741335B6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5084D8D4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0C5D8F97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2DEDFF5F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7E52CF01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236AF830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35C689A3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02023415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4A7522FE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5791F2E6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119617BA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47487ED2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0F6AA317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4AEC02C5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537C2FC7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1DF4AE81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3628771E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350195DE" w14:textId="77777777" w:rsidR="00654EEF" w:rsidRDefault="00654EEF" w:rsidP="00654EEF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  <w:shd w:val="clear" w:color="auto" w:fill="F9F8F8"/>
        </w:rPr>
      </w:pPr>
    </w:p>
    <w:p w14:paraId="31F88D67" w14:textId="18DF2E55" w:rsidR="00654EEF" w:rsidRDefault="00654EEF" w:rsidP="00654EEF">
      <w:pPr>
        <w:tabs>
          <w:tab w:val="left" w:pos="1349"/>
        </w:tabs>
        <w:rPr>
          <w:rFonts w:ascii="Times New Roman" w:hAnsi="Times New Roman"/>
          <w:i/>
          <w:sz w:val="20"/>
          <w:shd w:val="clear" w:color="auto" w:fill="F9F8F8"/>
        </w:rPr>
      </w:pPr>
      <w:r>
        <w:rPr>
          <w:rFonts w:ascii="Times New Roman" w:hAnsi="Times New Roman"/>
          <w:i/>
          <w:sz w:val="20"/>
          <w:shd w:val="clear" w:color="auto" w:fill="F9F8F8"/>
        </w:rPr>
        <w:lastRenderedPageBreak/>
        <w:t xml:space="preserve">       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Registros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para</w:t>
      </w:r>
      <w:r w:rsidRPr="00654EEF">
        <w:rPr>
          <w:rFonts w:ascii="Times New Roman" w:hAnsi="Times New Roman"/>
          <w:i/>
          <w:spacing w:val="98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informar</w:t>
      </w:r>
      <w:r w:rsidRPr="00654EEF">
        <w:rPr>
          <w:rFonts w:ascii="Times New Roman" w:hAnsi="Times New Roman"/>
          <w:i/>
          <w:spacing w:val="98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el</w:t>
      </w:r>
      <w:r w:rsidRPr="00654EEF">
        <w:rPr>
          <w:rFonts w:ascii="Times New Roman" w:hAnsi="Times New Roman"/>
          <w:i/>
          <w:spacing w:val="96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patrimonio</w:t>
      </w:r>
      <w:r w:rsidRPr="00654EEF">
        <w:rPr>
          <w:rFonts w:ascii="Times New Roman" w:hAnsi="Times New Roman"/>
          <w:i/>
          <w:spacing w:val="54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efectivo y</w:t>
      </w:r>
      <w:r w:rsidRPr="00654EEF">
        <w:rPr>
          <w:rFonts w:ascii="Times New Roman" w:hAnsi="Times New Roman"/>
          <w:i/>
          <w:spacing w:val="95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exposición</w:t>
      </w:r>
      <w:r w:rsidRPr="00654EEF">
        <w:rPr>
          <w:rFonts w:ascii="Times New Roman" w:hAnsi="Times New Roman"/>
          <w:i/>
          <w:spacing w:val="99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total</w:t>
      </w:r>
      <w:r w:rsidRPr="00654EEF">
        <w:rPr>
          <w:rFonts w:ascii="Times New Roman" w:hAnsi="Times New Roman"/>
          <w:i/>
          <w:spacing w:val="96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a relacionados</w:t>
      </w:r>
      <w:r>
        <w:rPr>
          <w:rFonts w:ascii="Times New Roman" w:hAnsi="Times New Roman"/>
          <w:i/>
          <w:sz w:val="20"/>
          <w:shd w:val="clear" w:color="auto" w:fill="F9F8F8"/>
        </w:rPr>
        <w:t xml:space="preserve"> (</w:t>
      </w:r>
      <w:r>
        <w:rPr>
          <w:rFonts w:ascii="Calibri" w:hAnsi="Calibri"/>
        </w:rPr>
        <w:t>Código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01)</w:t>
      </w:r>
    </w:p>
    <w:p w14:paraId="1C3BB050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p w14:paraId="0306AC25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p w14:paraId="478E176D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p w14:paraId="05D2B82B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p w14:paraId="35491432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p w14:paraId="250C6CC7" w14:textId="77777777" w:rsidR="00654EEF" w:rsidRDefault="00654EEF" w:rsidP="00654EEF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54EEF" w14:paraId="29FD3BD9" w14:textId="77777777" w:rsidTr="00725859">
        <w:trPr>
          <w:trHeight w:val="242"/>
        </w:trPr>
        <w:tc>
          <w:tcPr>
            <w:tcW w:w="1414" w:type="dxa"/>
          </w:tcPr>
          <w:p w14:paraId="38E7B691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C53B9C9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0B1715" w14:textId="77777777" w:rsidR="00654EEF" w:rsidRDefault="00654EEF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B8149E8" w14:textId="77777777" w:rsidR="00654EEF" w:rsidRDefault="00654EEF" w:rsidP="00725859">
            <w:pPr>
              <w:pStyle w:val="TableParagraph"/>
              <w:spacing w:before="12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654EEF" w14:paraId="3B055333" w14:textId="77777777" w:rsidTr="00725859">
        <w:trPr>
          <w:trHeight w:val="244"/>
        </w:trPr>
        <w:tc>
          <w:tcPr>
            <w:tcW w:w="1414" w:type="dxa"/>
          </w:tcPr>
          <w:p w14:paraId="72EDC354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66B6301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C1F003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2B2163FB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450CA318" w14:textId="77777777" w:rsidTr="00725859">
        <w:trPr>
          <w:trHeight w:val="242"/>
        </w:trPr>
        <w:tc>
          <w:tcPr>
            <w:tcW w:w="1414" w:type="dxa"/>
          </w:tcPr>
          <w:p w14:paraId="5655A7A7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F0D84D7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4ADF769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Monto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patrimonio</w:t>
            </w:r>
            <w:proofErr w:type="spellEnd"/>
            <w:r>
              <w:rPr>
                <w:rFonts w:ascii="Arial MT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efectivo</w:t>
            </w:r>
            <w:proofErr w:type="spellEnd"/>
          </w:p>
        </w:tc>
        <w:tc>
          <w:tcPr>
            <w:tcW w:w="2549" w:type="dxa"/>
          </w:tcPr>
          <w:p w14:paraId="10F93FAE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4EEF" w14:paraId="392B4D2D" w14:textId="77777777" w:rsidTr="00725859">
        <w:trPr>
          <w:trHeight w:val="242"/>
        </w:trPr>
        <w:tc>
          <w:tcPr>
            <w:tcW w:w="1414" w:type="dxa"/>
          </w:tcPr>
          <w:p w14:paraId="10D9A1FE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082851B0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D27A33" w14:textId="77777777" w:rsidR="00654EEF" w:rsidRPr="00654EEF" w:rsidRDefault="00654EEF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654EEF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total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otorgados a</w:t>
            </w:r>
            <w:r w:rsidRPr="00654EEF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relacionados</w:t>
            </w:r>
          </w:p>
        </w:tc>
        <w:tc>
          <w:tcPr>
            <w:tcW w:w="2549" w:type="dxa"/>
          </w:tcPr>
          <w:p w14:paraId="5EA69EEA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4EEF" w14:paraId="4AC05BA2" w14:textId="77777777" w:rsidTr="00725859">
        <w:trPr>
          <w:trHeight w:val="244"/>
        </w:trPr>
        <w:tc>
          <w:tcPr>
            <w:tcW w:w="1414" w:type="dxa"/>
          </w:tcPr>
          <w:p w14:paraId="4D3C8CD7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6F3F79D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6EFDE6" w14:textId="77777777" w:rsidR="00654EEF" w:rsidRPr="00654EEF" w:rsidRDefault="00654EEF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Relación</w:t>
            </w:r>
            <w:r w:rsidRPr="00654EEF">
              <w:rPr>
                <w:rFonts w:ascii="Arial MT" w:hAnsi="Arial MT"/>
                <w:spacing w:val="-5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654EEF">
              <w:rPr>
                <w:rFonts w:ascii="Arial MT" w:hAnsi="Arial MT"/>
                <w:spacing w:val="-6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relacionados</w:t>
            </w:r>
            <w:r w:rsidRPr="00654EEF">
              <w:rPr>
                <w:rFonts w:ascii="Arial MT" w:hAnsi="Arial MT"/>
                <w:spacing w:val="-5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sobre</w:t>
            </w:r>
            <w:r w:rsidRPr="00654EEF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patrimonio</w:t>
            </w:r>
            <w:r w:rsidRPr="00654EEF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efectivo</w:t>
            </w:r>
          </w:p>
        </w:tc>
        <w:tc>
          <w:tcPr>
            <w:tcW w:w="2549" w:type="dxa"/>
          </w:tcPr>
          <w:p w14:paraId="550F65C7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654EEF" w14:paraId="1CF5EB5B" w14:textId="77777777" w:rsidTr="00725859">
        <w:trPr>
          <w:trHeight w:val="268"/>
        </w:trPr>
        <w:tc>
          <w:tcPr>
            <w:tcW w:w="1414" w:type="dxa"/>
          </w:tcPr>
          <w:p w14:paraId="5088359C" w14:textId="77777777" w:rsidR="00654EEF" w:rsidRDefault="00654EEF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47D80C2" w14:textId="77777777" w:rsidR="00654EEF" w:rsidRDefault="00654EEF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C15936" w14:textId="77777777" w:rsidR="00654EEF" w:rsidRDefault="00654EEF" w:rsidP="00725859">
            <w:pPr>
              <w:pStyle w:val="TableParagraph"/>
              <w:spacing w:before="26"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6D883213" w14:textId="1A75D8EB" w:rsidR="00654EEF" w:rsidRDefault="00654EEF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107</w:t>
            </w:r>
            <w:r w:rsidR="00E3149E">
              <w:rPr>
                <w:rFonts w:ascii="Calibri"/>
              </w:rPr>
              <w:t>)</w:t>
            </w:r>
          </w:p>
        </w:tc>
      </w:tr>
    </w:tbl>
    <w:p w14:paraId="2152BDA1" w14:textId="77777777" w:rsidR="00654EEF" w:rsidRDefault="00654EEF" w:rsidP="00654EEF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</w:t>
      </w:r>
      <w:r>
        <w:rPr>
          <w:spacing w:val="-1"/>
        </w:rPr>
        <w:t xml:space="preserve"> </w:t>
      </w:r>
      <w:r>
        <w:t>Bytes</w:t>
      </w:r>
    </w:p>
    <w:p w14:paraId="7E418C78" w14:textId="77777777" w:rsidR="00654EEF" w:rsidRDefault="00654EEF" w:rsidP="00654EEF">
      <w:pPr>
        <w:pStyle w:val="Textoindependiente"/>
      </w:pPr>
    </w:p>
    <w:p w14:paraId="33B6E6A2" w14:textId="77777777" w:rsidR="00654EEF" w:rsidRDefault="00654EEF" w:rsidP="00654EEF">
      <w:pPr>
        <w:pStyle w:val="Textoindependiente"/>
        <w:spacing w:before="10"/>
        <w:rPr>
          <w:sz w:val="19"/>
        </w:rPr>
      </w:pPr>
    </w:p>
    <w:p w14:paraId="0ABAA541" w14:textId="55676692" w:rsidR="00654EEF" w:rsidRPr="00654EEF" w:rsidRDefault="00654EEF" w:rsidP="00654EEF">
      <w:pPr>
        <w:tabs>
          <w:tab w:val="left" w:pos="1349"/>
        </w:tabs>
        <w:spacing w:after="60"/>
        <w:rPr>
          <w:rFonts w:ascii="Times New Roman"/>
          <w:i/>
          <w:sz w:val="20"/>
        </w:rPr>
      </w:pPr>
      <w:r w:rsidRPr="00654EEF">
        <w:rPr>
          <w:rFonts w:ascii="Times New Roman"/>
          <w:i/>
          <w:sz w:val="20"/>
          <w:shd w:val="clear" w:color="auto" w:fill="F9F8F8"/>
        </w:rPr>
        <w:t>Registros</w:t>
      </w:r>
      <w:r w:rsidRPr="00654EEF">
        <w:rPr>
          <w:rFonts w:asci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para</w:t>
      </w:r>
      <w:r w:rsidRPr="00654EEF">
        <w:rPr>
          <w:rFonts w:ascii="Times New Roman"/>
          <w:i/>
          <w:spacing w:val="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informar</w:t>
      </w:r>
      <w:r w:rsidRPr="00654EEF">
        <w:rPr>
          <w:rFonts w:ascii="Times New Roman"/>
          <w:i/>
          <w:spacing w:val="-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las</w:t>
      </w:r>
      <w:r w:rsidRPr="00654EEF">
        <w:rPr>
          <w:rFonts w:ascii="Times New Roman"/>
          <w:i/>
          <w:spacing w:val="-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operaciones</w:t>
      </w:r>
      <w:r w:rsidRPr="00654EEF">
        <w:rPr>
          <w:rFonts w:ascii="Times New Roman"/>
          <w:i/>
          <w:spacing w:val="-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con</w:t>
      </w:r>
      <w:r w:rsidRPr="00654EEF">
        <w:rPr>
          <w:rFonts w:ascii="Times New Roman"/>
          <w:i/>
          <w:spacing w:val="-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personas</w:t>
      </w:r>
      <w:r w:rsidRPr="00654EEF">
        <w:rPr>
          <w:rFonts w:ascii="Times New Roman"/>
          <w:i/>
          <w:spacing w:val="-1"/>
          <w:sz w:val="20"/>
          <w:shd w:val="clear" w:color="auto" w:fill="F9F8F8"/>
        </w:rPr>
        <w:t xml:space="preserve"> </w:t>
      </w:r>
      <w:r w:rsidRPr="00654EEF">
        <w:rPr>
          <w:rFonts w:ascii="Times New Roman"/>
          <w:i/>
          <w:sz w:val="20"/>
          <w:shd w:val="clear" w:color="auto" w:fill="F9F8F8"/>
        </w:rPr>
        <w:t>relacionadas</w:t>
      </w:r>
      <w:r w:rsidRPr="00654EEF">
        <w:rPr>
          <w:rFonts w:ascii="Times New Roman"/>
          <w:i/>
          <w:sz w:val="20"/>
        </w:rPr>
        <w:t>.</w:t>
      </w:r>
      <w:r w:rsidRPr="00654EEF">
        <w:rPr>
          <w:rFonts w:ascii="Calibri" w:hAnsi="Calibri"/>
        </w:rPr>
        <w:t xml:space="preserve"> </w:t>
      </w:r>
      <w:r>
        <w:rPr>
          <w:rFonts w:ascii="Calibri" w:hAnsi="Calibri"/>
        </w:rPr>
        <w:t>(Código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02)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54EEF" w14:paraId="6F72BCA7" w14:textId="77777777" w:rsidTr="00725859">
        <w:trPr>
          <w:trHeight w:val="241"/>
        </w:trPr>
        <w:tc>
          <w:tcPr>
            <w:tcW w:w="1414" w:type="dxa"/>
          </w:tcPr>
          <w:p w14:paraId="35625E45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9C744A0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A07383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27C23B6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54EEF" w14:paraId="605D53E8" w14:textId="77777777" w:rsidTr="00725859">
        <w:trPr>
          <w:trHeight w:val="242"/>
        </w:trPr>
        <w:tc>
          <w:tcPr>
            <w:tcW w:w="1414" w:type="dxa"/>
          </w:tcPr>
          <w:p w14:paraId="1FBC5413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6F21B9F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11A5782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4A9C11A2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51408F1B" w14:textId="77777777" w:rsidTr="00725859">
        <w:trPr>
          <w:trHeight w:val="244"/>
        </w:trPr>
        <w:tc>
          <w:tcPr>
            <w:tcW w:w="1414" w:type="dxa"/>
          </w:tcPr>
          <w:p w14:paraId="7768E63C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E558EC6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35308E4" w14:textId="77777777" w:rsidR="00654EEF" w:rsidRDefault="00654EEF" w:rsidP="00725859">
            <w:pPr>
              <w:pStyle w:val="TableParagraph"/>
              <w:spacing w:before="2"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2388C6D5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654EEF" w14:paraId="44474D3A" w14:textId="77777777" w:rsidTr="00725859">
        <w:trPr>
          <w:trHeight w:val="242"/>
        </w:trPr>
        <w:tc>
          <w:tcPr>
            <w:tcW w:w="1414" w:type="dxa"/>
          </w:tcPr>
          <w:p w14:paraId="34BED25B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798B4D8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5E7665" w14:textId="77777777" w:rsidR="00654EEF" w:rsidRPr="00654EEF" w:rsidRDefault="00654EEF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654EEF">
              <w:rPr>
                <w:sz w:val="20"/>
                <w:lang w:val="es-CL"/>
              </w:rPr>
              <w:t>Número</w:t>
            </w:r>
            <w:r w:rsidRPr="00654EEF">
              <w:rPr>
                <w:spacing w:val="-5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interno</w:t>
            </w:r>
            <w:r w:rsidRPr="00654EEF">
              <w:rPr>
                <w:spacing w:val="-1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de</w:t>
            </w:r>
            <w:r w:rsidRPr="00654EEF">
              <w:rPr>
                <w:spacing w:val="-4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identificación</w:t>
            </w:r>
            <w:r w:rsidRPr="00654EEF">
              <w:rPr>
                <w:spacing w:val="-2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de</w:t>
            </w:r>
            <w:r w:rsidRPr="00654EEF">
              <w:rPr>
                <w:spacing w:val="-4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la</w:t>
            </w:r>
            <w:r w:rsidRPr="00654EEF">
              <w:rPr>
                <w:spacing w:val="-1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3AF0D5D0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654EEF" w14:paraId="2BB9FFB0" w14:textId="77777777" w:rsidTr="00725859">
        <w:trPr>
          <w:trHeight w:val="245"/>
        </w:trPr>
        <w:tc>
          <w:tcPr>
            <w:tcW w:w="1414" w:type="dxa"/>
          </w:tcPr>
          <w:p w14:paraId="7E6A7A8A" w14:textId="77777777" w:rsidR="00654EEF" w:rsidRDefault="00654EEF" w:rsidP="00725859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5EC037B" w14:textId="77777777" w:rsidR="00654EEF" w:rsidRDefault="00654EEF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A4E6F8E" w14:textId="77777777" w:rsidR="00654EEF" w:rsidRDefault="00654EEF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acreedor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directo</w:t>
            </w:r>
            <w:proofErr w:type="spellEnd"/>
          </w:p>
        </w:tc>
        <w:tc>
          <w:tcPr>
            <w:tcW w:w="2549" w:type="dxa"/>
          </w:tcPr>
          <w:p w14:paraId="0E1A8DAE" w14:textId="77777777" w:rsidR="00654EEF" w:rsidRDefault="00654EEF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54EEF" w14:paraId="69F2EB04" w14:textId="77777777" w:rsidTr="00725859">
        <w:trPr>
          <w:trHeight w:val="242"/>
        </w:trPr>
        <w:tc>
          <w:tcPr>
            <w:tcW w:w="1414" w:type="dxa"/>
          </w:tcPr>
          <w:p w14:paraId="1992D49D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0F33E10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EA0BA09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770DDD62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4928544D" w14:textId="77777777" w:rsidTr="00725859">
        <w:trPr>
          <w:trHeight w:val="244"/>
        </w:trPr>
        <w:tc>
          <w:tcPr>
            <w:tcW w:w="1414" w:type="dxa"/>
          </w:tcPr>
          <w:p w14:paraId="272EE061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C62C09B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383CC36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</w:p>
        </w:tc>
        <w:tc>
          <w:tcPr>
            <w:tcW w:w="2549" w:type="dxa"/>
          </w:tcPr>
          <w:p w14:paraId="723DD52F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6D5E6BE9" w14:textId="77777777" w:rsidTr="00725859">
        <w:trPr>
          <w:trHeight w:val="241"/>
        </w:trPr>
        <w:tc>
          <w:tcPr>
            <w:tcW w:w="1414" w:type="dxa"/>
          </w:tcPr>
          <w:p w14:paraId="2B36DAED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2797E7A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F5F9FE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2C845FDD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54EEF" w14:paraId="6A34BF53" w14:textId="77777777" w:rsidTr="00725859">
        <w:trPr>
          <w:trHeight w:val="244"/>
        </w:trPr>
        <w:tc>
          <w:tcPr>
            <w:tcW w:w="1414" w:type="dxa"/>
          </w:tcPr>
          <w:p w14:paraId="5A5EC68C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0F3E146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715E9F0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EBC55D0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654EEF" w14:paraId="0FDFC2C2" w14:textId="77777777" w:rsidTr="00725859">
        <w:trPr>
          <w:trHeight w:val="242"/>
        </w:trPr>
        <w:tc>
          <w:tcPr>
            <w:tcW w:w="1414" w:type="dxa"/>
          </w:tcPr>
          <w:p w14:paraId="049CC28A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CDFC8CE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2741CF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7D1453CC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9(04)V9(02)</w:t>
            </w:r>
          </w:p>
        </w:tc>
      </w:tr>
      <w:tr w:rsidR="00654EEF" w14:paraId="4188907F" w14:textId="77777777" w:rsidTr="00725859">
        <w:trPr>
          <w:trHeight w:val="242"/>
        </w:trPr>
        <w:tc>
          <w:tcPr>
            <w:tcW w:w="1414" w:type="dxa"/>
          </w:tcPr>
          <w:p w14:paraId="163F41E7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3D001F4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DE7A89C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2B3C40A4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4EEF" w14:paraId="47C8332D" w14:textId="77777777" w:rsidTr="00725859">
        <w:trPr>
          <w:trHeight w:val="244"/>
        </w:trPr>
        <w:tc>
          <w:tcPr>
            <w:tcW w:w="1414" w:type="dxa"/>
          </w:tcPr>
          <w:p w14:paraId="2F1C2577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65D60B16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74486C" w14:textId="77777777" w:rsidR="00654EEF" w:rsidRPr="00654EEF" w:rsidRDefault="00654EEF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654EEF">
              <w:rPr>
                <w:sz w:val="20"/>
                <w:lang w:val="es-CL"/>
              </w:rPr>
              <w:t>Monto</w:t>
            </w:r>
            <w:r w:rsidRPr="00654EEF">
              <w:rPr>
                <w:spacing w:val="-4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garantizado</w:t>
            </w:r>
            <w:r w:rsidRPr="00654EEF">
              <w:rPr>
                <w:spacing w:val="-4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de</w:t>
            </w:r>
            <w:r w:rsidRPr="00654EEF">
              <w:rPr>
                <w:spacing w:val="-4"/>
                <w:sz w:val="20"/>
                <w:lang w:val="es-CL"/>
              </w:rPr>
              <w:t xml:space="preserve"> </w:t>
            </w:r>
            <w:r w:rsidRPr="00654EEF">
              <w:rPr>
                <w:sz w:val="20"/>
                <w:lang w:val="es-CL"/>
              </w:rPr>
              <w:t>la operación</w:t>
            </w:r>
          </w:p>
        </w:tc>
        <w:tc>
          <w:tcPr>
            <w:tcW w:w="2549" w:type="dxa"/>
          </w:tcPr>
          <w:p w14:paraId="0B0B33A0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4EEF" w14:paraId="536AC85A" w14:textId="77777777" w:rsidTr="00725859">
        <w:trPr>
          <w:trHeight w:val="241"/>
        </w:trPr>
        <w:tc>
          <w:tcPr>
            <w:tcW w:w="1414" w:type="dxa"/>
          </w:tcPr>
          <w:p w14:paraId="66602C13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1287AFDE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729EC1" w14:textId="0931A4B0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2549" w:type="dxa"/>
          </w:tcPr>
          <w:p w14:paraId="1A413A6B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654EEF" w14:paraId="404F70E2" w14:textId="77777777" w:rsidTr="00725859">
        <w:trPr>
          <w:trHeight w:val="244"/>
        </w:trPr>
        <w:tc>
          <w:tcPr>
            <w:tcW w:w="1414" w:type="dxa"/>
          </w:tcPr>
          <w:p w14:paraId="4295085A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A6E2E7F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FABB1F" w14:textId="55952792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Reajustes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2549" w:type="dxa"/>
          </w:tcPr>
          <w:p w14:paraId="70E946D6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s9(14)</w:t>
            </w:r>
          </w:p>
        </w:tc>
      </w:tr>
      <w:tr w:rsidR="00654EEF" w14:paraId="665E4696" w14:textId="77777777" w:rsidTr="00725859">
        <w:trPr>
          <w:trHeight w:val="241"/>
        </w:trPr>
        <w:tc>
          <w:tcPr>
            <w:tcW w:w="1414" w:type="dxa"/>
          </w:tcPr>
          <w:p w14:paraId="42AA72BB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2000479A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C7A65A" w14:textId="4A54B250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Castigos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period</w:t>
            </w:r>
          </w:p>
        </w:tc>
        <w:tc>
          <w:tcPr>
            <w:tcW w:w="2549" w:type="dxa"/>
          </w:tcPr>
          <w:p w14:paraId="1745A882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49C6CDA5" w14:textId="77777777" w:rsidR="00654EEF" w:rsidRDefault="00654EEF" w:rsidP="00654EEF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 Bytes</w:t>
      </w:r>
    </w:p>
    <w:p w14:paraId="6ACC1505" w14:textId="77777777" w:rsidR="00654EEF" w:rsidRDefault="00654EEF" w:rsidP="00654EEF">
      <w:pPr>
        <w:pStyle w:val="Textoindependiente"/>
        <w:spacing w:before="5"/>
        <w:rPr>
          <w:sz w:val="12"/>
        </w:rPr>
      </w:pPr>
    </w:p>
    <w:p w14:paraId="576ECCE9" w14:textId="77777777" w:rsidR="00654EEF" w:rsidRDefault="00654EEF" w:rsidP="00654EEF">
      <w:pPr>
        <w:tabs>
          <w:tab w:val="left" w:pos="1349"/>
        </w:tabs>
        <w:spacing w:before="91" w:after="58"/>
        <w:rPr>
          <w:rFonts w:ascii="Times New Roman" w:hAnsi="Times New Roman"/>
          <w:i/>
          <w:sz w:val="20"/>
          <w:shd w:val="clear" w:color="auto" w:fill="F9F8F8"/>
        </w:rPr>
      </w:pPr>
    </w:p>
    <w:p w14:paraId="324F581A" w14:textId="524F2CFD" w:rsidR="00654EEF" w:rsidRPr="00654EEF" w:rsidRDefault="00654EEF" w:rsidP="00654EEF">
      <w:pPr>
        <w:tabs>
          <w:tab w:val="left" w:pos="1349"/>
        </w:tabs>
        <w:spacing w:before="91" w:after="58"/>
        <w:rPr>
          <w:rFonts w:ascii="Times New Roman" w:hAnsi="Times New Roman"/>
          <w:i/>
          <w:sz w:val="20"/>
        </w:rPr>
      </w:pPr>
      <w:r w:rsidRPr="00654EEF">
        <w:rPr>
          <w:rFonts w:ascii="Times New Roman" w:hAnsi="Times New Roman"/>
          <w:i/>
          <w:sz w:val="20"/>
          <w:shd w:val="clear" w:color="auto" w:fill="F9F8F8"/>
        </w:rPr>
        <w:t>Registros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para informar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la exposición de</w:t>
      </w:r>
      <w:r w:rsidRPr="00654EEF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grupos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relacionados.</w:t>
      </w:r>
      <w:r w:rsidRPr="00654EEF">
        <w:rPr>
          <w:rFonts w:ascii="Calibri" w:hAnsi="Calibri"/>
        </w:rPr>
        <w:t xml:space="preserve"> </w:t>
      </w:r>
      <w:r>
        <w:rPr>
          <w:rFonts w:ascii="Calibri" w:hAnsi="Calibri"/>
        </w:rPr>
        <w:t>(Código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03)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54EEF" w14:paraId="4AF558C5" w14:textId="77777777" w:rsidTr="00725859">
        <w:trPr>
          <w:trHeight w:val="244"/>
        </w:trPr>
        <w:tc>
          <w:tcPr>
            <w:tcW w:w="1414" w:type="dxa"/>
          </w:tcPr>
          <w:p w14:paraId="28F3BDE1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9C831D0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2BC093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98769DF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654EEF" w14:paraId="4604FC01" w14:textId="77777777" w:rsidTr="00725859">
        <w:trPr>
          <w:trHeight w:val="242"/>
        </w:trPr>
        <w:tc>
          <w:tcPr>
            <w:tcW w:w="1414" w:type="dxa"/>
          </w:tcPr>
          <w:p w14:paraId="415B4DBD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6C23322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3099A2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3A82C67A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3953B948" w14:textId="77777777" w:rsidTr="00725859">
        <w:trPr>
          <w:trHeight w:val="244"/>
        </w:trPr>
        <w:tc>
          <w:tcPr>
            <w:tcW w:w="1414" w:type="dxa"/>
          </w:tcPr>
          <w:p w14:paraId="4844895B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8563D7B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F814DDB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proofErr w:type="spellEnd"/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grupo</w:t>
            </w:r>
            <w:proofErr w:type="spellEnd"/>
          </w:p>
        </w:tc>
        <w:tc>
          <w:tcPr>
            <w:tcW w:w="2549" w:type="dxa"/>
          </w:tcPr>
          <w:p w14:paraId="4E94B0E9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9(05)</w:t>
            </w:r>
          </w:p>
        </w:tc>
      </w:tr>
      <w:tr w:rsidR="00654EEF" w14:paraId="2A3DD5D1" w14:textId="77777777" w:rsidTr="00725859">
        <w:trPr>
          <w:trHeight w:val="242"/>
        </w:trPr>
        <w:tc>
          <w:tcPr>
            <w:tcW w:w="1414" w:type="dxa"/>
          </w:tcPr>
          <w:p w14:paraId="5BF7C271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AEB473C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18AF00" w14:textId="77777777" w:rsidR="00654EEF" w:rsidRP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Monto</w:t>
            </w:r>
            <w:r w:rsidRPr="00654EEF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total</w:t>
            </w:r>
            <w:r w:rsidRPr="00654EEF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las</w:t>
            </w:r>
            <w:r w:rsidRPr="00654EEF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operaciones</w:t>
            </w:r>
            <w:r w:rsidRPr="00654EEF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del</w:t>
            </w:r>
            <w:r w:rsidRPr="00654EEF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/>
                <w:sz w:val="20"/>
                <w:shd w:val="clear" w:color="auto" w:fill="F9F8F8"/>
                <w:lang w:val="es-CL"/>
              </w:rPr>
              <w:t>grupo</w:t>
            </w:r>
          </w:p>
        </w:tc>
        <w:tc>
          <w:tcPr>
            <w:tcW w:w="2549" w:type="dxa"/>
          </w:tcPr>
          <w:p w14:paraId="30FE638D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54EEF" w14:paraId="6EC0463C" w14:textId="77777777" w:rsidTr="00725859">
        <w:trPr>
          <w:trHeight w:val="244"/>
        </w:trPr>
        <w:tc>
          <w:tcPr>
            <w:tcW w:w="1414" w:type="dxa"/>
          </w:tcPr>
          <w:p w14:paraId="2140723E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06B7AA8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64D5977" w14:textId="77777777" w:rsidR="00654EEF" w:rsidRPr="00654EEF" w:rsidRDefault="00654EEF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654EEF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total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las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operaciones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654EEF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grupo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sin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garantías</w:t>
            </w:r>
          </w:p>
        </w:tc>
        <w:tc>
          <w:tcPr>
            <w:tcW w:w="2549" w:type="dxa"/>
          </w:tcPr>
          <w:p w14:paraId="106E33A7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54EEF" w14:paraId="0317D64F" w14:textId="77777777" w:rsidTr="00725859">
        <w:trPr>
          <w:trHeight w:val="242"/>
        </w:trPr>
        <w:tc>
          <w:tcPr>
            <w:tcW w:w="1414" w:type="dxa"/>
          </w:tcPr>
          <w:p w14:paraId="61537151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92F24A3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9D76DB" w14:textId="77777777" w:rsidR="00654EEF" w:rsidRPr="00654EEF" w:rsidRDefault="00654EEF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Relación</w:t>
            </w:r>
            <w:r w:rsidRPr="00654EEF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654EEF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sobre patrimonio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efectivo.</w:t>
            </w:r>
          </w:p>
        </w:tc>
        <w:tc>
          <w:tcPr>
            <w:tcW w:w="2549" w:type="dxa"/>
          </w:tcPr>
          <w:p w14:paraId="33E569C7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654EEF" w14:paraId="5A830382" w14:textId="77777777" w:rsidTr="00725859">
        <w:trPr>
          <w:trHeight w:val="460"/>
        </w:trPr>
        <w:tc>
          <w:tcPr>
            <w:tcW w:w="1414" w:type="dxa"/>
          </w:tcPr>
          <w:p w14:paraId="4485399A" w14:textId="77777777" w:rsidR="00654EEF" w:rsidRDefault="00654EEF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5FFA12D" w14:textId="77777777" w:rsidR="00654EEF" w:rsidRDefault="00654EEF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AD7146F" w14:textId="77777777" w:rsidR="00654EEF" w:rsidRPr="00654EEF" w:rsidRDefault="00654EEF" w:rsidP="00725859">
            <w:pPr>
              <w:pStyle w:val="TableParagraph"/>
              <w:tabs>
                <w:tab w:val="left" w:pos="2436"/>
              </w:tabs>
              <w:spacing w:line="230" w:lineRule="exact"/>
              <w:ind w:right="103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 xml:space="preserve">Relación  </w:t>
            </w:r>
            <w:r w:rsidRPr="00654EEF">
              <w:rPr>
                <w:rFonts w:ascii="Arial MT" w:hAnsi="Arial MT"/>
                <w:spacing w:val="27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 xml:space="preserve">créditos  </w:t>
            </w:r>
            <w:r w:rsidRPr="00654EEF">
              <w:rPr>
                <w:rFonts w:ascii="Arial MT" w:hAnsi="Arial MT"/>
                <w:spacing w:val="30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sin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caución</w:t>
            </w:r>
            <w:r w:rsidRPr="00654EEF">
              <w:rPr>
                <w:rFonts w:ascii="Arial MT" w:hAnsi="Arial MT"/>
                <w:spacing w:val="26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27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garantías</w:t>
            </w:r>
            <w:r w:rsidRPr="00654EEF">
              <w:rPr>
                <w:rFonts w:ascii="Arial MT" w:hAnsi="Arial MT"/>
                <w:spacing w:val="27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sobre</w:t>
            </w:r>
            <w:r w:rsidRPr="00654EEF">
              <w:rPr>
                <w:rFonts w:ascii="Arial MT" w:hAnsi="Arial MT"/>
                <w:spacing w:val="-53"/>
                <w:sz w:val="20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patrimonio efectivo</w:t>
            </w:r>
          </w:p>
        </w:tc>
        <w:tc>
          <w:tcPr>
            <w:tcW w:w="2549" w:type="dxa"/>
          </w:tcPr>
          <w:p w14:paraId="2837E568" w14:textId="77777777" w:rsidR="00654EEF" w:rsidRPr="00654EEF" w:rsidRDefault="00654EEF" w:rsidP="00725859">
            <w:pPr>
              <w:pStyle w:val="TableParagraph"/>
              <w:spacing w:before="11"/>
              <w:ind w:left="0"/>
              <w:rPr>
                <w:rFonts w:ascii="Times New Roman"/>
                <w:i/>
                <w:sz w:val="19"/>
                <w:lang w:val="es-CL"/>
              </w:rPr>
            </w:pPr>
          </w:p>
          <w:p w14:paraId="03687CA9" w14:textId="77777777" w:rsidR="00654EEF" w:rsidRDefault="00654EEF" w:rsidP="00725859">
            <w:pPr>
              <w:pStyle w:val="TableParagraph"/>
              <w:spacing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654EEF" w14:paraId="633E9DA2" w14:textId="77777777" w:rsidTr="00725859">
        <w:trPr>
          <w:trHeight w:val="244"/>
        </w:trPr>
        <w:tc>
          <w:tcPr>
            <w:tcW w:w="1414" w:type="dxa"/>
          </w:tcPr>
          <w:p w14:paraId="6F2A8131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CAB3561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2B9863" w14:textId="77777777" w:rsidR="00654EEF" w:rsidRDefault="00654EEF" w:rsidP="00725859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2681F91D" w14:textId="77777777" w:rsidR="00654EEF" w:rsidRDefault="00654EEF" w:rsidP="00725859">
            <w:pPr>
              <w:pStyle w:val="TableParagraph"/>
              <w:spacing w:before="11" w:line="213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97)</w:t>
            </w:r>
          </w:p>
        </w:tc>
      </w:tr>
    </w:tbl>
    <w:p w14:paraId="7432305B" w14:textId="77777777" w:rsidR="00654EEF" w:rsidRDefault="00654EEF" w:rsidP="00654EEF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 Bytes</w:t>
      </w:r>
    </w:p>
    <w:p w14:paraId="44761176" w14:textId="77777777" w:rsidR="00654EEF" w:rsidRDefault="00654EEF" w:rsidP="00654EEF">
      <w:pPr>
        <w:pStyle w:val="Textoindependiente"/>
        <w:spacing w:before="3"/>
        <w:rPr>
          <w:sz w:val="12"/>
        </w:rPr>
      </w:pPr>
    </w:p>
    <w:p w14:paraId="5ACDC0F6" w14:textId="77777777" w:rsidR="00654EEF" w:rsidRDefault="00654EEF" w:rsidP="00654EEF">
      <w:pPr>
        <w:tabs>
          <w:tab w:val="left" w:pos="1349"/>
        </w:tabs>
        <w:spacing w:before="91" w:after="60"/>
        <w:rPr>
          <w:rFonts w:ascii="Times New Roman" w:hAnsi="Times New Roman"/>
          <w:i/>
          <w:sz w:val="20"/>
          <w:shd w:val="clear" w:color="auto" w:fill="F9F8F8"/>
        </w:rPr>
      </w:pPr>
    </w:p>
    <w:p w14:paraId="0088C632" w14:textId="12C00646" w:rsidR="00654EEF" w:rsidRPr="00654EEF" w:rsidRDefault="00654EEF" w:rsidP="00654EEF">
      <w:pPr>
        <w:tabs>
          <w:tab w:val="left" w:pos="1349"/>
        </w:tabs>
        <w:spacing w:before="91" w:after="60"/>
        <w:rPr>
          <w:rFonts w:ascii="Times New Roman" w:hAnsi="Times New Roman"/>
          <w:i/>
          <w:sz w:val="20"/>
        </w:rPr>
      </w:pPr>
      <w:r w:rsidRPr="00654EEF">
        <w:rPr>
          <w:rFonts w:ascii="Times New Roman" w:hAnsi="Times New Roman"/>
          <w:i/>
          <w:sz w:val="20"/>
          <w:shd w:val="clear" w:color="auto" w:fill="F9F8F8"/>
        </w:rPr>
        <w:t>Registros</w:t>
      </w:r>
      <w:r w:rsidRPr="00654EEF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para informar</w:t>
      </w:r>
      <w:r w:rsidRPr="00654EEF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las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garantías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de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operaciones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con</w:t>
      </w:r>
      <w:r w:rsidRPr="00654EEF">
        <w:rPr>
          <w:rFonts w:ascii="Times New Roman" w:hAnsi="Times New Roman"/>
          <w:i/>
          <w:spacing w:val="-2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personas</w:t>
      </w:r>
      <w:r w:rsidRPr="00654EEF">
        <w:rPr>
          <w:rFonts w:ascii="Times New Roman" w:hAnsi="Times New Roman"/>
          <w:i/>
          <w:spacing w:val="-3"/>
          <w:sz w:val="20"/>
          <w:shd w:val="clear" w:color="auto" w:fill="F9F8F8"/>
        </w:rPr>
        <w:t xml:space="preserve"> </w:t>
      </w:r>
      <w:r w:rsidRPr="00654EEF">
        <w:rPr>
          <w:rFonts w:ascii="Times New Roman" w:hAnsi="Times New Roman"/>
          <w:i/>
          <w:sz w:val="20"/>
          <w:shd w:val="clear" w:color="auto" w:fill="F9F8F8"/>
        </w:rPr>
        <w:t>relacionadas.</w:t>
      </w:r>
      <w:r w:rsidRPr="00654EEF">
        <w:rPr>
          <w:rFonts w:ascii="Calibri" w:hAnsi="Calibri"/>
        </w:rPr>
        <w:t xml:space="preserve"> </w:t>
      </w:r>
      <w:r>
        <w:rPr>
          <w:rFonts w:ascii="Calibri" w:hAnsi="Calibri"/>
        </w:rPr>
        <w:t>(Código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04)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54EEF" w14:paraId="0E7D173F" w14:textId="77777777" w:rsidTr="00725859">
        <w:trPr>
          <w:trHeight w:val="241"/>
        </w:trPr>
        <w:tc>
          <w:tcPr>
            <w:tcW w:w="1414" w:type="dxa"/>
          </w:tcPr>
          <w:p w14:paraId="1A2815FA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EDFD8F0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92283F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4E1ECBCB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654EEF" w14:paraId="126F435C" w14:textId="77777777" w:rsidTr="00725859">
        <w:trPr>
          <w:trHeight w:val="245"/>
        </w:trPr>
        <w:tc>
          <w:tcPr>
            <w:tcW w:w="1414" w:type="dxa"/>
          </w:tcPr>
          <w:p w14:paraId="6FF17FF6" w14:textId="77777777" w:rsidR="00654EEF" w:rsidRDefault="00654EEF" w:rsidP="00725859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EC6E36D" w14:textId="77777777" w:rsidR="00654EEF" w:rsidRDefault="00654EEF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F0F852B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2174A1C8" w14:textId="77777777" w:rsidR="00654EEF" w:rsidRDefault="00654EEF" w:rsidP="00725859">
            <w:pPr>
              <w:pStyle w:val="TableParagraph"/>
              <w:spacing w:before="1"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654EEF" w14:paraId="236B3A7B" w14:textId="77777777" w:rsidTr="00725859">
        <w:trPr>
          <w:trHeight w:val="241"/>
        </w:trPr>
        <w:tc>
          <w:tcPr>
            <w:tcW w:w="1414" w:type="dxa"/>
          </w:tcPr>
          <w:p w14:paraId="5177E1C2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F1CB84C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D7403C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  <w:r>
              <w:rPr>
                <w:rFonts w:ascii="Arial MT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5BC804C1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654EEF" w14:paraId="29B7323B" w14:textId="77777777" w:rsidTr="00725859">
        <w:trPr>
          <w:trHeight w:val="460"/>
        </w:trPr>
        <w:tc>
          <w:tcPr>
            <w:tcW w:w="1414" w:type="dxa"/>
          </w:tcPr>
          <w:p w14:paraId="63AF3668" w14:textId="77777777" w:rsidR="00654EEF" w:rsidRDefault="00654EEF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3C716B0" w14:textId="77777777" w:rsidR="00654EEF" w:rsidRDefault="00654EEF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7BE2ECA" w14:textId="77777777" w:rsidR="00654EEF" w:rsidRPr="00654EEF" w:rsidRDefault="00654EEF" w:rsidP="00725859">
            <w:pPr>
              <w:pStyle w:val="TableParagraph"/>
              <w:tabs>
                <w:tab w:val="left" w:pos="1018"/>
                <w:tab w:val="left" w:pos="1831"/>
                <w:tab w:val="left" w:pos="2255"/>
                <w:tab w:val="left" w:pos="3612"/>
                <w:tab w:val="left" w:pos="4036"/>
                <w:tab w:val="left" w:pos="4394"/>
              </w:tabs>
              <w:spacing w:line="230" w:lineRule="exact"/>
              <w:ind w:right="104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interno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de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identificación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de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  <w:t>la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ab/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>operación</w:t>
            </w:r>
            <w:r w:rsidRPr="00654EEF">
              <w:rPr>
                <w:rFonts w:ascii="Arial MT" w:hAnsi="Arial MT"/>
                <w:spacing w:val="-53"/>
                <w:sz w:val="20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garantizada</w:t>
            </w:r>
          </w:p>
        </w:tc>
        <w:tc>
          <w:tcPr>
            <w:tcW w:w="2549" w:type="dxa"/>
          </w:tcPr>
          <w:p w14:paraId="7615AE7B" w14:textId="77777777" w:rsidR="00654EEF" w:rsidRPr="00654EEF" w:rsidRDefault="00654EEF" w:rsidP="00725859">
            <w:pPr>
              <w:pStyle w:val="TableParagraph"/>
              <w:spacing w:before="11"/>
              <w:ind w:left="0"/>
              <w:rPr>
                <w:rFonts w:ascii="Times New Roman"/>
                <w:i/>
                <w:sz w:val="19"/>
                <w:lang w:val="es-CL"/>
              </w:rPr>
            </w:pPr>
          </w:p>
          <w:p w14:paraId="38D3A03E" w14:textId="77777777" w:rsidR="00654EEF" w:rsidRDefault="00654EEF" w:rsidP="00725859">
            <w:pPr>
              <w:pStyle w:val="TableParagraph"/>
              <w:spacing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654EEF" w14:paraId="240E9582" w14:textId="77777777" w:rsidTr="00725859">
        <w:trPr>
          <w:trHeight w:val="241"/>
        </w:trPr>
        <w:tc>
          <w:tcPr>
            <w:tcW w:w="1414" w:type="dxa"/>
          </w:tcPr>
          <w:p w14:paraId="740ED4C0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804C95A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AD686B" w14:textId="77777777" w:rsidR="00654EEF" w:rsidRPr="00654EEF" w:rsidRDefault="00654EEF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654EEF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</w:p>
        </w:tc>
        <w:tc>
          <w:tcPr>
            <w:tcW w:w="2549" w:type="dxa"/>
          </w:tcPr>
          <w:p w14:paraId="198BD246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30)</w:t>
            </w:r>
          </w:p>
        </w:tc>
      </w:tr>
      <w:tr w:rsidR="00654EEF" w14:paraId="3887C572" w14:textId="77777777" w:rsidTr="00725859">
        <w:trPr>
          <w:trHeight w:val="244"/>
        </w:trPr>
        <w:tc>
          <w:tcPr>
            <w:tcW w:w="1414" w:type="dxa"/>
          </w:tcPr>
          <w:p w14:paraId="5E8A5A0A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CAD2C36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A861A1E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25A4A62D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</w:t>
            </w:r>
          </w:p>
        </w:tc>
      </w:tr>
      <w:tr w:rsidR="00654EEF" w14:paraId="0E49F947" w14:textId="77777777" w:rsidTr="00725859">
        <w:trPr>
          <w:trHeight w:val="241"/>
        </w:trPr>
        <w:tc>
          <w:tcPr>
            <w:tcW w:w="1414" w:type="dxa"/>
          </w:tcPr>
          <w:p w14:paraId="4BAE69A0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D16F657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4F551ED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Cláusula</w:t>
            </w:r>
            <w:proofErr w:type="spellEnd"/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cobertura</w:t>
            </w:r>
            <w:proofErr w:type="spellEnd"/>
          </w:p>
        </w:tc>
        <w:tc>
          <w:tcPr>
            <w:tcW w:w="2549" w:type="dxa"/>
          </w:tcPr>
          <w:p w14:paraId="0254E7B7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</w:t>
            </w:r>
          </w:p>
        </w:tc>
      </w:tr>
      <w:tr w:rsidR="00654EEF" w14:paraId="55B8864D" w14:textId="77777777" w:rsidTr="00725859">
        <w:trPr>
          <w:trHeight w:val="244"/>
        </w:trPr>
        <w:tc>
          <w:tcPr>
            <w:tcW w:w="1414" w:type="dxa"/>
          </w:tcPr>
          <w:p w14:paraId="46ECC933" w14:textId="77777777" w:rsidR="00654EEF" w:rsidRDefault="00654EE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4EF810C" w14:textId="77777777" w:rsidR="00654EEF" w:rsidRDefault="00654EE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3662D4" w14:textId="77777777" w:rsidR="00654EEF" w:rsidRDefault="00654EEF" w:rsidP="00725859">
            <w:pPr>
              <w:pStyle w:val="TableParagraph"/>
              <w:spacing w:before="13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garantía</w:t>
            </w:r>
            <w:proofErr w:type="spellEnd"/>
          </w:p>
        </w:tc>
        <w:tc>
          <w:tcPr>
            <w:tcW w:w="2549" w:type="dxa"/>
          </w:tcPr>
          <w:p w14:paraId="087A4512" w14:textId="77777777" w:rsidR="00654EEF" w:rsidRDefault="00654EEF" w:rsidP="00725859">
            <w:pPr>
              <w:pStyle w:val="TableParagraph"/>
              <w:spacing w:before="13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54EEF" w14:paraId="4ABE649F" w14:textId="77777777" w:rsidTr="00725859">
        <w:trPr>
          <w:trHeight w:val="241"/>
        </w:trPr>
        <w:tc>
          <w:tcPr>
            <w:tcW w:w="1414" w:type="dxa"/>
          </w:tcPr>
          <w:p w14:paraId="23050BBF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3A054B6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DE980C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Porcentaje</w:t>
            </w:r>
            <w:proofErr w:type="spellEnd"/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ajuste</w:t>
            </w:r>
            <w:proofErr w:type="spellEnd"/>
          </w:p>
        </w:tc>
        <w:tc>
          <w:tcPr>
            <w:tcW w:w="2549" w:type="dxa"/>
          </w:tcPr>
          <w:p w14:paraId="5E7BB43D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9(02)V9(04)</w:t>
            </w:r>
          </w:p>
        </w:tc>
      </w:tr>
      <w:tr w:rsidR="00654EEF" w14:paraId="618FD4BA" w14:textId="77777777" w:rsidTr="00725859">
        <w:trPr>
          <w:trHeight w:val="242"/>
        </w:trPr>
        <w:tc>
          <w:tcPr>
            <w:tcW w:w="1414" w:type="dxa"/>
          </w:tcPr>
          <w:p w14:paraId="05270726" w14:textId="77777777" w:rsidR="00654EEF" w:rsidRDefault="00654EE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4549F90C" w14:textId="77777777" w:rsidR="00654EEF" w:rsidRDefault="00654EE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1E41CB2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Valor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ajustado</w:t>
            </w:r>
            <w:proofErr w:type="spellEnd"/>
          </w:p>
        </w:tc>
        <w:tc>
          <w:tcPr>
            <w:tcW w:w="2549" w:type="dxa"/>
          </w:tcPr>
          <w:p w14:paraId="672DC29C" w14:textId="77777777" w:rsidR="00654EEF" w:rsidRDefault="00654EEF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54EEF" w14:paraId="47CA67DE" w14:textId="77777777" w:rsidTr="00725859">
        <w:trPr>
          <w:trHeight w:val="244"/>
        </w:trPr>
        <w:tc>
          <w:tcPr>
            <w:tcW w:w="1414" w:type="dxa"/>
          </w:tcPr>
          <w:p w14:paraId="65E0DFA6" w14:textId="77777777" w:rsidR="00654EEF" w:rsidRDefault="00654EEF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7EF0DBB6" w14:textId="77777777" w:rsidR="00654EEF" w:rsidRDefault="00654EEF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29D158" w14:textId="77777777" w:rsidR="00654EEF" w:rsidRPr="00654EEF" w:rsidRDefault="00654EEF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654EEF">
              <w:rPr>
                <w:rFonts w:ascii="Arial MT" w:hAnsi="Arial MT"/>
                <w:spacing w:val="-5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garantía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computable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para</w:t>
            </w:r>
            <w:r w:rsidRPr="00654EEF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54EEF">
              <w:rPr>
                <w:rFonts w:ascii="Arial MT" w:hAnsi="Arial MT"/>
                <w:sz w:val="20"/>
                <w:shd w:val="clear" w:color="auto" w:fill="F9F8F8"/>
                <w:lang w:val="es-CL"/>
              </w:rPr>
              <w:t>límites</w:t>
            </w:r>
          </w:p>
        </w:tc>
        <w:tc>
          <w:tcPr>
            <w:tcW w:w="2549" w:type="dxa"/>
          </w:tcPr>
          <w:p w14:paraId="54512377" w14:textId="77777777" w:rsidR="00654EEF" w:rsidRDefault="00654EEF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E3149E" w14:paraId="1260F016" w14:textId="77777777" w:rsidTr="00725859">
        <w:trPr>
          <w:trHeight w:val="244"/>
        </w:trPr>
        <w:tc>
          <w:tcPr>
            <w:tcW w:w="1414" w:type="dxa"/>
          </w:tcPr>
          <w:p w14:paraId="6682A5DC" w14:textId="4FF99A8B" w:rsidR="00E3149E" w:rsidRDefault="00E3149E" w:rsidP="00E3149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D21DFD5" w14:textId="35AAA8BA" w:rsidR="00E3149E" w:rsidRDefault="00E3149E" w:rsidP="00E3149E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94D255" w14:textId="6F17C66D" w:rsidR="00E3149E" w:rsidRPr="00654EEF" w:rsidRDefault="00E3149E" w:rsidP="00E3149E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0355EC90" w14:textId="7E244226" w:rsidR="00E3149E" w:rsidRDefault="00E3149E" w:rsidP="00E3149E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E3149E" w14:paraId="557C2671" w14:textId="77777777" w:rsidTr="00725859">
        <w:trPr>
          <w:trHeight w:val="244"/>
        </w:trPr>
        <w:tc>
          <w:tcPr>
            <w:tcW w:w="1414" w:type="dxa"/>
          </w:tcPr>
          <w:p w14:paraId="25F835E0" w14:textId="500AA410" w:rsidR="00E3149E" w:rsidRDefault="00E3149E" w:rsidP="00E3149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E378ADF" w14:textId="4344E82F" w:rsidR="00E3149E" w:rsidRDefault="00E3149E" w:rsidP="00E3149E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D76533" w14:textId="458C1BE8" w:rsidR="00E3149E" w:rsidRPr="00654EEF" w:rsidRDefault="00E3149E" w:rsidP="00E3149E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29524DB7" w14:textId="2B175C0A" w:rsidR="00E3149E" w:rsidRDefault="00E3149E" w:rsidP="00E3149E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9(04)V9(02)</w:t>
            </w:r>
          </w:p>
        </w:tc>
      </w:tr>
      <w:tr w:rsidR="00E3149E" w14:paraId="661C0D46" w14:textId="77777777" w:rsidTr="00725859">
        <w:trPr>
          <w:trHeight w:val="244"/>
        </w:trPr>
        <w:tc>
          <w:tcPr>
            <w:tcW w:w="1414" w:type="dxa"/>
          </w:tcPr>
          <w:p w14:paraId="1C32129F" w14:textId="3A32AD6C" w:rsidR="00E3149E" w:rsidRDefault="00E3149E" w:rsidP="00E3149E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48011E5A" w14:textId="4533CE24" w:rsidR="00E3149E" w:rsidRDefault="00E3149E" w:rsidP="00E3149E">
            <w:pPr>
              <w:pStyle w:val="TableParagraph"/>
              <w:spacing w:before="2"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F62C33" w14:textId="6F7826F9" w:rsidR="00E3149E" w:rsidRPr="00654EEF" w:rsidRDefault="00E3149E" w:rsidP="00E3149E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shd w:val="clear" w:color="auto" w:fill="F9F8F8"/>
                <w:lang w:val="es-CL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180A81A3" w14:textId="6F7C0DDF" w:rsidR="00E3149E" w:rsidRDefault="00E3149E" w:rsidP="00E3149E">
            <w:pPr>
              <w:pStyle w:val="TableParagraph"/>
              <w:spacing w:before="14" w:line="211" w:lineRule="exact"/>
              <w:rPr>
                <w:rFonts w:ascii="Arial MT"/>
                <w:sz w:val="20"/>
                <w:shd w:val="clear" w:color="auto" w:fill="F9F8F8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X(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05)</w:t>
            </w:r>
          </w:p>
        </w:tc>
      </w:tr>
    </w:tbl>
    <w:p w14:paraId="64EC7BCE" w14:textId="77777777" w:rsidR="00BB3687" w:rsidRDefault="00BB3687" w:rsidP="00BB3687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150 Bytes</w:t>
      </w:r>
    </w:p>
    <w:p w14:paraId="3AFF8F1C" w14:textId="77777777" w:rsidR="00654EEF" w:rsidRDefault="00654EEF" w:rsidP="00654EEF">
      <w:pPr>
        <w:spacing w:line="211" w:lineRule="exact"/>
        <w:rPr>
          <w:rFonts w:ascii="Arial MT"/>
          <w:sz w:val="20"/>
        </w:rPr>
        <w:sectPr w:rsidR="00654EEF" w:rsidSect="000624B8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0B8A773F" w14:textId="77777777" w:rsidTr="00490F2E">
        <w:tc>
          <w:tcPr>
            <w:tcW w:w="595" w:type="dxa"/>
          </w:tcPr>
          <w:p w14:paraId="39883F6D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AF6077F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2794F489" w14:textId="77777777" w:rsidR="00367F2C" w:rsidRDefault="00367F2C" w:rsidP="00367F2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875F906" w14:textId="77777777" w:rsidR="00367F2C" w:rsidRPr="00170411" w:rsidRDefault="00367F2C" w:rsidP="00367F2C"/>
    <w:p w14:paraId="00DF1913" w14:textId="46B13311" w:rsidR="00367F2C" w:rsidRPr="00230F5A" w:rsidRDefault="00367F2C" w:rsidP="00367F2C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D55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9D1A2BB" w14:textId="77777777" w:rsidR="00367F2C" w:rsidRDefault="00367F2C" w:rsidP="00367F2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67F2C" w:rsidRPr="00B537DA" w14:paraId="19630A55" w14:textId="77777777" w:rsidTr="001C205D">
        <w:tc>
          <w:tcPr>
            <w:tcW w:w="595" w:type="dxa"/>
          </w:tcPr>
          <w:p w14:paraId="4A5C9595" w14:textId="77777777" w:rsidR="00367F2C" w:rsidRDefault="00367F2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5CE35C91" w14:textId="257E61C4" w:rsidR="00367F2C" w:rsidRDefault="00367F2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01,02,03 o 04,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67F2C" w:rsidRPr="00B537DA" w14:paraId="7A5C68BD" w14:textId="77777777" w:rsidTr="001C205D">
        <w:tc>
          <w:tcPr>
            <w:tcW w:w="595" w:type="dxa"/>
            <w:shd w:val="clear" w:color="auto" w:fill="auto"/>
          </w:tcPr>
          <w:p w14:paraId="079028B0" w14:textId="77777777" w:rsidR="00367F2C" w:rsidRPr="00E81654" w:rsidRDefault="00367F2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0759831" w14:textId="77777777" w:rsidR="00367F2C" w:rsidRPr="00B537DA" w:rsidRDefault="00367F2C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62B0BCD" w14:textId="77777777" w:rsidR="00367F2C" w:rsidRDefault="00367F2C" w:rsidP="00367F2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3457942" w14:textId="77777777" w:rsidR="00367F2C" w:rsidRDefault="00367F2C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136724">
                    <w:rPr>
                      <w:rFonts w:ascii="Arial MT" w:hAnsi="Arial MT"/>
                      <w:sz w:val="20"/>
                    </w:rPr>
                    <w:t>1</w:t>
                  </w:r>
                  <w:r w:rsidRPr="0013672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136724">
                    <w:rPr>
                      <w:rFonts w:ascii="Arial MT" w:hAnsi="Arial MT"/>
                      <w:sz w:val="20"/>
                    </w:rPr>
                    <w:t>y</w:t>
                  </w:r>
                  <w:r w:rsidRPr="0013672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136724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</w:t>
                  </w:r>
                  <w:r w:rsidRPr="00136724">
                    <w:rPr>
                      <w:rFonts w:ascii="Arial MT" w:hAnsi="Arial MT"/>
                      <w:sz w:val="20"/>
                    </w:rPr>
                    <w:t>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136724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136724" w:rsidRPr="00F45E53" w14:paraId="3C49826D" w14:textId="77777777" w:rsidTr="00136724">
        <w:trPr>
          <w:trHeight w:val="268"/>
        </w:trPr>
        <w:tc>
          <w:tcPr>
            <w:tcW w:w="862" w:type="dxa"/>
          </w:tcPr>
          <w:p w14:paraId="4F186F2F" w14:textId="77777777" w:rsidR="00136724" w:rsidRPr="00F45E53" w:rsidRDefault="00136724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136724" w:rsidRPr="00F45E53" w:rsidRDefault="00136724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136724" w:rsidRPr="00F45E53" w:rsidRDefault="00136724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136724" w:rsidRPr="00F45E53" w:rsidRDefault="0013672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136724" w:rsidRPr="00F45E53" w:rsidRDefault="00136724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36724" w:rsidRPr="00F45E53" w14:paraId="3218A4A9" w14:textId="77777777" w:rsidTr="00136724">
        <w:trPr>
          <w:trHeight w:val="268"/>
        </w:trPr>
        <w:tc>
          <w:tcPr>
            <w:tcW w:w="862" w:type="dxa"/>
          </w:tcPr>
          <w:p w14:paraId="6B1D5128" w14:textId="77777777" w:rsidR="00136724" w:rsidRPr="00F45E53" w:rsidRDefault="001367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136724" w:rsidRPr="00F45E53" w:rsidRDefault="001367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136724" w:rsidRPr="00F45E53" w:rsidRDefault="00136724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36724" w:rsidRPr="00F45E53" w14:paraId="622814C1" w14:textId="77777777" w:rsidTr="00136724">
        <w:trPr>
          <w:trHeight w:val="268"/>
        </w:trPr>
        <w:tc>
          <w:tcPr>
            <w:tcW w:w="862" w:type="dxa"/>
          </w:tcPr>
          <w:p w14:paraId="7671AEB9" w14:textId="77777777" w:rsidR="00136724" w:rsidRPr="00F45E53" w:rsidRDefault="001367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136724" w:rsidRPr="00F45E53" w:rsidRDefault="001367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136724" w:rsidRPr="00F45E53" w:rsidRDefault="001367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36724" w:rsidRPr="00F45E53" w14:paraId="29ABD7A0" w14:textId="77777777" w:rsidTr="00136724">
        <w:trPr>
          <w:trHeight w:val="268"/>
        </w:trPr>
        <w:tc>
          <w:tcPr>
            <w:tcW w:w="862" w:type="dxa"/>
          </w:tcPr>
          <w:p w14:paraId="36B1247A" w14:textId="77777777" w:rsidR="00136724" w:rsidRPr="00F45E53" w:rsidRDefault="001367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136724" w:rsidRPr="00F45E53" w:rsidRDefault="001367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136724" w:rsidRPr="00F45E53" w:rsidRDefault="001367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36724" w:rsidRPr="00F45E53" w14:paraId="4A41D4E9" w14:textId="77777777" w:rsidTr="00136724">
        <w:trPr>
          <w:trHeight w:val="268"/>
        </w:trPr>
        <w:tc>
          <w:tcPr>
            <w:tcW w:w="862" w:type="dxa"/>
          </w:tcPr>
          <w:p w14:paraId="407BD317" w14:textId="77777777" w:rsidR="00136724" w:rsidRPr="00F45E53" w:rsidRDefault="00136724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136724" w:rsidRPr="00F45E53" w:rsidRDefault="00136724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136724" w:rsidRPr="00F45E53" w:rsidRDefault="00136724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136724" w:rsidRPr="00F45E53" w:rsidRDefault="00136724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36724" w:rsidRPr="00F45E53" w14:paraId="306FA4E7" w14:textId="77777777" w:rsidTr="00136724">
        <w:trPr>
          <w:trHeight w:val="268"/>
        </w:trPr>
        <w:tc>
          <w:tcPr>
            <w:tcW w:w="862" w:type="dxa"/>
          </w:tcPr>
          <w:p w14:paraId="0E8DBBC7" w14:textId="7F4D293D" w:rsidR="00136724" w:rsidRPr="00F45E53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136724" w:rsidRPr="00F45E53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136724" w:rsidRPr="00F45E53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45508B40" w:rsidR="00136724" w:rsidRPr="00510731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136724" w:rsidRPr="00F45E53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36724" w:rsidRPr="00F45E53" w14:paraId="2AD21DB6" w14:textId="77777777" w:rsidTr="00136724">
        <w:trPr>
          <w:trHeight w:val="268"/>
        </w:trPr>
        <w:tc>
          <w:tcPr>
            <w:tcW w:w="862" w:type="dxa"/>
          </w:tcPr>
          <w:p w14:paraId="1A05D865" w14:textId="1676EDBE" w:rsidR="00136724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136724" w:rsidRPr="00F45E53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D1EC7F1" w:rsidR="00136724" w:rsidRPr="00F45E53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12B2A4D4" w:rsidR="00136724" w:rsidRPr="00367F2C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0" w:type="dxa"/>
          </w:tcPr>
          <w:p w14:paraId="26A9607D" w14:textId="23D151BB" w:rsidR="00136724" w:rsidRPr="00510731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36724" w:rsidRPr="00F45E53" w14:paraId="4E365C12" w14:textId="77777777" w:rsidTr="00136724">
        <w:trPr>
          <w:trHeight w:val="268"/>
        </w:trPr>
        <w:tc>
          <w:tcPr>
            <w:tcW w:w="862" w:type="dxa"/>
          </w:tcPr>
          <w:p w14:paraId="65B15F5B" w14:textId="6B8B4546" w:rsidR="00136724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83" w:type="dxa"/>
          </w:tcPr>
          <w:p w14:paraId="60A403CB" w14:textId="60E9327E" w:rsidR="00136724" w:rsidRPr="00F45E53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326581" w14:textId="001AEA36" w:rsidR="00136724" w:rsidRPr="00F45E53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1B6CC8C7" w14:textId="11E6006C" w:rsidR="00136724" w:rsidRPr="00367F2C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850" w:type="dxa"/>
          </w:tcPr>
          <w:p w14:paraId="375F35A3" w14:textId="30393A7E" w:rsidR="00136724" w:rsidRPr="00510731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36724" w:rsidRPr="00F45E53" w14:paraId="61CF4CEF" w14:textId="77777777" w:rsidTr="00136724">
        <w:trPr>
          <w:trHeight w:val="268"/>
        </w:trPr>
        <w:tc>
          <w:tcPr>
            <w:tcW w:w="862" w:type="dxa"/>
          </w:tcPr>
          <w:p w14:paraId="5EB30E86" w14:textId="31405A11" w:rsidR="00136724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83" w:type="dxa"/>
          </w:tcPr>
          <w:p w14:paraId="16410CB0" w14:textId="7409AA4C" w:rsidR="00136724" w:rsidRPr="00F45E53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9085E4" w14:textId="3FAADE97" w:rsidR="00136724" w:rsidRPr="00165FD2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3B6D6062" w14:textId="192A18E8" w:rsidR="00136724" w:rsidRPr="00367F2C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03 EN EL CAMPO 1</w:t>
            </w:r>
          </w:p>
        </w:tc>
        <w:tc>
          <w:tcPr>
            <w:tcW w:w="850" w:type="dxa"/>
          </w:tcPr>
          <w:p w14:paraId="6E17604C" w14:textId="5B72920F" w:rsidR="00136724" w:rsidRPr="00C247E9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36724" w:rsidRPr="00F45E53" w14:paraId="07EDC97F" w14:textId="77777777" w:rsidTr="00136724">
        <w:trPr>
          <w:trHeight w:val="268"/>
        </w:trPr>
        <w:tc>
          <w:tcPr>
            <w:tcW w:w="862" w:type="dxa"/>
          </w:tcPr>
          <w:p w14:paraId="050376DB" w14:textId="0CCBFF84" w:rsidR="00136724" w:rsidRPr="00C247E9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83" w:type="dxa"/>
          </w:tcPr>
          <w:p w14:paraId="70F3626F" w14:textId="31D72E21" w:rsidR="00136724" w:rsidRPr="00C247E9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41422FA" w14:textId="7F0A2BC8" w:rsidR="00136724" w:rsidRPr="00165FD2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38EA4F7" w14:textId="443E9E01" w:rsidR="00136724" w:rsidRPr="00367F2C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04 EN EL CAMPO 1</w:t>
            </w:r>
          </w:p>
        </w:tc>
        <w:tc>
          <w:tcPr>
            <w:tcW w:w="850" w:type="dxa"/>
          </w:tcPr>
          <w:p w14:paraId="225B70E6" w14:textId="555A3CD6" w:rsidR="00136724" w:rsidRPr="00C247E9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36724" w:rsidRPr="00F45E53" w14:paraId="5846A439" w14:textId="77777777" w:rsidTr="00136724">
        <w:trPr>
          <w:trHeight w:val="268"/>
        </w:trPr>
        <w:tc>
          <w:tcPr>
            <w:tcW w:w="862" w:type="dxa"/>
          </w:tcPr>
          <w:p w14:paraId="26BFBEA1" w14:textId="4DBE6160" w:rsidR="00136724" w:rsidRDefault="00136724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83" w:type="dxa"/>
          </w:tcPr>
          <w:p w14:paraId="2500F8C3" w14:textId="6D42E396" w:rsidR="00136724" w:rsidRPr="00F45E53" w:rsidRDefault="00136724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541540" w14:textId="24D8BE79" w:rsidR="00136724" w:rsidRPr="00F45E53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01C00BE0" w14:textId="2A0FF057" w:rsidR="00136724" w:rsidRPr="00165FD2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3F9438C3" w14:textId="21680C76" w:rsidR="00136724" w:rsidRPr="00510731" w:rsidRDefault="00136724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823BB30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10731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BF3D9F">
              <w:rPr>
                <w:rFonts w:ascii="Times New Roman" w:hAnsi="Times New Roman" w:cs="Times New Roman"/>
                <w:color w:val="4472C4" w:themeColor="accent1"/>
                <w:sz w:val="20"/>
              </w:rPr>
              <w:t>,8,9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1786C8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ACE0D05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6034B38C" w14:textId="00B7F284" w:rsidR="00510731" w:rsidRDefault="00510731" w:rsidP="00510731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D415FC" w14:textId="46619026" w:rsidR="008452CF" w:rsidRDefault="008452CF" w:rsidP="008452C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D8F8B2" w14:textId="6E4839C3" w:rsidR="00510731" w:rsidRDefault="00510731" w:rsidP="0051073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8452CF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FC00935" w14:textId="6FC54193" w:rsidR="008452CF" w:rsidRDefault="008452CF" w:rsidP="008452C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36724" w14:paraId="3676ACCC" w14:textId="77777777" w:rsidTr="004118D8">
        <w:tc>
          <w:tcPr>
            <w:tcW w:w="1413" w:type="dxa"/>
          </w:tcPr>
          <w:p w14:paraId="7DDB3BFA" w14:textId="77777777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9A0591D" w:rsidR="00F32211" w:rsidRPr="00136724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8452CF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136724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4519EAA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36724"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136724"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36724">
              <w:rPr>
                <w:rFonts w:ascii="Times New Roman" w:hAnsi="Times New Roman" w:cs="Times New Roman"/>
              </w:rPr>
              <w:t xml:space="preserve"> </w:t>
            </w: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36724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36724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136724">
        <w:t>Archivo Carátula</w:t>
      </w:r>
      <w:bookmarkEnd w:id="23"/>
      <w:bookmarkEnd w:id="24"/>
      <w:r w:rsidRPr="00136724">
        <w:fldChar w:fldCharType="begin"/>
      </w:r>
      <w:r w:rsidRPr="00136724">
        <w:instrText xml:space="preserve"> XE "Archivo ”arátula" </w:instrText>
      </w:r>
      <w:r w:rsidRPr="0013672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36724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A40ABF6" w:rsidR="00F32211" w:rsidRPr="00136724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8452CF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c.X</w:t>
            </w:r>
            <w:r w:rsidR="00136724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proofErr w:type="gramEnd"/>
            <w:r w:rsidR="00F32211" w:rsidRPr="0013672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74A5EB0" w:rsidR="00F32211" w:rsidRPr="00136724" w:rsidRDefault="00136724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="00F32211"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36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lastRenderedPageBreak/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276"/>
      </w:tblGrid>
      <w:tr w:rsidR="009106EA" w:rsidRPr="00F45E53" w14:paraId="34B595B1" w14:textId="77777777" w:rsidTr="009106EA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9106EA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9106EA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9106EA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9106EA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9106EA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76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794EF719" w14:textId="77777777" w:rsidTr="009106EA">
        <w:trPr>
          <w:trHeight w:val="268"/>
        </w:trPr>
        <w:tc>
          <w:tcPr>
            <w:tcW w:w="862" w:type="dxa"/>
          </w:tcPr>
          <w:p w14:paraId="0194EEF9" w14:textId="656A6201" w:rsidR="008452CF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A06D58" w14:textId="1C477E46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8FAD3A" w14:textId="440F5921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</w:tcPr>
          <w:p w14:paraId="64F54A5B" w14:textId="412B0F51" w:rsidR="008452CF" w:rsidRPr="00367F2C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1276" w:type="dxa"/>
          </w:tcPr>
          <w:p w14:paraId="31327F6B" w14:textId="114CE8BB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1DCD2E87" w14:textId="77777777" w:rsidTr="009106EA">
        <w:trPr>
          <w:trHeight w:val="268"/>
        </w:trPr>
        <w:tc>
          <w:tcPr>
            <w:tcW w:w="862" w:type="dxa"/>
          </w:tcPr>
          <w:p w14:paraId="1C1A9093" w14:textId="3D3EBE2B" w:rsidR="008452CF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22923AE" w14:textId="7DC3F687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4AA09B" w14:textId="4DD45B4C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</w:tcPr>
          <w:p w14:paraId="2D001E58" w14:textId="5631EEF0" w:rsidR="008452CF" w:rsidRPr="00367F2C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1276" w:type="dxa"/>
          </w:tcPr>
          <w:p w14:paraId="7898ED1B" w14:textId="4E890F7F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61652ACF" w14:textId="77777777" w:rsidTr="009106EA">
        <w:trPr>
          <w:trHeight w:val="268"/>
        </w:trPr>
        <w:tc>
          <w:tcPr>
            <w:tcW w:w="862" w:type="dxa"/>
          </w:tcPr>
          <w:p w14:paraId="52F30E6C" w14:textId="10466914" w:rsidR="008452CF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17D36C0" w14:textId="5C803147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AA44B5" w14:textId="54A845C0" w:rsidR="008452CF" w:rsidRPr="00165FD2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</w:tcPr>
          <w:p w14:paraId="5E1AAF3D" w14:textId="5688CB6A" w:rsidR="008452CF" w:rsidRPr="00367F2C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03 EN EL CAMPO 1</w:t>
            </w:r>
          </w:p>
        </w:tc>
        <w:tc>
          <w:tcPr>
            <w:tcW w:w="1276" w:type="dxa"/>
          </w:tcPr>
          <w:p w14:paraId="40C1AF0C" w14:textId="72C90CFE" w:rsidR="008452CF" w:rsidRPr="008452CF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62051711" w14:textId="77777777" w:rsidTr="009106EA">
        <w:trPr>
          <w:trHeight w:val="268"/>
        </w:trPr>
        <w:tc>
          <w:tcPr>
            <w:tcW w:w="862" w:type="dxa"/>
          </w:tcPr>
          <w:p w14:paraId="14E56681" w14:textId="7839E54D" w:rsidR="008452CF" w:rsidRPr="008452CF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3F9A19DC" w14:textId="3CEF4803" w:rsidR="008452CF" w:rsidRPr="008452CF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5DEF334" w14:textId="58F0743A" w:rsidR="008452CF" w:rsidRPr="00165FD2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095" w:type="dxa"/>
          </w:tcPr>
          <w:p w14:paraId="2524C30C" w14:textId="1BA7C34B" w:rsidR="008452CF" w:rsidRPr="00367F2C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67F2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04 EN EL CAMPO 1</w:t>
            </w:r>
          </w:p>
        </w:tc>
        <w:tc>
          <w:tcPr>
            <w:tcW w:w="1276" w:type="dxa"/>
          </w:tcPr>
          <w:p w14:paraId="0E5B5CD5" w14:textId="260471DF" w:rsidR="008452CF" w:rsidRPr="008452CF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51D42B57" w14:textId="2A46AA17" w:rsidTr="009106EA">
        <w:trPr>
          <w:trHeight w:val="268"/>
        </w:trPr>
        <w:tc>
          <w:tcPr>
            <w:tcW w:w="862" w:type="dxa"/>
          </w:tcPr>
          <w:p w14:paraId="616B2C3E" w14:textId="6E6C76E1" w:rsidR="008452CF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678D3FFB" w14:textId="61D59499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8452CF" w:rsidRPr="00F45E53" w:rsidRDefault="008452CF" w:rsidP="008452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8452CF" w:rsidRPr="00CC391B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276" w:type="dxa"/>
          </w:tcPr>
          <w:p w14:paraId="15AABAFD" w14:textId="7B7AA27D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3D6A3D4F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07E20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0624B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C4F6D" w14:textId="77777777" w:rsidR="00BF1B36" w:rsidRDefault="00BF1B36" w:rsidP="00F10206">
      <w:pPr>
        <w:spacing w:after="0" w:line="240" w:lineRule="auto"/>
      </w:pPr>
      <w:r>
        <w:separator/>
      </w:r>
    </w:p>
  </w:endnote>
  <w:endnote w:type="continuationSeparator" w:id="0">
    <w:p w14:paraId="77DB434D" w14:textId="77777777" w:rsidR="00BF1B36" w:rsidRDefault="00BF1B3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6D660" w14:textId="77777777" w:rsidR="00BF1B36" w:rsidRDefault="00BF1B36" w:rsidP="00F10206">
      <w:pPr>
        <w:spacing w:after="0" w:line="240" w:lineRule="auto"/>
      </w:pPr>
      <w:r>
        <w:separator/>
      </w:r>
    </w:p>
  </w:footnote>
  <w:footnote w:type="continuationSeparator" w:id="0">
    <w:p w14:paraId="05640095" w14:textId="77777777" w:rsidR="00BF1B36" w:rsidRDefault="00BF1B3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36724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14724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67F2C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40C5A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57C2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7C4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7FD"/>
    <w:rsid w:val="008D6FFE"/>
    <w:rsid w:val="008E4978"/>
    <w:rsid w:val="008E4FBF"/>
    <w:rsid w:val="008E6834"/>
    <w:rsid w:val="009106EA"/>
    <w:rsid w:val="009144B1"/>
    <w:rsid w:val="00920D2A"/>
    <w:rsid w:val="009248DE"/>
    <w:rsid w:val="009258AA"/>
    <w:rsid w:val="00930A0D"/>
    <w:rsid w:val="0094158A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70AF"/>
    <w:rsid w:val="009A05E0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0FB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3687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1B36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149E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11</Pages>
  <Words>1549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68</cp:revision>
  <dcterms:created xsi:type="dcterms:W3CDTF">2024-03-06T13:25:00Z</dcterms:created>
  <dcterms:modified xsi:type="dcterms:W3CDTF">2024-07-04T20:14:00Z</dcterms:modified>
</cp:coreProperties>
</file>