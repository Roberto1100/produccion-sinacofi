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02FB214F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AB7F9F">
        <w:rPr>
          <w:rFonts w:ascii="Times New Roman" w:hAnsi="Times New Roman" w:cs="Times New Roman"/>
          <w:b/>
          <w:sz w:val="72"/>
          <w:szCs w:val="72"/>
        </w:rPr>
        <w:t>C1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AB7F9F">
        <w:rPr>
          <w:rFonts w:ascii="Times New Roman" w:hAnsi="Times New Roman" w:cs="Times New Roman"/>
          <w:b/>
          <w:sz w:val="72"/>
          <w:szCs w:val="72"/>
        </w:rPr>
        <w:t>884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AB7F9F" w:rsidRPr="00AB7F9F">
        <w:rPr>
          <w:rFonts w:ascii="Times New Roman" w:hAnsi="Times New Roman" w:cs="Times New Roman"/>
          <w:b/>
          <w:sz w:val="72"/>
          <w:szCs w:val="72"/>
        </w:rPr>
        <w:t>INFORMACION COMPLEMENTARIA CONSOLIDADA GLOBAL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00E9FDB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96CA6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A5267" w:rsidRPr="00230F5A" w14:paraId="5339FC0E" w14:textId="7AB2D237" w:rsidTr="000506C0">
        <w:tc>
          <w:tcPr>
            <w:tcW w:w="1256" w:type="dxa"/>
          </w:tcPr>
          <w:p w14:paraId="3DF7E2D2" w14:textId="474CAEFC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MC1</w:t>
            </w:r>
          </w:p>
        </w:tc>
        <w:tc>
          <w:tcPr>
            <w:tcW w:w="1342" w:type="dxa"/>
          </w:tcPr>
          <w:p w14:paraId="69C55B7E" w14:textId="063FF39F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8AB4348" w14:textId="77777777" w:rsidR="000A5267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D410A95" w14:textId="77777777" w:rsidR="000A5267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33FBF69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50F5F554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6E88EBB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0A5267" w:rsidRPr="00230F5A" w14:paraId="251EA50D" w14:textId="22DD7FE9" w:rsidTr="000506C0">
        <w:tc>
          <w:tcPr>
            <w:tcW w:w="1256" w:type="dxa"/>
          </w:tcPr>
          <w:p w14:paraId="7287933A" w14:textId="2774A3A0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5267" w:rsidRPr="00230F5A" w14:paraId="38B70AFE" w14:textId="34FEEE1D" w:rsidTr="000506C0">
        <w:tc>
          <w:tcPr>
            <w:tcW w:w="1256" w:type="dxa"/>
          </w:tcPr>
          <w:p w14:paraId="23AEB014" w14:textId="5799241D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5267" w:rsidRPr="00230F5A" w14:paraId="4B606B6E" w14:textId="62885254" w:rsidTr="000506C0">
        <w:tc>
          <w:tcPr>
            <w:tcW w:w="1256" w:type="dxa"/>
          </w:tcPr>
          <w:p w14:paraId="612D72B6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5267" w:rsidRPr="00230F5A" w14:paraId="2EA7A1DB" w14:textId="6C6D457E" w:rsidTr="000506C0">
        <w:tc>
          <w:tcPr>
            <w:tcW w:w="1256" w:type="dxa"/>
          </w:tcPr>
          <w:p w14:paraId="4D062B49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5267" w:rsidRPr="00230F5A" w14:paraId="4EBD62EB" w14:textId="7659FBA3" w:rsidTr="000506C0">
        <w:tc>
          <w:tcPr>
            <w:tcW w:w="1256" w:type="dxa"/>
          </w:tcPr>
          <w:p w14:paraId="6FF918B3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0A5267" w:rsidRPr="00230F5A" w:rsidRDefault="000A5267" w:rsidP="000A52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D31CB5B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5F337F">
              <w:rPr>
                <w:rFonts w:ascii="Times New Roman" w:hAnsi="Times New Roman" w:cs="Times New Roman"/>
              </w:rPr>
              <w:t>1</w:t>
            </w:r>
            <w:r w:rsidR="00E96CA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01A9E30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F337F">
        <w:rPr>
          <w:rFonts w:ascii="Times New Roman" w:hAnsi="Times New Roman" w:cs="Times New Roman"/>
        </w:rPr>
        <w:t>2</w:t>
      </w:r>
      <w:r w:rsidR="00E96CA6">
        <w:rPr>
          <w:rFonts w:ascii="Times New Roman" w:hAnsi="Times New Roman" w:cs="Times New Roman"/>
        </w:rPr>
        <w:t>4</w:t>
      </w:r>
      <w:r w:rsidR="00ED4EFB">
        <w:rPr>
          <w:rFonts w:ascii="Times New Roman" w:hAnsi="Times New Roman" w:cs="Times New Roman"/>
        </w:rPr>
        <w:t xml:space="preserve"> </w:t>
      </w:r>
      <w:r w:rsidR="005807D0">
        <w:rPr>
          <w:rFonts w:ascii="Times New Roman" w:hAnsi="Times New Roman" w:cs="Times New Roman"/>
        </w:rPr>
        <w:t xml:space="preserve">Bytes 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96CA6" w14:paraId="3AB606B9" w14:textId="77777777" w:rsidTr="005807D0">
        <w:trPr>
          <w:trHeight w:val="242"/>
        </w:trPr>
        <w:tc>
          <w:tcPr>
            <w:tcW w:w="1414" w:type="dxa"/>
          </w:tcPr>
          <w:p w14:paraId="4D91CB8A" w14:textId="77777777" w:rsidR="00E96CA6" w:rsidRDefault="00E96CA6" w:rsidP="00E96CA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2610998B" w:rsidR="00E96CA6" w:rsidRPr="005807D0" w:rsidRDefault="00E96CA6" w:rsidP="00E96CA6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549" w:type="dxa"/>
          </w:tcPr>
          <w:p w14:paraId="5BC54A08" w14:textId="36888AA1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E96CA6" w14:paraId="4064BC35" w14:textId="77777777" w:rsidTr="005807D0">
        <w:trPr>
          <w:trHeight w:val="242"/>
        </w:trPr>
        <w:tc>
          <w:tcPr>
            <w:tcW w:w="1414" w:type="dxa"/>
          </w:tcPr>
          <w:p w14:paraId="1B43ECC3" w14:textId="0DDFB412" w:rsidR="00E96CA6" w:rsidRDefault="00E96CA6" w:rsidP="00E96CA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7DEB3C8" w14:textId="2E749A46" w:rsidR="00E96CA6" w:rsidRDefault="00E96CA6" w:rsidP="00E96CA6">
            <w:pPr>
              <w:pStyle w:val="TableParagraph"/>
              <w:spacing w:before="1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A3C94F" w14:textId="3C98006C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076ECABF" w14:textId="09199B6F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689FECB3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</w:t>
      </w:r>
      <w:r w:rsidR="00E96CA6">
        <w:t>4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1812F82E" w14:textId="77777777" w:rsidR="00C10779" w:rsidRDefault="00C10779" w:rsidP="00C1077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AC7B9A1" w14:textId="46D2B5B2" w:rsidR="00C10779" w:rsidRPr="00230F5A" w:rsidRDefault="00C10779" w:rsidP="00C10779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</w:t>
      </w:r>
      <w:r>
        <w:t>C1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B2922D0" w14:textId="77777777" w:rsidR="00C10779" w:rsidRDefault="00C10779" w:rsidP="00C1077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10779" w:rsidRPr="00B537DA" w14:paraId="46687661" w14:textId="77777777" w:rsidTr="001C0FF0">
        <w:tc>
          <w:tcPr>
            <w:tcW w:w="595" w:type="dxa"/>
          </w:tcPr>
          <w:p w14:paraId="042970CA" w14:textId="77777777" w:rsidR="00C10779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4D8A616" w14:textId="77777777" w:rsidR="00C10779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2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10779" w:rsidRPr="00B537DA" w14:paraId="35678DA8" w14:textId="77777777" w:rsidTr="001C0FF0">
        <w:tc>
          <w:tcPr>
            <w:tcW w:w="595" w:type="dxa"/>
            <w:shd w:val="clear" w:color="auto" w:fill="auto"/>
          </w:tcPr>
          <w:p w14:paraId="30923FA8" w14:textId="77777777" w:rsidR="00C10779" w:rsidRPr="00E81654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5A0D064" w14:textId="77777777" w:rsidR="00C10779" w:rsidRPr="00B537DA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10779" w:rsidRPr="00B537DA" w14:paraId="091AC115" w14:textId="77777777" w:rsidTr="001C0FF0">
        <w:tc>
          <w:tcPr>
            <w:tcW w:w="595" w:type="dxa"/>
            <w:shd w:val="clear" w:color="auto" w:fill="auto"/>
          </w:tcPr>
          <w:p w14:paraId="60B22D49" w14:textId="77777777" w:rsidR="00C10779" w:rsidRPr="00E24E62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E803FC2" w14:textId="77777777" w:rsidR="00C10779" w:rsidRDefault="00C10779" w:rsidP="001C0F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2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26E00AB" w14:textId="77777777" w:rsidR="00C10779" w:rsidRDefault="00C10779" w:rsidP="00C1077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Pr="001969CF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1</w:t>
                  </w:r>
                  <w:r w:rsidRPr="001969C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y</w:t>
                  </w:r>
                  <w:r w:rsidRPr="001969C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Pr="001969CF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Pr="001969CF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969CF">
                    <w:rPr>
                      <w:rFonts w:ascii="Arial MT"/>
                      <w:sz w:val="20"/>
                    </w:rPr>
                    <w:t>&lt;valor</w:t>
                  </w:r>
                  <w:r w:rsidRPr="001969C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/>
                      <w:sz w:val="20"/>
                    </w:rPr>
                    <w:t>campo</w:t>
                  </w:r>
                  <w:r w:rsidRPr="001969C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Pr="001969CF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1969CF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1969C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dígitos,</w:t>
                  </w:r>
                  <w:r w:rsidRPr="001969C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rellenado</w:t>
                  </w:r>
                  <w:r w:rsidRPr="001969C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con el</w:t>
                  </w:r>
                  <w:r w:rsidRPr="001969C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valor</w:t>
                  </w:r>
                  <w:r w:rsidRPr="001969C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Pr="001969CF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1969CF">
                    <w:rPr>
                      <w:rFonts w:ascii="Arial MT"/>
                      <w:sz w:val="20"/>
                    </w:rPr>
                    <w:t>&lt;valor</w:t>
                  </w:r>
                  <w:r w:rsidRPr="001969C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/>
                      <w:sz w:val="20"/>
                    </w:rPr>
                    <w:t>decimal</w:t>
                  </w:r>
                  <w:r w:rsidRPr="001969C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/>
                      <w:sz w:val="20"/>
                    </w:rPr>
                    <w:t>campo</w:t>
                  </w:r>
                  <w:r w:rsidRPr="001969CF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1969CF"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1969CF">
                    <w:rPr>
                      <w:rFonts w:ascii="Arial MT" w:hAnsi="Arial MT"/>
                      <w:sz w:val="20"/>
                    </w:rPr>
                    <w:t>Representa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el</w:t>
                  </w:r>
                  <w:r w:rsidRPr="001969C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valor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decimal</w:t>
                  </w:r>
                  <w:r w:rsidRPr="001969C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del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campo</w:t>
                  </w:r>
                  <w:r w:rsidRPr="001969C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m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del</w:t>
                  </w:r>
                  <w:r w:rsidRPr="001969C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mensaje</w:t>
                  </w:r>
                  <w:r w:rsidRPr="001969C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carátula</w:t>
                  </w:r>
                  <w:r w:rsidRPr="001969C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del</w:t>
                  </w:r>
                  <w:r w:rsidRPr="001969C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tipo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1969CF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un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largo</w:t>
                  </w:r>
                  <w:r w:rsidRPr="001969C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>de</w:t>
                  </w:r>
                  <w:r w:rsidRPr="001969CF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969CF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1969CF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1969CF" w:rsidRPr="00F45E53" w14:paraId="3C49826D" w14:textId="77777777" w:rsidTr="001969CF">
        <w:trPr>
          <w:trHeight w:val="268"/>
        </w:trPr>
        <w:tc>
          <w:tcPr>
            <w:tcW w:w="862" w:type="dxa"/>
          </w:tcPr>
          <w:p w14:paraId="4F186F2F" w14:textId="77777777" w:rsidR="001969CF" w:rsidRPr="00F45E53" w:rsidRDefault="001969CF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1969CF" w:rsidRPr="00F45E53" w:rsidRDefault="001969CF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1969CF" w:rsidRPr="00F45E53" w:rsidRDefault="001969CF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1969CF" w:rsidRPr="00F45E53" w:rsidRDefault="001969C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1969CF" w:rsidRPr="00F45E53" w:rsidRDefault="001969C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1969CF" w:rsidRPr="00F45E53" w14:paraId="3218A4A9" w14:textId="77777777" w:rsidTr="001969CF">
        <w:trPr>
          <w:trHeight w:val="268"/>
        </w:trPr>
        <w:tc>
          <w:tcPr>
            <w:tcW w:w="862" w:type="dxa"/>
          </w:tcPr>
          <w:p w14:paraId="6B1D5128" w14:textId="77777777" w:rsidR="001969CF" w:rsidRPr="00F45E53" w:rsidRDefault="001969C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1969CF" w:rsidRPr="00F45E53" w:rsidRDefault="001969C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1969CF" w:rsidRPr="00F45E53" w:rsidRDefault="001969CF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969CF" w:rsidRPr="00F45E53" w14:paraId="622814C1" w14:textId="77777777" w:rsidTr="001969CF">
        <w:trPr>
          <w:trHeight w:val="268"/>
        </w:trPr>
        <w:tc>
          <w:tcPr>
            <w:tcW w:w="862" w:type="dxa"/>
          </w:tcPr>
          <w:p w14:paraId="7671AEB9" w14:textId="77777777" w:rsidR="001969CF" w:rsidRPr="00F45E53" w:rsidRDefault="001969C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1969CF" w:rsidRPr="00F45E53" w:rsidRDefault="001969C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1969CF" w:rsidRPr="00F45E53" w:rsidRDefault="001969C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969CF" w:rsidRPr="00F45E53" w14:paraId="29ABD7A0" w14:textId="77777777" w:rsidTr="001969CF">
        <w:trPr>
          <w:trHeight w:val="268"/>
        </w:trPr>
        <w:tc>
          <w:tcPr>
            <w:tcW w:w="862" w:type="dxa"/>
          </w:tcPr>
          <w:p w14:paraId="36B1247A" w14:textId="77777777" w:rsidR="001969CF" w:rsidRPr="00F45E53" w:rsidRDefault="001969C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1969CF" w:rsidRPr="00F45E53" w:rsidRDefault="001969C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1969CF" w:rsidRPr="00F45E53" w:rsidRDefault="001969C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969CF" w:rsidRPr="00F45E53" w14:paraId="4A41D4E9" w14:textId="77777777" w:rsidTr="001969CF">
        <w:trPr>
          <w:trHeight w:val="268"/>
        </w:trPr>
        <w:tc>
          <w:tcPr>
            <w:tcW w:w="862" w:type="dxa"/>
          </w:tcPr>
          <w:p w14:paraId="407BD317" w14:textId="77777777" w:rsidR="001969CF" w:rsidRPr="00F45E53" w:rsidRDefault="001969C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1969CF" w:rsidRPr="00F45E53" w:rsidRDefault="001969C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1969CF" w:rsidRPr="00F45E53" w:rsidRDefault="001969C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969CF" w:rsidRPr="00F45E53" w:rsidRDefault="001969C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969CF" w:rsidRPr="00F45E53" w14:paraId="306FA4E7" w14:textId="77777777" w:rsidTr="001969CF">
        <w:trPr>
          <w:trHeight w:val="268"/>
        </w:trPr>
        <w:tc>
          <w:tcPr>
            <w:tcW w:w="862" w:type="dxa"/>
          </w:tcPr>
          <w:p w14:paraId="0E8DBBC7" w14:textId="7F4D293D" w:rsidR="001969CF" w:rsidRPr="00F45E53" w:rsidRDefault="001969CF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1969CF" w:rsidRPr="00F45E53" w:rsidRDefault="001969CF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1969CF" w:rsidRPr="00F45E53" w:rsidRDefault="001969CF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60B2B9F0" w:rsidR="001969CF" w:rsidRPr="00400C3F" w:rsidRDefault="001969CF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ntador de registro</w:t>
            </w:r>
          </w:p>
        </w:tc>
        <w:tc>
          <w:tcPr>
            <w:tcW w:w="850" w:type="dxa"/>
          </w:tcPr>
          <w:p w14:paraId="4F1C09C0" w14:textId="7F9AB3DE" w:rsidR="001969CF" w:rsidRPr="00F45E53" w:rsidRDefault="001969CF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969CF" w:rsidRPr="00F45E53" w14:paraId="3132F3E3" w14:textId="77777777" w:rsidTr="001969CF">
        <w:trPr>
          <w:trHeight w:val="268"/>
        </w:trPr>
        <w:tc>
          <w:tcPr>
            <w:tcW w:w="862" w:type="dxa"/>
          </w:tcPr>
          <w:p w14:paraId="7C24F630" w14:textId="097668F1" w:rsidR="001969CF" w:rsidRDefault="001969CF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1969CF" w:rsidRPr="00F45E53" w:rsidRDefault="001969CF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6D8EEC7F" w:rsidR="001969CF" w:rsidRPr="00C247E9" w:rsidRDefault="001969CF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2D61A0F8" w:rsidR="001969CF" w:rsidRPr="00400C3F" w:rsidRDefault="001969CF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o restar campo 2</w:t>
            </w:r>
          </w:p>
        </w:tc>
        <w:tc>
          <w:tcPr>
            <w:tcW w:w="850" w:type="dxa"/>
          </w:tcPr>
          <w:p w14:paraId="398DD187" w14:textId="2B5C6F21" w:rsidR="001969CF" w:rsidRPr="009E542B" w:rsidRDefault="001969CF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969CF" w:rsidRPr="00F45E53" w14:paraId="5B04D252" w14:textId="77777777" w:rsidTr="001969CF">
        <w:trPr>
          <w:trHeight w:val="268"/>
        </w:trPr>
        <w:tc>
          <w:tcPr>
            <w:tcW w:w="862" w:type="dxa"/>
          </w:tcPr>
          <w:p w14:paraId="380BD23A" w14:textId="1EA4A29F" w:rsidR="001969CF" w:rsidRPr="009E542B" w:rsidRDefault="001969CF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1969CF" w:rsidRPr="009E542B" w:rsidRDefault="001969CF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1969CF" w:rsidRPr="00C247E9" w:rsidRDefault="001969CF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1969CF" w:rsidRPr="000900F8" w:rsidRDefault="001969CF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1969CF" w:rsidRPr="009E542B" w:rsidRDefault="001969CF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969CF" w14:paraId="3676ACCC" w14:textId="77777777" w:rsidTr="004118D8">
        <w:tc>
          <w:tcPr>
            <w:tcW w:w="1413" w:type="dxa"/>
          </w:tcPr>
          <w:p w14:paraId="7DDB3BFA" w14:textId="77777777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0A91814" w:rsidR="00F32211" w:rsidRPr="001969CF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9C7CC1E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969CF">
              <w:rPr>
                <w:rFonts w:ascii="Times New Roman" w:hAnsi="Times New Roman" w:cs="Times New Roman"/>
              </w:rPr>
              <w:t xml:space="preserve"> </w:t>
            </w: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969C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969CF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1969CF">
        <w:t>Archivo Carátula</w:t>
      </w:r>
      <w:bookmarkEnd w:id="23"/>
      <w:bookmarkEnd w:id="24"/>
      <w:r w:rsidRPr="001969CF">
        <w:fldChar w:fldCharType="begin"/>
      </w:r>
      <w:r w:rsidRPr="001969CF">
        <w:instrText xml:space="preserve"> XE "Archivo ”arátula" </w:instrText>
      </w:r>
      <w:r w:rsidRPr="001969C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50EE4169" w:rsidR="00F32211" w:rsidRPr="001969CF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69D9065" w:rsidR="00F32211" w:rsidRPr="001969C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969CF"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69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lastRenderedPageBreak/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3A50ABBB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 w:rsidR="00A939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095" w:type="dxa"/>
          </w:tcPr>
          <w:p w14:paraId="6FACE583" w14:textId="3FBFFF26" w:rsidR="00136CE0" w:rsidRPr="00A93996" w:rsidRDefault="00A93996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LOS REGISTROS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4C288E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924D" w14:textId="77777777" w:rsidR="00447293" w:rsidRDefault="00447293" w:rsidP="00F10206">
      <w:pPr>
        <w:spacing w:after="0" w:line="240" w:lineRule="auto"/>
      </w:pPr>
      <w:r>
        <w:separator/>
      </w:r>
    </w:p>
  </w:endnote>
  <w:endnote w:type="continuationSeparator" w:id="0">
    <w:p w14:paraId="2B01A078" w14:textId="77777777" w:rsidR="00447293" w:rsidRDefault="0044729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AA54A" w14:textId="77777777" w:rsidR="00447293" w:rsidRDefault="00447293" w:rsidP="00F10206">
      <w:pPr>
        <w:spacing w:after="0" w:line="240" w:lineRule="auto"/>
      </w:pPr>
      <w:r>
        <w:separator/>
      </w:r>
    </w:p>
  </w:footnote>
  <w:footnote w:type="continuationSeparator" w:id="0">
    <w:p w14:paraId="3ADD8400" w14:textId="77777777" w:rsidR="00447293" w:rsidRDefault="0044729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6633D"/>
    <w:rsid w:val="000701D0"/>
    <w:rsid w:val="00072289"/>
    <w:rsid w:val="00072DE2"/>
    <w:rsid w:val="00074008"/>
    <w:rsid w:val="00084CE9"/>
    <w:rsid w:val="00087CAF"/>
    <w:rsid w:val="000900F8"/>
    <w:rsid w:val="00095C24"/>
    <w:rsid w:val="000A1DDF"/>
    <w:rsid w:val="000A5267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969CF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4496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0C3F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47293"/>
    <w:rsid w:val="00453AE1"/>
    <w:rsid w:val="00465EE6"/>
    <w:rsid w:val="00477EA2"/>
    <w:rsid w:val="004839DA"/>
    <w:rsid w:val="00490F2E"/>
    <w:rsid w:val="004A1260"/>
    <w:rsid w:val="004A44F4"/>
    <w:rsid w:val="004A6793"/>
    <w:rsid w:val="004B22FA"/>
    <w:rsid w:val="004B23C2"/>
    <w:rsid w:val="004B7993"/>
    <w:rsid w:val="004C288E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76BA3"/>
    <w:rsid w:val="005807D0"/>
    <w:rsid w:val="00597FD4"/>
    <w:rsid w:val="005B5D60"/>
    <w:rsid w:val="005B65DC"/>
    <w:rsid w:val="005C5769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2D5"/>
    <w:rsid w:val="006437B6"/>
    <w:rsid w:val="00643F1C"/>
    <w:rsid w:val="00644807"/>
    <w:rsid w:val="00646F7F"/>
    <w:rsid w:val="00654EEF"/>
    <w:rsid w:val="00655667"/>
    <w:rsid w:val="00661AC6"/>
    <w:rsid w:val="00662011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996"/>
    <w:rsid w:val="00A93B33"/>
    <w:rsid w:val="00AA5D7C"/>
    <w:rsid w:val="00AA6E30"/>
    <w:rsid w:val="00AB1F6B"/>
    <w:rsid w:val="00AB6B68"/>
    <w:rsid w:val="00AB7F9F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0779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6CA6"/>
    <w:rsid w:val="00E9786A"/>
    <w:rsid w:val="00E97ECC"/>
    <w:rsid w:val="00EB42EB"/>
    <w:rsid w:val="00EC1139"/>
    <w:rsid w:val="00EC5056"/>
    <w:rsid w:val="00ED4238"/>
    <w:rsid w:val="00ED4EFB"/>
    <w:rsid w:val="00EE5443"/>
    <w:rsid w:val="00EF56D1"/>
    <w:rsid w:val="00F047FF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95</cp:revision>
  <dcterms:created xsi:type="dcterms:W3CDTF">2024-03-06T13:25:00Z</dcterms:created>
  <dcterms:modified xsi:type="dcterms:W3CDTF">2024-07-10T19:45:00Z</dcterms:modified>
</cp:coreProperties>
</file>