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0DD2C32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D35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97ECC">
        <w:rPr>
          <w:rFonts w:ascii="Times New Roman" w:hAnsi="Times New Roman" w:cs="Times New Roman"/>
          <w:b/>
          <w:sz w:val="72"/>
          <w:szCs w:val="72"/>
        </w:rPr>
        <w:t>526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3CD0C920" w14:textId="6977301A" w:rsidR="00C4642F" w:rsidRPr="00E97ECC" w:rsidRDefault="00E97ECC" w:rsidP="00E97ECC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97ECC">
        <w:rPr>
          <w:rFonts w:ascii="Times New Roman" w:hAnsi="Times New Roman" w:cs="Times New Roman"/>
          <w:b/>
          <w:sz w:val="72"/>
          <w:szCs w:val="72"/>
        </w:rPr>
        <w:t>Tasas de Interés Diarias por Operaciones</w:t>
      </w: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B3240A3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D35</w:t>
            </w:r>
          </w:p>
        </w:tc>
        <w:tc>
          <w:tcPr>
            <w:tcW w:w="1342" w:type="dxa"/>
          </w:tcPr>
          <w:p w14:paraId="22F848E4" w14:textId="1A5B2AD4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578F2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14154" w:rsidRPr="00230F5A" w14:paraId="5339FC0E" w14:textId="7AB2D237" w:rsidTr="000506C0">
        <w:tc>
          <w:tcPr>
            <w:tcW w:w="1256" w:type="dxa"/>
          </w:tcPr>
          <w:p w14:paraId="3DF7E2D2" w14:textId="43AC374E" w:rsidR="00614154" w:rsidRPr="00230F5A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D35</w:t>
            </w:r>
          </w:p>
        </w:tc>
        <w:tc>
          <w:tcPr>
            <w:tcW w:w="1342" w:type="dxa"/>
          </w:tcPr>
          <w:p w14:paraId="69C55B7E" w14:textId="50CC5F7A" w:rsidR="00614154" w:rsidRPr="00230F5A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5187A5E" w14:textId="77777777" w:rsidR="00614154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71B43A2" w14:textId="77777777" w:rsidR="00614154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BFE95BC" w:rsidR="00614154" w:rsidRPr="00230F5A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4838C55E" w:rsidR="00614154" w:rsidRPr="00230F5A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9365718" w:rsidR="00614154" w:rsidRPr="00230F5A" w:rsidRDefault="00614154" w:rsidP="0061415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A96E79" w:rsidRPr="00230F5A" w14:paraId="251EA50D" w14:textId="22DD7FE9" w:rsidTr="000506C0">
        <w:tc>
          <w:tcPr>
            <w:tcW w:w="1256" w:type="dxa"/>
          </w:tcPr>
          <w:p w14:paraId="7287933A" w14:textId="7C261F82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D35</w:t>
            </w:r>
          </w:p>
        </w:tc>
        <w:tc>
          <w:tcPr>
            <w:tcW w:w="1342" w:type="dxa"/>
          </w:tcPr>
          <w:p w14:paraId="562818B9" w14:textId="1FAB6A7E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4A4BA40" w14:textId="77777777" w:rsid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E89E3B2" w14:textId="77777777" w:rsid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4AF0F13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286E6DF0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6E8D816" w14:textId="77777777" w:rsid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26.08.24</w:t>
            </w:r>
          </w:p>
          <w:p w14:paraId="4CC9FFFD" w14:textId="77777777" w:rsid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DB96DCC" w14:textId="77777777" w:rsidR="00A96E79" w:rsidRP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A96E79">
              <w:rPr>
                <w:rFonts w:ascii="Times New Roman" w:hAnsi="Times New Roman" w:cs="Times New Roman"/>
                <w:lang w:val="es-CL"/>
              </w:rPr>
              <w:t>   - Sección 3 y 4 campos de caratula muestra campo 18A y debe ser solo 18.</w:t>
            </w:r>
          </w:p>
          <w:p w14:paraId="7DB60C5D" w14:textId="77777777" w:rsidR="00A96E79" w:rsidRP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A96E79">
              <w:rPr>
                <w:rFonts w:ascii="Times New Roman" w:hAnsi="Times New Roman" w:cs="Times New Roman"/>
                <w:lang w:val="es-CL"/>
              </w:rPr>
              <w:t>            - Descripción de cálculo dice que considera valores de largo 1 cuando deben ser de largo 2 (Valores esperados 01 y 02)</w:t>
            </w:r>
          </w:p>
          <w:p w14:paraId="330F5DEC" w14:textId="77777777" w:rsidR="00A96E79" w:rsidRPr="00A96E79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2680C47E" w14:textId="1B786C33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96E79" w:rsidRPr="00230F5A" w14:paraId="38B70AFE" w14:textId="34FEEE1D" w:rsidTr="000506C0">
        <w:tc>
          <w:tcPr>
            <w:tcW w:w="1256" w:type="dxa"/>
          </w:tcPr>
          <w:p w14:paraId="23AEB014" w14:textId="5799241D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96E79" w:rsidRPr="00230F5A" w14:paraId="4B606B6E" w14:textId="62885254" w:rsidTr="000506C0">
        <w:tc>
          <w:tcPr>
            <w:tcW w:w="1256" w:type="dxa"/>
          </w:tcPr>
          <w:p w14:paraId="612D72B6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96E79" w:rsidRPr="00230F5A" w14:paraId="2EA7A1DB" w14:textId="6C6D457E" w:rsidTr="000506C0">
        <w:tc>
          <w:tcPr>
            <w:tcW w:w="1256" w:type="dxa"/>
          </w:tcPr>
          <w:p w14:paraId="4D062B49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96E79" w:rsidRPr="00230F5A" w14:paraId="4EBD62EB" w14:textId="7659FBA3" w:rsidTr="000506C0">
        <w:tc>
          <w:tcPr>
            <w:tcW w:w="1256" w:type="dxa"/>
          </w:tcPr>
          <w:p w14:paraId="6FF918B3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96E79" w:rsidRPr="00230F5A" w:rsidRDefault="00A96E79" w:rsidP="00A96E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10DCCB8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BB7D8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B6A428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614154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46FE2E0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84233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84233E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99FEF7B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  <w:r w:rsidR="0084233E"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79EC15E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118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5840FE6" w14:textId="77777777" w:rsidR="0084233E" w:rsidRDefault="0084233E" w:rsidP="00357A35">
      <w:pPr>
        <w:tabs>
          <w:tab w:val="left" w:pos="1349"/>
        </w:tabs>
        <w:ind w:left="212"/>
      </w:pPr>
      <w:r>
        <w:t>Código Tipo de registro</w:t>
      </w:r>
    </w:p>
    <w:p w14:paraId="65DB3C95" w14:textId="04B10F51" w:rsidR="0012355E" w:rsidRDefault="0084233E" w:rsidP="0012355E">
      <w:pPr>
        <w:tabs>
          <w:tab w:val="left" w:pos="1349"/>
        </w:tabs>
        <w:ind w:left="212"/>
      </w:pPr>
      <w:r>
        <w:t xml:space="preserve"> </w:t>
      </w:r>
      <w:r w:rsidR="0012355E">
        <w:t xml:space="preserve">01 </w:t>
      </w:r>
      <w:proofErr w:type="gramStart"/>
      <w:r w:rsidR="0012355E">
        <w:t>Créditos</w:t>
      </w:r>
      <w:proofErr w:type="gramEnd"/>
      <w:r w:rsidR="0012355E">
        <w:t xml:space="preserve"> pactados en cuotas, incluyendo operaciones con tarjetas de crédito. </w:t>
      </w:r>
    </w:p>
    <w:p w14:paraId="7EF6499A" w14:textId="510C746C" w:rsidR="00074008" w:rsidRDefault="0012355E" w:rsidP="0012355E">
      <w:pPr>
        <w:tabs>
          <w:tab w:val="left" w:pos="1349"/>
        </w:tabs>
        <w:ind w:left="212"/>
      </w:pPr>
      <w:r>
        <w:t xml:space="preserve">02 </w:t>
      </w:r>
      <w:proofErr w:type="gramStart"/>
      <w:r>
        <w:t>Sobregiros</w:t>
      </w:r>
      <w:proofErr w:type="gramEnd"/>
      <w:r>
        <w:t xml:space="preserve"> en cuenta corriente, pactados o no, operaciones con cargo a otras líneas de crédito, incluyendo operaciones de cargo inmediato a la línea rotativa de las tarjetas de crédito.</w:t>
      </w:r>
    </w:p>
    <w:p w14:paraId="2E39D5F5" w14:textId="6AFDCD17" w:rsidR="0012355E" w:rsidRDefault="0012355E" w:rsidP="0012355E">
      <w:pPr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 xml:space="preserve">    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7BD1DE5C" w14:textId="77777777" w:rsidR="0012355E" w:rsidRDefault="0012355E" w:rsidP="0012355E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2355E" w14:paraId="63E026B4" w14:textId="77777777" w:rsidTr="00725859">
        <w:trPr>
          <w:trHeight w:val="241"/>
        </w:trPr>
        <w:tc>
          <w:tcPr>
            <w:tcW w:w="1414" w:type="dxa"/>
          </w:tcPr>
          <w:p w14:paraId="3D4C5EC4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5DC5C0C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C3FFD7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373ABFE3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4F22EA6E" w14:textId="77777777" w:rsidTr="00725859">
        <w:trPr>
          <w:trHeight w:val="244"/>
        </w:trPr>
        <w:tc>
          <w:tcPr>
            <w:tcW w:w="1414" w:type="dxa"/>
          </w:tcPr>
          <w:p w14:paraId="2939ACEC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4AB91EF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0A3A24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54655962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12355E" w14:paraId="5DB6B0A6" w14:textId="77777777" w:rsidTr="00725859">
        <w:trPr>
          <w:trHeight w:val="242"/>
        </w:trPr>
        <w:tc>
          <w:tcPr>
            <w:tcW w:w="1414" w:type="dxa"/>
          </w:tcPr>
          <w:p w14:paraId="09885209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DBFCF1A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78FC4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0671FAFF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45456B2B" w14:textId="77777777" w:rsidTr="00725859">
        <w:trPr>
          <w:trHeight w:val="244"/>
        </w:trPr>
        <w:tc>
          <w:tcPr>
            <w:tcW w:w="1414" w:type="dxa"/>
          </w:tcPr>
          <w:p w14:paraId="44A3A9FE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5BD5F5F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00A124" w14:textId="77777777" w:rsidR="0012355E" w:rsidRPr="0012355E" w:rsidRDefault="0012355E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Número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identificación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la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7C32D5EA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12355E" w14:paraId="464E9F29" w14:textId="77777777" w:rsidTr="00725859">
        <w:trPr>
          <w:trHeight w:val="242"/>
        </w:trPr>
        <w:tc>
          <w:tcPr>
            <w:tcW w:w="1414" w:type="dxa"/>
          </w:tcPr>
          <w:p w14:paraId="132D1F86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51F156C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859D7C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24F7824E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12355E" w14:paraId="5A9982E2" w14:textId="77777777" w:rsidTr="00725859">
        <w:trPr>
          <w:trHeight w:val="242"/>
        </w:trPr>
        <w:tc>
          <w:tcPr>
            <w:tcW w:w="1414" w:type="dxa"/>
          </w:tcPr>
          <w:p w14:paraId="513CC3E8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3347738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CE745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4150FA27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2355E" w14:paraId="77CAB742" w14:textId="77777777" w:rsidTr="00725859">
        <w:trPr>
          <w:trHeight w:val="244"/>
        </w:trPr>
        <w:tc>
          <w:tcPr>
            <w:tcW w:w="1414" w:type="dxa"/>
          </w:tcPr>
          <w:p w14:paraId="4E3EF456" w14:textId="77777777" w:rsidR="0012355E" w:rsidRDefault="0012355E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0307815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7BAC99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2549" w:type="dxa"/>
          </w:tcPr>
          <w:p w14:paraId="299943CC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2355E" w14:paraId="47AEBEF8" w14:textId="77777777" w:rsidTr="00725859">
        <w:trPr>
          <w:trHeight w:val="242"/>
        </w:trPr>
        <w:tc>
          <w:tcPr>
            <w:tcW w:w="1414" w:type="dxa"/>
          </w:tcPr>
          <w:p w14:paraId="36E54A20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5597DE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3EC275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</w:p>
        </w:tc>
        <w:tc>
          <w:tcPr>
            <w:tcW w:w="2549" w:type="dxa"/>
          </w:tcPr>
          <w:p w14:paraId="73B6D24D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12355E" w14:paraId="38945803" w14:textId="77777777" w:rsidTr="00725859">
        <w:trPr>
          <w:trHeight w:val="244"/>
        </w:trPr>
        <w:tc>
          <w:tcPr>
            <w:tcW w:w="1414" w:type="dxa"/>
          </w:tcPr>
          <w:p w14:paraId="15E1189F" w14:textId="77777777" w:rsidR="0012355E" w:rsidRDefault="0012355E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77A4E25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14DF19" w14:textId="77777777" w:rsidR="0012355E" w:rsidRPr="0012355E" w:rsidRDefault="0012355E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Tipo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tasa 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interés</w:t>
            </w:r>
          </w:p>
        </w:tc>
        <w:tc>
          <w:tcPr>
            <w:tcW w:w="2549" w:type="dxa"/>
          </w:tcPr>
          <w:p w14:paraId="7DBF8D15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2355E" w14:paraId="01C87AB8" w14:textId="77777777" w:rsidTr="00725859">
        <w:trPr>
          <w:trHeight w:val="241"/>
        </w:trPr>
        <w:tc>
          <w:tcPr>
            <w:tcW w:w="1414" w:type="dxa"/>
          </w:tcPr>
          <w:p w14:paraId="2E014ED2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3399F11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97FB4F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interés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anual</w:t>
            </w:r>
            <w:proofErr w:type="spellEnd"/>
          </w:p>
        </w:tc>
        <w:tc>
          <w:tcPr>
            <w:tcW w:w="2549" w:type="dxa"/>
          </w:tcPr>
          <w:p w14:paraId="6590DF04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9(03)V(04)</w:t>
            </w:r>
          </w:p>
        </w:tc>
      </w:tr>
      <w:tr w:rsidR="0012355E" w14:paraId="13E803C3" w14:textId="77777777" w:rsidTr="00725859">
        <w:trPr>
          <w:trHeight w:val="244"/>
        </w:trPr>
        <w:tc>
          <w:tcPr>
            <w:tcW w:w="1414" w:type="dxa"/>
          </w:tcPr>
          <w:p w14:paraId="0318854B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EBE344F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E9B607" w14:textId="77777777" w:rsidR="0012355E" w:rsidRPr="0012355E" w:rsidRDefault="0012355E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Destino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del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producto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asociado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a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la operación</w:t>
            </w:r>
          </w:p>
        </w:tc>
        <w:tc>
          <w:tcPr>
            <w:tcW w:w="2549" w:type="dxa"/>
          </w:tcPr>
          <w:p w14:paraId="3DF8FBFE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128A04AB" w14:textId="77777777" w:rsidTr="00725859">
        <w:trPr>
          <w:trHeight w:val="242"/>
        </w:trPr>
        <w:tc>
          <w:tcPr>
            <w:tcW w:w="1414" w:type="dxa"/>
          </w:tcPr>
          <w:p w14:paraId="46E50411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AD9CACE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46176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4BFBB636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2355E" w14:paraId="67868DDE" w14:textId="77777777" w:rsidTr="00725859">
        <w:trPr>
          <w:trHeight w:val="244"/>
        </w:trPr>
        <w:tc>
          <w:tcPr>
            <w:tcW w:w="1414" w:type="dxa"/>
          </w:tcPr>
          <w:p w14:paraId="53E1DFCC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1B53807C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74D3AF" w14:textId="77777777" w:rsidR="0012355E" w:rsidRPr="0012355E" w:rsidRDefault="0012355E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Vinculación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con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instrumentos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fomento</w:t>
            </w:r>
          </w:p>
        </w:tc>
        <w:tc>
          <w:tcPr>
            <w:tcW w:w="2549" w:type="dxa"/>
          </w:tcPr>
          <w:p w14:paraId="35E9DB15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0FEBE2ED" w14:textId="77777777" w:rsidTr="00725859">
        <w:trPr>
          <w:trHeight w:val="241"/>
        </w:trPr>
        <w:tc>
          <w:tcPr>
            <w:tcW w:w="1414" w:type="dxa"/>
          </w:tcPr>
          <w:p w14:paraId="2FFD644D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26FDB1F8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A14252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5E7A2BB7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27)</w:t>
            </w:r>
          </w:p>
        </w:tc>
      </w:tr>
    </w:tbl>
    <w:p w14:paraId="676D5099" w14:textId="77777777" w:rsidR="0012355E" w:rsidRDefault="0012355E" w:rsidP="0012355E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118</w:t>
      </w:r>
      <w:r>
        <w:rPr>
          <w:spacing w:val="-1"/>
        </w:rPr>
        <w:t xml:space="preserve"> </w:t>
      </w:r>
      <w:r>
        <w:t>Bytes</w:t>
      </w:r>
    </w:p>
    <w:p w14:paraId="67B9E7C1" w14:textId="77777777" w:rsidR="0012355E" w:rsidRDefault="0012355E" w:rsidP="0012355E">
      <w:pPr>
        <w:pStyle w:val="Textoindependiente"/>
        <w:spacing w:before="1"/>
      </w:pPr>
    </w:p>
    <w:p w14:paraId="61FCBFB6" w14:textId="77777777" w:rsidR="0012355E" w:rsidRDefault="0012355E" w:rsidP="0012355E">
      <w:pPr>
        <w:pStyle w:val="Textoindependiente"/>
        <w:ind w:left="212" w:right="296"/>
        <w:jc w:val="both"/>
      </w:pPr>
      <w:r>
        <w:t>Registro que contiene información de sobregiros en cuenta corriente, pactados o no, operaciones</w:t>
      </w:r>
      <w:r>
        <w:rPr>
          <w:spacing w:val="1"/>
        </w:rPr>
        <w:t xml:space="preserve"> </w:t>
      </w:r>
      <w:r>
        <w:t>con cargo a otras líneas de crédito, incluyendo operaciones de cargo inmediato a la línea rotativa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de crédito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2355E" w14:paraId="16CB536A" w14:textId="77777777" w:rsidTr="00725859">
        <w:trPr>
          <w:trHeight w:val="241"/>
        </w:trPr>
        <w:tc>
          <w:tcPr>
            <w:tcW w:w="1414" w:type="dxa"/>
          </w:tcPr>
          <w:p w14:paraId="385398D6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A1B1CE9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31084F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5D18ADAB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541DFC2F" w14:textId="77777777" w:rsidTr="00725859">
        <w:trPr>
          <w:trHeight w:val="242"/>
        </w:trPr>
        <w:tc>
          <w:tcPr>
            <w:tcW w:w="1414" w:type="dxa"/>
          </w:tcPr>
          <w:p w14:paraId="114BB844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0E8C95E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81EBA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1C390FC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12355E" w14:paraId="3D0BE9C6" w14:textId="77777777" w:rsidTr="00725859">
        <w:trPr>
          <w:trHeight w:val="244"/>
        </w:trPr>
        <w:tc>
          <w:tcPr>
            <w:tcW w:w="1414" w:type="dxa"/>
          </w:tcPr>
          <w:p w14:paraId="1D608333" w14:textId="77777777" w:rsidR="0012355E" w:rsidRDefault="0012355E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A95F320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9CE3ED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6EE0B1A5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20EE224E" w14:textId="77777777" w:rsidTr="00725859">
        <w:trPr>
          <w:trHeight w:val="242"/>
        </w:trPr>
        <w:tc>
          <w:tcPr>
            <w:tcW w:w="1414" w:type="dxa"/>
          </w:tcPr>
          <w:p w14:paraId="0D141AE3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75834A7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E8E1BA" w14:textId="77777777" w:rsidR="0012355E" w:rsidRPr="0012355E" w:rsidRDefault="0012355E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Número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identificación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la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1A288E77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12355E" w14:paraId="1F8DDA28" w14:textId="77777777" w:rsidTr="00725859">
        <w:trPr>
          <w:trHeight w:val="244"/>
        </w:trPr>
        <w:tc>
          <w:tcPr>
            <w:tcW w:w="1414" w:type="dxa"/>
          </w:tcPr>
          <w:p w14:paraId="6AA6D137" w14:textId="77777777" w:rsidR="0012355E" w:rsidRDefault="0012355E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CB524BE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4F46DE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385E952E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12355E" w14:paraId="25F2A547" w14:textId="77777777" w:rsidTr="00725859">
        <w:trPr>
          <w:trHeight w:val="242"/>
        </w:trPr>
        <w:tc>
          <w:tcPr>
            <w:tcW w:w="1414" w:type="dxa"/>
          </w:tcPr>
          <w:p w14:paraId="1FF6FF35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1A96374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5932C1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0AFCF93F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2355E" w14:paraId="7950AA2B" w14:textId="77777777" w:rsidTr="00725859">
        <w:trPr>
          <w:trHeight w:val="244"/>
        </w:trPr>
        <w:tc>
          <w:tcPr>
            <w:tcW w:w="1414" w:type="dxa"/>
          </w:tcPr>
          <w:p w14:paraId="68BB61E4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7A76481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C7B2A7" w14:textId="77777777" w:rsidR="0012355E" w:rsidRPr="0012355E" w:rsidRDefault="0012355E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Destino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del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producto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asociado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a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la operación</w:t>
            </w:r>
          </w:p>
        </w:tc>
        <w:tc>
          <w:tcPr>
            <w:tcW w:w="2549" w:type="dxa"/>
          </w:tcPr>
          <w:p w14:paraId="671DB25E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2355E" w14:paraId="61ED242A" w14:textId="77777777" w:rsidTr="00725859">
        <w:trPr>
          <w:trHeight w:val="242"/>
        </w:trPr>
        <w:tc>
          <w:tcPr>
            <w:tcW w:w="1414" w:type="dxa"/>
          </w:tcPr>
          <w:p w14:paraId="269D34A6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7F9960C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FE5115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03795CE3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2355E" w14:paraId="244BFFFD" w14:textId="77777777" w:rsidTr="00725859">
        <w:trPr>
          <w:trHeight w:val="244"/>
        </w:trPr>
        <w:tc>
          <w:tcPr>
            <w:tcW w:w="1414" w:type="dxa"/>
          </w:tcPr>
          <w:p w14:paraId="619145D5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D30EFC5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6B27EA" w14:textId="77777777" w:rsidR="0012355E" w:rsidRPr="0012355E" w:rsidRDefault="0012355E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Tipo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tasa 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interés</w:t>
            </w:r>
          </w:p>
        </w:tc>
        <w:tc>
          <w:tcPr>
            <w:tcW w:w="2549" w:type="dxa"/>
          </w:tcPr>
          <w:p w14:paraId="1EE72390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2355E" w14:paraId="44835C84" w14:textId="77777777" w:rsidTr="00725859">
        <w:trPr>
          <w:trHeight w:val="242"/>
        </w:trPr>
        <w:tc>
          <w:tcPr>
            <w:tcW w:w="1414" w:type="dxa"/>
          </w:tcPr>
          <w:p w14:paraId="12A85AFD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5FB759B9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7FA08CB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interés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anual</w:t>
            </w:r>
            <w:proofErr w:type="spellEnd"/>
          </w:p>
        </w:tc>
        <w:tc>
          <w:tcPr>
            <w:tcW w:w="2549" w:type="dxa"/>
          </w:tcPr>
          <w:p w14:paraId="6E300D83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12355E" w14:paraId="6D9C9C4E" w14:textId="77777777" w:rsidTr="00725859">
        <w:trPr>
          <w:trHeight w:val="242"/>
        </w:trPr>
        <w:tc>
          <w:tcPr>
            <w:tcW w:w="1414" w:type="dxa"/>
          </w:tcPr>
          <w:p w14:paraId="7E810C97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37CCF87D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D65A229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</w:p>
        </w:tc>
        <w:tc>
          <w:tcPr>
            <w:tcW w:w="2549" w:type="dxa"/>
          </w:tcPr>
          <w:p w14:paraId="4F0AD510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12355E" w14:paraId="0EAE2B0A" w14:textId="77777777" w:rsidTr="00725859">
        <w:trPr>
          <w:trHeight w:val="244"/>
        </w:trPr>
        <w:tc>
          <w:tcPr>
            <w:tcW w:w="1414" w:type="dxa"/>
          </w:tcPr>
          <w:p w14:paraId="2C253FD8" w14:textId="77777777" w:rsidR="0012355E" w:rsidRDefault="0012355E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2C0EFD57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19AB1A" w14:textId="77777777" w:rsidR="0012355E" w:rsidRPr="0012355E" w:rsidRDefault="0012355E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Monto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la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línea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crédito</w:t>
            </w:r>
            <w:r w:rsidRPr="0012355E">
              <w:rPr>
                <w:spacing w:val="-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autorizada</w:t>
            </w:r>
            <w:r w:rsidRPr="0012355E">
              <w:rPr>
                <w:spacing w:val="-1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en</w:t>
            </w:r>
            <w:r w:rsidRPr="0012355E">
              <w:rPr>
                <w:spacing w:val="-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pesos</w:t>
            </w:r>
          </w:p>
        </w:tc>
        <w:tc>
          <w:tcPr>
            <w:tcW w:w="2549" w:type="dxa"/>
          </w:tcPr>
          <w:p w14:paraId="31C5DCA3" w14:textId="77777777" w:rsidR="0012355E" w:rsidRDefault="0012355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2355E" w14:paraId="60E589FA" w14:textId="77777777" w:rsidTr="00725859">
        <w:trPr>
          <w:trHeight w:val="486"/>
        </w:trPr>
        <w:tc>
          <w:tcPr>
            <w:tcW w:w="1414" w:type="dxa"/>
          </w:tcPr>
          <w:p w14:paraId="4AB5DF98" w14:textId="77777777" w:rsidR="0012355E" w:rsidRDefault="0012355E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E4FB691" w14:textId="77777777" w:rsidR="0012355E" w:rsidRDefault="0012355E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1BA52E" w14:textId="77777777" w:rsidR="0012355E" w:rsidRPr="0012355E" w:rsidRDefault="0012355E" w:rsidP="00725859">
            <w:pPr>
              <w:pStyle w:val="TableParagraph"/>
              <w:spacing w:line="242" w:lineRule="exact"/>
              <w:ind w:right="103"/>
              <w:rPr>
                <w:sz w:val="20"/>
                <w:lang w:val="es-CL"/>
              </w:rPr>
            </w:pPr>
            <w:r w:rsidRPr="0012355E">
              <w:rPr>
                <w:sz w:val="20"/>
                <w:lang w:val="es-CL"/>
              </w:rPr>
              <w:t>Monto</w:t>
            </w:r>
            <w:r w:rsidRPr="0012355E">
              <w:rPr>
                <w:spacing w:val="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3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la</w:t>
            </w:r>
            <w:r w:rsidRPr="0012355E">
              <w:rPr>
                <w:spacing w:val="4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línea</w:t>
            </w:r>
            <w:r w:rsidRPr="0012355E">
              <w:rPr>
                <w:spacing w:val="6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de</w:t>
            </w:r>
            <w:r w:rsidRPr="0012355E">
              <w:rPr>
                <w:spacing w:val="5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crédito</w:t>
            </w:r>
            <w:r w:rsidRPr="0012355E">
              <w:rPr>
                <w:spacing w:val="2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autorizada</w:t>
            </w:r>
            <w:r w:rsidRPr="0012355E">
              <w:rPr>
                <w:spacing w:val="7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en</w:t>
            </w:r>
            <w:r w:rsidRPr="0012355E">
              <w:rPr>
                <w:spacing w:val="5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moneda</w:t>
            </w:r>
            <w:r w:rsidRPr="0012355E">
              <w:rPr>
                <w:spacing w:val="-67"/>
                <w:sz w:val="20"/>
                <w:lang w:val="es-CL"/>
              </w:rPr>
              <w:t xml:space="preserve"> </w:t>
            </w:r>
            <w:r w:rsidRPr="0012355E">
              <w:rPr>
                <w:sz w:val="20"/>
                <w:lang w:val="es-CL"/>
              </w:rPr>
              <w:t>extranjera</w:t>
            </w:r>
          </w:p>
        </w:tc>
        <w:tc>
          <w:tcPr>
            <w:tcW w:w="2549" w:type="dxa"/>
          </w:tcPr>
          <w:p w14:paraId="269C9AA6" w14:textId="77777777" w:rsidR="0012355E" w:rsidRDefault="0012355E" w:rsidP="00725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2355E" w14:paraId="2C6651EC" w14:textId="77777777" w:rsidTr="00725859">
        <w:trPr>
          <w:trHeight w:val="241"/>
        </w:trPr>
        <w:tc>
          <w:tcPr>
            <w:tcW w:w="1414" w:type="dxa"/>
          </w:tcPr>
          <w:p w14:paraId="60EB1416" w14:textId="77777777" w:rsidR="0012355E" w:rsidRDefault="0012355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356E68C8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B6A3DC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adeudado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vigente</w:t>
            </w:r>
            <w:proofErr w:type="spellEnd"/>
          </w:p>
        </w:tc>
        <w:tc>
          <w:tcPr>
            <w:tcW w:w="2549" w:type="dxa"/>
          </w:tcPr>
          <w:p w14:paraId="64B91BA4" w14:textId="77777777" w:rsidR="0012355E" w:rsidRDefault="0012355E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2355E" w14:paraId="72C25A14" w14:textId="77777777" w:rsidTr="00725859">
        <w:trPr>
          <w:trHeight w:val="244"/>
        </w:trPr>
        <w:tc>
          <w:tcPr>
            <w:tcW w:w="1414" w:type="dxa"/>
          </w:tcPr>
          <w:p w14:paraId="6C61A16D" w14:textId="77777777" w:rsidR="0012355E" w:rsidRDefault="0012355E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787AB281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1EEBE3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3B4C2208" w14:textId="77777777" w:rsidR="0012355E" w:rsidRDefault="0012355E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0B70A30A" w14:textId="77777777" w:rsidR="0012355E" w:rsidRDefault="0012355E" w:rsidP="0012355E">
      <w:pPr>
        <w:spacing w:line="224" w:lineRule="exact"/>
        <w:rPr>
          <w:sz w:val="20"/>
        </w:rPr>
      </w:pPr>
      <w:r>
        <w:rPr>
          <w:sz w:val="20"/>
        </w:rPr>
        <w:t xml:space="preserve"> </w:t>
      </w:r>
    </w:p>
    <w:p w14:paraId="2506B4EB" w14:textId="4C645C67" w:rsidR="0012355E" w:rsidRDefault="0012355E" w:rsidP="0012355E">
      <w:pPr>
        <w:spacing w:line="224" w:lineRule="exact"/>
        <w:rPr>
          <w:sz w:val="20"/>
        </w:rPr>
        <w:sectPr w:rsidR="0012355E" w:rsidSect="003C62D7">
          <w:pgSz w:w="12250" w:h="15850"/>
          <w:pgMar w:top="1380" w:right="840" w:bottom="880" w:left="920" w:header="567" w:footer="685" w:gutter="0"/>
          <w:cols w:space="720"/>
        </w:sect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118 Byte</w:t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lastRenderedPageBreak/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4AFA2BF6" w14:textId="77777777" w:rsidTr="00725859">
        <w:tc>
          <w:tcPr>
            <w:tcW w:w="595" w:type="dxa"/>
          </w:tcPr>
          <w:p w14:paraId="43E5356A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B3F004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7C446DD6" w14:textId="77777777" w:rsidTr="00725859">
        <w:tc>
          <w:tcPr>
            <w:tcW w:w="595" w:type="dxa"/>
          </w:tcPr>
          <w:p w14:paraId="413E664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</w:tbl>
    <w:p w14:paraId="7DFD1CCA" w14:textId="77777777" w:rsidR="00074008" w:rsidRDefault="00074008" w:rsidP="00601454">
      <w:pPr>
        <w:pStyle w:val="Textoindependiente"/>
        <w:ind w:left="360"/>
      </w:pPr>
    </w:p>
    <w:p w14:paraId="087FBA49" w14:textId="77777777" w:rsidR="00A610F9" w:rsidRDefault="00A610F9" w:rsidP="00A610F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71A3120" w14:textId="274153DE" w:rsidR="00A610F9" w:rsidRPr="00230F5A" w:rsidRDefault="00A610F9" w:rsidP="00A610F9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D35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2DB71B7" w14:textId="77777777" w:rsidR="00A610F9" w:rsidRDefault="00A610F9" w:rsidP="00A610F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610F9" w:rsidRPr="00B537DA" w14:paraId="10FD4DE6" w14:textId="77777777" w:rsidTr="00D60BA5">
        <w:tc>
          <w:tcPr>
            <w:tcW w:w="595" w:type="dxa"/>
          </w:tcPr>
          <w:p w14:paraId="27A65233" w14:textId="77777777" w:rsidR="00A610F9" w:rsidRDefault="00A610F9" w:rsidP="00D60B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2AC2467" w14:textId="0D518ACE" w:rsidR="00A610F9" w:rsidRDefault="00A610F9" w:rsidP="00D60B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 tenga los valores esperados 01 o 02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610F9" w:rsidRPr="00B537DA" w14:paraId="64C8FF2E" w14:textId="77777777" w:rsidTr="00D60BA5">
        <w:tc>
          <w:tcPr>
            <w:tcW w:w="595" w:type="dxa"/>
            <w:shd w:val="clear" w:color="auto" w:fill="auto"/>
          </w:tcPr>
          <w:p w14:paraId="627F8C5D" w14:textId="77777777" w:rsidR="00A610F9" w:rsidRPr="00E81654" w:rsidRDefault="00A610F9" w:rsidP="00D60B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38B6C8" w14:textId="77777777" w:rsidR="00A610F9" w:rsidRPr="00B537DA" w:rsidRDefault="00A610F9" w:rsidP="00D60B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BA8A3B5" w14:textId="77777777" w:rsidR="00A610F9" w:rsidRDefault="00A610F9" w:rsidP="00A610F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610F9">
                    <w:rPr>
                      <w:rFonts w:ascii="Arial MT" w:hAnsi="Arial MT"/>
                      <w:sz w:val="20"/>
                    </w:rPr>
                    <w:t>1</w:t>
                  </w:r>
                  <w:r w:rsidRPr="00A610F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610F9">
                    <w:rPr>
                      <w:rFonts w:ascii="Arial MT" w:hAnsi="Arial MT"/>
                      <w:sz w:val="20"/>
                    </w:rPr>
                    <w:t>y</w:t>
                  </w:r>
                  <w:r w:rsidRPr="00A610F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610F9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A610F9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A610F9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7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A610F9" w:rsidRPr="00F45E53" w14:paraId="3C49826D" w14:textId="77777777" w:rsidTr="00A610F9">
        <w:trPr>
          <w:trHeight w:val="268"/>
        </w:trPr>
        <w:tc>
          <w:tcPr>
            <w:tcW w:w="862" w:type="dxa"/>
          </w:tcPr>
          <w:p w14:paraId="4F186F2F" w14:textId="77777777" w:rsidR="00A610F9" w:rsidRPr="00F45E53" w:rsidRDefault="00A610F9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610F9" w:rsidRPr="00F45E53" w:rsidRDefault="00A610F9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610F9" w:rsidRPr="00F45E53" w:rsidRDefault="00A610F9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A610F9" w:rsidRPr="00F45E53" w:rsidRDefault="00A610F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A610F9" w:rsidRPr="00F45E53" w:rsidRDefault="00A610F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A610F9" w:rsidRPr="00F45E53" w14:paraId="3218A4A9" w14:textId="77777777" w:rsidTr="00A610F9">
        <w:trPr>
          <w:trHeight w:val="268"/>
        </w:trPr>
        <w:tc>
          <w:tcPr>
            <w:tcW w:w="862" w:type="dxa"/>
          </w:tcPr>
          <w:p w14:paraId="6B1D5128" w14:textId="77777777" w:rsidR="00A610F9" w:rsidRPr="00F45E53" w:rsidRDefault="00A610F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610F9" w:rsidRPr="00F45E53" w:rsidRDefault="00A610F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610F9" w:rsidRPr="00F45E53" w:rsidRDefault="00A610F9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10F9" w:rsidRPr="00F45E53" w14:paraId="622814C1" w14:textId="77777777" w:rsidTr="00A610F9">
        <w:trPr>
          <w:trHeight w:val="268"/>
        </w:trPr>
        <w:tc>
          <w:tcPr>
            <w:tcW w:w="862" w:type="dxa"/>
          </w:tcPr>
          <w:p w14:paraId="7671AEB9" w14:textId="77777777" w:rsidR="00A610F9" w:rsidRPr="00F45E53" w:rsidRDefault="00A610F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610F9" w:rsidRPr="00F45E53" w:rsidRDefault="00A610F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DA9A130" w:rsidR="00A610F9" w:rsidRPr="00F45E53" w:rsidRDefault="00A610F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610F9" w:rsidRPr="00F45E53" w14:paraId="29ABD7A0" w14:textId="77777777" w:rsidTr="00A610F9">
        <w:trPr>
          <w:trHeight w:val="268"/>
        </w:trPr>
        <w:tc>
          <w:tcPr>
            <w:tcW w:w="862" w:type="dxa"/>
          </w:tcPr>
          <w:p w14:paraId="36B1247A" w14:textId="77777777" w:rsidR="00A610F9" w:rsidRPr="00F45E53" w:rsidRDefault="00A610F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610F9" w:rsidRPr="00F45E53" w:rsidRDefault="00A610F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610F9" w:rsidRPr="00F45E53" w:rsidRDefault="00A610F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10F9" w:rsidRPr="00F45E53" w14:paraId="4A41D4E9" w14:textId="77777777" w:rsidTr="00A610F9">
        <w:trPr>
          <w:trHeight w:val="268"/>
        </w:trPr>
        <w:tc>
          <w:tcPr>
            <w:tcW w:w="862" w:type="dxa"/>
          </w:tcPr>
          <w:p w14:paraId="407BD317" w14:textId="77777777" w:rsidR="00A610F9" w:rsidRPr="00F45E53" w:rsidRDefault="00A610F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610F9" w:rsidRPr="00F45E53" w:rsidRDefault="00A610F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610F9" w:rsidRPr="00F45E53" w:rsidRDefault="00A610F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A610F9" w:rsidRPr="00F45E53" w:rsidRDefault="00A610F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10F9" w:rsidRPr="00F45E53" w14:paraId="306FA4E7" w14:textId="77777777" w:rsidTr="00A610F9">
        <w:trPr>
          <w:trHeight w:val="268"/>
        </w:trPr>
        <w:tc>
          <w:tcPr>
            <w:tcW w:w="862" w:type="dxa"/>
          </w:tcPr>
          <w:p w14:paraId="0E8DBBC7" w14:textId="7F4D293D" w:rsidR="00A610F9" w:rsidRPr="00F45E53" w:rsidRDefault="00A610F9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610F9" w:rsidRPr="00F45E53" w:rsidRDefault="00A610F9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A610F9" w:rsidRPr="00F45E53" w:rsidRDefault="00A610F9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97710E8" w:rsidR="00A610F9" w:rsidRPr="00B11700" w:rsidRDefault="00A610F9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11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detalle</w:t>
            </w:r>
          </w:p>
        </w:tc>
        <w:tc>
          <w:tcPr>
            <w:tcW w:w="850" w:type="dxa"/>
          </w:tcPr>
          <w:p w14:paraId="4F1C09C0" w14:textId="7F9AB3DE" w:rsidR="00A610F9" w:rsidRPr="00F45E53" w:rsidRDefault="00A610F9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610F9" w:rsidRPr="00F45E53" w14:paraId="69A338AE" w14:textId="77777777" w:rsidTr="00A610F9">
        <w:trPr>
          <w:trHeight w:val="268"/>
        </w:trPr>
        <w:tc>
          <w:tcPr>
            <w:tcW w:w="862" w:type="dxa"/>
          </w:tcPr>
          <w:p w14:paraId="60628F2D" w14:textId="4E3409F6" w:rsidR="00A610F9" w:rsidRPr="00F45E53" w:rsidRDefault="00A610F9" w:rsidP="001235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610F9" w:rsidRPr="00F45E53" w:rsidRDefault="00A610F9" w:rsidP="001235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7C32C1F0" w:rsidR="00A610F9" w:rsidRPr="00F45E53" w:rsidRDefault="00A610F9" w:rsidP="001235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235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1DC286CD" w:rsidR="00A610F9" w:rsidRPr="00AC40AA" w:rsidRDefault="00A610F9" w:rsidP="001235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C40A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registro con campo1 (</w:t>
            </w:r>
            <w:r w:rsidRPr="00B11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) igual a </w:t>
            </w:r>
            <w:r w:rsidR="00E252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A610F9" w:rsidRPr="00F45E53" w:rsidRDefault="00A610F9" w:rsidP="001235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610F9" w:rsidRPr="00F45E53" w14:paraId="7AE00EB8" w14:textId="77777777" w:rsidTr="00A610F9">
        <w:trPr>
          <w:trHeight w:val="268"/>
        </w:trPr>
        <w:tc>
          <w:tcPr>
            <w:tcW w:w="862" w:type="dxa"/>
          </w:tcPr>
          <w:p w14:paraId="70AC5B8A" w14:textId="3D6F057F" w:rsidR="00A610F9" w:rsidRPr="00F45E53" w:rsidRDefault="00A610F9" w:rsidP="001235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610F9" w:rsidRPr="00F45E53" w:rsidRDefault="00A610F9" w:rsidP="001235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390BF2ED" w:rsidR="00A610F9" w:rsidRPr="00F45E53" w:rsidRDefault="00A610F9" w:rsidP="001235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235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4ABA39DE" w:rsidR="00A610F9" w:rsidRPr="00AC40AA" w:rsidRDefault="00A610F9" w:rsidP="001235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C40A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registro con campo1 (</w:t>
            </w:r>
            <w:r w:rsidRPr="00B11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) igual a </w:t>
            </w:r>
            <w:r w:rsidR="00E252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A610F9" w:rsidRPr="00F45E53" w:rsidRDefault="00A610F9" w:rsidP="001235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610F9" w:rsidRPr="00F45E53" w14:paraId="6C652519" w14:textId="77777777" w:rsidTr="00A610F9">
        <w:trPr>
          <w:trHeight w:val="268"/>
        </w:trPr>
        <w:tc>
          <w:tcPr>
            <w:tcW w:w="862" w:type="dxa"/>
          </w:tcPr>
          <w:p w14:paraId="40B0DD1E" w14:textId="6732BEE3" w:rsidR="00A610F9" w:rsidRPr="00F45E53" w:rsidRDefault="00A610F9" w:rsidP="001235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A610F9" w:rsidRPr="00F45E53" w:rsidRDefault="00A610F9" w:rsidP="001235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A610F9" w:rsidRPr="00F45E53" w:rsidRDefault="00A610F9" w:rsidP="001235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A610F9" w:rsidRPr="00E97ECC" w:rsidRDefault="00A610F9" w:rsidP="001235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A610F9" w:rsidRPr="0012355E" w:rsidRDefault="00A610F9" w:rsidP="001235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557D33F7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F77B5E5" w14:textId="77777777" w:rsidR="003C2BB7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212FCE4" w14:textId="77777777" w:rsidR="003C2BB7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84FE8" w14:paraId="3676ACCC" w14:textId="77777777" w:rsidTr="004118D8">
        <w:tc>
          <w:tcPr>
            <w:tcW w:w="1413" w:type="dxa"/>
          </w:tcPr>
          <w:p w14:paraId="7DDB3BFA" w14:textId="77777777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9967540" w:rsidR="00F32211" w:rsidRPr="00A84FE8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FF0000"/>
              </w:rPr>
              <w:t>D35</w:t>
            </w:r>
            <w:r w:rsidR="00F32211" w:rsidRPr="00A84FE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84FE8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A84FE8" w:rsidRPr="00A84FE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84FE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488EB73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A84FE8"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A84FE8"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84FE8">
              <w:rPr>
                <w:rFonts w:ascii="Times New Roman" w:hAnsi="Times New Roman" w:cs="Times New Roman"/>
              </w:rPr>
              <w:t xml:space="preserve"> </w:t>
            </w: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84FE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84FE8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A84FE8">
        <w:t>Archivo Carátula</w:t>
      </w:r>
      <w:bookmarkEnd w:id="15"/>
      <w:r w:rsidRPr="00A84FE8">
        <w:fldChar w:fldCharType="begin"/>
      </w:r>
      <w:r w:rsidRPr="00A84FE8">
        <w:instrText xml:space="preserve"> XE "Archivo ”arátula" </w:instrText>
      </w:r>
      <w:r w:rsidRPr="00A84FE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551F1EA2" w:rsidR="00F32211" w:rsidRPr="00A84FE8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FF0000"/>
              </w:rPr>
              <w:t>D35</w:t>
            </w:r>
            <w:r w:rsidR="00F32211" w:rsidRPr="00A84FE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D691CF5" w:rsidR="00F32211" w:rsidRPr="00A84FE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A84FE8"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A84FE8"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4F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0F9971E0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804CA" w:rsidRPr="00F45E53" w14:paraId="449A74F0" w14:textId="77777777" w:rsidTr="004447B5">
        <w:trPr>
          <w:trHeight w:val="268"/>
        </w:trPr>
        <w:tc>
          <w:tcPr>
            <w:tcW w:w="862" w:type="dxa"/>
          </w:tcPr>
          <w:p w14:paraId="446C1F3A" w14:textId="77777777" w:rsidR="00C804CA" w:rsidRPr="00F45E53" w:rsidRDefault="00C804CA" w:rsidP="00C804C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C804CA" w:rsidRPr="00F45E53" w:rsidRDefault="00C804CA" w:rsidP="00C804C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DD62E68" w:rsidR="00C804CA" w:rsidRPr="00F45E53" w:rsidRDefault="00C804CA" w:rsidP="00C804C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235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5CBF1F8D" w:rsidR="00C804CA" w:rsidRPr="00B8004D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804C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C804CA" w:rsidRPr="00F45E53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804CA" w:rsidRPr="00F45E53" w14:paraId="457D6C4A" w14:textId="77777777" w:rsidTr="004447B5">
        <w:trPr>
          <w:trHeight w:val="268"/>
        </w:trPr>
        <w:tc>
          <w:tcPr>
            <w:tcW w:w="862" w:type="dxa"/>
          </w:tcPr>
          <w:p w14:paraId="7484FA91" w14:textId="77777777" w:rsidR="00C804CA" w:rsidRPr="00F45E53" w:rsidRDefault="00C804CA" w:rsidP="00C804C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C804CA" w:rsidRPr="00F45E53" w:rsidRDefault="00C804CA" w:rsidP="00C804C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2B2A40E9" w:rsidR="00C804CA" w:rsidRPr="00F45E53" w:rsidRDefault="00C804CA" w:rsidP="00C804C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235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0F08F893" w:rsidR="00C804CA" w:rsidRPr="000506C0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804C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C804CA" w:rsidRPr="00F45E53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804CA" w:rsidRPr="00F45E53" w14:paraId="11B65347" w14:textId="77777777" w:rsidTr="008B11EC">
        <w:trPr>
          <w:trHeight w:val="268"/>
        </w:trPr>
        <w:tc>
          <w:tcPr>
            <w:tcW w:w="862" w:type="dxa"/>
          </w:tcPr>
          <w:p w14:paraId="77B032DD" w14:textId="77777777" w:rsidR="00C804CA" w:rsidRPr="00F45E53" w:rsidRDefault="00C804CA" w:rsidP="00C804C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C804CA" w:rsidRPr="00F45E53" w:rsidRDefault="00C804CA" w:rsidP="00C804C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2CB53A70" w:rsidR="00C804CA" w:rsidRPr="00F45E53" w:rsidRDefault="00C804CA" w:rsidP="00C804C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3F8FA158" w:rsidR="00C804CA" w:rsidRPr="000506C0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BCCA69B" w14:textId="634011DC" w:rsidR="00C804CA" w:rsidRPr="00F45E53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3C62D7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A3B61" w14:textId="77777777" w:rsidR="00FB2458" w:rsidRDefault="00FB2458" w:rsidP="00F10206">
      <w:pPr>
        <w:spacing w:after="0" w:line="240" w:lineRule="auto"/>
      </w:pPr>
      <w:r>
        <w:separator/>
      </w:r>
    </w:p>
  </w:endnote>
  <w:endnote w:type="continuationSeparator" w:id="0">
    <w:p w14:paraId="1AA9AD0C" w14:textId="77777777" w:rsidR="00FB2458" w:rsidRDefault="00FB245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8A78B" w14:textId="77777777" w:rsidR="00FB2458" w:rsidRDefault="00FB2458" w:rsidP="00F10206">
      <w:pPr>
        <w:spacing w:after="0" w:line="240" w:lineRule="auto"/>
      </w:pPr>
      <w:r>
        <w:separator/>
      </w:r>
    </w:p>
  </w:footnote>
  <w:footnote w:type="continuationSeparator" w:id="0">
    <w:p w14:paraId="381DB0E7" w14:textId="77777777" w:rsidR="00FB2458" w:rsidRDefault="00FB245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7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39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0"/>
  </w:num>
  <w:num w:numId="16" w16cid:durableId="1397778044">
    <w:abstractNumId w:val="8"/>
  </w:num>
  <w:num w:numId="17" w16cid:durableId="114759016">
    <w:abstractNumId w:val="36"/>
  </w:num>
  <w:num w:numId="18" w16cid:durableId="1632982083">
    <w:abstractNumId w:val="1"/>
  </w:num>
  <w:num w:numId="19" w16cid:durableId="2139444563">
    <w:abstractNumId w:val="38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4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5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5B9D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D53"/>
    <w:rsid w:val="00575FEB"/>
    <w:rsid w:val="00577596"/>
    <w:rsid w:val="00597FD4"/>
    <w:rsid w:val="005B5D60"/>
    <w:rsid w:val="005B65DC"/>
    <w:rsid w:val="005C5769"/>
    <w:rsid w:val="00601454"/>
    <w:rsid w:val="00601681"/>
    <w:rsid w:val="00603543"/>
    <w:rsid w:val="00611BAA"/>
    <w:rsid w:val="00614154"/>
    <w:rsid w:val="006166FA"/>
    <w:rsid w:val="00620059"/>
    <w:rsid w:val="00621843"/>
    <w:rsid w:val="00626904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8F4F3A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A15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10F9"/>
    <w:rsid w:val="00A64CF0"/>
    <w:rsid w:val="00A673C0"/>
    <w:rsid w:val="00A70A3A"/>
    <w:rsid w:val="00A73491"/>
    <w:rsid w:val="00A829A4"/>
    <w:rsid w:val="00A84FE8"/>
    <w:rsid w:val="00A8686E"/>
    <w:rsid w:val="00A93B33"/>
    <w:rsid w:val="00A96E79"/>
    <w:rsid w:val="00AA6E30"/>
    <w:rsid w:val="00AB6B68"/>
    <w:rsid w:val="00AC3753"/>
    <w:rsid w:val="00AC40A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1700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B7D8D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5224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A6B55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2458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13</Pages>
  <Words>1736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35</cp:revision>
  <dcterms:created xsi:type="dcterms:W3CDTF">2024-03-06T13:25:00Z</dcterms:created>
  <dcterms:modified xsi:type="dcterms:W3CDTF">2024-08-26T19:27:00Z</dcterms:modified>
</cp:coreProperties>
</file>