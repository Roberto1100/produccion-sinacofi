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7B108D1D" w:rsidR="00C4642F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</w:t>
      </w:r>
      <w:r w:rsidR="009A2461">
        <w:rPr>
          <w:rFonts w:ascii="Times New Roman" w:hAnsi="Times New Roman" w:cs="Times New Roman"/>
          <w:b/>
          <w:sz w:val="72"/>
          <w:szCs w:val="72"/>
        </w:rPr>
        <w:t>60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9A2461">
        <w:rPr>
          <w:rFonts w:ascii="Times New Roman" w:hAnsi="Times New Roman" w:cs="Times New Roman"/>
          <w:b/>
          <w:sz w:val="72"/>
          <w:szCs w:val="72"/>
        </w:rPr>
        <w:t>725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36520E">
        <w:rPr>
          <w:rFonts w:ascii="Times New Roman" w:hAnsi="Times New Roman" w:cs="Times New Roman"/>
          <w:b/>
          <w:sz w:val="72"/>
          <w:szCs w:val="72"/>
        </w:rPr>
        <w:t>–</w:t>
      </w:r>
      <w:r w:rsidR="00CC10F0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9A2461" w:rsidRPr="009A2461">
        <w:rPr>
          <w:rFonts w:ascii="Times New Roman" w:hAnsi="Times New Roman" w:cs="Times New Roman"/>
          <w:b/>
          <w:sz w:val="72"/>
          <w:szCs w:val="72"/>
        </w:rPr>
        <w:t>Operaciones con entidades pertenecientes a un mismo grupo empresarial</w:t>
      </w:r>
    </w:p>
    <w:p w14:paraId="592F5FD4" w14:textId="120EA2FF" w:rsidR="0097031A" w:rsidRPr="00DB5310" w:rsidRDefault="0097031A" w:rsidP="009A05E0">
      <w:pPr>
        <w:ind w:hanging="142"/>
        <w:rPr>
          <w:rFonts w:ascii="Times New Roman" w:hAnsi="Times New Roman" w:cs="Times New Roman"/>
          <w:b/>
          <w:sz w:val="72"/>
          <w:szCs w:val="72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28831DA" w14:textId="30E1D594" w:rsidR="000105A8" w:rsidRPr="00230F5A" w:rsidRDefault="00C4642F" w:rsidP="008D094A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  <w:r w:rsidR="000105A8"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4585382" w14:textId="6825C6C0" w:rsidR="008D094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0925" w:history="1">
            <w:r w:rsidR="008D094A" w:rsidRPr="008249E7">
              <w:rPr>
                <w:rStyle w:val="Hipervnculo"/>
                <w:noProof/>
              </w:rPr>
              <w:t>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estructuras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B8897DE" w14:textId="539F0E2F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6" w:history="1">
            <w:r w:rsidR="008D094A" w:rsidRPr="008249E7">
              <w:rPr>
                <w:rStyle w:val="Hipervnculo"/>
                <w:bCs/>
                <w:noProof/>
              </w:rPr>
              <w:t>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bCs/>
                <w:noProof/>
              </w:rPr>
              <w:t xml:space="preserve">Archivo de datos del emisor  </w:t>
            </w:r>
            <w:r w:rsidR="008D094A" w:rsidRPr="008249E7">
              <w:rPr>
                <w:rStyle w:val="Hipervnculo"/>
                <w:noProof/>
              </w:rPr>
              <w:t>Manual Sistema de Información Bancos - Sistema Contable (cmfchile.cl)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3236D9DE" w14:textId="3176794F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7" w:history="1">
            <w:r w:rsidR="008D094A" w:rsidRPr="008249E7">
              <w:rPr>
                <w:rStyle w:val="Hipervnculo"/>
                <w:noProof/>
              </w:rPr>
              <w:t>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Validaciones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50F8A7" w14:textId="1E582278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8" w:history="1">
            <w:r w:rsidR="008D094A" w:rsidRPr="008249E7">
              <w:rPr>
                <w:rStyle w:val="Hipervnculo"/>
                <w:noProof/>
              </w:rPr>
              <w:t>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6602B29" w14:textId="30ABD438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9" w:history="1">
            <w:r w:rsidR="008D094A" w:rsidRPr="008249E7">
              <w:rPr>
                <w:rStyle w:val="Hipervnculo"/>
                <w:noProof/>
              </w:rPr>
              <w:t>3.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Construyendo la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648D8C" w14:textId="7E19E0BB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0" w:history="1">
            <w:r w:rsidR="008D094A" w:rsidRPr="008249E7">
              <w:rPr>
                <w:rStyle w:val="Hipervnculo"/>
                <w:noProof/>
              </w:rPr>
              <w:t>3.1.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Formato de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_Toc166230930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69722E6" w14:textId="403CE1E5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1" w:history="1">
            <w:r w:rsidR="008D094A" w:rsidRPr="008249E7">
              <w:rPr>
                <w:rStyle w:val="Hipervnculo"/>
                <w:bCs/>
                <w:noProof/>
              </w:rPr>
              <w:t>4.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nombres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_Toc166230931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F22D91A" w14:textId="11CFC61E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2" w:history="1">
            <w:r w:rsidR="008D094A" w:rsidRPr="008249E7">
              <w:rPr>
                <w:rStyle w:val="Hipervnculo"/>
                <w:noProof/>
              </w:rPr>
              <w:t>4.1.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salida a destino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_Toc166230932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6EF848D" w14:textId="30EFC222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3" w:history="1">
            <w:r w:rsidR="008D094A" w:rsidRPr="008249E7">
              <w:rPr>
                <w:rStyle w:val="Hipervnculo"/>
                <w:noProof/>
              </w:rPr>
              <w:t>4.1.1.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_Toc166230933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BCE159" w14:textId="36354031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4" w:history="1">
            <w:r w:rsidR="008D094A" w:rsidRPr="008249E7">
              <w:rPr>
                <w:rStyle w:val="Hipervnculo"/>
                <w:noProof/>
              </w:rPr>
              <w:t>4.1.2.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Carátula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_Toc166230934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1E0226" w14:textId="2A3E503D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5" w:history="1">
            <w:r w:rsidR="008D094A" w:rsidRPr="008249E7">
              <w:rPr>
                <w:rStyle w:val="Hipervnculo"/>
                <w:noProof/>
              </w:rPr>
              <w:t>4.2.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correlativo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4455E85" w14:textId="38BC11DF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6" w:history="1">
            <w:r w:rsidR="008D094A" w:rsidRPr="008249E7">
              <w:rPr>
                <w:rStyle w:val="Hipervnculo"/>
                <w:noProof/>
              </w:rPr>
              <w:t>4.2.1.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447F1AD" w14:textId="72C530FD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7" w:history="1">
            <w:r w:rsidR="008D094A" w:rsidRPr="008249E7">
              <w:rPr>
                <w:rStyle w:val="Hipervnculo"/>
                <w:noProof/>
              </w:rPr>
              <w:t>4.2.2.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Entrada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70F601F" w14:textId="2872D304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8" w:history="1">
            <w:r w:rsidR="008D094A" w:rsidRPr="008249E7">
              <w:rPr>
                <w:rStyle w:val="Hipervnculo"/>
                <w:noProof/>
              </w:rPr>
              <w:t>5.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Definir Notificación hacia el Front.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3E78324" w14:textId="5BCCE23A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9" w:history="1">
            <w:r w:rsidR="008D094A" w:rsidRPr="008249E7">
              <w:rPr>
                <w:rStyle w:val="Hipervnculo"/>
                <w:noProof/>
              </w:rPr>
              <w:t>6.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Datos sensibles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B95E1CD" w14:textId="739EDBE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449AE93C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C94F6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42" w:type="dxa"/>
          </w:tcPr>
          <w:p w14:paraId="22F848E4" w14:textId="004767D4" w:rsidR="00DA6AAC" w:rsidRPr="00230F5A" w:rsidRDefault="008D094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BD6EAB" w:rsidRPr="00230F5A" w14:paraId="5339FC0E" w14:textId="7AB2D237" w:rsidTr="000506C0">
        <w:tc>
          <w:tcPr>
            <w:tcW w:w="1256" w:type="dxa"/>
          </w:tcPr>
          <w:p w14:paraId="3DF7E2D2" w14:textId="7754D9A4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D60</w:t>
            </w:r>
          </w:p>
        </w:tc>
        <w:tc>
          <w:tcPr>
            <w:tcW w:w="1342" w:type="dxa"/>
          </w:tcPr>
          <w:p w14:paraId="69C55B7E" w14:textId="265FC291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5435756" w14:textId="77777777" w:rsidR="00BD6EAB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37A56CF" w14:textId="77777777" w:rsidR="00BD6EAB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47611180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2A11AFA0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147CB20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BD6EAB" w:rsidRPr="00230F5A" w14:paraId="251EA50D" w14:textId="22DD7FE9" w:rsidTr="000506C0">
        <w:tc>
          <w:tcPr>
            <w:tcW w:w="1256" w:type="dxa"/>
          </w:tcPr>
          <w:p w14:paraId="7287933A" w14:textId="2774A3A0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D6EAB" w:rsidRPr="00230F5A" w14:paraId="38B70AFE" w14:textId="34FEEE1D" w:rsidTr="000506C0">
        <w:tc>
          <w:tcPr>
            <w:tcW w:w="1256" w:type="dxa"/>
          </w:tcPr>
          <w:p w14:paraId="23AEB014" w14:textId="5799241D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D6EAB" w:rsidRPr="00230F5A" w14:paraId="4B606B6E" w14:textId="62885254" w:rsidTr="000506C0">
        <w:tc>
          <w:tcPr>
            <w:tcW w:w="1256" w:type="dxa"/>
          </w:tcPr>
          <w:p w14:paraId="612D72B6" w14:textId="77777777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D6EAB" w:rsidRPr="00230F5A" w14:paraId="2EA7A1DB" w14:textId="6C6D457E" w:rsidTr="000506C0">
        <w:tc>
          <w:tcPr>
            <w:tcW w:w="1256" w:type="dxa"/>
          </w:tcPr>
          <w:p w14:paraId="4D062B49" w14:textId="77777777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D6EAB" w:rsidRPr="00230F5A" w14:paraId="4EBD62EB" w14:textId="7659FBA3" w:rsidTr="000506C0">
        <w:tc>
          <w:tcPr>
            <w:tcW w:w="1256" w:type="dxa"/>
          </w:tcPr>
          <w:p w14:paraId="6FF918B3" w14:textId="77777777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BD6EAB" w:rsidRPr="00230F5A" w:rsidRDefault="00BD6EAB" w:rsidP="00BD6E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23092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23092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349A1F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165FD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2C983D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165FD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26CA870F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8D094A">
              <w:rPr>
                <w:rFonts w:ascii="Times New Roman" w:hAnsi="Times New Roman" w:cs="Times New Roman"/>
              </w:rPr>
              <w:t>1</w:t>
            </w:r>
            <w:r w:rsidR="009E542B">
              <w:rPr>
                <w:rFonts w:ascii="Times New Roman" w:hAnsi="Times New Roman" w:cs="Times New Roman"/>
              </w:rPr>
              <w:t>9</w:t>
            </w:r>
            <w:r w:rsidR="00CC10F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1E5155D3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9E542B">
        <w:rPr>
          <w:rFonts w:ascii="Times New Roman" w:hAnsi="Times New Roman" w:cs="Times New Roman"/>
        </w:rPr>
        <w:t>210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CC38B1D" w14:textId="77777777" w:rsidR="009E542B" w:rsidRPr="009E542B" w:rsidRDefault="009E542B" w:rsidP="009E542B">
      <w:pPr>
        <w:tabs>
          <w:tab w:val="left" w:pos="1349"/>
        </w:tabs>
        <w:spacing w:before="190"/>
        <w:rPr>
          <w:rFonts w:ascii="Times New Roman"/>
          <w:i/>
          <w:sz w:val="20"/>
        </w:rPr>
      </w:pPr>
      <w:r w:rsidRPr="009E542B">
        <w:rPr>
          <w:rFonts w:ascii="Times New Roman"/>
          <w:i/>
          <w:sz w:val="20"/>
        </w:rPr>
        <w:t>Registros</w:t>
      </w:r>
      <w:r w:rsidRPr="009E542B">
        <w:rPr>
          <w:rFonts w:ascii="Times New Roman"/>
          <w:i/>
          <w:spacing w:val="-4"/>
          <w:sz w:val="20"/>
        </w:rPr>
        <w:t xml:space="preserve"> </w:t>
      </w:r>
      <w:r w:rsidRPr="009E542B">
        <w:rPr>
          <w:rFonts w:ascii="Times New Roman"/>
          <w:i/>
          <w:sz w:val="20"/>
        </w:rPr>
        <w:t>siguientes</w:t>
      </w:r>
    </w:p>
    <w:p w14:paraId="14BC968E" w14:textId="77777777" w:rsidR="009E542B" w:rsidRDefault="009E542B" w:rsidP="009E542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99"/>
        <w:gridCol w:w="8377"/>
      </w:tblGrid>
      <w:tr w:rsidR="009E542B" w14:paraId="10D19020" w14:textId="77777777" w:rsidTr="00725859">
        <w:trPr>
          <w:trHeight w:val="299"/>
        </w:trPr>
        <w:tc>
          <w:tcPr>
            <w:tcW w:w="1200" w:type="dxa"/>
          </w:tcPr>
          <w:p w14:paraId="21E86FD9" w14:textId="77777777" w:rsidR="009E542B" w:rsidRDefault="009E542B" w:rsidP="00725859">
            <w:pPr>
              <w:pStyle w:val="TableParagraph"/>
              <w:spacing w:line="268" w:lineRule="exact"/>
              <w:ind w:left="7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01</w:t>
            </w:r>
          </w:p>
        </w:tc>
        <w:tc>
          <w:tcPr>
            <w:tcW w:w="199" w:type="dxa"/>
          </w:tcPr>
          <w:p w14:paraId="6D179C64" w14:textId="77777777" w:rsidR="009E542B" w:rsidRDefault="009E542B" w:rsidP="00725859">
            <w:pPr>
              <w:pStyle w:val="TableParagraph"/>
              <w:spacing w:line="268" w:lineRule="exact"/>
              <w:ind w:left="1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377" w:type="dxa"/>
          </w:tcPr>
          <w:p w14:paraId="3DD789E3" w14:textId="77777777" w:rsidR="009E542B" w:rsidRDefault="009E542B" w:rsidP="00725859">
            <w:pPr>
              <w:pStyle w:val="TableParagraph"/>
              <w:spacing w:before="30" w:line="249" w:lineRule="exact"/>
              <w:ind w:left="72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Nómina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grupos</w:t>
            </w:r>
            <w:proofErr w:type="spellEnd"/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empresariales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9E542B" w14:paraId="7417A4E9" w14:textId="77777777" w:rsidTr="00725859">
        <w:trPr>
          <w:trHeight w:val="299"/>
        </w:trPr>
        <w:tc>
          <w:tcPr>
            <w:tcW w:w="1200" w:type="dxa"/>
          </w:tcPr>
          <w:p w14:paraId="5292DA1D" w14:textId="77777777" w:rsidR="009E542B" w:rsidRDefault="009E542B" w:rsidP="00725859">
            <w:pPr>
              <w:pStyle w:val="TableParagraph"/>
              <w:spacing w:line="268" w:lineRule="exact"/>
              <w:ind w:left="7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02</w:t>
            </w:r>
          </w:p>
        </w:tc>
        <w:tc>
          <w:tcPr>
            <w:tcW w:w="199" w:type="dxa"/>
          </w:tcPr>
          <w:p w14:paraId="66C6771B" w14:textId="77777777" w:rsidR="009E542B" w:rsidRDefault="009E542B" w:rsidP="00725859">
            <w:pPr>
              <w:pStyle w:val="TableParagraph"/>
              <w:spacing w:line="268" w:lineRule="exact"/>
              <w:ind w:left="1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377" w:type="dxa"/>
          </w:tcPr>
          <w:p w14:paraId="66D42837" w14:textId="77777777" w:rsidR="009E542B" w:rsidRDefault="009E542B" w:rsidP="00725859">
            <w:pPr>
              <w:pStyle w:val="TableParagraph"/>
              <w:spacing w:before="30" w:line="249" w:lineRule="exact"/>
              <w:ind w:left="72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Exposición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por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grupo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empresarial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9E542B" w14:paraId="1B715005" w14:textId="77777777" w:rsidTr="00725859">
        <w:trPr>
          <w:trHeight w:val="486"/>
        </w:trPr>
        <w:tc>
          <w:tcPr>
            <w:tcW w:w="1200" w:type="dxa"/>
          </w:tcPr>
          <w:p w14:paraId="4A1E842B" w14:textId="77777777" w:rsidR="009E542B" w:rsidRDefault="009E542B" w:rsidP="00725859">
            <w:pPr>
              <w:pStyle w:val="TableParagraph"/>
              <w:spacing w:line="268" w:lineRule="exact"/>
              <w:ind w:left="7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03</w:t>
            </w:r>
          </w:p>
        </w:tc>
        <w:tc>
          <w:tcPr>
            <w:tcW w:w="199" w:type="dxa"/>
          </w:tcPr>
          <w:p w14:paraId="0FC1337A" w14:textId="77777777" w:rsidR="009E542B" w:rsidRDefault="009E542B" w:rsidP="00725859">
            <w:pPr>
              <w:pStyle w:val="TableParagraph"/>
              <w:spacing w:line="268" w:lineRule="exact"/>
              <w:ind w:left="1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377" w:type="dxa"/>
          </w:tcPr>
          <w:p w14:paraId="01E0783C" w14:textId="77777777" w:rsidR="009E542B" w:rsidRPr="009E542B" w:rsidRDefault="009E542B" w:rsidP="00725859">
            <w:pPr>
              <w:pStyle w:val="TableParagraph"/>
              <w:spacing w:line="242" w:lineRule="exact"/>
              <w:ind w:left="72"/>
              <w:rPr>
                <w:sz w:val="20"/>
                <w:lang w:val="es-CL"/>
              </w:rPr>
            </w:pPr>
            <w:r w:rsidRPr="009E542B">
              <w:rPr>
                <w:sz w:val="20"/>
                <w:lang w:val="es-CL"/>
              </w:rPr>
              <w:t>Detalle</w:t>
            </w:r>
            <w:r w:rsidRPr="009E542B">
              <w:rPr>
                <w:spacing w:val="25"/>
                <w:sz w:val="20"/>
                <w:lang w:val="es-CL"/>
              </w:rPr>
              <w:t xml:space="preserve"> </w:t>
            </w:r>
            <w:r w:rsidRPr="009E542B">
              <w:rPr>
                <w:sz w:val="20"/>
                <w:lang w:val="es-CL"/>
              </w:rPr>
              <w:t>de</w:t>
            </w:r>
            <w:r w:rsidRPr="009E542B">
              <w:rPr>
                <w:spacing w:val="26"/>
                <w:sz w:val="20"/>
                <w:lang w:val="es-CL"/>
              </w:rPr>
              <w:t xml:space="preserve"> </w:t>
            </w:r>
            <w:r w:rsidRPr="009E542B">
              <w:rPr>
                <w:sz w:val="20"/>
                <w:lang w:val="es-CL"/>
              </w:rPr>
              <w:t>operaciones</w:t>
            </w:r>
            <w:r w:rsidRPr="009E542B">
              <w:rPr>
                <w:spacing w:val="28"/>
                <w:sz w:val="20"/>
                <w:lang w:val="es-CL"/>
              </w:rPr>
              <w:t xml:space="preserve"> </w:t>
            </w:r>
            <w:r w:rsidRPr="009E542B">
              <w:rPr>
                <w:sz w:val="20"/>
                <w:lang w:val="es-CL"/>
              </w:rPr>
              <w:t>con</w:t>
            </w:r>
            <w:r w:rsidRPr="009E542B">
              <w:rPr>
                <w:spacing w:val="25"/>
                <w:sz w:val="20"/>
                <w:lang w:val="es-CL"/>
              </w:rPr>
              <w:t xml:space="preserve"> </w:t>
            </w:r>
            <w:r w:rsidRPr="009E542B">
              <w:rPr>
                <w:sz w:val="20"/>
                <w:lang w:val="es-CL"/>
              </w:rPr>
              <w:t>personas</w:t>
            </w:r>
            <w:r w:rsidRPr="009E542B">
              <w:rPr>
                <w:spacing w:val="27"/>
                <w:sz w:val="20"/>
                <w:lang w:val="es-CL"/>
              </w:rPr>
              <w:t xml:space="preserve"> </w:t>
            </w:r>
            <w:r w:rsidRPr="009E542B">
              <w:rPr>
                <w:sz w:val="20"/>
                <w:lang w:val="es-CL"/>
              </w:rPr>
              <w:t>o</w:t>
            </w:r>
            <w:r w:rsidRPr="009E542B">
              <w:rPr>
                <w:spacing w:val="26"/>
                <w:sz w:val="20"/>
                <w:lang w:val="es-CL"/>
              </w:rPr>
              <w:t xml:space="preserve"> </w:t>
            </w:r>
            <w:r w:rsidRPr="009E542B">
              <w:rPr>
                <w:sz w:val="20"/>
                <w:lang w:val="es-CL"/>
              </w:rPr>
              <w:t>entidades</w:t>
            </w:r>
            <w:r w:rsidRPr="009E542B">
              <w:rPr>
                <w:spacing w:val="27"/>
                <w:sz w:val="20"/>
                <w:lang w:val="es-CL"/>
              </w:rPr>
              <w:t xml:space="preserve"> </w:t>
            </w:r>
            <w:r w:rsidRPr="009E542B">
              <w:rPr>
                <w:sz w:val="20"/>
                <w:lang w:val="es-CL"/>
              </w:rPr>
              <w:t>que</w:t>
            </w:r>
            <w:r w:rsidRPr="009E542B">
              <w:rPr>
                <w:spacing w:val="25"/>
                <w:sz w:val="20"/>
                <w:lang w:val="es-CL"/>
              </w:rPr>
              <w:t xml:space="preserve"> </w:t>
            </w:r>
            <w:r w:rsidRPr="009E542B">
              <w:rPr>
                <w:sz w:val="20"/>
                <w:lang w:val="es-CL"/>
              </w:rPr>
              <w:t>pertenezcan</w:t>
            </w:r>
            <w:r w:rsidRPr="009E542B">
              <w:rPr>
                <w:spacing w:val="26"/>
                <w:sz w:val="20"/>
                <w:lang w:val="es-CL"/>
              </w:rPr>
              <w:t xml:space="preserve"> </w:t>
            </w:r>
            <w:r w:rsidRPr="009E542B">
              <w:rPr>
                <w:sz w:val="20"/>
                <w:lang w:val="es-CL"/>
              </w:rPr>
              <w:t>a</w:t>
            </w:r>
            <w:r w:rsidRPr="009E542B">
              <w:rPr>
                <w:spacing w:val="29"/>
                <w:sz w:val="20"/>
                <w:lang w:val="es-CL"/>
              </w:rPr>
              <w:t xml:space="preserve"> </w:t>
            </w:r>
            <w:r w:rsidRPr="009E542B">
              <w:rPr>
                <w:sz w:val="20"/>
                <w:lang w:val="es-CL"/>
              </w:rPr>
              <w:t>un</w:t>
            </w:r>
            <w:r w:rsidRPr="009E542B">
              <w:rPr>
                <w:spacing w:val="26"/>
                <w:sz w:val="20"/>
                <w:lang w:val="es-CL"/>
              </w:rPr>
              <w:t xml:space="preserve"> </w:t>
            </w:r>
            <w:r w:rsidRPr="009E542B">
              <w:rPr>
                <w:sz w:val="20"/>
                <w:lang w:val="es-CL"/>
              </w:rPr>
              <w:t>mismo</w:t>
            </w:r>
            <w:r w:rsidRPr="009E542B">
              <w:rPr>
                <w:spacing w:val="-68"/>
                <w:sz w:val="20"/>
                <w:lang w:val="es-CL"/>
              </w:rPr>
              <w:t xml:space="preserve"> </w:t>
            </w:r>
            <w:r w:rsidRPr="009E542B">
              <w:rPr>
                <w:sz w:val="20"/>
                <w:lang w:val="es-CL"/>
              </w:rPr>
              <w:t>grupo</w:t>
            </w:r>
            <w:r w:rsidRPr="009E542B">
              <w:rPr>
                <w:spacing w:val="-1"/>
                <w:sz w:val="20"/>
                <w:lang w:val="es-CL"/>
              </w:rPr>
              <w:t xml:space="preserve"> </w:t>
            </w:r>
            <w:r w:rsidRPr="009E542B">
              <w:rPr>
                <w:sz w:val="20"/>
                <w:lang w:val="es-CL"/>
              </w:rPr>
              <w:t>empresarial.</w:t>
            </w:r>
          </w:p>
        </w:tc>
      </w:tr>
    </w:tbl>
    <w:p w14:paraId="65178876" w14:textId="77777777" w:rsidR="009E542B" w:rsidRDefault="009E542B" w:rsidP="009E542B">
      <w:pPr>
        <w:spacing w:line="242" w:lineRule="exact"/>
        <w:rPr>
          <w:sz w:val="20"/>
        </w:rPr>
        <w:sectPr w:rsidR="009E542B" w:rsidSect="00B91894">
          <w:pgSz w:w="12250" w:h="15850"/>
          <w:pgMar w:top="1380" w:right="840" w:bottom="880" w:left="920" w:header="567" w:footer="685" w:gutter="0"/>
          <w:cols w:space="720"/>
        </w:sectPr>
      </w:pPr>
    </w:p>
    <w:p w14:paraId="52DB13FF" w14:textId="51DAE0DB" w:rsidR="009E542B" w:rsidRPr="009E542B" w:rsidRDefault="009E542B" w:rsidP="009E542B">
      <w:pPr>
        <w:tabs>
          <w:tab w:val="left" w:pos="1349"/>
        </w:tabs>
        <w:spacing w:before="91"/>
        <w:rPr>
          <w:rFonts w:ascii="Times New Roman" w:hAnsi="Times New Roman"/>
          <w:i/>
          <w:sz w:val="20"/>
        </w:rPr>
      </w:pPr>
      <w:r w:rsidRPr="009E542B">
        <w:rPr>
          <w:rFonts w:ascii="Times New Roman" w:hAnsi="Times New Roman"/>
          <w:i/>
          <w:sz w:val="20"/>
        </w:rPr>
        <w:lastRenderedPageBreak/>
        <w:t>Registros</w:t>
      </w:r>
      <w:r w:rsidRPr="009E542B">
        <w:rPr>
          <w:rFonts w:ascii="Times New Roman" w:hAnsi="Times New Roman"/>
          <w:i/>
          <w:spacing w:val="-4"/>
          <w:sz w:val="20"/>
        </w:rPr>
        <w:t xml:space="preserve"> </w:t>
      </w:r>
      <w:r w:rsidRPr="009E542B">
        <w:rPr>
          <w:rFonts w:ascii="Times New Roman" w:hAnsi="Times New Roman"/>
          <w:i/>
          <w:sz w:val="20"/>
        </w:rPr>
        <w:t>para</w:t>
      </w:r>
      <w:r w:rsidRPr="009E542B">
        <w:rPr>
          <w:rFonts w:ascii="Times New Roman" w:hAnsi="Times New Roman"/>
          <w:i/>
          <w:spacing w:val="-1"/>
          <w:sz w:val="20"/>
        </w:rPr>
        <w:t xml:space="preserve"> </w:t>
      </w:r>
      <w:r w:rsidRPr="009E542B">
        <w:rPr>
          <w:rFonts w:ascii="Times New Roman" w:hAnsi="Times New Roman"/>
          <w:i/>
          <w:sz w:val="20"/>
        </w:rPr>
        <w:t>informar</w:t>
      </w:r>
      <w:r w:rsidRPr="009E542B">
        <w:rPr>
          <w:rFonts w:ascii="Times New Roman" w:hAnsi="Times New Roman"/>
          <w:i/>
          <w:spacing w:val="-3"/>
          <w:sz w:val="20"/>
        </w:rPr>
        <w:t xml:space="preserve"> </w:t>
      </w:r>
      <w:r w:rsidRPr="009E542B">
        <w:rPr>
          <w:rFonts w:ascii="Times New Roman" w:hAnsi="Times New Roman"/>
          <w:i/>
          <w:sz w:val="20"/>
        </w:rPr>
        <w:t>la</w:t>
      </w:r>
      <w:r w:rsidRPr="009E542B">
        <w:rPr>
          <w:rFonts w:ascii="Times New Roman" w:hAnsi="Times New Roman"/>
          <w:i/>
          <w:spacing w:val="2"/>
          <w:sz w:val="20"/>
        </w:rPr>
        <w:t xml:space="preserve"> </w:t>
      </w:r>
      <w:r w:rsidRPr="009E542B">
        <w:rPr>
          <w:rFonts w:ascii="Times New Roman" w:hAnsi="Times New Roman"/>
          <w:i/>
          <w:sz w:val="20"/>
        </w:rPr>
        <w:t>nómina</w:t>
      </w:r>
      <w:r w:rsidRPr="009E542B">
        <w:rPr>
          <w:rFonts w:ascii="Times New Roman" w:hAnsi="Times New Roman"/>
          <w:i/>
          <w:spacing w:val="-1"/>
          <w:sz w:val="20"/>
        </w:rPr>
        <w:t xml:space="preserve"> </w:t>
      </w:r>
      <w:r w:rsidRPr="009E542B">
        <w:rPr>
          <w:rFonts w:ascii="Times New Roman" w:hAnsi="Times New Roman"/>
          <w:i/>
          <w:sz w:val="20"/>
        </w:rPr>
        <w:t>de</w:t>
      </w:r>
      <w:r w:rsidRPr="009E542B">
        <w:rPr>
          <w:rFonts w:ascii="Times New Roman" w:hAnsi="Times New Roman"/>
          <w:i/>
          <w:spacing w:val="-1"/>
          <w:sz w:val="20"/>
        </w:rPr>
        <w:t xml:space="preserve"> </w:t>
      </w:r>
      <w:r w:rsidRPr="009E542B">
        <w:rPr>
          <w:rFonts w:ascii="Times New Roman" w:hAnsi="Times New Roman"/>
          <w:i/>
          <w:sz w:val="20"/>
        </w:rPr>
        <w:t>grupos</w:t>
      </w:r>
      <w:r w:rsidRPr="009E542B">
        <w:rPr>
          <w:rFonts w:ascii="Times New Roman" w:hAnsi="Times New Roman"/>
          <w:i/>
          <w:spacing w:val="-3"/>
          <w:sz w:val="20"/>
        </w:rPr>
        <w:t xml:space="preserve"> </w:t>
      </w:r>
      <w:r w:rsidRPr="009E542B">
        <w:rPr>
          <w:rFonts w:ascii="Times New Roman" w:hAnsi="Times New Roman"/>
          <w:i/>
          <w:sz w:val="20"/>
        </w:rPr>
        <w:t>empresariales</w:t>
      </w:r>
      <w:r>
        <w:rPr>
          <w:rFonts w:ascii="Times New Roman" w:hAnsi="Times New Roman"/>
          <w:i/>
          <w:sz w:val="20"/>
        </w:rPr>
        <w:t xml:space="preserve"> cod.01</w:t>
      </w:r>
    </w:p>
    <w:p w14:paraId="399B0484" w14:textId="77777777" w:rsidR="009E542B" w:rsidRDefault="009E542B" w:rsidP="009E542B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9E542B" w14:paraId="6403E27C" w14:textId="77777777" w:rsidTr="00725859">
        <w:trPr>
          <w:trHeight w:val="268"/>
        </w:trPr>
        <w:tc>
          <w:tcPr>
            <w:tcW w:w="1414" w:type="dxa"/>
          </w:tcPr>
          <w:p w14:paraId="0B08FE7E" w14:textId="77777777" w:rsidR="009E542B" w:rsidRDefault="009E542B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317E6A3" w14:textId="77777777" w:rsidR="009E542B" w:rsidRDefault="009E542B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6F7E443" w14:textId="77777777" w:rsidR="009E542B" w:rsidRDefault="009E542B" w:rsidP="00725859">
            <w:pPr>
              <w:pStyle w:val="TableParagraph"/>
              <w:spacing w:line="248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1EFCD1A8" w14:textId="77777777" w:rsidR="009E542B" w:rsidRDefault="009E542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9E542B" w14:paraId="2001DC29" w14:textId="77777777" w:rsidTr="00725859">
        <w:trPr>
          <w:trHeight w:val="242"/>
        </w:trPr>
        <w:tc>
          <w:tcPr>
            <w:tcW w:w="1414" w:type="dxa"/>
          </w:tcPr>
          <w:p w14:paraId="0414A1B1" w14:textId="77777777" w:rsidR="009E542B" w:rsidRDefault="009E542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68BB355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6B87EA" w14:textId="77777777" w:rsidR="009E542B" w:rsidRDefault="009E542B" w:rsidP="00725859">
            <w:pPr>
              <w:pStyle w:val="TableParagraph"/>
              <w:spacing w:line="222" w:lineRule="exact"/>
              <w:ind w:left="177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grupo</w:t>
            </w:r>
            <w:proofErr w:type="spellEnd"/>
          </w:p>
        </w:tc>
        <w:tc>
          <w:tcPr>
            <w:tcW w:w="2549" w:type="dxa"/>
          </w:tcPr>
          <w:p w14:paraId="3049F327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9E542B" w14:paraId="5510CD2C" w14:textId="77777777" w:rsidTr="00725859">
        <w:trPr>
          <w:trHeight w:val="268"/>
        </w:trPr>
        <w:tc>
          <w:tcPr>
            <w:tcW w:w="1414" w:type="dxa"/>
          </w:tcPr>
          <w:p w14:paraId="0267E531" w14:textId="77777777" w:rsidR="009E542B" w:rsidRDefault="009E542B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6D04989" w14:textId="77777777" w:rsidR="009E542B" w:rsidRDefault="009E542B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FA20A93" w14:textId="77777777" w:rsidR="009E542B" w:rsidRDefault="009E542B" w:rsidP="00725859">
            <w:pPr>
              <w:pStyle w:val="TableParagraph"/>
              <w:spacing w:line="248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Nombre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grupo</w:t>
            </w:r>
            <w:proofErr w:type="spellEnd"/>
          </w:p>
        </w:tc>
        <w:tc>
          <w:tcPr>
            <w:tcW w:w="2549" w:type="dxa"/>
          </w:tcPr>
          <w:p w14:paraId="667C9945" w14:textId="77777777" w:rsidR="009E542B" w:rsidRDefault="009E542B" w:rsidP="00725859">
            <w:pPr>
              <w:pStyle w:val="TableParagraph"/>
              <w:spacing w:before="26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50)</w:t>
            </w:r>
          </w:p>
        </w:tc>
      </w:tr>
      <w:tr w:rsidR="009E542B" w14:paraId="0D881669" w14:textId="77777777" w:rsidTr="00725859">
        <w:trPr>
          <w:trHeight w:val="537"/>
        </w:trPr>
        <w:tc>
          <w:tcPr>
            <w:tcW w:w="1414" w:type="dxa"/>
          </w:tcPr>
          <w:p w14:paraId="009BFA6A" w14:textId="77777777" w:rsidR="009E542B" w:rsidRDefault="009E542B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7AE2576C" w14:textId="77777777" w:rsidR="009E542B" w:rsidRDefault="009E542B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40BCCD" w14:textId="77777777" w:rsidR="009E542B" w:rsidRPr="009E542B" w:rsidRDefault="009E542B" w:rsidP="00725859">
            <w:pPr>
              <w:pStyle w:val="TableParagraph"/>
              <w:spacing w:line="268" w:lineRule="exact"/>
              <w:ind w:left="158"/>
              <w:rPr>
                <w:rFonts w:ascii="Calibri" w:hAnsi="Calibri"/>
                <w:lang w:val="es-CL"/>
              </w:rPr>
            </w:pPr>
            <w:r w:rsidRPr="009E542B">
              <w:rPr>
                <w:rFonts w:ascii="Calibri" w:hAnsi="Calibri"/>
                <w:lang w:val="es-CL"/>
              </w:rPr>
              <w:t>RUT</w:t>
            </w:r>
            <w:r w:rsidRPr="009E542B">
              <w:rPr>
                <w:rFonts w:ascii="Calibri" w:hAnsi="Calibri"/>
                <w:spacing w:val="49"/>
                <w:lang w:val="es-CL"/>
              </w:rPr>
              <w:t xml:space="preserve"> </w:t>
            </w:r>
            <w:proofErr w:type="gramStart"/>
            <w:r w:rsidRPr="009E542B">
              <w:rPr>
                <w:rFonts w:ascii="Calibri" w:hAnsi="Calibri"/>
                <w:lang w:val="es-CL"/>
              </w:rPr>
              <w:t>de  la</w:t>
            </w:r>
            <w:proofErr w:type="gramEnd"/>
            <w:r w:rsidRPr="009E542B">
              <w:rPr>
                <w:rFonts w:ascii="Calibri" w:hAnsi="Calibri"/>
                <w:spacing w:val="2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persona</w:t>
            </w:r>
            <w:r w:rsidRPr="009E542B">
              <w:rPr>
                <w:rFonts w:ascii="Calibri" w:hAnsi="Calibri"/>
                <w:spacing w:val="52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natural</w:t>
            </w:r>
            <w:r w:rsidRPr="009E542B">
              <w:rPr>
                <w:rFonts w:ascii="Calibri" w:hAnsi="Calibri"/>
                <w:spacing w:val="51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o</w:t>
            </w:r>
            <w:r w:rsidRPr="009E542B">
              <w:rPr>
                <w:rFonts w:ascii="Calibri" w:hAnsi="Calibri"/>
                <w:spacing w:val="51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jurídica</w:t>
            </w:r>
            <w:r w:rsidRPr="009E542B">
              <w:rPr>
                <w:rFonts w:ascii="Calibri" w:hAnsi="Calibri"/>
                <w:spacing w:val="48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perteneciente</w:t>
            </w:r>
            <w:r w:rsidRPr="009E542B">
              <w:rPr>
                <w:rFonts w:ascii="Calibri" w:hAnsi="Calibri"/>
                <w:spacing w:val="53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al</w:t>
            </w:r>
          </w:p>
          <w:p w14:paraId="4697DF83" w14:textId="77777777" w:rsidR="009E542B" w:rsidRDefault="009E542B" w:rsidP="00725859">
            <w:pPr>
              <w:pStyle w:val="TableParagraph"/>
              <w:spacing w:line="249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mismo</w:t>
            </w:r>
            <w:proofErr w:type="spellEnd"/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grupo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empresarial</w:t>
            </w:r>
            <w:proofErr w:type="spellEnd"/>
          </w:p>
        </w:tc>
        <w:tc>
          <w:tcPr>
            <w:tcW w:w="2549" w:type="dxa"/>
          </w:tcPr>
          <w:p w14:paraId="4B6672AA" w14:textId="77777777" w:rsidR="009E542B" w:rsidRDefault="009E542B" w:rsidP="00725859">
            <w:pPr>
              <w:pStyle w:val="TableParagraph"/>
              <w:spacing w:before="8"/>
              <w:ind w:left="0"/>
              <w:rPr>
                <w:rFonts w:ascii="Times New Roman"/>
                <w:i/>
                <w:sz w:val="25"/>
              </w:rPr>
            </w:pPr>
          </w:p>
          <w:p w14:paraId="3449C7F0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</w:t>
            </w:r>
            <w:proofErr w:type="gramStart"/>
            <w:r>
              <w:rPr>
                <w:sz w:val="20"/>
              </w:rPr>
              <w:t>09)VX</w:t>
            </w:r>
            <w:proofErr w:type="gramEnd"/>
            <w:r>
              <w:rPr>
                <w:sz w:val="20"/>
              </w:rPr>
              <w:t>(01)</w:t>
            </w:r>
          </w:p>
        </w:tc>
      </w:tr>
      <w:tr w:rsidR="009E542B" w14:paraId="76BF7180" w14:textId="77777777" w:rsidTr="00725859">
        <w:trPr>
          <w:trHeight w:val="268"/>
        </w:trPr>
        <w:tc>
          <w:tcPr>
            <w:tcW w:w="1414" w:type="dxa"/>
          </w:tcPr>
          <w:p w14:paraId="38D073EA" w14:textId="77777777" w:rsidR="009E542B" w:rsidRDefault="009E542B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FFBB392" w14:textId="77777777" w:rsidR="009E542B" w:rsidRDefault="009E542B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624C087" w14:textId="77777777" w:rsidR="009E542B" w:rsidRDefault="009E542B" w:rsidP="00725859">
            <w:pPr>
              <w:pStyle w:val="TableParagraph"/>
              <w:spacing w:line="248" w:lineRule="exact"/>
              <w:ind w:left="15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 xml:space="preserve">o </w:t>
            </w:r>
            <w:proofErr w:type="spellStart"/>
            <w:r>
              <w:rPr>
                <w:rFonts w:ascii="Calibri" w:hAnsi="Calibri"/>
              </w:rPr>
              <w:t>razón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social</w:t>
            </w:r>
          </w:p>
        </w:tc>
        <w:tc>
          <w:tcPr>
            <w:tcW w:w="2549" w:type="dxa"/>
          </w:tcPr>
          <w:p w14:paraId="2AFAE8BD" w14:textId="77777777" w:rsidR="009E542B" w:rsidRDefault="009E542B" w:rsidP="00725859">
            <w:pPr>
              <w:pStyle w:val="TableParagraph"/>
              <w:spacing w:before="26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50)</w:t>
            </w:r>
          </w:p>
        </w:tc>
      </w:tr>
      <w:tr w:rsidR="009E542B" w14:paraId="4BC6FBA7" w14:textId="77777777" w:rsidTr="00725859">
        <w:trPr>
          <w:trHeight w:val="268"/>
        </w:trPr>
        <w:tc>
          <w:tcPr>
            <w:tcW w:w="1414" w:type="dxa"/>
          </w:tcPr>
          <w:p w14:paraId="29722959" w14:textId="77777777" w:rsidR="009E542B" w:rsidRDefault="009E542B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BA8F9E6" w14:textId="77777777" w:rsidR="009E542B" w:rsidRDefault="009E542B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87B9BB" w14:textId="77777777" w:rsidR="009E542B" w:rsidRPr="009E542B" w:rsidRDefault="009E542B" w:rsidP="00725859">
            <w:pPr>
              <w:pStyle w:val="TableParagraph"/>
              <w:spacing w:line="248" w:lineRule="exact"/>
              <w:ind w:left="158"/>
              <w:rPr>
                <w:rFonts w:ascii="Calibri" w:hAnsi="Calibri"/>
                <w:lang w:val="es-CL"/>
              </w:rPr>
            </w:pPr>
            <w:r w:rsidRPr="009E542B">
              <w:rPr>
                <w:rFonts w:ascii="Calibri" w:hAnsi="Calibri"/>
                <w:lang w:val="es-CL"/>
              </w:rPr>
              <w:t>Incorporación</w:t>
            </w:r>
            <w:r w:rsidRPr="009E542B">
              <w:rPr>
                <w:rFonts w:ascii="Calibri" w:hAnsi="Calibri"/>
                <w:spacing w:val="-5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o</w:t>
            </w:r>
            <w:r w:rsidRPr="009E542B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eliminación</w:t>
            </w:r>
            <w:r w:rsidRPr="009E542B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del listado</w:t>
            </w:r>
          </w:p>
        </w:tc>
        <w:tc>
          <w:tcPr>
            <w:tcW w:w="2549" w:type="dxa"/>
          </w:tcPr>
          <w:p w14:paraId="3DED1838" w14:textId="77777777" w:rsidR="009E542B" w:rsidRDefault="009E542B" w:rsidP="00725859">
            <w:pPr>
              <w:pStyle w:val="TableParagraph"/>
              <w:spacing w:before="26"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E542B" w14:paraId="097376B1" w14:textId="77777777" w:rsidTr="00725859">
        <w:trPr>
          <w:trHeight w:val="268"/>
        </w:trPr>
        <w:tc>
          <w:tcPr>
            <w:tcW w:w="1414" w:type="dxa"/>
          </w:tcPr>
          <w:p w14:paraId="2BB1114F" w14:textId="77777777" w:rsidR="009E542B" w:rsidRDefault="009E542B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2F1BCCB" w14:textId="77777777" w:rsidR="009E542B" w:rsidRDefault="009E542B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EE4A152" w14:textId="77777777" w:rsidR="009E542B" w:rsidRPr="009E542B" w:rsidRDefault="009E542B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9E542B">
              <w:rPr>
                <w:rFonts w:ascii="Calibri" w:hAnsi="Calibri"/>
                <w:lang w:val="es-CL"/>
              </w:rPr>
              <w:t>Fecha</w:t>
            </w:r>
            <w:r w:rsidRPr="009E542B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de</w:t>
            </w:r>
            <w:r w:rsidRPr="009E542B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incorporación</w:t>
            </w:r>
            <w:r w:rsidRPr="009E542B">
              <w:rPr>
                <w:rFonts w:ascii="Calibri" w:hAnsi="Calibri"/>
                <w:spacing w:val="-5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o</w:t>
            </w:r>
            <w:r w:rsidRPr="009E542B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eliminación</w:t>
            </w:r>
            <w:r w:rsidRPr="009E542B">
              <w:rPr>
                <w:rFonts w:ascii="Calibri" w:hAnsi="Calibri"/>
                <w:spacing w:val="-5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del</w:t>
            </w:r>
            <w:r w:rsidRPr="009E542B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9E542B">
              <w:rPr>
                <w:rFonts w:ascii="Calibri" w:hAnsi="Calibri"/>
                <w:lang w:val="es-CL"/>
              </w:rPr>
              <w:t>listado</w:t>
            </w:r>
          </w:p>
        </w:tc>
        <w:tc>
          <w:tcPr>
            <w:tcW w:w="2549" w:type="dxa"/>
          </w:tcPr>
          <w:p w14:paraId="340D9E02" w14:textId="77777777" w:rsidR="009E542B" w:rsidRDefault="009E542B" w:rsidP="00725859">
            <w:pPr>
              <w:pStyle w:val="TableParagraph"/>
              <w:spacing w:before="26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9E542B" w14:paraId="3F794290" w14:textId="77777777" w:rsidTr="00725859">
        <w:trPr>
          <w:trHeight w:val="268"/>
        </w:trPr>
        <w:tc>
          <w:tcPr>
            <w:tcW w:w="1414" w:type="dxa"/>
          </w:tcPr>
          <w:p w14:paraId="2D9D0E1D" w14:textId="77777777" w:rsidR="009E542B" w:rsidRDefault="009E542B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7D332FA5" w14:textId="77777777" w:rsidR="009E542B" w:rsidRDefault="009E542B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FB7C73A" w14:textId="77777777" w:rsidR="009E542B" w:rsidRDefault="009E542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3862C055" w14:textId="77777777" w:rsidR="009E542B" w:rsidRDefault="009E542B" w:rsidP="00725859">
            <w:pPr>
              <w:pStyle w:val="TableParagraph"/>
              <w:spacing w:before="26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84)</w:t>
            </w:r>
          </w:p>
        </w:tc>
      </w:tr>
    </w:tbl>
    <w:p w14:paraId="29FB654E" w14:textId="77777777" w:rsidR="009E542B" w:rsidRDefault="009E542B" w:rsidP="009E542B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210</w:t>
      </w:r>
      <w:r>
        <w:rPr>
          <w:spacing w:val="-1"/>
        </w:rPr>
        <w:t xml:space="preserve"> </w:t>
      </w:r>
      <w:r>
        <w:t>Bytes</w:t>
      </w:r>
    </w:p>
    <w:p w14:paraId="2C6A36C1" w14:textId="77777777" w:rsidR="009E542B" w:rsidRDefault="009E542B" w:rsidP="009E542B">
      <w:pPr>
        <w:pStyle w:val="Textoindependiente"/>
        <w:rPr>
          <w:sz w:val="24"/>
        </w:rPr>
      </w:pPr>
    </w:p>
    <w:p w14:paraId="01C366A7" w14:textId="2E3A933E" w:rsidR="009E542B" w:rsidRPr="009E542B" w:rsidRDefault="009E542B" w:rsidP="009E542B">
      <w:pPr>
        <w:tabs>
          <w:tab w:val="left" w:pos="1349"/>
        </w:tabs>
        <w:spacing w:before="193"/>
        <w:rPr>
          <w:rFonts w:ascii="Times New Roman" w:hAnsi="Times New Roman"/>
          <w:i/>
          <w:sz w:val="20"/>
        </w:rPr>
      </w:pPr>
      <w:r w:rsidRPr="009E542B">
        <w:rPr>
          <w:rFonts w:ascii="Times New Roman" w:hAnsi="Times New Roman"/>
          <w:i/>
          <w:sz w:val="20"/>
        </w:rPr>
        <w:t>Registros</w:t>
      </w:r>
      <w:r w:rsidRPr="009E542B">
        <w:rPr>
          <w:rFonts w:ascii="Times New Roman" w:hAnsi="Times New Roman"/>
          <w:i/>
          <w:spacing w:val="-3"/>
          <w:sz w:val="20"/>
        </w:rPr>
        <w:t xml:space="preserve"> </w:t>
      </w:r>
      <w:r w:rsidRPr="009E542B">
        <w:rPr>
          <w:rFonts w:ascii="Times New Roman" w:hAnsi="Times New Roman"/>
          <w:i/>
          <w:sz w:val="20"/>
        </w:rPr>
        <w:t>para</w:t>
      </w:r>
      <w:r w:rsidRPr="009E542B">
        <w:rPr>
          <w:rFonts w:ascii="Times New Roman" w:hAnsi="Times New Roman"/>
          <w:i/>
          <w:spacing w:val="-1"/>
          <w:sz w:val="20"/>
        </w:rPr>
        <w:t xml:space="preserve"> </w:t>
      </w:r>
      <w:r w:rsidRPr="009E542B">
        <w:rPr>
          <w:rFonts w:ascii="Times New Roman" w:hAnsi="Times New Roman"/>
          <w:i/>
          <w:sz w:val="20"/>
        </w:rPr>
        <w:t>informar</w:t>
      </w:r>
      <w:r w:rsidRPr="009E542B">
        <w:rPr>
          <w:rFonts w:ascii="Times New Roman" w:hAnsi="Times New Roman"/>
          <w:i/>
          <w:spacing w:val="-3"/>
          <w:sz w:val="20"/>
        </w:rPr>
        <w:t xml:space="preserve"> </w:t>
      </w:r>
      <w:r w:rsidRPr="009E542B">
        <w:rPr>
          <w:rFonts w:ascii="Times New Roman" w:hAnsi="Times New Roman"/>
          <w:i/>
          <w:sz w:val="20"/>
        </w:rPr>
        <w:t>la</w:t>
      </w:r>
      <w:r w:rsidRPr="009E542B">
        <w:rPr>
          <w:rFonts w:ascii="Times New Roman" w:hAnsi="Times New Roman"/>
          <w:i/>
          <w:spacing w:val="-1"/>
          <w:sz w:val="20"/>
        </w:rPr>
        <w:t xml:space="preserve"> </w:t>
      </w:r>
      <w:r w:rsidRPr="009E542B">
        <w:rPr>
          <w:rFonts w:ascii="Times New Roman" w:hAnsi="Times New Roman"/>
          <w:i/>
          <w:sz w:val="20"/>
        </w:rPr>
        <w:t>exposición</w:t>
      </w:r>
      <w:r w:rsidRPr="009E542B">
        <w:rPr>
          <w:rFonts w:ascii="Times New Roman" w:hAnsi="Times New Roman"/>
          <w:i/>
          <w:spacing w:val="-1"/>
          <w:sz w:val="20"/>
        </w:rPr>
        <w:t xml:space="preserve"> </w:t>
      </w:r>
      <w:r w:rsidRPr="009E542B">
        <w:rPr>
          <w:rFonts w:ascii="Times New Roman" w:hAnsi="Times New Roman"/>
          <w:i/>
          <w:sz w:val="20"/>
        </w:rPr>
        <w:t>por</w:t>
      </w:r>
      <w:r w:rsidRPr="009E542B">
        <w:rPr>
          <w:rFonts w:ascii="Times New Roman" w:hAnsi="Times New Roman"/>
          <w:i/>
          <w:spacing w:val="-3"/>
          <w:sz w:val="20"/>
        </w:rPr>
        <w:t xml:space="preserve"> </w:t>
      </w:r>
      <w:r w:rsidRPr="009E542B">
        <w:rPr>
          <w:rFonts w:ascii="Times New Roman" w:hAnsi="Times New Roman"/>
          <w:i/>
          <w:sz w:val="20"/>
        </w:rPr>
        <w:t>grupo</w:t>
      </w:r>
      <w:r w:rsidRPr="009E542B">
        <w:rPr>
          <w:rFonts w:ascii="Times New Roman" w:hAnsi="Times New Roman"/>
          <w:i/>
          <w:spacing w:val="-1"/>
          <w:sz w:val="20"/>
        </w:rPr>
        <w:t xml:space="preserve"> </w:t>
      </w:r>
      <w:r w:rsidRPr="009E542B">
        <w:rPr>
          <w:rFonts w:ascii="Times New Roman" w:hAnsi="Times New Roman"/>
          <w:i/>
          <w:sz w:val="20"/>
        </w:rPr>
        <w:t>empresarial</w:t>
      </w:r>
      <w:r>
        <w:rPr>
          <w:rFonts w:ascii="Times New Roman" w:hAnsi="Times New Roman"/>
          <w:i/>
          <w:sz w:val="20"/>
        </w:rPr>
        <w:t xml:space="preserve"> cod.02</w:t>
      </w:r>
    </w:p>
    <w:p w14:paraId="4045D4A8" w14:textId="77777777" w:rsidR="009E542B" w:rsidRDefault="009E542B" w:rsidP="009E542B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9E542B" w14:paraId="3A513EF6" w14:textId="77777777" w:rsidTr="00725859">
        <w:trPr>
          <w:trHeight w:val="268"/>
        </w:trPr>
        <w:tc>
          <w:tcPr>
            <w:tcW w:w="1414" w:type="dxa"/>
          </w:tcPr>
          <w:p w14:paraId="51FC0F84" w14:textId="77777777" w:rsidR="009E542B" w:rsidRDefault="009E542B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DEC2DAB" w14:textId="77777777" w:rsidR="009E542B" w:rsidRDefault="009E542B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8A0D67B" w14:textId="77777777" w:rsidR="009E542B" w:rsidRDefault="009E542B" w:rsidP="00725859">
            <w:pPr>
              <w:pStyle w:val="TableParagraph"/>
              <w:spacing w:line="248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4D5112F6" w14:textId="77777777" w:rsidR="009E542B" w:rsidRDefault="009E542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9E542B" w14:paraId="518267E1" w14:textId="77777777" w:rsidTr="00725859">
        <w:trPr>
          <w:trHeight w:val="242"/>
        </w:trPr>
        <w:tc>
          <w:tcPr>
            <w:tcW w:w="1414" w:type="dxa"/>
          </w:tcPr>
          <w:p w14:paraId="59E923CE" w14:textId="77777777" w:rsidR="009E542B" w:rsidRDefault="009E542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00F77C4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C72838D" w14:textId="77777777" w:rsidR="009E542B" w:rsidRDefault="009E542B" w:rsidP="00725859">
            <w:pPr>
              <w:pStyle w:val="TableParagraph"/>
              <w:spacing w:line="222" w:lineRule="exact"/>
              <w:ind w:left="177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2549" w:type="dxa"/>
          </w:tcPr>
          <w:p w14:paraId="602DA0E5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9E542B" w14:paraId="6B4FF5DA" w14:textId="77777777" w:rsidTr="00725859">
        <w:trPr>
          <w:trHeight w:val="268"/>
        </w:trPr>
        <w:tc>
          <w:tcPr>
            <w:tcW w:w="1414" w:type="dxa"/>
          </w:tcPr>
          <w:p w14:paraId="12D7F1CA" w14:textId="77777777" w:rsidR="009E542B" w:rsidRDefault="009E542B" w:rsidP="00725859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1639E11" w14:textId="77777777" w:rsidR="009E542B" w:rsidRDefault="009E542B" w:rsidP="00725859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5B390D2" w14:textId="77777777" w:rsidR="009E542B" w:rsidRDefault="009E542B" w:rsidP="00725859">
            <w:pPr>
              <w:pStyle w:val="TableParagraph"/>
              <w:spacing w:line="248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Monto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patrimonio</w:t>
            </w:r>
            <w:proofErr w:type="spellEnd"/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efectivo</w:t>
            </w:r>
            <w:proofErr w:type="spellEnd"/>
          </w:p>
        </w:tc>
        <w:tc>
          <w:tcPr>
            <w:tcW w:w="2549" w:type="dxa"/>
          </w:tcPr>
          <w:p w14:paraId="34C7AD4B" w14:textId="77777777" w:rsidR="009E542B" w:rsidRDefault="009E542B" w:rsidP="00725859">
            <w:pPr>
              <w:pStyle w:val="TableParagraph"/>
              <w:spacing w:before="26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E542B" w14:paraId="67F63B42" w14:textId="77777777" w:rsidTr="00725859">
        <w:trPr>
          <w:trHeight w:val="268"/>
        </w:trPr>
        <w:tc>
          <w:tcPr>
            <w:tcW w:w="1414" w:type="dxa"/>
          </w:tcPr>
          <w:p w14:paraId="7597A3B4" w14:textId="77777777" w:rsidR="009E542B" w:rsidRDefault="009E542B" w:rsidP="00725859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57025CD" w14:textId="77777777" w:rsidR="009E542B" w:rsidRDefault="009E542B" w:rsidP="00725859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A671B97" w14:textId="77777777" w:rsidR="009E542B" w:rsidRDefault="009E542B" w:rsidP="00725859">
            <w:pPr>
              <w:pStyle w:val="TableParagraph"/>
              <w:spacing w:line="248" w:lineRule="exact"/>
              <w:ind w:left="15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 xml:space="preserve">de </w:t>
            </w:r>
            <w:proofErr w:type="spellStart"/>
            <w:r>
              <w:rPr>
                <w:rFonts w:ascii="Calibri" w:hAnsi="Calibri"/>
              </w:rPr>
              <w:t>grupo</w:t>
            </w:r>
            <w:proofErr w:type="spellEnd"/>
          </w:p>
        </w:tc>
        <w:tc>
          <w:tcPr>
            <w:tcW w:w="2549" w:type="dxa"/>
          </w:tcPr>
          <w:p w14:paraId="709A3BD5" w14:textId="77777777" w:rsidR="009E542B" w:rsidRDefault="009E542B" w:rsidP="00725859">
            <w:pPr>
              <w:pStyle w:val="TableParagraph"/>
              <w:spacing w:before="26" w:line="222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9E542B" w14:paraId="3CE0D56C" w14:textId="77777777" w:rsidTr="00725859">
        <w:trPr>
          <w:trHeight w:val="244"/>
        </w:trPr>
        <w:tc>
          <w:tcPr>
            <w:tcW w:w="1414" w:type="dxa"/>
          </w:tcPr>
          <w:p w14:paraId="6C4C4DEE" w14:textId="77777777" w:rsidR="009E542B" w:rsidRDefault="009E542B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656A66F" w14:textId="77777777" w:rsidR="009E542B" w:rsidRDefault="009E542B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53BDDA6" w14:textId="77777777" w:rsidR="009E542B" w:rsidRDefault="009E542B" w:rsidP="00725859">
            <w:pPr>
              <w:pStyle w:val="TableParagraph"/>
              <w:spacing w:before="14" w:line="211" w:lineRule="exact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Nombre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grupo</w:t>
            </w:r>
            <w:proofErr w:type="spellEnd"/>
          </w:p>
        </w:tc>
        <w:tc>
          <w:tcPr>
            <w:tcW w:w="2549" w:type="dxa"/>
          </w:tcPr>
          <w:p w14:paraId="64B2DD4E" w14:textId="77777777" w:rsidR="009E542B" w:rsidRDefault="009E542B" w:rsidP="00725859">
            <w:pPr>
              <w:pStyle w:val="TableParagraph"/>
              <w:spacing w:before="2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50)</w:t>
            </w:r>
          </w:p>
        </w:tc>
      </w:tr>
      <w:tr w:rsidR="009E542B" w14:paraId="462C1899" w14:textId="77777777" w:rsidTr="00725859">
        <w:trPr>
          <w:trHeight w:val="242"/>
        </w:trPr>
        <w:tc>
          <w:tcPr>
            <w:tcW w:w="1414" w:type="dxa"/>
          </w:tcPr>
          <w:p w14:paraId="18687324" w14:textId="77777777" w:rsidR="009E542B" w:rsidRDefault="009E542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A15FCEC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894E990" w14:textId="77777777" w:rsidR="009E542B" w:rsidRPr="009E542B" w:rsidRDefault="009E542B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  <w:lang w:val="es-CL"/>
              </w:rPr>
            </w:pPr>
            <w:r w:rsidRPr="009E542B">
              <w:rPr>
                <w:rFonts w:ascii="Arial MT"/>
                <w:sz w:val="20"/>
                <w:shd w:val="clear" w:color="auto" w:fill="F9F8F8"/>
                <w:lang w:val="es-CL"/>
              </w:rPr>
              <w:t>Monto</w:t>
            </w:r>
            <w:r w:rsidRPr="009E542B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/>
                <w:sz w:val="20"/>
                <w:shd w:val="clear" w:color="auto" w:fill="F9F8F8"/>
                <w:lang w:val="es-CL"/>
              </w:rPr>
              <w:t>total</w:t>
            </w:r>
            <w:r w:rsidRPr="009E542B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/>
                <w:sz w:val="20"/>
                <w:shd w:val="clear" w:color="auto" w:fill="F9F8F8"/>
                <w:lang w:val="es-CL"/>
              </w:rPr>
              <w:t>de</w:t>
            </w:r>
            <w:r w:rsidRPr="009E542B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/>
                <w:sz w:val="20"/>
                <w:shd w:val="clear" w:color="auto" w:fill="F9F8F8"/>
                <w:lang w:val="es-CL"/>
              </w:rPr>
              <w:t>las</w:t>
            </w:r>
            <w:r w:rsidRPr="009E542B">
              <w:rPr>
                <w:rFonts w:asci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/>
                <w:sz w:val="20"/>
                <w:shd w:val="clear" w:color="auto" w:fill="F9F8F8"/>
                <w:lang w:val="es-CL"/>
              </w:rPr>
              <w:t>operaciones</w:t>
            </w:r>
            <w:r w:rsidRPr="009E542B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/>
                <w:sz w:val="20"/>
                <w:shd w:val="clear" w:color="auto" w:fill="F9F8F8"/>
                <w:lang w:val="es-CL"/>
              </w:rPr>
              <w:t>del</w:t>
            </w:r>
            <w:r w:rsidRPr="009E542B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/>
                <w:sz w:val="20"/>
                <w:shd w:val="clear" w:color="auto" w:fill="F9F8F8"/>
                <w:lang w:val="es-CL"/>
              </w:rPr>
              <w:t>grupo</w:t>
            </w:r>
          </w:p>
        </w:tc>
        <w:tc>
          <w:tcPr>
            <w:tcW w:w="2549" w:type="dxa"/>
          </w:tcPr>
          <w:p w14:paraId="43D10EA8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E542B" w14:paraId="59338DC9" w14:textId="77777777" w:rsidTr="00725859">
        <w:trPr>
          <w:trHeight w:val="244"/>
        </w:trPr>
        <w:tc>
          <w:tcPr>
            <w:tcW w:w="1414" w:type="dxa"/>
          </w:tcPr>
          <w:p w14:paraId="24B8900F" w14:textId="77777777" w:rsidR="009E542B" w:rsidRDefault="009E542B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577B4732" w14:textId="77777777" w:rsidR="009E542B" w:rsidRDefault="009E542B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F672866" w14:textId="77777777" w:rsidR="009E542B" w:rsidRPr="009E542B" w:rsidRDefault="009E542B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Relación</w:t>
            </w:r>
            <w:r w:rsidRPr="009E542B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créditos</w:t>
            </w:r>
            <w:r w:rsidRPr="009E542B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sobre</w:t>
            </w:r>
            <w:r w:rsidRPr="009E542B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patrimonio</w:t>
            </w:r>
            <w:r w:rsidRPr="009E542B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efectivo</w:t>
            </w:r>
          </w:p>
        </w:tc>
        <w:tc>
          <w:tcPr>
            <w:tcW w:w="2549" w:type="dxa"/>
          </w:tcPr>
          <w:p w14:paraId="2385A5BA" w14:textId="77777777" w:rsidR="009E542B" w:rsidRDefault="009E542B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9E542B" w14:paraId="571BFDF3" w14:textId="77777777" w:rsidTr="00725859">
        <w:trPr>
          <w:trHeight w:val="268"/>
        </w:trPr>
        <w:tc>
          <w:tcPr>
            <w:tcW w:w="1414" w:type="dxa"/>
          </w:tcPr>
          <w:p w14:paraId="29D34138" w14:textId="77777777" w:rsidR="009E542B" w:rsidRDefault="009E542B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879DC15" w14:textId="77777777" w:rsidR="009E542B" w:rsidRDefault="009E542B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5FCEA31" w14:textId="77777777" w:rsidR="009E542B" w:rsidRDefault="009E542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32B14E77" w14:textId="77777777" w:rsidR="009E542B" w:rsidRDefault="009E542B" w:rsidP="00725859">
            <w:pPr>
              <w:pStyle w:val="TableParagraph"/>
              <w:spacing w:before="26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113)</w:t>
            </w:r>
          </w:p>
        </w:tc>
      </w:tr>
    </w:tbl>
    <w:p w14:paraId="67EA417F" w14:textId="77777777" w:rsidR="009E542B" w:rsidRDefault="009E542B" w:rsidP="009E542B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210 Bytes</w:t>
      </w:r>
    </w:p>
    <w:p w14:paraId="20DF8665" w14:textId="77777777" w:rsidR="009E542B" w:rsidRDefault="009E542B" w:rsidP="009E542B">
      <w:pPr>
        <w:pStyle w:val="Textoindependiente"/>
      </w:pPr>
    </w:p>
    <w:p w14:paraId="3A33A1B1" w14:textId="77777777" w:rsidR="009E542B" w:rsidRDefault="009E542B" w:rsidP="009E542B">
      <w:pPr>
        <w:pStyle w:val="Textoindependiente"/>
        <w:spacing w:before="8"/>
        <w:rPr>
          <w:sz w:val="19"/>
        </w:rPr>
      </w:pPr>
    </w:p>
    <w:p w14:paraId="69CEC456" w14:textId="52B57F4B" w:rsidR="009E542B" w:rsidRDefault="009E542B" w:rsidP="009E542B">
      <w:pPr>
        <w:pStyle w:val="Prrafodelista"/>
        <w:tabs>
          <w:tab w:val="left" w:pos="1349"/>
        </w:tabs>
        <w:ind w:left="212" w:right="305"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  <w:shd w:val="clear" w:color="auto" w:fill="F9F8F8"/>
        </w:rPr>
        <w:t>Registros</w:t>
      </w:r>
      <w:r>
        <w:rPr>
          <w:rFonts w:ascii="Times New Roman"/>
          <w:i/>
          <w:spacing w:val="59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para</w:t>
      </w:r>
      <w:r>
        <w:rPr>
          <w:rFonts w:ascii="Times New Roman"/>
          <w:i/>
          <w:spacing w:val="58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informar</w:t>
      </w:r>
      <w:r>
        <w:rPr>
          <w:rFonts w:ascii="Times New Roman"/>
          <w:i/>
          <w:spacing w:val="59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el</w:t>
      </w:r>
      <w:r>
        <w:rPr>
          <w:rFonts w:ascii="Times New Roman"/>
          <w:i/>
          <w:spacing w:val="57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detalle</w:t>
      </w:r>
      <w:r>
        <w:rPr>
          <w:rFonts w:ascii="Times New Roman"/>
          <w:i/>
          <w:spacing w:val="57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de</w:t>
      </w:r>
      <w:r>
        <w:rPr>
          <w:rFonts w:ascii="Times New Roman"/>
          <w:i/>
          <w:spacing w:val="60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operaciones</w:t>
      </w:r>
      <w:r>
        <w:rPr>
          <w:rFonts w:ascii="Times New Roman"/>
          <w:i/>
          <w:spacing w:val="59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con</w:t>
      </w:r>
      <w:r>
        <w:rPr>
          <w:rFonts w:ascii="Times New Roman"/>
          <w:i/>
          <w:spacing w:val="58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personas</w:t>
      </w:r>
      <w:r>
        <w:rPr>
          <w:rFonts w:ascii="Times New Roman"/>
          <w:i/>
          <w:spacing w:val="57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o</w:t>
      </w:r>
      <w:r>
        <w:rPr>
          <w:rFonts w:ascii="Times New Roman"/>
          <w:i/>
          <w:spacing w:val="2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entidades</w:t>
      </w:r>
      <w:r>
        <w:rPr>
          <w:rFonts w:ascii="Times New Roman"/>
          <w:i/>
          <w:spacing w:val="2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que</w:t>
      </w:r>
      <w:r>
        <w:rPr>
          <w:rFonts w:ascii="Times New Roman"/>
          <w:i/>
          <w:spacing w:val="3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pertenezcan</w:t>
      </w:r>
      <w:r>
        <w:rPr>
          <w:rFonts w:ascii="Times New Roman"/>
          <w:i/>
          <w:spacing w:val="2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a</w:t>
      </w:r>
      <w:r>
        <w:rPr>
          <w:rFonts w:ascii="Times New Roman"/>
          <w:i/>
          <w:spacing w:val="3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un</w:t>
      </w:r>
      <w:r>
        <w:rPr>
          <w:rFonts w:ascii="Times New Roman"/>
          <w:i/>
          <w:spacing w:val="-47"/>
          <w:sz w:val="20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mismo grupo</w:t>
      </w:r>
      <w:r>
        <w:rPr>
          <w:rFonts w:ascii="Times New Roman"/>
          <w:i/>
          <w:spacing w:val="1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 xml:space="preserve">empresarial </w:t>
      </w:r>
      <w:r>
        <w:rPr>
          <w:rFonts w:ascii="Times New Roman" w:hAnsi="Times New Roman"/>
          <w:i/>
          <w:sz w:val="20"/>
        </w:rPr>
        <w:t>cod.03</w:t>
      </w:r>
    </w:p>
    <w:p w14:paraId="3C4F0A8F" w14:textId="77777777" w:rsidR="009E542B" w:rsidRDefault="009E542B" w:rsidP="009E542B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9E542B" w14:paraId="04936DA4" w14:textId="77777777" w:rsidTr="00725859">
        <w:trPr>
          <w:trHeight w:val="268"/>
        </w:trPr>
        <w:tc>
          <w:tcPr>
            <w:tcW w:w="1414" w:type="dxa"/>
          </w:tcPr>
          <w:p w14:paraId="3F54D855" w14:textId="77777777" w:rsidR="009E542B" w:rsidRDefault="009E542B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4FBFA30" w14:textId="77777777" w:rsidR="009E542B" w:rsidRDefault="009E542B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1B9DDF3" w14:textId="77777777" w:rsidR="009E542B" w:rsidRDefault="009E542B" w:rsidP="00725859">
            <w:pPr>
              <w:pStyle w:val="TableParagraph"/>
              <w:spacing w:line="248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12849D4E" w14:textId="77777777" w:rsidR="009E542B" w:rsidRDefault="009E542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9E542B" w14:paraId="3F85518A" w14:textId="77777777" w:rsidTr="00725859">
        <w:trPr>
          <w:trHeight w:val="244"/>
        </w:trPr>
        <w:tc>
          <w:tcPr>
            <w:tcW w:w="1414" w:type="dxa"/>
          </w:tcPr>
          <w:p w14:paraId="26E1D7D0" w14:textId="77777777" w:rsidR="009E542B" w:rsidRDefault="009E542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12118FC" w14:textId="77777777" w:rsidR="009E542B" w:rsidRDefault="009E542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DC84DE5" w14:textId="77777777" w:rsidR="009E542B" w:rsidRDefault="009E542B" w:rsidP="00725859">
            <w:pPr>
              <w:pStyle w:val="TableParagraph"/>
              <w:spacing w:line="224" w:lineRule="exact"/>
              <w:ind w:left="177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2549" w:type="dxa"/>
          </w:tcPr>
          <w:p w14:paraId="78611591" w14:textId="77777777" w:rsidR="009E542B" w:rsidRDefault="009E542B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9E542B" w14:paraId="2EBA0696" w14:textId="77777777" w:rsidTr="00725859">
        <w:trPr>
          <w:trHeight w:val="242"/>
        </w:trPr>
        <w:tc>
          <w:tcPr>
            <w:tcW w:w="1414" w:type="dxa"/>
          </w:tcPr>
          <w:p w14:paraId="7895EA54" w14:textId="77777777" w:rsidR="009E542B" w:rsidRDefault="009E542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A4B987F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125FCE8" w14:textId="77777777" w:rsidR="009E542B" w:rsidRDefault="009E542B" w:rsidP="00725859">
            <w:pPr>
              <w:pStyle w:val="TableParagraph"/>
              <w:spacing w:before="11" w:line="211" w:lineRule="exact"/>
              <w:ind w:left="15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Código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grupo</w:t>
            </w:r>
            <w:proofErr w:type="spellEnd"/>
          </w:p>
        </w:tc>
        <w:tc>
          <w:tcPr>
            <w:tcW w:w="2549" w:type="dxa"/>
          </w:tcPr>
          <w:p w14:paraId="19640FAC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9E542B" w14:paraId="67525EBF" w14:textId="77777777" w:rsidTr="00725859">
        <w:trPr>
          <w:trHeight w:val="244"/>
        </w:trPr>
        <w:tc>
          <w:tcPr>
            <w:tcW w:w="1414" w:type="dxa"/>
          </w:tcPr>
          <w:p w14:paraId="319B7ED0" w14:textId="77777777" w:rsidR="009E542B" w:rsidRDefault="009E542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55CAEA1" w14:textId="77777777" w:rsidR="009E542B" w:rsidRDefault="009E542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FA431C0" w14:textId="77777777" w:rsidR="009E542B" w:rsidRDefault="009E542B" w:rsidP="00725859">
            <w:pPr>
              <w:pStyle w:val="TableParagraph"/>
              <w:spacing w:before="14" w:line="211" w:lineRule="exact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Nombre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grupo</w:t>
            </w:r>
            <w:proofErr w:type="spellEnd"/>
          </w:p>
        </w:tc>
        <w:tc>
          <w:tcPr>
            <w:tcW w:w="2549" w:type="dxa"/>
          </w:tcPr>
          <w:p w14:paraId="191575BC" w14:textId="77777777" w:rsidR="009E542B" w:rsidRDefault="009E542B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50)</w:t>
            </w:r>
          </w:p>
        </w:tc>
      </w:tr>
      <w:tr w:rsidR="009E542B" w14:paraId="6D7BE5D5" w14:textId="77777777" w:rsidTr="00725859">
        <w:trPr>
          <w:trHeight w:val="242"/>
        </w:trPr>
        <w:tc>
          <w:tcPr>
            <w:tcW w:w="1414" w:type="dxa"/>
          </w:tcPr>
          <w:p w14:paraId="5E09C118" w14:textId="77777777" w:rsidR="009E542B" w:rsidRDefault="009E542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37418B4A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88959FE" w14:textId="77777777" w:rsidR="009E542B" w:rsidRDefault="009E542B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RUT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del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784E4361" w14:textId="77777777" w:rsidR="009E542B" w:rsidRDefault="009E542B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R(</w:t>
            </w: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09)VX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(01)</w:t>
            </w:r>
          </w:p>
        </w:tc>
      </w:tr>
      <w:tr w:rsidR="009E542B" w14:paraId="56617232" w14:textId="77777777" w:rsidTr="00725859">
        <w:trPr>
          <w:trHeight w:val="244"/>
        </w:trPr>
        <w:tc>
          <w:tcPr>
            <w:tcW w:w="1414" w:type="dxa"/>
          </w:tcPr>
          <w:p w14:paraId="452D177C" w14:textId="77777777" w:rsidR="009E542B" w:rsidRDefault="009E542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DEADAAB" w14:textId="77777777" w:rsidR="009E542B" w:rsidRDefault="009E542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5D3BE2A" w14:textId="77777777" w:rsidR="009E542B" w:rsidRDefault="009E542B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Nombre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razón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socia</w:t>
            </w:r>
            <w:r>
              <w:rPr>
                <w:rFonts w:ascii="Arial MT" w:hAnsi="Arial MT"/>
                <w:sz w:val="20"/>
              </w:rPr>
              <w:t>l</w:t>
            </w:r>
          </w:p>
        </w:tc>
        <w:tc>
          <w:tcPr>
            <w:tcW w:w="2549" w:type="dxa"/>
          </w:tcPr>
          <w:p w14:paraId="07334EC4" w14:textId="77777777" w:rsidR="009E542B" w:rsidRDefault="009E542B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50)</w:t>
            </w:r>
          </w:p>
        </w:tc>
      </w:tr>
      <w:tr w:rsidR="009E542B" w14:paraId="1D68D736" w14:textId="77777777" w:rsidTr="00725859">
        <w:trPr>
          <w:trHeight w:val="242"/>
        </w:trPr>
        <w:tc>
          <w:tcPr>
            <w:tcW w:w="1414" w:type="dxa"/>
          </w:tcPr>
          <w:p w14:paraId="7366BC75" w14:textId="77777777" w:rsidR="009E542B" w:rsidRDefault="009E542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758BB9B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22200C0" w14:textId="77777777" w:rsidR="009E542B" w:rsidRPr="009E542B" w:rsidRDefault="009E542B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9E542B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interno</w:t>
            </w:r>
            <w:r w:rsidRPr="009E542B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9E542B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9E542B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9E542B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9E542B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5D839E9D" w14:textId="77777777" w:rsidR="009E542B" w:rsidRDefault="009E542B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30)</w:t>
            </w:r>
          </w:p>
        </w:tc>
      </w:tr>
      <w:tr w:rsidR="009E542B" w14:paraId="3CC34BCD" w14:textId="77777777" w:rsidTr="00725859">
        <w:trPr>
          <w:trHeight w:val="242"/>
        </w:trPr>
        <w:tc>
          <w:tcPr>
            <w:tcW w:w="1414" w:type="dxa"/>
          </w:tcPr>
          <w:p w14:paraId="5A14F4DA" w14:textId="77777777" w:rsidR="009E542B" w:rsidRDefault="009E542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71023EE9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346A2D" w14:textId="77777777" w:rsidR="009E542B" w:rsidRDefault="009E542B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deuda</w:t>
            </w:r>
            <w:proofErr w:type="spellEnd"/>
          </w:p>
        </w:tc>
        <w:tc>
          <w:tcPr>
            <w:tcW w:w="2549" w:type="dxa"/>
          </w:tcPr>
          <w:p w14:paraId="3BDA322A" w14:textId="77777777" w:rsidR="009E542B" w:rsidRDefault="009E542B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9(01)</w:t>
            </w:r>
          </w:p>
        </w:tc>
      </w:tr>
      <w:tr w:rsidR="009E542B" w14:paraId="36AD0B44" w14:textId="77777777" w:rsidTr="00725859">
        <w:trPr>
          <w:trHeight w:val="244"/>
        </w:trPr>
        <w:tc>
          <w:tcPr>
            <w:tcW w:w="1414" w:type="dxa"/>
          </w:tcPr>
          <w:p w14:paraId="2B3FC972" w14:textId="77777777" w:rsidR="009E542B" w:rsidRDefault="009E542B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491FE950" w14:textId="77777777" w:rsidR="009E542B" w:rsidRDefault="009E542B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846862A" w14:textId="77777777" w:rsidR="009E542B" w:rsidRDefault="009E542B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acreedor</w:t>
            </w:r>
            <w:proofErr w:type="spellEnd"/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directo</w:t>
            </w:r>
            <w:proofErr w:type="spellEnd"/>
          </w:p>
        </w:tc>
        <w:tc>
          <w:tcPr>
            <w:tcW w:w="2549" w:type="dxa"/>
          </w:tcPr>
          <w:p w14:paraId="7495ECDF" w14:textId="77777777" w:rsidR="009E542B" w:rsidRDefault="009E542B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9E542B" w14:paraId="5319D98F" w14:textId="77777777" w:rsidTr="00725859">
        <w:trPr>
          <w:trHeight w:val="241"/>
        </w:trPr>
        <w:tc>
          <w:tcPr>
            <w:tcW w:w="1414" w:type="dxa"/>
          </w:tcPr>
          <w:p w14:paraId="27960B0B" w14:textId="77777777" w:rsidR="009E542B" w:rsidRDefault="009E542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42326895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2E2EFD3" w14:textId="77777777" w:rsidR="009E542B" w:rsidRDefault="009E542B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RUT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del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deudor</w:t>
            </w:r>
            <w:proofErr w:type="spellEnd"/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avalado</w:t>
            </w:r>
            <w:proofErr w:type="spellEnd"/>
          </w:p>
        </w:tc>
        <w:tc>
          <w:tcPr>
            <w:tcW w:w="2549" w:type="dxa"/>
          </w:tcPr>
          <w:p w14:paraId="7717475E" w14:textId="77777777" w:rsidR="009E542B" w:rsidRDefault="009E542B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R(</w:t>
            </w: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09)VX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(01)</w:t>
            </w:r>
          </w:p>
        </w:tc>
      </w:tr>
      <w:tr w:rsidR="009E542B" w14:paraId="7011566C" w14:textId="77777777" w:rsidTr="00725859">
        <w:trPr>
          <w:trHeight w:val="244"/>
        </w:trPr>
        <w:tc>
          <w:tcPr>
            <w:tcW w:w="1414" w:type="dxa"/>
          </w:tcPr>
          <w:p w14:paraId="21BC18E5" w14:textId="77777777" w:rsidR="009E542B" w:rsidRDefault="009E542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4813C9C8" w14:textId="77777777" w:rsidR="009E542B" w:rsidRDefault="009E542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A30C729" w14:textId="77777777" w:rsidR="009E542B" w:rsidRDefault="009E542B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Fechade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7C555100" w14:textId="77777777" w:rsidR="009E542B" w:rsidRDefault="009E542B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9E542B" w14:paraId="6785F228" w14:textId="77777777" w:rsidTr="00725859">
        <w:trPr>
          <w:trHeight w:val="242"/>
        </w:trPr>
        <w:tc>
          <w:tcPr>
            <w:tcW w:w="1414" w:type="dxa"/>
          </w:tcPr>
          <w:p w14:paraId="642D5CF3" w14:textId="77777777" w:rsidR="009E542B" w:rsidRDefault="009E542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3B53CFE3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5B09BD" w14:textId="77777777" w:rsidR="009E542B" w:rsidRPr="009E542B" w:rsidRDefault="009E542B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Fechade</w:t>
            </w:r>
            <w:r w:rsidRPr="009E542B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vencimiento</w:t>
            </w:r>
            <w:r w:rsidRPr="009E542B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9E542B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9E542B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9E542B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54915C12" w14:textId="77777777" w:rsidR="009E542B" w:rsidRDefault="009E542B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9E542B" w14:paraId="10935172" w14:textId="77777777" w:rsidTr="00725859">
        <w:trPr>
          <w:trHeight w:val="244"/>
        </w:trPr>
        <w:tc>
          <w:tcPr>
            <w:tcW w:w="1414" w:type="dxa"/>
          </w:tcPr>
          <w:p w14:paraId="18A7DDA6" w14:textId="77777777" w:rsidR="009E542B" w:rsidRDefault="009E542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7AEED91B" w14:textId="77777777" w:rsidR="009E542B" w:rsidRDefault="009E542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80BDCAA" w14:textId="77777777" w:rsidR="009E542B" w:rsidRDefault="009E542B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crédito</w:t>
            </w:r>
            <w:proofErr w:type="spellEnd"/>
          </w:p>
        </w:tc>
        <w:tc>
          <w:tcPr>
            <w:tcW w:w="2549" w:type="dxa"/>
          </w:tcPr>
          <w:p w14:paraId="3A1D4957" w14:textId="77777777" w:rsidR="009E542B" w:rsidRDefault="009E542B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9E542B" w14:paraId="6FEDF60C" w14:textId="77777777" w:rsidTr="00725859">
        <w:trPr>
          <w:trHeight w:val="242"/>
        </w:trPr>
        <w:tc>
          <w:tcPr>
            <w:tcW w:w="1414" w:type="dxa"/>
          </w:tcPr>
          <w:p w14:paraId="7EA836C9" w14:textId="77777777" w:rsidR="009E542B" w:rsidRDefault="009E542B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164ABBF3" w14:textId="77777777" w:rsidR="009E542B" w:rsidRDefault="009E542B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C1927BA" w14:textId="77777777" w:rsidR="009E542B" w:rsidRDefault="009E542B" w:rsidP="00725859">
            <w:pPr>
              <w:pStyle w:val="TableParagraph"/>
              <w:spacing w:before="12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7C15EB39" w14:textId="77777777" w:rsidR="009E542B" w:rsidRDefault="009E542B" w:rsidP="00725859">
            <w:pPr>
              <w:pStyle w:val="TableParagraph"/>
              <w:spacing w:before="12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</w:t>
            </w:r>
          </w:p>
        </w:tc>
      </w:tr>
      <w:tr w:rsidR="009E542B" w14:paraId="34661C21" w14:textId="77777777" w:rsidTr="00725859">
        <w:trPr>
          <w:trHeight w:val="244"/>
        </w:trPr>
        <w:tc>
          <w:tcPr>
            <w:tcW w:w="1414" w:type="dxa"/>
          </w:tcPr>
          <w:p w14:paraId="17050C71" w14:textId="77777777" w:rsidR="009E542B" w:rsidRDefault="009E542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37BB1C0D" w14:textId="77777777" w:rsidR="009E542B" w:rsidRDefault="009E542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02FDFC3" w14:textId="77777777" w:rsidR="009E542B" w:rsidRDefault="009E542B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cambio</w:t>
            </w:r>
            <w:proofErr w:type="spellEnd"/>
          </w:p>
        </w:tc>
        <w:tc>
          <w:tcPr>
            <w:tcW w:w="2549" w:type="dxa"/>
          </w:tcPr>
          <w:p w14:paraId="67A808CA" w14:textId="77777777" w:rsidR="009E542B" w:rsidRDefault="009E542B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9(04)V9(02)</w:t>
            </w:r>
          </w:p>
        </w:tc>
      </w:tr>
      <w:tr w:rsidR="009E542B" w14:paraId="16524B8B" w14:textId="77777777" w:rsidTr="00725859">
        <w:trPr>
          <w:trHeight w:val="242"/>
        </w:trPr>
        <w:tc>
          <w:tcPr>
            <w:tcW w:w="1414" w:type="dxa"/>
          </w:tcPr>
          <w:p w14:paraId="4C51E34C" w14:textId="77777777" w:rsidR="009E542B" w:rsidRDefault="009E542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7C89B51F" w14:textId="77777777" w:rsidR="009E542B" w:rsidRDefault="009E542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9F65049" w14:textId="77777777" w:rsidR="009E542B" w:rsidRDefault="009E542B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Monto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0972DB43" w14:textId="77777777" w:rsidR="009E542B" w:rsidRDefault="009E542B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9E542B" w14:paraId="703A1D3B" w14:textId="77777777" w:rsidTr="00725859">
        <w:trPr>
          <w:trHeight w:val="244"/>
        </w:trPr>
        <w:tc>
          <w:tcPr>
            <w:tcW w:w="1414" w:type="dxa"/>
          </w:tcPr>
          <w:p w14:paraId="6E28E1CB" w14:textId="77777777" w:rsidR="009E542B" w:rsidRDefault="009E542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316B21D5" w14:textId="77777777" w:rsidR="009E542B" w:rsidRDefault="009E542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5FDB03B" w14:textId="77777777" w:rsidR="009E542B" w:rsidRDefault="009E542B" w:rsidP="00725859">
            <w:pPr>
              <w:pStyle w:val="TableParagraph"/>
              <w:spacing w:before="11" w:line="213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205ECF0E" w14:textId="77777777" w:rsidR="009E542B" w:rsidRDefault="009E542B" w:rsidP="00725859">
            <w:pPr>
              <w:pStyle w:val="TableParagraph"/>
              <w:spacing w:before="11" w:line="213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01)</w:t>
            </w:r>
          </w:p>
        </w:tc>
      </w:tr>
    </w:tbl>
    <w:p w14:paraId="4471E476" w14:textId="008055C7" w:rsidR="00CC10F0" w:rsidRPr="00CC10F0" w:rsidRDefault="009E542B" w:rsidP="00CC10F0">
      <w:pPr>
        <w:tabs>
          <w:tab w:val="left" w:pos="1349"/>
        </w:tabs>
        <w:spacing w:before="91"/>
        <w:rPr>
          <w:rFonts w:ascii="Times New Roman"/>
          <w:i/>
          <w:sz w:val="20"/>
        </w:rPr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210 Bytes</w:t>
      </w: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36AF0D77" w14:textId="77777777" w:rsidR="009E542B" w:rsidRDefault="009E542B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230927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230928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598374B1" w14:textId="77777777" w:rsidR="00BD6EAB" w:rsidRDefault="00BD6EAB" w:rsidP="00BD6EA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3209167" w14:textId="3DFA8776" w:rsidR="00BD6EAB" w:rsidRPr="00230F5A" w:rsidRDefault="00BD6EAB" w:rsidP="00BD6EAB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D</w:t>
      </w:r>
      <w:r>
        <w:t>60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376F3DC" w14:textId="77777777" w:rsidR="00BD6EAB" w:rsidRDefault="00BD6EAB" w:rsidP="00BD6EA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D6EAB" w:rsidRPr="00B537DA" w14:paraId="6EBF9479" w14:textId="77777777" w:rsidTr="0050505A">
        <w:tc>
          <w:tcPr>
            <w:tcW w:w="595" w:type="dxa"/>
          </w:tcPr>
          <w:p w14:paraId="757617C9" w14:textId="77777777" w:rsidR="00BD6EAB" w:rsidRDefault="00BD6EAB" w:rsidP="0050505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4E7B6431" w14:textId="420C58A5" w:rsidR="00BD6EAB" w:rsidRDefault="00BD6EAB" w:rsidP="0050505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tenga los valores esperados 01,02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03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BD6EAB" w:rsidRPr="00B537DA" w14:paraId="32081BE3" w14:textId="77777777" w:rsidTr="0050505A">
        <w:tc>
          <w:tcPr>
            <w:tcW w:w="595" w:type="dxa"/>
            <w:shd w:val="clear" w:color="auto" w:fill="auto"/>
          </w:tcPr>
          <w:p w14:paraId="2E037EA3" w14:textId="77777777" w:rsidR="00BD6EAB" w:rsidRPr="00E81654" w:rsidRDefault="00BD6EAB" w:rsidP="0050505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71DEC89" w14:textId="77777777" w:rsidR="00BD6EAB" w:rsidRPr="00B537DA" w:rsidRDefault="00BD6EAB" w:rsidP="0050505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45F0A550" w14:textId="77777777" w:rsidR="00BD6EAB" w:rsidRDefault="00BD6EAB" w:rsidP="00BD6EA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23092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230930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906893E" w14:textId="7086D7D8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6D39F5C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5A5609E" w14:textId="62AEC863" w:rsidR="00074008" w:rsidRDefault="00000000" w:rsidP="00E337AC">
      <w:pPr>
        <w:pStyle w:val="Textoindependiente"/>
        <w:ind w:left="360"/>
      </w:pPr>
      <w:r>
        <w:rPr>
          <w:noProof/>
        </w:rPr>
        <w:lastRenderedPageBreak/>
        <w:pict w14:anchorId="34C370F2">
          <v:shape id="Text Box 10" o:spid="_x0000_s2063" type="#_x0000_t202" style="position:absolute;left:0;text-align:left;margin-left:-16.05pt;margin-top:44.8pt;width:488.65pt;height:44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EEEB64C" w14:textId="77777777" w:rsidR="00751878" w:rsidRDefault="00751878" w:rsidP="00751878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36D469B0" w14:textId="77777777" w:rsidR="00751878" w:rsidRDefault="00751878" w:rsidP="00751878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DE743E1" w14:textId="77777777" w:rsidR="00751878" w:rsidRDefault="00751878" w:rsidP="00751878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C23D864" w14:textId="77777777" w:rsidR="00751878" w:rsidRDefault="00751878" w:rsidP="00751878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6316360" w14:textId="77777777" w:rsidR="00751878" w:rsidRDefault="00751878" w:rsidP="00751878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FBE14D8" w14:textId="77777777" w:rsidR="00751878" w:rsidRDefault="00751878" w:rsidP="00751878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A327A70" w14:textId="77777777" w:rsidR="00751878" w:rsidRDefault="00751878" w:rsidP="00751878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D8FD79A" w14:textId="77777777" w:rsidR="00751878" w:rsidRDefault="00751878" w:rsidP="00751878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424F22A3" w14:textId="77777777" w:rsidR="00751878" w:rsidRDefault="00751878" w:rsidP="00751878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70F08C12" w14:textId="77777777" w:rsidR="00751878" w:rsidRDefault="00751878" w:rsidP="00751878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73A8BF8" w14:textId="77777777" w:rsidR="00751878" w:rsidRDefault="00751878" w:rsidP="00751878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>
                    <w:rPr>
                      <w:rFonts w:ascii="Arial MT" w:hAnsi="Arial MT"/>
                      <w:sz w:val="20"/>
                    </w:rPr>
                    <w:t>3.</w:t>
                  </w:r>
                </w:p>
                <w:p w14:paraId="7C1885A0" w14:textId="77777777" w:rsidR="00751878" w:rsidRPr="00235A36" w:rsidRDefault="00751878" w:rsidP="00751878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3CB57D7" w14:textId="77777777" w:rsidR="00751878" w:rsidRDefault="00751878" w:rsidP="00751878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AF5B1BE" w14:textId="77777777" w:rsidR="00751878" w:rsidRDefault="00751878" w:rsidP="00751878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0 </w:t>
                  </w:r>
                  <w:r w:rsidRPr="00041C7C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izquierda.</w:t>
                  </w:r>
                </w:p>
                <w:p w14:paraId="7EB0894E" w14:textId="77777777" w:rsidR="00751878" w:rsidRDefault="00751878" w:rsidP="00751878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59079E2" w14:textId="77777777" w:rsidR="00751878" w:rsidRPr="00235A36" w:rsidRDefault="00751878" w:rsidP="00751878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A0B961" w14:textId="77777777" w:rsidR="00751878" w:rsidRDefault="00751878" w:rsidP="00751878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AF495C2" w14:textId="77777777" w:rsidR="00751878" w:rsidRDefault="00751878" w:rsidP="00751878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421ECF2" w14:textId="77777777" w:rsidR="00751878" w:rsidRPr="0084328F" w:rsidRDefault="00751878" w:rsidP="00751878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48BE5F8" w14:textId="77777777" w:rsidR="00751878" w:rsidRDefault="00751878" w:rsidP="00751878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6021DB5" w14:textId="77777777" w:rsidR="00751878" w:rsidRDefault="00751878" w:rsidP="00751878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A3A6E97" w14:textId="77777777" w:rsidR="00751878" w:rsidRDefault="00751878" w:rsidP="00751878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p w14:paraId="02D9D3B8" w14:textId="77777777" w:rsidR="006E663C" w:rsidRDefault="006E663C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521"/>
        <w:gridCol w:w="850"/>
      </w:tblGrid>
      <w:tr w:rsidR="00BD6EAB" w:rsidRPr="00F45E53" w14:paraId="3C49826D" w14:textId="77777777" w:rsidTr="00BD6EAB">
        <w:trPr>
          <w:trHeight w:val="268"/>
        </w:trPr>
        <w:tc>
          <w:tcPr>
            <w:tcW w:w="862" w:type="dxa"/>
          </w:tcPr>
          <w:p w14:paraId="4F186F2F" w14:textId="77777777" w:rsidR="00BD6EAB" w:rsidRPr="00F45E53" w:rsidRDefault="00BD6EA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BD6EAB" w:rsidRPr="00F45E53" w:rsidRDefault="00BD6EA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BD6EAB" w:rsidRPr="00F45E53" w:rsidRDefault="00BD6EA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521" w:type="dxa"/>
          </w:tcPr>
          <w:p w14:paraId="53EFCAB0" w14:textId="77777777" w:rsidR="00BD6EAB" w:rsidRPr="00F45E53" w:rsidRDefault="00BD6EA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BD6EAB" w:rsidRPr="00F45E53" w:rsidRDefault="00BD6EA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BD6EAB" w:rsidRPr="00F45E53" w14:paraId="3218A4A9" w14:textId="77777777" w:rsidTr="00BD6EAB">
        <w:trPr>
          <w:trHeight w:val="268"/>
        </w:trPr>
        <w:tc>
          <w:tcPr>
            <w:tcW w:w="862" w:type="dxa"/>
          </w:tcPr>
          <w:p w14:paraId="6B1D5128" w14:textId="77777777" w:rsidR="00BD6EAB" w:rsidRPr="00F45E53" w:rsidRDefault="00BD6EA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BD6EAB" w:rsidRPr="00F45E53" w:rsidRDefault="00BD6EA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BD6EAB" w:rsidRPr="00F45E53" w:rsidRDefault="00BD6EAB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521" w:type="dxa"/>
          </w:tcPr>
          <w:p w14:paraId="62E008D5" w14:textId="77777777" w:rsidR="00BD6EAB" w:rsidRPr="00F45E53" w:rsidRDefault="00BD6EA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BD6EAB" w:rsidRPr="00F45E53" w:rsidRDefault="00BD6EA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D6EAB" w:rsidRPr="00F45E53" w14:paraId="622814C1" w14:textId="77777777" w:rsidTr="00BD6EAB">
        <w:trPr>
          <w:trHeight w:val="268"/>
        </w:trPr>
        <w:tc>
          <w:tcPr>
            <w:tcW w:w="862" w:type="dxa"/>
          </w:tcPr>
          <w:p w14:paraId="7671AEB9" w14:textId="77777777" w:rsidR="00BD6EAB" w:rsidRPr="00F45E53" w:rsidRDefault="00BD6EA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BD6EAB" w:rsidRPr="00F45E53" w:rsidRDefault="00BD6EA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1D0D45E6" w:rsidR="00BD6EAB" w:rsidRPr="00F45E53" w:rsidRDefault="00BD6EA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521" w:type="dxa"/>
          </w:tcPr>
          <w:p w14:paraId="6B325F8F" w14:textId="77777777" w:rsidR="00BD6EAB" w:rsidRPr="00F45E53" w:rsidRDefault="00BD6EA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BD6EAB" w:rsidRPr="00F45E53" w:rsidRDefault="00BD6EA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BD6EAB" w:rsidRPr="00F45E53" w14:paraId="29ABD7A0" w14:textId="77777777" w:rsidTr="00BD6EAB">
        <w:trPr>
          <w:trHeight w:val="268"/>
        </w:trPr>
        <w:tc>
          <w:tcPr>
            <w:tcW w:w="862" w:type="dxa"/>
          </w:tcPr>
          <w:p w14:paraId="36B1247A" w14:textId="77777777" w:rsidR="00BD6EAB" w:rsidRPr="00F45E53" w:rsidRDefault="00BD6EA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BD6EAB" w:rsidRPr="00F45E53" w:rsidRDefault="00BD6EA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BD6EAB" w:rsidRPr="00F45E53" w:rsidRDefault="00BD6EA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521" w:type="dxa"/>
          </w:tcPr>
          <w:p w14:paraId="6B0BF525" w14:textId="77777777" w:rsidR="00BD6EAB" w:rsidRPr="00F45E53" w:rsidRDefault="00BD6EA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BD6EAB" w:rsidRPr="00F45E53" w:rsidRDefault="00BD6EA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D6EAB" w:rsidRPr="00F45E53" w14:paraId="4A41D4E9" w14:textId="77777777" w:rsidTr="00BD6EAB">
        <w:trPr>
          <w:trHeight w:val="268"/>
        </w:trPr>
        <w:tc>
          <w:tcPr>
            <w:tcW w:w="862" w:type="dxa"/>
          </w:tcPr>
          <w:p w14:paraId="407BD317" w14:textId="77777777" w:rsidR="00BD6EAB" w:rsidRPr="00F45E53" w:rsidRDefault="00BD6EA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BD6EAB" w:rsidRPr="00F45E53" w:rsidRDefault="00BD6EA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BD6EAB" w:rsidRPr="00F45E53" w:rsidRDefault="00BD6EA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521" w:type="dxa"/>
          </w:tcPr>
          <w:p w14:paraId="29FA52FF" w14:textId="77777777" w:rsidR="00BD6EAB" w:rsidRPr="00F45E53" w:rsidRDefault="00BD6EA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BD6EAB" w:rsidRPr="00F45E53" w:rsidRDefault="00BD6EA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D6EAB" w:rsidRPr="00F45E53" w14:paraId="306FA4E7" w14:textId="77777777" w:rsidTr="00BD6EAB">
        <w:trPr>
          <w:trHeight w:val="268"/>
        </w:trPr>
        <w:tc>
          <w:tcPr>
            <w:tcW w:w="862" w:type="dxa"/>
          </w:tcPr>
          <w:p w14:paraId="0E8DBBC7" w14:textId="7F4D293D" w:rsidR="00BD6EAB" w:rsidRPr="00F45E53" w:rsidRDefault="00BD6EAB" w:rsidP="00C247E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BD6EAB" w:rsidRPr="00F45E53" w:rsidRDefault="00BD6EAB" w:rsidP="00C247E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0E3F48D7" w:rsidR="00BD6EAB" w:rsidRPr="00F45E53" w:rsidRDefault="00BD6EAB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CE6595" w14:textId="45508B40" w:rsidR="00BD6EAB" w:rsidRPr="00510731" w:rsidRDefault="00BD6EAB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BD6EAB" w:rsidRPr="00F45E53" w:rsidRDefault="00BD6EAB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BD6EAB" w:rsidRPr="00F45E53" w14:paraId="3132F3E3" w14:textId="77777777" w:rsidTr="00BD6EAB">
        <w:trPr>
          <w:trHeight w:val="268"/>
        </w:trPr>
        <w:tc>
          <w:tcPr>
            <w:tcW w:w="862" w:type="dxa"/>
          </w:tcPr>
          <w:p w14:paraId="7C24F630" w14:textId="097668F1" w:rsidR="00BD6EAB" w:rsidRDefault="00BD6EAB" w:rsidP="009E54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31059868" w14:textId="19023883" w:rsidR="00BD6EAB" w:rsidRPr="00F45E53" w:rsidRDefault="00BD6EAB" w:rsidP="009E54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EB4A91F" w14:textId="19A37847" w:rsidR="00BD6EAB" w:rsidRPr="00C247E9" w:rsidRDefault="00BD6EAB" w:rsidP="009E54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E542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33C8CDD9" w14:textId="2F4A04D9" w:rsidR="00BD6EAB" w:rsidRPr="00751878" w:rsidRDefault="00BD6EAB" w:rsidP="009E54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518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0" w:type="dxa"/>
          </w:tcPr>
          <w:p w14:paraId="398DD187" w14:textId="2B5C6F21" w:rsidR="00BD6EAB" w:rsidRPr="009E542B" w:rsidRDefault="00BD6EAB" w:rsidP="009E54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BD6EAB" w:rsidRPr="00F45E53" w14:paraId="5B04D252" w14:textId="77777777" w:rsidTr="00BD6EAB">
        <w:trPr>
          <w:trHeight w:val="268"/>
        </w:trPr>
        <w:tc>
          <w:tcPr>
            <w:tcW w:w="862" w:type="dxa"/>
          </w:tcPr>
          <w:p w14:paraId="380BD23A" w14:textId="1EA4A29F" w:rsidR="00BD6EAB" w:rsidRPr="009E542B" w:rsidRDefault="00BD6EAB" w:rsidP="009E54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283" w:type="dxa"/>
          </w:tcPr>
          <w:p w14:paraId="388CDAD4" w14:textId="053EBDDA" w:rsidR="00BD6EAB" w:rsidRPr="009E542B" w:rsidRDefault="00BD6EAB" w:rsidP="009E54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B3D61A" w14:textId="45A8D67E" w:rsidR="00BD6EAB" w:rsidRPr="00C247E9" w:rsidRDefault="00BD6EAB" w:rsidP="009E54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E542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24296A2E" w14:textId="79397B8F" w:rsidR="00BD6EAB" w:rsidRPr="00751878" w:rsidRDefault="00BD6EAB" w:rsidP="009E54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518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0" w:type="dxa"/>
          </w:tcPr>
          <w:p w14:paraId="63DB2C2B" w14:textId="14200F3F" w:rsidR="00BD6EAB" w:rsidRPr="009E542B" w:rsidRDefault="00BD6EAB" w:rsidP="009E54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BD6EAB" w:rsidRPr="00F45E53" w14:paraId="2EDDE0F6" w14:textId="77777777" w:rsidTr="00BD6EAB">
        <w:trPr>
          <w:trHeight w:val="268"/>
        </w:trPr>
        <w:tc>
          <w:tcPr>
            <w:tcW w:w="862" w:type="dxa"/>
          </w:tcPr>
          <w:p w14:paraId="556B44AD" w14:textId="2CFF62AA" w:rsidR="00BD6EAB" w:rsidRPr="009E542B" w:rsidRDefault="00BD6EAB" w:rsidP="009E54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8</w:t>
            </w:r>
          </w:p>
        </w:tc>
        <w:tc>
          <w:tcPr>
            <w:tcW w:w="283" w:type="dxa"/>
          </w:tcPr>
          <w:p w14:paraId="0F3681E2" w14:textId="530619E1" w:rsidR="00BD6EAB" w:rsidRPr="009E542B" w:rsidRDefault="00BD6EAB" w:rsidP="009E54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217732" w14:textId="2D460A59" w:rsidR="00BD6EAB" w:rsidRPr="00C247E9" w:rsidRDefault="00BD6EAB" w:rsidP="009E54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E542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53E68690" w14:textId="7307B34C" w:rsidR="00BD6EAB" w:rsidRPr="00751878" w:rsidRDefault="00BD6EAB" w:rsidP="009E54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518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0" w:type="dxa"/>
          </w:tcPr>
          <w:p w14:paraId="4DC53481" w14:textId="2CF59797" w:rsidR="00BD6EAB" w:rsidRPr="009E542B" w:rsidRDefault="00BD6EAB" w:rsidP="009E54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BD6EAB" w:rsidRPr="00F45E53" w14:paraId="2AD21DB6" w14:textId="77777777" w:rsidTr="00BD6EAB">
        <w:trPr>
          <w:trHeight w:val="268"/>
        </w:trPr>
        <w:tc>
          <w:tcPr>
            <w:tcW w:w="862" w:type="dxa"/>
          </w:tcPr>
          <w:p w14:paraId="1A05D865" w14:textId="21DECAB1" w:rsidR="00BD6EAB" w:rsidRDefault="00BD6EAB" w:rsidP="009E54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83" w:type="dxa"/>
          </w:tcPr>
          <w:p w14:paraId="6D4B5655" w14:textId="679F2F5F" w:rsidR="00BD6EAB" w:rsidRPr="00F45E53" w:rsidRDefault="00BD6EAB" w:rsidP="009E54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E3BEB31" w14:textId="545845CD" w:rsidR="00BD6EAB" w:rsidRPr="00F45E53" w:rsidRDefault="00BD6EAB" w:rsidP="009E54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5BBAC1CB" w14:textId="597AACA4" w:rsidR="00BD6EAB" w:rsidRPr="002E069E" w:rsidRDefault="00BD6EAB" w:rsidP="009E54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26A9607D" w14:textId="2B9DE624" w:rsidR="00BD6EAB" w:rsidRPr="00510731" w:rsidRDefault="00BD6EAB" w:rsidP="009E54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74BB2FB0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751878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7CA6E359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B6223F"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535E5DD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DD666E2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EFCAC42" w14:textId="77777777" w:rsidR="00B6223F" w:rsidRDefault="00B6223F" w:rsidP="00B6223F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082F0A5A" w14:textId="77777777" w:rsidR="00751878" w:rsidRPr="00230F5A" w:rsidRDefault="00751878" w:rsidP="0075187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FACD52C" w14:textId="77777777" w:rsidR="00751878" w:rsidRPr="00230F5A" w:rsidRDefault="00751878" w:rsidP="0075187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47AAE7B" w14:textId="77777777" w:rsidR="00751878" w:rsidRPr="00230F5A" w:rsidRDefault="00751878" w:rsidP="0075187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184990D" w14:textId="77777777" w:rsidR="00751878" w:rsidRPr="00230F5A" w:rsidRDefault="00751878" w:rsidP="0075187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230931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230932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230933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0A08E1" w14:paraId="3676ACCC" w14:textId="77777777" w:rsidTr="004118D8">
        <w:tc>
          <w:tcPr>
            <w:tcW w:w="1413" w:type="dxa"/>
          </w:tcPr>
          <w:p w14:paraId="7DDB3BFA" w14:textId="77777777" w:rsidR="00F32211" w:rsidRPr="000A08E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0A08E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44552973" w:rsidR="00F32211" w:rsidRPr="000A08E1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08E1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8F0E49" w:rsidRPr="000A08E1">
              <w:rPr>
                <w:rFonts w:ascii="Times New Roman" w:hAnsi="Times New Roman" w:cs="Times New Roman"/>
                <w:b/>
                <w:bCs/>
                <w:color w:val="FF0000"/>
              </w:rPr>
              <w:t>60</w:t>
            </w:r>
            <w:r w:rsidR="00F32211" w:rsidRPr="000A08E1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0A08E1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D6710E" w:rsidRPr="000A08E1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0A08E1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3BB474CF" w:rsidR="00F32211" w:rsidRPr="000A08E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D6710E"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D6710E"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0A08E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0A08E1">
              <w:rPr>
                <w:rFonts w:ascii="Times New Roman" w:hAnsi="Times New Roman" w:cs="Times New Roman"/>
              </w:rPr>
              <w:t xml:space="preserve"> </w:t>
            </w:r>
            <w:r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0A08E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0A08E1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230934"/>
      <w:r w:rsidRPr="000A08E1">
        <w:t>Archivo Carátula</w:t>
      </w:r>
      <w:bookmarkEnd w:id="22"/>
      <w:bookmarkEnd w:id="23"/>
      <w:r w:rsidRPr="000A08E1">
        <w:fldChar w:fldCharType="begin"/>
      </w:r>
      <w:r w:rsidRPr="000A08E1">
        <w:instrText xml:space="preserve"> XE "Archivo ”arátula" </w:instrText>
      </w:r>
      <w:r w:rsidRPr="000A08E1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0A08E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0A08E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14F1F33B" w:rsidR="00F32211" w:rsidRPr="000A08E1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08E1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8F0E49" w:rsidRPr="000A08E1">
              <w:rPr>
                <w:rFonts w:ascii="Times New Roman" w:hAnsi="Times New Roman" w:cs="Times New Roman"/>
                <w:b/>
                <w:bCs/>
                <w:color w:val="FF0000"/>
              </w:rPr>
              <w:t>60</w:t>
            </w:r>
            <w:r w:rsidR="00F32211" w:rsidRPr="000A08E1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0A08E1">
              <w:rPr>
                <w:rFonts w:ascii="Times New Roman" w:hAnsi="Times New Roman" w:cs="Times New Roman"/>
                <w:b/>
                <w:bCs/>
                <w:color w:val="FF0000"/>
              </w:rPr>
              <w:t>c.XXX</w:t>
            </w:r>
            <w:r w:rsidR="00D6710E" w:rsidRPr="000A08E1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0A08E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6A26F800" w:rsidR="00F32211" w:rsidRPr="000A08E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D6710E"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D6710E"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08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230935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230936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230937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1418"/>
      </w:tblGrid>
      <w:tr w:rsidR="009106EA" w:rsidRPr="00F45E53" w14:paraId="34B595B1" w14:textId="77777777" w:rsidTr="008F0E49">
        <w:trPr>
          <w:trHeight w:val="268"/>
        </w:trPr>
        <w:tc>
          <w:tcPr>
            <w:tcW w:w="862" w:type="dxa"/>
          </w:tcPr>
          <w:p w14:paraId="591B5C65" w14:textId="77777777" w:rsidR="009106EA" w:rsidRPr="00F45E53" w:rsidRDefault="009106E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106EA" w:rsidRPr="00F45E53" w:rsidRDefault="009106E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106EA" w:rsidRPr="00F45E53" w:rsidRDefault="009106E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106EA" w:rsidRPr="00F45E53" w:rsidRDefault="009106E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8" w:type="dxa"/>
          </w:tcPr>
          <w:p w14:paraId="7AF21D13" w14:textId="2403224F" w:rsidR="009106EA" w:rsidRPr="00F45E53" w:rsidRDefault="009106EA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9106EA" w:rsidRPr="00F45E53" w14:paraId="5D951038" w14:textId="77777777" w:rsidTr="008F0E49">
        <w:trPr>
          <w:trHeight w:val="268"/>
        </w:trPr>
        <w:tc>
          <w:tcPr>
            <w:tcW w:w="862" w:type="dxa"/>
          </w:tcPr>
          <w:p w14:paraId="353C772D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106EA" w:rsidRPr="00F45E53" w:rsidRDefault="009106EA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418" w:type="dxa"/>
          </w:tcPr>
          <w:p w14:paraId="139F5504" w14:textId="0BA21D9B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9106EA" w:rsidRPr="00F45E53" w14:paraId="6F1D936B" w14:textId="77777777" w:rsidTr="008F0E49">
        <w:trPr>
          <w:trHeight w:val="268"/>
        </w:trPr>
        <w:tc>
          <w:tcPr>
            <w:tcW w:w="862" w:type="dxa"/>
          </w:tcPr>
          <w:p w14:paraId="3A9C0A96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2AA5F0D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418" w:type="dxa"/>
          </w:tcPr>
          <w:p w14:paraId="4AA86A5B" w14:textId="65566852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7E828B7E" w14:textId="77777777" w:rsidTr="008F0E49">
        <w:trPr>
          <w:trHeight w:val="268"/>
        </w:trPr>
        <w:tc>
          <w:tcPr>
            <w:tcW w:w="862" w:type="dxa"/>
          </w:tcPr>
          <w:p w14:paraId="5CAD6BF3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418" w:type="dxa"/>
          </w:tcPr>
          <w:p w14:paraId="79562DFD" w14:textId="3EED07A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29EBC434" w14:textId="77777777" w:rsidTr="008F0E49">
        <w:trPr>
          <w:trHeight w:val="268"/>
        </w:trPr>
        <w:tc>
          <w:tcPr>
            <w:tcW w:w="862" w:type="dxa"/>
          </w:tcPr>
          <w:p w14:paraId="712E6578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418" w:type="dxa"/>
          </w:tcPr>
          <w:p w14:paraId="3BBB4508" w14:textId="264B60CB" w:rsidR="009106EA" w:rsidRPr="000506C0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8452CF" w:rsidRPr="00F45E53" w14:paraId="03C55575" w14:textId="77777777" w:rsidTr="008F0E49">
        <w:trPr>
          <w:trHeight w:val="268"/>
        </w:trPr>
        <w:tc>
          <w:tcPr>
            <w:tcW w:w="862" w:type="dxa"/>
          </w:tcPr>
          <w:p w14:paraId="54D2D25C" w14:textId="77777777" w:rsidR="008452CF" w:rsidRPr="00F45E53" w:rsidRDefault="008452CF" w:rsidP="008452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8452CF" w:rsidRPr="00F45E53" w:rsidRDefault="008452CF" w:rsidP="008452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23DE5E6E" w:rsidR="008452CF" w:rsidRPr="00F45E53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46219CA3" w:rsidR="008452CF" w:rsidRPr="008452CF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418" w:type="dxa"/>
          </w:tcPr>
          <w:p w14:paraId="7F22F9FF" w14:textId="3C13C994" w:rsidR="008452CF" w:rsidRPr="00F45E53" w:rsidRDefault="008452CF" w:rsidP="008452C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F0E49" w:rsidRPr="00F45E53" w14:paraId="7A3B8441" w14:textId="77777777" w:rsidTr="008F0E49">
        <w:trPr>
          <w:trHeight w:val="268"/>
        </w:trPr>
        <w:tc>
          <w:tcPr>
            <w:tcW w:w="862" w:type="dxa"/>
          </w:tcPr>
          <w:p w14:paraId="2E2DB96E" w14:textId="22365B27" w:rsidR="008F0E49" w:rsidRDefault="008F0E49" w:rsidP="008F0E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B2F821C" w14:textId="5B8D0FF2" w:rsidR="008F0E49" w:rsidRPr="00F45E53" w:rsidRDefault="008F0E49" w:rsidP="008F0E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89F3B25" w14:textId="56A1E518" w:rsidR="008F0E49" w:rsidRPr="008452CF" w:rsidRDefault="008F0E49" w:rsidP="008F0E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E542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6FACE583" w14:textId="1BDEB7F1" w:rsidR="008F0E49" w:rsidRPr="008F0E49" w:rsidRDefault="008F0E49" w:rsidP="008F0E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0E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1418" w:type="dxa"/>
          </w:tcPr>
          <w:p w14:paraId="56EDC215" w14:textId="7CCC5B38" w:rsidR="008F0E49" w:rsidRPr="008F0E49" w:rsidRDefault="008F0E49" w:rsidP="008F0E4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F0E49" w:rsidRPr="00F45E53" w14:paraId="46D987AA" w14:textId="77777777" w:rsidTr="008F0E49">
        <w:trPr>
          <w:trHeight w:val="268"/>
        </w:trPr>
        <w:tc>
          <w:tcPr>
            <w:tcW w:w="862" w:type="dxa"/>
          </w:tcPr>
          <w:p w14:paraId="57B7E818" w14:textId="1A53AB35" w:rsidR="008F0E49" w:rsidRDefault="008F0E49" w:rsidP="008F0E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54FB4B7" w14:textId="4DA99F83" w:rsidR="008F0E49" w:rsidRPr="00F45E53" w:rsidRDefault="008F0E49" w:rsidP="008F0E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DD49BB6" w14:textId="4A435372" w:rsidR="008F0E49" w:rsidRPr="008452CF" w:rsidRDefault="008F0E49" w:rsidP="008F0E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E542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006656AF" w14:textId="13E50D6A" w:rsidR="008F0E49" w:rsidRPr="008F0E49" w:rsidRDefault="008F0E49" w:rsidP="008F0E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0E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1418" w:type="dxa"/>
          </w:tcPr>
          <w:p w14:paraId="71182893" w14:textId="166C8E89" w:rsidR="008F0E49" w:rsidRPr="008F0E49" w:rsidRDefault="008F0E49" w:rsidP="008F0E4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F0E4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puede cambiar </w:t>
            </w:r>
          </w:p>
        </w:tc>
      </w:tr>
      <w:tr w:rsidR="008F0E49" w:rsidRPr="00F45E53" w14:paraId="1E7CB1CC" w14:textId="77777777" w:rsidTr="008F0E49">
        <w:trPr>
          <w:trHeight w:val="268"/>
        </w:trPr>
        <w:tc>
          <w:tcPr>
            <w:tcW w:w="862" w:type="dxa"/>
          </w:tcPr>
          <w:p w14:paraId="729929F1" w14:textId="16DBC109" w:rsidR="008F0E49" w:rsidRDefault="008F0E49" w:rsidP="008F0E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78EAF710" w14:textId="7F59544E" w:rsidR="008F0E49" w:rsidRPr="00F45E53" w:rsidRDefault="008F0E49" w:rsidP="008F0E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9150C08" w14:textId="55405C8B" w:rsidR="008F0E49" w:rsidRPr="008452CF" w:rsidRDefault="008F0E49" w:rsidP="008F0E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E542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095" w:type="dxa"/>
          </w:tcPr>
          <w:p w14:paraId="677B8C69" w14:textId="212B33D0" w:rsidR="008F0E49" w:rsidRPr="008F0E49" w:rsidRDefault="008F0E49" w:rsidP="008F0E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0E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1418" w:type="dxa"/>
          </w:tcPr>
          <w:p w14:paraId="09C67B81" w14:textId="07D0C580" w:rsidR="008F0E49" w:rsidRPr="008F0E49" w:rsidRDefault="00AB1F6B" w:rsidP="008F0E4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F0E49" w:rsidRPr="00F45E53" w14:paraId="51D42B57" w14:textId="2A46AA17" w:rsidTr="008F0E49">
        <w:trPr>
          <w:trHeight w:val="268"/>
        </w:trPr>
        <w:tc>
          <w:tcPr>
            <w:tcW w:w="862" w:type="dxa"/>
          </w:tcPr>
          <w:p w14:paraId="616B2C3E" w14:textId="23C10E16" w:rsidR="008F0E49" w:rsidRDefault="008F0E49" w:rsidP="008F0E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678D3FFB" w14:textId="61D59499" w:rsidR="008F0E49" w:rsidRPr="00F45E53" w:rsidRDefault="008F0E49" w:rsidP="008F0E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0DC6AE2" w14:textId="5FDB32E4" w:rsidR="008F0E49" w:rsidRPr="00F45E53" w:rsidRDefault="008F0E49" w:rsidP="008F0E4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12FD2CC2" w14:textId="62757BE8" w:rsidR="008F0E49" w:rsidRPr="00CC391B" w:rsidRDefault="008F0E49" w:rsidP="008F0E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418" w:type="dxa"/>
          </w:tcPr>
          <w:p w14:paraId="15AABAFD" w14:textId="7B7AA27D" w:rsidR="008F0E49" w:rsidRPr="00F45E53" w:rsidRDefault="008F0E49" w:rsidP="008F0E4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230938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230939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23147F63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AE7E52">
        <w:rPr>
          <w:rFonts w:ascii="Times New Roman" w:hAnsi="Times New Roman" w:cs="Times New Roman"/>
          <w:color w:val="4472C4" w:themeColor="accent1"/>
        </w:rPr>
        <w:t>Rut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B9189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E0501" w14:textId="77777777" w:rsidR="005E43B6" w:rsidRDefault="005E43B6" w:rsidP="00F10206">
      <w:pPr>
        <w:spacing w:after="0" w:line="240" w:lineRule="auto"/>
      </w:pPr>
      <w:r>
        <w:separator/>
      </w:r>
    </w:p>
  </w:endnote>
  <w:endnote w:type="continuationSeparator" w:id="0">
    <w:p w14:paraId="30E8E2B6" w14:textId="77777777" w:rsidR="005E43B6" w:rsidRDefault="005E43B6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  <w:p w14:paraId="6213C7E7" w14:textId="77777777" w:rsidR="007A1E03" w:rsidRPr="00CC10F0" w:rsidRDefault="007A1E0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D1DAB" w14:textId="77777777" w:rsidR="005E43B6" w:rsidRDefault="005E43B6" w:rsidP="00F10206">
      <w:pPr>
        <w:spacing w:after="0" w:line="240" w:lineRule="auto"/>
      </w:pPr>
      <w:r>
        <w:separator/>
      </w:r>
    </w:p>
  </w:footnote>
  <w:footnote w:type="continuationSeparator" w:id="0">
    <w:p w14:paraId="55F523AA" w14:textId="77777777" w:rsidR="005E43B6" w:rsidRDefault="005E43B6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  <w:p w14:paraId="4D02F487" w14:textId="77777777" w:rsidR="007A1E03" w:rsidRDefault="007A1E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9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41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2"/>
  </w:num>
  <w:num w:numId="16" w16cid:durableId="1397778044">
    <w:abstractNumId w:val="8"/>
  </w:num>
  <w:num w:numId="17" w16cid:durableId="114759016">
    <w:abstractNumId w:val="38"/>
  </w:num>
  <w:num w:numId="18" w16cid:durableId="1632982083">
    <w:abstractNumId w:val="1"/>
  </w:num>
  <w:num w:numId="19" w16cid:durableId="2139444563">
    <w:abstractNumId w:val="40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6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7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  <w:num w:numId="49" w16cid:durableId="919484846">
    <w:abstractNumId w:val="35"/>
  </w:num>
  <w:num w:numId="50" w16cid:durableId="1966348556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1208"/>
    <w:rsid w:val="00032746"/>
    <w:rsid w:val="00035F9D"/>
    <w:rsid w:val="000465DB"/>
    <w:rsid w:val="000506C0"/>
    <w:rsid w:val="00051F19"/>
    <w:rsid w:val="00055995"/>
    <w:rsid w:val="00056880"/>
    <w:rsid w:val="00062196"/>
    <w:rsid w:val="000624B8"/>
    <w:rsid w:val="0006551A"/>
    <w:rsid w:val="00065F1A"/>
    <w:rsid w:val="000701D0"/>
    <w:rsid w:val="00074008"/>
    <w:rsid w:val="00084CE9"/>
    <w:rsid w:val="00087CAF"/>
    <w:rsid w:val="00095C24"/>
    <w:rsid w:val="000A08E1"/>
    <w:rsid w:val="000B1A73"/>
    <w:rsid w:val="000B75EE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4E1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5FD2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4018"/>
    <w:rsid w:val="001E7E45"/>
    <w:rsid w:val="00202F52"/>
    <w:rsid w:val="0020586B"/>
    <w:rsid w:val="002119AD"/>
    <w:rsid w:val="00212731"/>
    <w:rsid w:val="00214724"/>
    <w:rsid w:val="002308E7"/>
    <w:rsid w:val="00230F5A"/>
    <w:rsid w:val="002358C5"/>
    <w:rsid w:val="0024080A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069E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60FA0"/>
    <w:rsid w:val="0036520E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D1CEF"/>
    <w:rsid w:val="003D589E"/>
    <w:rsid w:val="003E42CB"/>
    <w:rsid w:val="003F025E"/>
    <w:rsid w:val="003F06F8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0F2E"/>
    <w:rsid w:val="004A1260"/>
    <w:rsid w:val="004A44F4"/>
    <w:rsid w:val="004A6793"/>
    <w:rsid w:val="004B23C2"/>
    <w:rsid w:val="004B7993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2424"/>
    <w:rsid w:val="00523465"/>
    <w:rsid w:val="00536F81"/>
    <w:rsid w:val="00562E48"/>
    <w:rsid w:val="00570E48"/>
    <w:rsid w:val="00575FEB"/>
    <w:rsid w:val="00597FD4"/>
    <w:rsid w:val="005B3B96"/>
    <w:rsid w:val="005B5D60"/>
    <w:rsid w:val="005B65DC"/>
    <w:rsid w:val="005C5769"/>
    <w:rsid w:val="005E43B6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7B6"/>
    <w:rsid w:val="00643F1C"/>
    <w:rsid w:val="00644807"/>
    <w:rsid w:val="00646F7F"/>
    <w:rsid w:val="00654EEF"/>
    <w:rsid w:val="00655667"/>
    <w:rsid w:val="00661AC6"/>
    <w:rsid w:val="00666E1A"/>
    <w:rsid w:val="0067254A"/>
    <w:rsid w:val="006835D7"/>
    <w:rsid w:val="006852C5"/>
    <w:rsid w:val="0069591F"/>
    <w:rsid w:val="00696824"/>
    <w:rsid w:val="006A0A36"/>
    <w:rsid w:val="006A19E5"/>
    <w:rsid w:val="006A36D6"/>
    <w:rsid w:val="006A4D45"/>
    <w:rsid w:val="006A5C5E"/>
    <w:rsid w:val="006B4D0F"/>
    <w:rsid w:val="006B70A9"/>
    <w:rsid w:val="006D2868"/>
    <w:rsid w:val="006D45CE"/>
    <w:rsid w:val="006E663C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878"/>
    <w:rsid w:val="00751AC3"/>
    <w:rsid w:val="00782D6B"/>
    <w:rsid w:val="00785F5D"/>
    <w:rsid w:val="00787AE9"/>
    <w:rsid w:val="007A07C4"/>
    <w:rsid w:val="007A1B85"/>
    <w:rsid w:val="007A1E03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228"/>
    <w:rsid w:val="0080267F"/>
    <w:rsid w:val="00802B3C"/>
    <w:rsid w:val="0080430D"/>
    <w:rsid w:val="00830BF4"/>
    <w:rsid w:val="00834D6C"/>
    <w:rsid w:val="008363A4"/>
    <w:rsid w:val="0084233E"/>
    <w:rsid w:val="0084328F"/>
    <w:rsid w:val="008452C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094A"/>
    <w:rsid w:val="008D247E"/>
    <w:rsid w:val="008D67FD"/>
    <w:rsid w:val="008D6FFE"/>
    <w:rsid w:val="008E4978"/>
    <w:rsid w:val="008E4FBF"/>
    <w:rsid w:val="008E6834"/>
    <w:rsid w:val="008F0E49"/>
    <w:rsid w:val="009106EA"/>
    <w:rsid w:val="009144B1"/>
    <w:rsid w:val="00920D2A"/>
    <w:rsid w:val="009248DE"/>
    <w:rsid w:val="009258AA"/>
    <w:rsid w:val="00930A0D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A18"/>
    <w:rsid w:val="00992FD9"/>
    <w:rsid w:val="009930A8"/>
    <w:rsid w:val="009947CD"/>
    <w:rsid w:val="0099615C"/>
    <w:rsid w:val="009970AF"/>
    <w:rsid w:val="009A05E0"/>
    <w:rsid w:val="009A2461"/>
    <w:rsid w:val="009A28CD"/>
    <w:rsid w:val="009A2A10"/>
    <w:rsid w:val="009A52D0"/>
    <w:rsid w:val="009A6FF8"/>
    <w:rsid w:val="009C0AC5"/>
    <w:rsid w:val="009E542B"/>
    <w:rsid w:val="009F2F7C"/>
    <w:rsid w:val="00A03641"/>
    <w:rsid w:val="00A06AD3"/>
    <w:rsid w:val="00A10C95"/>
    <w:rsid w:val="00A120BD"/>
    <w:rsid w:val="00A167D3"/>
    <w:rsid w:val="00A219E5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1F6B"/>
    <w:rsid w:val="00AB6B68"/>
    <w:rsid w:val="00AC3753"/>
    <w:rsid w:val="00AC7243"/>
    <w:rsid w:val="00AD0B4A"/>
    <w:rsid w:val="00AD1F4D"/>
    <w:rsid w:val="00AE096D"/>
    <w:rsid w:val="00AE4F71"/>
    <w:rsid w:val="00AE7E52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4DAC"/>
    <w:rsid w:val="00B6223F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1894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6EAB"/>
    <w:rsid w:val="00BF0814"/>
    <w:rsid w:val="00BF210F"/>
    <w:rsid w:val="00BF3D9F"/>
    <w:rsid w:val="00BF7B27"/>
    <w:rsid w:val="00C036AC"/>
    <w:rsid w:val="00C145A9"/>
    <w:rsid w:val="00C15D58"/>
    <w:rsid w:val="00C22F7F"/>
    <w:rsid w:val="00C247E9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4F62"/>
    <w:rsid w:val="00C967A1"/>
    <w:rsid w:val="00CA0AE4"/>
    <w:rsid w:val="00CB3011"/>
    <w:rsid w:val="00CB3359"/>
    <w:rsid w:val="00CB6FC1"/>
    <w:rsid w:val="00CC035F"/>
    <w:rsid w:val="00CC10F0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246E"/>
    <w:rsid w:val="00D6710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10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0F94"/>
    <w:rsid w:val="00E2662F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E5443"/>
    <w:rsid w:val="00EF56D1"/>
    <w:rsid w:val="00F10206"/>
    <w:rsid w:val="00F11750"/>
    <w:rsid w:val="00F22445"/>
    <w:rsid w:val="00F305AC"/>
    <w:rsid w:val="00F32211"/>
    <w:rsid w:val="00F34170"/>
    <w:rsid w:val="00F35EE4"/>
    <w:rsid w:val="00F47EF0"/>
    <w:rsid w:val="00F51EF6"/>
    <w:rsid w:val="00F537D3"/>
    <w:rsid w:val="00F53BE2"/>
    <w:rsid w:val="00F55583"/>
    <w:rsid w:val="00F613A3"/>
    <w:rsid w:val="00F61BA1"/>
    <w:rsid w:val="00F63E12"/>
    <w:rsid w:val="00F6683B"/>
    <w:rsid w:val="00F70A81"/>
    <w:rsid w:val="00F741CD"/>
    <w:rsid w:val="00F81EAE"/>
    <w:rsid w:val="00F82FAC"/>
    <w:rsid w:val="00F91149"/>
    <w:rsid w:val="00F91655"/>
    <w:rsid w:val="00F95832"/>
    <w:rsid w:val="00F97CC3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10</Pages>
  <Words>1396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77</cp:revision>
  <dcterms:created xsi:type="dcterms:W3CDTF">2024-03-06T13:25:00Z</dcterms:created>
  <dcterms:modified xsi:type="dcterms:W3CDTF">2024-07-04T20:30:00Z</dcterms:modified>
</cp:coreProperties>
</file>