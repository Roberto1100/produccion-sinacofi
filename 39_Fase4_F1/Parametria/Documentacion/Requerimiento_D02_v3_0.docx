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8E483B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5460B">
        <w:rPr>
          <w:rFonts w:ascii="Times New Roman" w:hAnsi="Times New Roman" w:cs="Times New Roman"/>
          <w:b/>
          <w:sz w:val="72"/>
          <w:szCs w:val="72"/>
        </w:rPr>
        <w:t>D</w:t>
      </w:r>
      <w:r w:rsidR="00D97A43">
        <w:rPr>
          <w:rFonts w:ascii="Times New Roman" w:hAnsi="Times New Roman" w:cs="Times New Roman"/>
          <w:b/>
          <w:sz w:val="72"/>
          <w:szCs w:val="72"/>
        </w:rPr>
        <w:t>0</w:t>
      </w:r>
      <w:r w:rsidR="00DA2426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A5460B" w:rsidRPr="00A5460B">
        <w:rPr>
          <w:rFonts w:ascii="Times New Roman" w:hAnsi="Times New Roman" w:cs="Times New Roman"/>
          <w:b/>
          <w:sz w:val="72"/>
          <w:szCs w:val="72"/>
        </w:rPr>
        <w:t>586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A5460B" w:rsidRPr="00A5460B">
        <w:rPr>
          <w:rFonts w:ascii="Times New Roman" w:hAnsi="Times New Roman" w:cs="Times New Roman"/>
          <w:b/>
          <w:sz w:val="72"/>
          <w:szCs w:val="72"/>
        </w:rPr>
        <w:t>Deudas Especificas</w:t>
      </w:r>
      <w:r w:rsidR="00A5460B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next-textbox:#Cuadro de texto 5;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2E97E19" w:rsidR="00DA6AAC" w:rsidRPr="00230F5A" w:rsidRDefault="00A5460B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97A43">
              <w:rPr>
                <w:rFonts w:ascii="Times New Roman" w:hAnsi="Times New Roman" w:cs="Times New Roman"/>
              </w:rPr>
              <w:t>0</w:t>
            </w:r>
            <w:r w:rsidR="00DA24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526B4" w:rsidRPr="00230F5A" w14:paraId="5339FC0E" w14:textId="7AB2D237" w:rsidTr="000506C0">
        <w:tc>
          <w:tcPr>
            <w:tcW w:w="1256" w:type="dxa"/>
          </w:tcPr>
          <w:p w14:paraId="3DF7E2D2" w14:textId="7943E748" w:rsidR="00E526B4" w:rsidRPr="00230F5A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D02</w:t>
            </w:r>
          </w:p>
        </w:tc>
        <w:tc>
          <w:tcPr>
            <w:tcW w:w="1342" w:type="dxa"/>
          </w:tcPr>
          <w:p w14:paraId="69C55B7E" w14:textId="3B9F61F0" w:rsidR="00E526B4" w:rsidRPr="00230F5A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B657E72" w14:textId="77777777" w:rsidR="00E526B4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FB095B5" w14:textId="77777777" w:rsidR="00E526B4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46C26BB" w:rsidR="00E526B4" w:rsidRPr="00230F5A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12037193" w:rsidR="00E526B4" w:rsidRPr="00230F5A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538B31A" w:rsidR="00E526B4" w:rsidRPr="00230F5A" w:rsidRDefault="00E526B4" w:rsidP="00E526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815357" w:rsidRPr="00230F5A" w14:paraId="251EA50D" w14:textId="22DD7FE9" w:rsidTr="000506C0">
        <w:tc>
          <w:tcPr>
            <w:tcW w:w="1256" w:type="dxa"/>
          </w:tcPr>
          <w:p w14:paraId="7287933A" w14:textId="220E5E75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D02</w:t>
            </w:r>
          </w:p>
        </w:tc>
        <w:tc>
          <w:tcPr>
            <w:tcW w:w="1342" w:type="dxa"/>
          </w:tcPr>
          <w:p w14:paraId="562818B9" w14:textId="3E39F030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18E72F3" w14:textId="77777777" w:rsid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00DCC9D8" w14:textId="77777777" w:rsid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205353A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6F4092D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8CEFF60" w14:textId="77777777" w:rsid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Actualizacion correo 21.08.2024</w:t>
            </w:r>
          </w:p>
          <w:p w14:paraId="75D670AF" w14:textId="77777777" w:rsid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9F3CAF1" w14:textId="77777777" w:rsidR="00815357" w:rsidRP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15357">
              <w:rPr>
                <w:rFonts w:ascii="Times New Roman" w:hAnsi="Times New Roman" w:cs="Times New Roman"/>
                <w:lang w:val="es-CL"/>
              </w:rPr>
              <w:t>            - Formato indicado dice F2 y debe ser F3 (Correlativo largo 2, contenido largo 19, decimales largo 2, extensión largo 3). Sección 4 campos de caratula muestra campo 18A y debe ser solo 18.</w:t>
            </w:r>
          </w:p>
          <w:p w14:paraId="68BD253D" w14:textId="77777777" w:rsidR="00815357" w:rsidRP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15357">
              <w:rPr>
                <w:rFonts w:ascii="Times New Roman" w:hAnsi="Times New Roman" w:cs="Times New Roman"/>
                <w:lang w:val="es-CL"/>
              </w:rPr>
              <w:t>            - Calculo campo DA0 considera valores únicos.</w:t>
            </w:r>
          </w:p>
          <w:p w14:paraId="3B4A7D03" w14:textId="77777777" w:rsidR="00815357" w:rsidRP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15357">
              <w:rPr>
                <w:rFonts w:ascii="Times New Roman" w:hAnsi="Times New Roman" w:cs="Times New Roman"/>
                <w:lang w:val="es-CL"/>
              </w:rPr>
              <w:t>            - Cálculos están mal indicados, los campos DB1 no llevan operaciones (Se debe mover esos cálculos 1 campo abajo)</w:t>
            </w:r>
          </w:p>
          <w:p w14:paraId="33AAAC7D" w14:textId="77777777" w:rsidR="00815357" w:rsidRP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815357">
              <w:rPr>
                <w:rFonts w:ascii="Times New Roman" w:hAnsi="Times New Roman" w:cs="Times New Roman"/>
                <w:lang w:val="es-CL"/>
              </w:rPr>
              <w:t>            - Calculo del DB7 corresponde a la suma del campo 18 y no del campo 17.</w:t>
            </w:r>
          </w:p>
          <w:p w14:paraId="2680C47E" w14:textId="480BEE0B" w:rsidR="00815357" w:rsidRPr="00815357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815357" w:rsidRPr="00230F5A" w14:paraId="38B70AFE" w14:textId="34FEEE1D" w:rsidTr="000506C0">
        <w:tc>
          <w:tcPr>
            <w:tcW w:w="1256" w:type="dxa"/>
          </w:tcPr>
          <w:p w14:paraId="23AEB014" w14:textId="5799241D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15357" w:rsidRPr="00230F5A" w14:paraId="4B606B6E" w14:textId="62885254" w:rsidTr="000506C0">
        <w:tc>
          <w:tcPr>
            <w:tcW w:w="1256" w:type="dxa"/>
          </w:tcPr>
          <w:p w14:paraId="612D72B6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15357" w:rsidRPr="00230F5A" w14:paraId="2EA7A1DB" w14:textId="6C6D457E" w:rsidTr="000506C0">
        <w:tc>
          <w:tcPr>
            <w:tcW w:w="1256" w:type="dxa"/>
          </w:tcPr>
          <w:p w14:paraId="4D062B49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15357" w:rsidRPr="00230F5A" w14:paraId="4EBD62EB" w14:textId="7659FBA3" w:rsidTr="000506C0">
        <w:tc>
          <w:tcPr>
            <w:tcW w:w="1256" w:type="dxa"/>
          </w:tcPr>
          <w:p w14:paraId="6FF918B3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15357" w:rsidRPr="00230F5A" w:rsidRDefault="00815357" w:rsidP="0081535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D41E93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B8104C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D41E9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D41E93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AF9E0D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E526B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D41E93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</w:tbl>
    <w:p w14:paraId="0B300366" w14:textId="6B8D85AF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 w:rsidR="00D41E93">
        <w:rPr>
          <w:rFonts w:ascii="Times New Roman" w:hAnsi="Times New Roman" w:cs="Times New Roman"/>
        </w:rPr>
        <w:t xml:space="preserve"> 12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50771895" w14:textId="77777777" w:rsidR="00A5460B" w:rsidRDefault="00A5460B" w:rsidP="00A5460B">
      <w:pPr>
        <w:pStyle w:val="Prrafodelista"/>
        <w:numPr>
          <w:ilvl w:val="5"/>
          <w:numId w:val="49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03F6EF90" w14:textId="77777777" w:rsidR="00A5460B" w:rsidRDefault="00A5460B" w:rsidP="00A5460B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A5460B" w14:paraId="53826F9F" w14:textId="77777777" w:rsidTr="00D47C67">
        <w:trPr>
          <w:trHeight w:val="242"/>
        </w:trPr>
        <w:tc>
          <w:tcPr>
            <w:tcW w:w="1414" w:type="dxa"/>
          </w:tcPr>
          <w:p w14:paraId="33511C37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9B42699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399366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deudor</w:t>
            </w:r>
          </w:p>
        </w:tc>
        <w:tc>
          <w:tcPr>
            <w:tcW w:w="2549" w:type="dxa"/>
          </w:tcPr>
          <w:p w14:paraId="7ED88565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A5460B" w14:paraId="53603514" w14:textId="77777777" w:rsidTr="00D47C67">
        <w:trPr>
          <w:trHeight w:val="244"/>
        </w:trPr>
        <w:tc>
          <w:tcPr>
            <w:tcW w:w="1414" w:type="dxa"/>
          </w:tcPr>
          <w:p w14:paraId="4E011162" w14:textId="77777777" w:rsidR="00A5460B" w:rsidRDefault="00A5460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04C8A7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4925F4C" w14:textId="77777777" w:rsidR="00A5460B" w:rsidRPr="00E526B4" w:rsidRDefault="00A5460B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Número</w:t>
            </w:r>
            <w:r w:rsidRPr="00E526B4">
              <w:rPr>
                <w:spacing w:val="-5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interno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identificación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3E5EBC07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A5460B" w14:paraId="0167FA5E" w14:textId="77777777" w:rsidTr="00D47C67">
        <w:trPr>
          <w:trHeight w:val="241"/>
        </w:trPr>
        <w:tc>
          <w:tcPr>
            <w:tcW w:w="1414" w:type="dxa"/>
          </w:tcPr>
          <w:p w14:paraId="2CE1269F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49359E2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EC0ED1" w14:textId="77777777" w:rsidR="00A5460B" w:rsidRPr="00E526B4" w:rsidRDefault="00A5460B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Tipo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deuda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020127FE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  <w:tr w:rsidR="00A5460B" w14:paraId="4E4F88DC" w14:textId="77777777" w:rsidTr="00D47C67">
        <w:trPr>
          <w:trHeight w:val="486"/>
        </w:trPr>
        <w:tc>
          <w:tcPr>
            <w:tcW w:w="1414" w:type="dxa"/>
          </w:tcPr>
          <w:p w14:paraId="0CFC9962" w14:textId="77777777" w:rsidR="00A5460B" w:rsidRDefault="00A5460B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194F5AC" w14:textId="77777777" w:rsidR="00A5460B" w:rsidRDefault="00A5460B" w:rsidP="00D47C6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A1B396" w14:textId="77777777" w:rsidR="00A5460B" w:rsidRPr="00E526B4" w:rsidRDefault="00A5460B" w:rsidP="00D47C67">
            <w:pPr>
              <w:pStyle w:val="TableParagraph"/>
              <w:spacing w:line="242" w:lineRule="exact"/>
              <w:ind w:right="1549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RUT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del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deudor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directo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avalado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en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</w:t>
            </w:r>
            <w:r w:rsidRPr="00E526B4">
              <w:rPr>
                <w:spacing w:val="-67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operación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complementario</w:t>
            </w:r>
          </w:p>
        </w:tc>
        <w:tc>
          <w:tcPr>
            <w:tcW w:w="2549" w:type="dxa"/>
          </w:tcPr>
          <w:p w14:paraId="08736753" w14:textId="77777777" w:rsidR="00A5460B" w:rsidRDefault="00A5460B" w:rsidP="00D47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A5460B" w14:paraId="556FFC21" w14:textId="77777777" w:rsidTr="00D47C67">
        <w:trPr>
          <w:trHeight w:val="242"/>
        </w:trPr>
        <w:tc>
          <w:tcPr>
            <w:tcW w:w="1414" w:type="dxa"/>
          </w:tcPr>
          <w:p w14:paraId="5C42321E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2898CB3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1E7AD22" w14:textId="77777777" w:rsidR="00A5460B" w:rsidRPr="00E526B4" w:rsidRDefault="00A5460B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%</w:t>
            </w:r>
            <w:r w:rsidRPr="00E526B4">
              <w:rPr>
                <w:spacing w:val="-5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participación,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caso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complementariedad</w:t>
            </w:r>
          </w:p>
        </w:tc>
        <w:tc>
          <w:tcPr>
            <w:tcW w:w="2549" w:type="dxa"/>
          </w:tcPr>
          <w:p w14:paraId="4FE9BFCD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A5460B" w14:paraId="76E2988D" w14:textId="77777777" w:rsidTr="00D47C67">
        <w:trPr>
          <w:trHeight w:val="244"/>
        </w:trPr>
        <w:tc>
          <w:tcPr>
            <w:tcW w:w="1414" w:type="dxa"/>
          </w:tcPr>
          <w:p w14:paraId="442863F7" w14:textId="77777777" w:rsidR="00A5460B" w:rsidRDefault="00A5460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C8FDCBC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614089E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199B5397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A5460B" w14:paraId="6270E619" w14:textId="77777777" w:rsidTr="00D47C67">
        <w:trPr>
          <w:trHeight w:val="241"/>
        </w:trPr>
        <w:tc>
          <w:tcPr>
            <w:tcW w:w="1414" w:type="dxa"/>
          </w:tcPr>
          <w:p w14:paraId="6E034B1C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F6574F9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453B6A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otorgamiento</w:t>
            </w:r>
          </w:p>
        </w:tc>
        <w:tc>
          <w:tcPr>
            <w:tcW w:w="2549" w:type="dxa"/>
          </w:tcPr>
          <w:p w14:paraId="75052BDE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A5460B" w14:paraId="21FBAC64" w14:textId="77777777" w:rsidTr="00D47C67">
        <w:trPr>
          <w:trHeight w:val="242"/>
        </w:trPr>
        <w:tc>
          <w:tcPr>
            <w:tcW w:w="1414" w:type="dxa"/>
          </w:tcPr>
          <w:p w14:paraId="20383011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698ADA1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A49CED5" w14:textId="77777777" w:rsidR="00A5460B" w:rsidRPr="00E526B4" w:rsidRDefault="00A5460B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Monto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original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C9096F3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460B" w14:paraId="4088E7E9" w14:textId="77777777" w:rsidTr="00D47C67">
        <w:trPr>
          <w:trHeight w:val="244"/>
        </w:trPr>
        <w:tc>
          <w:tcPr>
            <w:tcW w:w="1414" w:type="dxa"/>
          </w:tcPr>
          <w:p w14:paraId="4F113013" w14:textId="77777777" w:rsidR="00A5460B" w:rsidRDefault="00A5460B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16E2822" w14:textId="77777777" w:rsidR="00A5460B" w:rsidRDefault="00A5460B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069B62" w14:textId="77777777" w:rsidR="00A5460B" w:rsidRPr="00E526B4" w:rsidRDefault="00A5460B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Moneda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y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reajustabilidad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5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4A83E22E" w14:textId="77777777" w:rsidR="00A5460B" w:rsidRDefault="00A5460B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5460B" w14:paraId="11CD8F5D" w14:textId="77777777" w:rsidTr="00D47C67">
        <w:trPr>
          <w:trHeight w:val="241"/>
        </w:trPr>
        <w:tc>
          <w:tcPr>
            <w:tcW w:w="1414" w:type="dxa"/>
          </w:tcPr>
          <w:p w14:paraId="5F35B062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9BC782B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5AD7EC" w14:textId="77777777" w:rsidR="00A5460B" w:rsidRPr="00E526B4" w:rsidRDefault="00A5460B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Base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cálculo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tasa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1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interés</w:t>
            </w:r>
          </w:p>
        </w:tc>
        <w:tc>
          <w:tcPr>
            <w:tcW w:w="2549" w:type="dxa"/>
          </w:tcPr>
          <w:p w14:paraId="3E1A4B75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5460B" w14:paraId="7D2839ED" w14:textId="77777777" w:rsidTr="00D47C67">
        <w:trPr>
          <w:trHeight w:val="244"/>
        </w:trPr>
        <w:tc>
          <w:tcPr>
            <w:tcW w:w="1414" w:type="dxa"/>
          </w:tcPr>
          <w:p w14:paraId="16019DAF" w14:textId="77777777" w:rsidR="00A5460B" w:rsidRDefault="00A5460B" w:rsidP="00D47C67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70AED35" w14:textId="77777777" w:rsidR="00A5460B" w:rsidRDefault="00A5460B" w:rsidP="00D47C67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93AF1A7" w14:textId="77777777" w:rsidR="00A5460B" w:rsidRPr="00E526B4" w:rsidRDefault="00A5460B" w:rsidP="00D47C67">
            <w:pPr>
              <w:pStyle w:val="TableParagraph"/>
              <w:spacing w:before="3" w:line="222" w:lineRule="exact"/>
              <w:rPr>
                <w:sz w:val="20"/>
                <w:lang w:val="es-CL"/>
              </w:rPr>
            </w:pPr>
            <w:r w:rsidRPr="00E526B4">
              <w:rPr>
                <w:sz w:val="20"/>
                <w:lang w:val="es-CL"/>
              </w:rPr>
              <w:t>Valor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tasa</w:t>
            </w:r>
            <w:r w:rsidRPr="00E526B4">
              <w:rPr>
                <w:spacing w:val="-2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interés</w:t>
            </w:r>
            <w:r w:rsidRPr="00E526B4">
              <w:rPr>
                <w:spacing w:val="-4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de</w:t>
            </w:r>
            <w:r w:rsidRPr="00E526B4">
              <w:rPr>
                <w:spacing w:val="-3"/>
                <w:sz w:val="20"/>
                <w:lang w:val="es-CL"/>
              </w:rPr>
              <w:t xml:space="preserve"> </w:t>
            </w:r>
            <w:r w:rsidRPr="00E526B4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455586FC" w14:textId="77777777" w:rsidR="00A5460B" w:rsidRDefault="00A5460B" w:rsidP="00D47C67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A5460B" w14:paraId="5189DEA9" w14:textId="77777777" w:rsidTr="00D47C67">
        <w:trPr>
          <w:trHeight w:val="242"/>
        </w:trPr>
        <w:tc>
          <w:tcPr>
            <w:tcW w:w="1414" w:type="dxa"/>
          </w:tcPr>
          <w:p w14:paraId="0B4324C6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29E67428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02ED2A" w14:textId="77777777" w:rsidR="00A5460B" w:rsidRPr="00E526B4" w:rsidRDefault="00A5460B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E526B4">
              <w:rPr>
                <w:sz w:val="18"/>
                <w:lang w:val="es-CL"/>
              </w:rPr>
              <w:t>Fecha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extinción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la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0511470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F(08)</w:t>
            </w:r>
          </w:p>
        </w:tc>
      </w:tr>
      <w:tr w:rsidR="00A5460B" w14:paraId="642212CF" w14:textId="77777777" w:rsidTr="00D47C67">
        <w:trPr>
          <w:trHeight w:val="244"/>
        </w:trPr>
        <w:tc>
          <w:tcPr>
            <w:tcW w:w="1414" w:type="dxa"/>
          </w:tcPr>
          <w:p w14:paraId="312FC84C" w14:textId="77777777" w:rsidR="00A5460B" w:rsidRDefault="00A5460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1123C95A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F04EF3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Plazo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ponderado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residual</w:t>
            </w:r>
          </w:p>
        </w:tc>
        <w:tc>
          <w:tcPr>
            <w:tcW w:w="2549" w:type="dxa"/>
          </w:tcPr>
          <w:p w14:paraId="32117E2B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9(04)</w:t>
            </w:r>
          </w:p>
        </w:tc>
      </w:tr>
      <w:tr w:rsidR="00A5460B" w14:paraId="011D7B91" w14:textId="77777777" w:rsidTr="00D47C67">
        <w:trPr>
          <w:trHeight w:val="242"/>
        </w:trPr>
        <w:tc>
          <w:tcPr>
            <w:tcW w:w="1414" w:type="dxa"/>
          </w:tcPr>
          <w:p w14:paraId="0A386B37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175D28E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1B668F" w14:textId="77777777" w:rsidR="00A5460B" w:rsidRPr="00E526B4" w:rsidRDefault="00A5460B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E526B4">
              <w:rPr>
                <w:sz w:val="18"/>
                <w:lang w:val="es-CL"/>
              </w:rPr>
              <w:t>Saldo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al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día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o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con morosidad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menor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a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90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días</w:t>
            </w:r>
          </w:p>
        </w:tc>
        <w:tc>
          <w:tcPr>
            <w:tcW w:w="2549" w:type="dxa"/>
          </w:tcPr>
          <w:p w14:paraId="063A2EAE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A5460B" w14:paraId="26F6C15C" w14:textId="77777777" w:rsidTr="00D47C67">
        <w:trPr>
          <w:trHeight w:val="244"/>
        </w:trPr>
        <w:tc>
          <w:tcPr>
            <w:tcW w:w="1414" w:type="dxa"/>
          </w:tcPr>
          <w:p w14:paraId="631A1F8C" w14:textId="77777777" w:rsidR="00A5460B" w:rsidRDefault="00A5460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7C392EB3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C18376" w14:textId="77777777" w:rsidR="00A5460B" w:rsidRPr="00E526B4" w:rsidRDefault="00A5460B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E526B4">
              <w:rPr>
                <w:sz w:val="18"/>
                <w:lang w:val="es-CL"/>
              </w:rPr>
              <w:t>Saldo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con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morosidad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90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días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o</w:t>
            </w:r>
            <w:r w:rsidRPr="00E526B4">
              <w:rPr>
                <w:spacing w:val="-1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más</w:t>
            </w:r>
          </w:p>
        </w:tc>
        <w:tc>
          <w:tcPr>
            <w:tcW w:w="2549" w:type="dxa"/>
          </w:tcPr>
          <w:p w14:paraId="72DD1836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A5460B" w14:paraId="3B5DD037" w14:textId="77777777" w:rsidTr="00D47C67">
        <w:trPr>
          <w:trHeight w:val="242"/>
        </w:trPr>
        <w:tc>
          <w:tcPr>
            <w:tcW w:w="1414" w:type="dxa"/>
          </w:tcPr>
          <w:p w14:paraId="6364B612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29A9AD9A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75B759" w14:textId="77777777" w:rsidR="00A5460B" w:rsidRPr="00E526B4" w:rsidRDefault="00A5460B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E526B4">
              <w:rPr>
                <w:sz w:val="18"/>
                <w:lang w:val="es-CL"/>
              </w:rPr>
              <w:t>Saldo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crédito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contingente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distinto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a</w:t>
            </w:r>
            <w:r w:rsidRPr="00E526B4">
              <w:rPr>
                <w:spacing w:val="-3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línea</w:t>
            </w:r>
          </w:p>
        </w:tc>
        <w:tc>
          <w:tcPr>
            <w:tcW w:w="2549" w:type="dxa"/>
          </w:tcPr>
          <w:p w14:paraId="5807B955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A5460B" w14:paraId="5BD45CBC" w14:textId="77777777" w:rsidTr="00D47C67">
        <w:trPr>
          <w:trHeight w:val="241"/>
        </w:trPr>
        <w:tc>
          <w:tcPr>
            <w:tcW w:w="1414" w:type="dxa"/>
          </w:tcPr>
          <w:p w14:paraId="19099BC2" w14:textId="77777777" w:rsidR="00A5460B" w:rsidRDefault="00A5460B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20A929C9" w14:textId="77777777" w:rsidR="00A5460B" w:rsidRDefault="00A5460B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4B4C25D" w14:textId="77777777" w:rsidR="00A5460B" w:rsidRPr="00E526B4" w:rsidRDefault="00A5460B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E526B4">
              <w:rPr>
                <w:sz w:val="18"/>
                <w:lang w:val="es-CL"/>
              </w:rPr>
              <w:t>Saldo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línea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de</w:t>
            </w:r>
            <w:r w:rsidRPr="00E526B4">
              <w:rPr>
                <w:spacing w:val="-2"/>
                <w:sz w:val="18"/>
                <w:lang w:val="es-CL"/>
              </w:rPr>
              <w:t xml:space="preserve"> </w:t>
            </w:r>
            <w:r w:rsidRPr="00E526B4">
              <w:rPr>
                <w:sz w:val="18"/>
                <w:lang w:val="es-CL"/>
              </w:rPr>
              <w:t>crédito</w:t>
            </w:r>
          </w:p>
        </w:tc>
        <w:tc>
          <w:tcPr>
            <w:tcW w:w="2549" w:type="dxa"/>
          </w:tcPr>
          <w:p w14:paraId="7591220E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A5460B" w14:paraId="5592E031" w14:textId="77777777" w:rsidTr="00D47C67">
        <w:trPr>
          <w:trHeight w:val="244"/>
        </w:trPr>
        <w:tc>
          <w:tcPr>
            <w:tcW w:w="1414" w:type="dxa"/>
          </w:tcPr>
          <w:p w14:paraId="7CF676A1" w14:textId="77777777" w:rsidR="00A5460B" w:rsidRDefault="00A5460B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1631F2A1" w14:textId="77777777" w:rsidR="00A5460B" w:rsidRDefault="00A5460B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5D2F2" w14:textId="77777777" w:rsidR="00A5460B" w:rsidRDefault="00A5460B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deuda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garantizada</w:t>
            </w:r>
          </w:p>
        </w:tc>
        <w:tc>
          <w:tcPr>
            <w:tcW w:w="2549" w:type="dxa"/>
          </w:tcPr>
          <w:p w14:paraId="4CEA5A31" w14:textId="77777777" w:rsidR="00A5460B" w:rsidRDefault="00A5460B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A5460B" w14:paraId="3EE3882D" w14:textId="77777777" w:rsidTr="00D47C67">
        <w:trPr>
          <w:trHeight w:val="244"/>
        </w:trPr>
        <w:tc>
          <w:tcPr>
            <w:tcW w:w="1414" w:type="dxa"/>
          </w:tcPr>
          <w:p w14:paraId="7EAFA232" w14:textId="77777777" w:rsidR="00A5460B" w:rsidRDefault="00A5460B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32EE55AC" w14:textId="77777777" w:rsidR="00A5460B" w:rsidRDefault="00A5460B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C59648C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Filler</w:t>
            </w:r>
          </w:p>
        </w:tc>
        <w:tc>
          <w:tcPr>
            <w:tcW w:w="2549" w:type="dxa"/>
          </w:tcPr>
          <w:p w14:paraId="0C73507D" w14:textId="77777777" w:rsidR="00A5460B" w:rsidRDefault="00A5460B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X(01)</w:t>
            </w:r>
          </w:p>
        </w:tc>
      </w:tr>
    </w:tbl>
    <w:p w14:paraId="39EC0C1A" w14:textId="77777777" w:rsidR="00A5460B" w:rsidRDefault="00A5460B" w:rsidP="00A5460B">
      <w:pPr>
        <w:pStyle w:val="Textoindependiente"/>
        <w:spacing w:before="2"/>
        <w:rPr>
          <w:rFonts w:ascii="Times New Roman"/>
          <w:i/>
          <w:sz w:val="21"/>
        </w:rPr>
      </w:pPr>
    </w:p>
    <w:p w14:paraId="2F990E8C" w14:textId="77777777" w:rsidR="00A5460B" w:rsidRDefault="00A5460B" w:rsidP="00A5460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176 Bytes</w:t>
      </w: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15979" w14:paraId="596F2BC5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333FF793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9C18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63B60874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815979" w14:paraId="2C569C97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1869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2094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15979" w14:paraId="1BA4C97A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D600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04C8841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FFAD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44766D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80009F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15979" w14:paraId="08E444E6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0E96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64BFC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F1DE4EE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815979" w14:paraId="74E0F896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D524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8A6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815979" w14:paraId="47E0CFD6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7BFD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8F86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815979" w14:paraId="00069B59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1B83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311A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815979" w14:paraId="16FD0771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6433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BB37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815979" w14:paraId="0D2C68E8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2EE1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2362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815979" w14:paraId="76C55D57" w14:textId="77777777" w:rsidTr="00037402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3AF5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CF6D" w14:textId="77777777" w:rsidR="00815979" w:rsidRDefault="0081597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B9A8920" w14:textId="77777777" w:rsidR="00B80BC4" w:rsidRDefault="00B80BC4" w:rsidP="00B80BC4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28B8FC8" w14:textId="20F9F70B" w:rsidR="00B80BC4" w:rsidRPr="00170411" w:rsidRDefault="00B80BC4" w:rsidP="00B80BC4">
      <w:pPr>
        <w:pStyle w:val="Ttulo2"/>
        <w:numPr>
          <w:ilvl w:val="1"/>
          <w:numId w:val="50"/>
        </w:numPr>
        <w:ind w:left="792" w:hanging="1136"/>
      </w:pPr>
      <w:r>
        <w:t>Validaciones variables asociadas al documento D02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5F17BF80" w14:textId="77777777" w:rsidR="00B80BC4" w:rsidRPr="00230F5A" w:rsidRDefault="00B80BC4" w:rsidP="00B80BC4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80BC4" w14:paraId="77C33EDB" w14:textId="77777777" w:rsidTr="00697DFE">
        <w:tc>
          <w:tcPr>
            <w:tcW w:w="595" w:type="dxa"/>
          </w:tcPr>
          <w:p w14:paraId="2D1A7528" w14:textId="77777777" w:rsidR="00B80BC4" w:rsidRPr="00144761" w:rsidRDefault="00B80BC4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B0D4955" w14:textId="6A9F566E" w:rsidR="00B80BC4" w:rsidRPr="00144761" w:rsidRDefault="00B80BC4" w:rsidP="00697DFE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="000F16A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14,15,16</w:t>
            </w:r>
            <w:r w:rsidR="000374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y </w:t>
            </w:r>
            <w:r w:rsidR="000F16A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ser numérico, en caso contrario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B80BC4" w:rsidRPr="00B537DA" w14:paraId="1E1E552A" w14:textId="77777777" w:rsidTr="00697DFE">
        <w:tc>
          <w:tcPr>
            <w:tcW w:w="595" w:type="dxa"/>
          </w:tcPr>
          <w:p w14:paraId="184F56DD" w14:textId="77777777" w:rsidR="00B80BC4" w:rsidRPr="00144761" w:rsidRDefault="00B80BC4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6C42724" w14:textId="77777777" w:rsidR="00B80BC4" w:rsidRPr="00144761" w:rsidRDefault="00B80BC4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14476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</w:tbl>
    <w:p w14:paraId="029D4B58" w14:textId="77777777" w:rsidR="00B80BC4" w:rsidRPr="006B092D" w:rsidRDefault="00B80BC4" w:rsidP="00B80BC4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2860C82" w14:textId="77777777" w:rsidR="00B80BC4" w:rsidRDefault="00B80BC4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64860E6C" w14:textId="77777777" w:rsidR="000F1CFB" w:rsidRDefault="000F1CFB" w:rsidP="007A0862">
      <w:pPr>
        <w:pStyle w:val="Ttulo2"/>
        <w:numPr>
          <w:ilvl w:val="0"/>
          <w:numId w:val="0"/>
        </w:numPr>
        <w:ind w:left="1715"/>
      </w:pPr>
    </w:p>
    <w:p w14:paraId="1F462283" w14:textId="77777777" w:rsidR="000F1CFB" w:rsidRDefault="000F1CFB" w:rsidP="007A0862">
      <w:pPr>
        <w:pStyle w:val="Ttulo2"/>
        <w:numPr>
          <w:ilvl w:val="0"/>
          <w:numId w:val="0"/>
        </w:numPr>
        <w:ind w:left="1715"/>
      </w:pPr>
    </w:p>
    <w:p w14:paraId="76D6027D" w14:textId="77777777" w:rsidR="000F1CFB" w:rsidRDefault="000F1CFB" w:rsidP="007A0862">
      <w:pPr>
        <w:pStyle w:val="Ttulo2"/>
        <w:numPr>
          <w:ilvl w:val="0"/>
          <w:numId w:val="0"/>
        </w:numPr>
        <w:ind w:left="1715"/>
      </w:pPr>
    </w:p>
    <w:p w14:paraId="50088934" w14:textId="60A6B76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974BFD1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774DB570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3218681" w14:textId="3C6710B7" w:rsidR="000F1CFB" w:rsidRPr="000F1CFB" w:rsidRDefault="00000000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  <w:lang w:val="es-CL"/>
        </w:rPr>
      </w:pPr>
      <w:r>
        <w:rPr>
          <w:rFonts w:ascii="Times New Roman" w:hAnsi="Times New Roman" w:cs="Times New Roman"/>
          <w:noProof/>
          <w:color w:val="4472C4" w:themeColor="accent1"/>
          <w:lang w:val="es-CL"/>
        </w:rPr>
        <w:pict w14:anchorId="48680AFB">
          <v:shape id="Text Box 10" o:spid="_x0000_s2063" type="#_x0000_t202" style="position:absolute;left:0;text-align:left;margin-left:21.55pt;margin-top:-19.9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64C37183" w14:textId="77777777" w:rsidR="000F1CFB" w:rsidRDefault="000F1CFB" w:rsidP="000F1CFB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38E6AD98" w14:textId="77777777" w:rsidR="000F1CFB" w:rsidRDefault="000F1CFB" w:rsidP="000F1CF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49E757E" w14:textId="77777777" w:rsidR="000F1CFB" w:rsidRDefault="000F1CFB" w:rsidP="000F1CF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E0E0B02" w14:textId="77777777" w:rsidR="000F1CFB" w:rsidRDefault="000F1CFB" w:rsidP="000F1CF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BC93A53" w14:textId="77777777" w:rsidR="000F1CFB" w:rsidRDefault="000F1CFB" w:rsidP="000F1CF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CF3986" w14:textId="77777777" w:rsidR="000F1CFB" w:rsidRDefault="000F1CFB" w:rsidP="000F1CF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5DEAC6F" w14:textId="77777777" w:rsidR="000F1CFB" w:rsidRDefault="000F1CFB" w:rsidP="000F1CF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0A8A079A" w14:textId="77777777" w:rsidR="000F1CFB" w:rsidRDefault="000F1CFB" w:rsidP="000F1CFB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6C525A49" w14:textId="77777777" w:rsidR="000F1CFB" w:rsidRDefault="000F1CFB" w:rsidP="000F1CFB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2E5E9D54" w14:textId="77777777" w:rsidR="000F1CFB" w:rsidRDefault="000F1CFB" w:rsidP="000F1CF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66E43" w14:textId="32CF0D00" w:rsidR="000F1CFB" w:rsidRDefault="000F1CFB" w:rsidP="000F1CF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2.</w:t>
                  </w:r>
                </w:p>
                <w:p w14:paraId="1D80FCE0" w14:textId="77777777" w:rsidR="000F1CFB" w:rsidRDefault="000F1CFB" w:rsidP="000F1CF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871CCA7" w14:textId="77777777" w:rsidR="000F1CFB" w:rsidRDefault="000F1CFB" w:rsidP="000F1CF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0C5141C" w14:textId="540877E2" w:rsidR="000F1CFB" w:rsidRDefault="000F1CFB" w:rsidP="000F1CFB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63A1504F" w14:textId="77777777" w:rsidR="000F1CFB" w:rsidRDefault="000F1CFB" w:rsidP="000F1CF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E92D43F" w14:textId="5BBCD5CF" w:rsidR="000F1CFB" w:rsidRDefault="000F1CFB" w:rsidP="000F1CFB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2 dígitos,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21E53DCB" w14:textId="77777777" w:rsidR="000F1CFB" w:rsidRDefault="000F1CFB" w:rsidP="000F1CFB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2806478" w14:textId="77777777" w:rsidR="000F1CFB" w:rsidRDefault="000F1CFB" w:rsidP="000F1CF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29B33A0" w14:textId="77777777" w:rsidR="000F1CFB" w:rsidRDefault="000F1CFB" w:rsidP="000F1CFB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5718477B" w14:textId="77777777" w:rsidR="000F1CFB" w:rsidRDefault="000F1CFB" w:rsidP="000F1CFB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97B2907" w14:textId="77777777" w:rsidR="000F1CFB" w:rsidRDefault="000F1CFB" w:rsidP="000F1CF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4E1C83C" w14:textId="77777777" w:rsidR="000F1CFB" w:rsidRDefault="000F1CFB" w:rsidP="000F1CFB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44CB85B5" w14:textId="77777777" w:rsidR="000F1CFB" w:rsidRDefault="000F1CFB" w:rsidP="000F1CFB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617E76FD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E10F993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4B3F09B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0997E21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409C443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34F4B5E2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345878BD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076BF705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2322DA4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B821F91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5E96EF99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A72B4B7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4E63CDE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FAC924C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322B757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5E62ACD4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41AE068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1694A86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25E3998F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B750731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01415523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3C24C0E6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B85A606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4753347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0CCBD2E1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5E3434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DA6C14A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5F4D98C6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4E0EE548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9C3A08B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95C1F07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3DE3D1A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7F8082A2" w14:textId="77777777" w:rsidR="000F1CFB" w:rsidRDefault="000F1CFB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FDAFF4A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A24D3D" w:rsidRPr="00F45E53" w14:paraId="3C49826D" w14:textId="77777777" w:rsidTr="00A24D3D">
        <w:trPr>
          <w:trHeight w:val="268"/>
        </w:trPr>
        <w:tc>
          <w:tcPr>
            <w:tcW w:w="862" w:type="dxa"/>
          </w:tcPr>
          <w:p w14:paraId="4F186F2F" w14:textId="77777777" w:rsidR="00A24D3D" w:rsidRPr="00F45E53" w:rsidRDefault="00A24D3D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24D3D" w:rsidRPr="00F45E53" w:rsidRDefault="00A24D3D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24D3D" w:rsidRPr="00F45E53" w:rsidRDefault="00A24D3D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A24D3D" w:rsidRPr="00F45E53" w:rsidRDefault="00A24D3D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A24D3D" w:rsidRPr="00F45E53" w:rsidRDefault="00A24D3D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A24D3D" w:rsidRPr="00F45E53" w14:paraId="3218A4A9" w14:textId="77777777" w:rsidTr="00A24D3D">
        <w:trPr>
          <w:trHeight w:val="268"/>
        </w:trPr>
        <w:tc>
          <w:tcPr>
            <w:tcW w:w="862" w:type="dxa"/>
          </w:tcPr>
          <w:p w14:paraId="6B1D5128" w14:textId="77777777" w:rsidR="00A24D3D" w:rsidRPr="00F45E53" w:rsidRDefault="00A24D3D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24D3D" w:rsidRPr="00F45E53" w:rsidRDefault="00A24D3D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24D3D" w:rsidRPr="00F45E53" w:rsidRDefault="00A24D3D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4D3D" w:rsidRPr="00F45E53" w14:paraId="622814C1" w14:textId="77777777" w:rsidTr="00A24D3D">
        <w:trPr>
          <w:trHeight w:val="268"/>
        </w:trPr>
        <w:tc>
          <w:tcPr>
            <w:tcW w:w="862" w:type="dxa"/>
          </w:tcPr>
          <w:p w14:paraId="7671AEB9" w14:textId="77777777" w:rsidR="00A24D3D" w:rsidRPr="00F45E53" w:rsidRDefault="00A24D3D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24D3D" w:rsidRPr="00F45E53" w:rsidRDefault="00A24D3D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A24D3D" w:rsidRPr="00F45E53" w:rsidRDefault="00A24D3D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4D3D" w:rsidRPr="00F45E53" w14:paraId="29ABD7A0" w14:textId="77777777" w:rsidTr="00A24D3D">
        <w:trPr>
          <w:trHeight w:val="268"/>
        </w:trPr>
        <w:tc>
          <w:tcPr>
            <w:tcW w:w="862" w:type="dxa"/>
          </w:tcPr>
          <w:p w14:paraId="36B1247A" w14:textId="77777777" w:rsidR="00A24D3D" w:rsidRPr="00F45E53" w:rsidRDefault="00A24D3D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24D3D" w:rsidRPr="00F45E53" w:rsidRDefault="00A24D3D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24D3D" w:rsidRPr="00F45E53" w:rsidRDefault="00A24D3D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4D3D" w:rsidRPr="00F45E53" w14:paraId="4A41D4E9" w14:textId="77777777" w:rsidTr="00A24D3D">
        <w:trPr>
          <w:trHeight w:val="268"/>
        </w:trPr>
        <w:tc>
          <w:tcPr>
            <w:tcW w:w="862" w:type="dxa"/>
          </w:tcPr>
          <w:p w14:paraId="407BD317" w14:textId="77777777" w:rsidR="00A24D3D" w:rsidRPr="00F45E53" w:rsidRDefault="00A24D3D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24D3D" w:rsidRPr="00F45E53" w:rsidRDefault="00A24D3D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24D3D" w:rsidRPr="00F45E53" w:rsidRDefault="00A24D3D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A24D3D" w:rsidRPr="00F45E53" w:rsidRDefault="00A24D3D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4D3D" w:rsidRPr="00F45E53" w14:paraId="306FA4E7" w14:textId="77777777" w:rsidTr="00A24D3D">
        <w:trPr>
          <w:trHeight w:val="268"/>
        </w:trPr>
        <w:tc>
          <w:tcPr>
            <w:tcW w:w="862" w:type="dxa"/>
          </w:tcPr>
          <w:p w14:paraId="0E8DBBC7" w14:textId="7F4D293D" w:rsidR="00A24D3D" w:rsidRPr="00F45E53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566020" w14:textId="77777777" w:rsidR="00A24D3D" w:rsidRPr="00A5460B" w:rsidRDefault="00A24D3D" w:rsidP="00A5460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6143BD9F" w14:textId="2BB2682B" w:rsidR="00A24D3D" w:rsidRPr="00F45E5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DA0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AC5770E" w14:textId="4F573877" w:rsidR="00A24D3D" w:rsidRPr="001542A0" w:rsidRDefault="00A24D3D" w:rsidP="00A5460B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Deudores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diferentes</w:t>
            </w: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Informados</w:t>
            </w:r>
          </w:p>
          <w:p w14:paraId="7ECE6595" w14:textId="421DC1BB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Forma de cálculo: Contar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lo valores diferentes del campo 1</w:t>
            </w: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</w:t>
            </w:r>
          </w:p>
        </w:tc>
        <w:tc>
          <w:tcPr>
            <w:tcW w:w="851" w:type="dxa"/>
          </w:tcPr>
          <w:p w14:paraId="4F1C09C0" w14:textId="7F9AB3DE" w:rsidR="00A24D3D" w:rsidRPr="00F45E53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69A338AE" w14:textId="77777777" w:rsidTr="00A24D3D">
        <w:trPr>
          <w:trHeight w:val="268"/>
        </w:trPr>
        <w:tc>
          <w:tcPr>
            <w:tcW w:w="862" w:type="dxa"/>
          </w:tcPr>
          <w:p w14:paraId="60628F2D" w14:textId="4E3409F6" w:rsidR="00A24D3D" w:rsidRPr="00F45E53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66B69" w14:textId="77777777" w:rsidR="00A24D3D" w:rsidRPr="00A5460B" w:rsidRDefault="00A24D3D" w:rsidP="00A546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7D3B90A6" w14:textId="1FB34EC6" w:rsidR="00A24D3D" w:rsidRPr="00F45E5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7E7F" w14:textId="255169C8" w:rsidR="00A24D3D" w:rsidRPr="00E526B4" w:rsidRDefault="00A24D3D" w:rsidP="00A5460B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Operaciones Directas </w:t>
            </w:r>
          </w:p>
          <w:p w14:paraId="71291CCC" w14:textId="35852916" w:rsidR="00A24D3D" w:rsidRPr="00E526B4" w:rsidRDefault="00A24D3D" w:rsidP="00AD18A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2BEE9" w14:textId="2A812BDC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4D3D" w:rsidRPr="00F45E53" w14:paraId="7AE00EB8" w14:textId="77777777" w:rsidTr="00A24D3D">
        <w:trPr>
          <w:trHeight w:val="268"/>
        </w:trPr>
        <w:tc>
          <w:tcPr>
            <w:tcW w:w="862" w:type="dxa"/>
          </w:tcPr>
          <w:p w14:paraId="70AC5B8A" w14:textId="3D6F057F" w:rsidR="00A24D3D" w:rsidRPr="00F45E53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0804" w14:textId="77777777" w:rsidR="00A24D3D" w:rsidRPr="00A5460B" w:rsidRDefault="00A24D3D" w:rsidP="00A546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10816B71" w14:textId="76FB6614" w:rsidR="00A24D3D" w:rsidRPr="00F45E5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2A2A" w14:textId="45814C66" w:rsidR="00A24D3D" w:rsidRPr="00E526B4" w:rsidRDefault="00A24D3D" w:rsidP="00A5460B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262C7902" w14:textId="77777777" w:rsidR="00A24D3D" w:rsidRPr="00E526B4" w:rsidRDefault="00A24D3D" w:rsidP="00A5460B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50038EA3" w14:textId="4E56CAB5" w:rsidR="00A24D3D" w:rsidRPr="0024404F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“D”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383F315" w14:textId="0F03A164" w:rsidR="00A24D3D" w:rsidRPr="00F45E53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66774E11" w14:textId="77777777" w:rsidTr="00A24D3D">
        <w:trPr>
          <w:trHeight w:val="268"/>
        </w:trPr>
        <w:tc>
          <w:tcPr>
            <w:tcW w:w="862" w:type="dxa"/>
          </w:tcPr>
          <w:p w14:paraId="3C090C12" w14:textId="7559070A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7B54" w14:textId="77777777" w:rsidR="00A24D3D" w:rsidRPr="00A5460B" w:rsidRDefault="00A24D3D" w:rsidP="00A5460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034345A1" w14:textId="26713AC8" w:rsidR="00A24D3D" w:rsidRPr="00D97A4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CBE4E" w14:textId="07349FEA" w:rsidR="00A24D3D" w:rsidRPr="00E526B4" w:rsidRDefault="00A24D3D" w:rsidP="00A5460B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Operaciones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indirectas</w:t>
            </w:r>
          </w:p>
          <w:p w14:paraId="46D2EE54" w14:textId="08E792E0" w:rsidR="00A24D3D" w:rsidRPr="00D97A43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50DF93E" w14:textId="0432C376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24D3D" w:rsidRPr="00F45E53" w14:paraId="10E413A5" w14:textId="77777777" w:rsidTr="00A24D3D">
        <w:trPr>
          <w:trHeight w:val="268"/>
        </w:trPr>
        <w:tc>
          <w:tcPr>
            <w:tcW w:w="862" w:type="dxa"/>
          </w:tcPr>
          <w:p w14:paraId="7AE8031F" w14:textId="7370073C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CCB1FA" w14:textId="0D3782BF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C0AB" w14:textId="77777777" w:rsidR="00A24D3D" w:rsidRPr="00A5460B" w:rsidRDefault="00A24D3D" w:rsidP="00A5460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14D48516" w14:textId="7ACE0ECC" w:rsidR="00A24D3D" w:rsidRPr="00D97A4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7D60C" w14:textId="6A13B775" w:rsidR="00A24D3D" w:rsidRDefault="00A24D3D" w:rsidP="00A5460B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5D0AF3AD" w14:textId="77777777" w:rsidR="00A24D3D" w:rsidRDefault="00A24D3D" w:rsidP="00A5460B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D5D80FF" w14:textId="77777777" w:rsidR="00A24D3D" w:rsidRPr="00E526B4" w:rsidRDefault="00A24D3D" w:rsidP="0024404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3802587C" w14:textId="48B389A6" w:rsidR="00A24D3D" w:rsidRPr="00E526B4" w:rsidRDefault="00A24D3D" w:rsidP="002440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</w:t>
            </w: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D096F6D" w14:textId="16D3D57F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628F6CDF" w14:textId="77777777" w:rsidTr="00A24D3D">
        <w:trPr>
          <w:trHeight w:val="268"/>
        </w:trPr>
        <w:tc>
          <w:tcPr>
            <w:tcW w:w="862" w:type="dxa"/>
          </w:tcPr>
          <w:p w14:paraId="74C607BC" w14:textId="47461217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C23B074" w14:textId="259F8FB6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41BC8" w14:textId="77777777" w:rsidR="00A24D3D" w:rsidRPr="00A5460B" w:rsidRDefault="00A24D3D" w:rsidP="00A546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30354768" w14:textId="58FABAD2" w:rsidR="00A24D3D" w:rsidRPr="00D97A43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792B7" w14:textId="1AAA5A51" w:rsidR="00A24D3D" w:rsidRDefault="00A24D3D" w:rsidP="00A5460B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operaciones complementarias</w:t>
            </w:r>
          </w:p>
          <w:p w14:paraId="4C9B91F1" w14:textId="77777777" w:rsidR="00A24D3D" w:rsidRDefault="00A24D3D" w:rsidP="00A5460B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7011E9A" w14:textId="2AB481EB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0FFA7CD" w14:textId="293227EF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4D3D" w:rsidRPr="00F45E53" w14:paraId="522843BB" w14:textId="77777777" w:rsidTr="00A24D3D">
        <w:trPr>
          <w:trHeight w:val="268"/>
        </w:trPr>
        <w:tc>
          <w:tcPr>
            <w:tcW w:w="862" w:type="dxa"/>
          </w:tcPr>
          <w:p w14:paraId="502E1D9D" w14:textId="2BE7E620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432F27E" w14:textId="6B2FBAFA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3E953" w14:textId="77777777" w:rsidR="00A24D3D" w:rsidRPr="00A5460B" w:rsidRDefault="00A24D3D" w:rsidP="00A546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7EF7C2E5" w14:textId="77777777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  <w:p w14:paraId="018D992E" w14:textId="644AF4C2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80A1" w14:textId="3577DB69" w:rsidR="00A24D3D" w:rsidRDefault="00A24D3D" w:rsidP="00A5460B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6E1479CA" w14:textId="77777777" w:rsidR="00A24D3D" w:rsidRDefault="00A24D3D" w:rsidP="00A5460B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532FFE2" w14:textId="77777777" w:rsidR="00A24D3D" w:rsidRPr="00E526B4" w:rsidRDefault="00A24D3D" w:rsidP="0024404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303A1F2D" w14:textId="3AC281CC" w:rsidR="00A24D3D" w:rsidRPr="00E526B4" w:rsidRDefault="00A24D3D" w:rsidP="002440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</w:t>
            </w: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0CAD44B" w14:textId="44CF0172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48C4185C" w14:textId="77777777" w:rsidTr="00A24D3D">
        <w:trPr>
          <w:trHeight w:val="268"/>
        </w:trPr>
        <w:tc>
          <w:tcPr>
            <w:tcW w:w="862" w:type="dxa"/>
          </w:tcPr>
          <w:p w14:paraId="5615FC65" w14:textId="566013FB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809F50" w14:textId="212501C2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3DDF2" w14:textId="77777777" w:rsidR="00A24D3D" w:rsidRPr="00A5460B" w:rsidRDefault="00A24D3D" w:rsidP="00A5460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756C73C3" w14:textId="70868AF1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DBU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C78C" w14:textId="459FE345" w:rsidR="00A24D3D" w:rsidRDefault="00A24D3D" w:rsidP="00A5460B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Total, Saldos al día o con morosidad</w:t>
            </w:r>
          </w:p>
          <w:p w14:paraId="66BF100F" w14:textId="77777777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CA1E66A" w14:textId="495B5C43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A1163F9" w14:textId="414257E1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24D3D" w:rsidRPr="00F45E53" w14:paraId="4BF90462" w14:textId="77777777" w:rsidTr="00A24D3D">
        <w:trPr>
          <w:trHeight w:val="268"/>
        </w:trPr>
        <w:tc>
          <w:tcPr>
            <w:tcW w:w="862" w:type="dxa"/>
          </w:tcPr>
          <w:p w14:paraId="22D0019F" w14:textId="66BC5B43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0DAF2DA" w14:textId="23C137C9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3509E" w14:textId="2D317653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DBV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6846" w14:textId="77777777" w:rsidR="00A24D3D" w:rsidRPr="001542A0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MENOR A 90 A DIAS</w:t>
            </w:r>
          </w:p>
          <w:p w14:paraId="744C6681" w14:textId="77777777" w:rsidR="00A24D3D" w:rsidRPr="001542A0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6587273" w14:textId="7708897E" w:rsidR="00A24D3D" w:rsidRPr="0024404F" w:rsidRDefault="00A24D3D" w:rsidP="0024404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A2B7054" w14:textId="7DACE2B1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7A6C5DC9" w14:textId="77777777" w:rsidTr="00A24D3D">
        <w:trPr>
          <w:trHeight w:val="268"/>
        </w:trPr>
        <w:tc>
          <w:tcPr>
            <w:tcW w:w="862" w:type="dxa"/>
          </w:tcPr>
          <w:p w14:paraId="35EEB651" w14:textId="7B2305C5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1D508FC" w14:textId="4685D85C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70EF" w14:textId="7F5D1B35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DBW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2E4DF" w14:textId="77777777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CON MOROSIDAD DE 90 DIAS O MAS</w:t>
            </w:r>
          </w:p>
          <w:p w14:paraId="0A2448A4" w14:textId="77777777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9382D33" w14:textId="319D0E7A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  <w:p w14:paraId="4BE73BF1" w14:textId="76C7FEB6" w:rsidR="00A24D3D" w:rsidRPr="00E526B4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0F37275" w14:textId="6C818AB2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7D939124" w14:textId="77777777" w:rsidTr="00A24D3D">
        <w:trPr>
          <w:trHeight w:val="268"/>
        </w:trPr>
        <w:tc>
          <w:tcPr>
            <w:tcW w:w="862" w:type="dxa"/>
          </w:tcPr>
          <w:p w14:paraId="65D4E81D" w14:textId="0C5FA2C4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3D97FC5" w14:textId="17CA200F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77D3C" w14:textId="0F0BD206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DBX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6CA0" w14:textId="77777777" w:rsidR="00A24D3D" w:rsidRPr="001542A0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CREDITOS CONTINGENTES</w:t>
            </w:r>
          </w:p>
          <w:p w14:paraId="6799EF63" w14:textId="77777777" w:rsidR="00A24D3D" w:rsidRPr="001542A0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C5C4A60" w14:textId="52443E23" w:rsidR="00A24D3D" w:rsidRPr="004601CE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B9E2E14" w14:textId="2BCDD887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7C31D5DB" w14:textId="77777777" w:rsidTr="00A24D3D">
        <w:trPr>
          <w:trHeight w:val="268"/>
        </w:trPr>
        <w:tc>
          <w:tcPr>
            <w:tcW w:w="862" w:type="dxa"/>
          </w:tcPr>
          <w:p w14:paraId="07789DD8" w14:textId="69C2AA40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94C27E8" w14:textId="713BE47B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3D137" w14:textId="3A1A7D3D" w:rsidR="00A24D3D" w:rsidRPr="00DA2426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F283C" w14:textId="77777777" w:rsidR="00A24D3D" w:rsidRPr="001542A0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Deuda Directa Garantizada</w:t>
            </w:r>
          </w:p>
          <w:p w14:paraId="5C9DEDF7" w14:textId="51797F9B" w:rsidR="00A24D3D" w:rsidRPr="004601CE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1BF0568" w14:textId="7CC1EC31" w:rsidR="00A24D3D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24D3D" w:rsidRPr="00F45E53" w14:paraId="25816211" w14:textId="77777777" w:rsidTr="00A24D3D">
        <w:trPr>
          <w:trHeight w:val="268"/>
        </w:trPr>
        <w:tc>
          <w:tcPr>
            <w:tcW w:w="862" w:type="dxa"/>
          </w:tcPr>
          <w:p w14:paraId="664DDB0C" w14:textId="5F6D9E7B" w:rsidR="00A24D3D" w:rsidRDefault="00A24D3D" w:rsidP="00A5460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</w:tcPr>
          <w:p w14:paraId="53D95AF6" w14:textId="7E3ED776" w:rsidR="00A24D3D" w:rsidRPr="00F45E53" w:rsidRDefault="00A24D3D" w:rsidP="00A5460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24D3D" w:rsidRDefault="00A24D3D" w:rsidP="00A5460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A24D3D" w:rsidRPr="009F2F7C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A24D3D" w:rsidRPr="00F45E53" w:rsidRDefault="00A24D3D" w:rsidP="00A5460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1899203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</w:t>
            </w:r>
            <w:r w:rsidR="000F1CFB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E092190" w:rsidR="00DA2426" w:rsidRPr="0099190D" w:rsidRDefault="0099190D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99190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5,7,9,11,13,14,15,16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743718E" w14:textId="77777777" w:rsidR="00A24D3D" w:rsidRPr="00F45E53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16840DC" w14:textId="77777777" w:rsidR="00A24D3D" w:rsidRDefault="00A24D3D" w:rsidP="00A24D3D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78D08EC" w14:textId="77777777" w:rsidR="00A24D3D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89C06C6" w14:textId="77777777" w:rsidR="00A24D3D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384889" w14:textId="51D89FF6" w:rsidR="00A24D3D" w:rsidRPr="00F45E53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DF80B70" w14:textId="07B5B469" w:rsidR="00A24D3D" w:rsidRDefault="00A24D3D" w:rsidP="00A24D3D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FDBA51F" w14:textId="2BCC3495" w:rsidR="00A24D3D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85A8382" w14:textId="1FF8D8EF" w:rsidR="00A24D3D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373E5C6" w14:textId="2B8E2C1A" w:rsidR="00A24D3D" w:rsidRPr="00F45E53" w:rsidRDefault="00A24D3D" w:rsidP="00A24D3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A6127" w14:paraId="3676ACCC" w14:textId="77777777" w:rsidTr="00D97A43">
        <w:tc>
          <w:tcPr>
            <w:tcW w:w="1413" w:type="dxa"/>
          </w:tcPr>
          <w:p w14:paraId="7DDB3BFA" w14:textId="77777777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632B4EE6" w:rsidR="00F32211" w:rsidRPr="000A6127" w:rsidRDefault="00F84A52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35604" w:rsidRPr="000A6127">
              <w:rPr>
                <w:rFonts w:ascii="Times New Roman" w:hAnsi="Times New Roman" w:cs="Times New Roman"/>
                <w:b/>
                <w:bCs/>
                <w:color w:val="FF0000"/>
              </w:rPr>
              <w:t>02</w:t>
            </w:r>
            <w:r w:rsidR="00F32211" w:rsidRPr="000A6127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A6127">
              <w:rPr>
                <w:rFonts w:ascii="Times New Roman" w:hAnsi="Times New Roman" w:cs="Times New Roman"/>
              </w:rPr>
              <w:t xml:space="preserve"> </w:t>
            </w: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A6127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A6127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0A6127">
        <w:t>Archivo Carátula</w:t>
      </w:r>
      <w:bookmarkEnd w:id="15"/>
      <w:r w:rsidRPr="000A6127">
        <w:fldChar w:fldCharType="begin"/>
      </w:r>
      <w:r w:rsidRPr="000A6127">
        <w:instrText xml:space="preserve"> XE "Archivo ”arátula" </w:instrText>
      </w:r>
      <w:r w:rsidRPr="000A6127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0C8075FC" w:rsidR="00F32211" w:rsidRPr="000A6127" w:rsidRDefault="00F84A52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35604" w:rsidRPr="000A6127">
              <w:rPr>
                <w:rFonts w:ascii="Times New Roman" w:hAnsi="Times New Roman" w:cs="Times New Roman"/>
                <w:b/>
                <w:bCs/>
                <w:color w:val="FF0000"/>
              </w:rPr>
              <w:t>02</w:t>
            </w:r>
            <w:r w:rsidR="00F32211" w:rsidRPr="000A612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0A6127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A61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F84A52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4FF5D1B9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F84A52" w:rsidRPr="00F45E53" w:rsidRDefault="00F84A52" w:rsidP="00F84A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F84A52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31EED265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1E2863D" w:rsidR="00F84A52" w:rsidRPr="00F45E53" w:rsidRDefault="00F84A52" w:rsidP="00F84A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F84A52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4B584E15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F84A52" w:rsidRPr="00F45E53" w:rsidRDefault="00F84A52" w:rsidP="00F84A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F84A52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F84A52" w:rsidRPr="00F45E53" w:rsidRDefault="00F84A52" w:rsidP="00F84A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5DD5D5B1" w:rsidR="00F84A52" w:rsidRPr="00F45E53" w:rsidRDefault="00F84A52" w:rsidP="00F84A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F84A52" w:rsidRPr="00F45E53" w:rsidRDefault="00F84A52" w:rsidP="00F84A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F84A52" w:rsidRPr="00F45E53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F84A52" w:rsidRPr="000506C0" w:rsidRDefault="00F84A52" w:rsidP="00F84A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041F5F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041F5F" w:rsidRPr="00F45E53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3A1A4428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AE17E1A" w14:textId="77777777" w:rsidR="00041F5F" w:rsidRPr="00A5460B" w:rsidRDefault="00041F5F" w:rsidP="00041F5F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56869DFE" w14:textId="67AFA068" w:rsidR="00041F5F" w:rsidRPr="00F45E53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DA0</w:t>
            </w:r>
          </w:p>
        </w:tc>
        <w:tc>
          <w:tcPr>
            <w:tcW w:w="6095" w:type="dxa"/>
          </w:tcPr>
          <w:p w14:paraId="696A2359" w14:textId="77777777" w:rsidR="00041F5F" w:rsidRPr="001542A0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Deudores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diferentes</w:t>
            </w: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Informados</w:t>
            </w:r>
          </w:p>
          <w:p w14:paraId="0567EE05" w14:textId="27DAEB38" w:rsidR="00041F5F" w:rsidRPr="00E526B4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Forma de cálculo: Contar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lo valores diferentes del campo 1</w:t>
            </w: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</w:t>
            </w:r>
          </w:p>
        </w:tc>
        <w:tc>
          <w:tcPr>
            <w:tcW w:w="851" w:type="dxa"/>
          </w:tcPr>
          <w:p w14:paraId="7F22F9FF" w14:textId="3C13C994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77777777" w:rsidR="00041F5F" w:rsidRPr="00F45E53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1CB57751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26ED5745" w:rsidR="00041F5F" w:rsidRPr="00F45E53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DB0</w:t>
            </w:r>
          </w:p>
        </w:tc>
        <w:tc>
          <w:tcPr>
            <w:tcW w:w="6095" w:type="dxa"/>
          </w:tcPr>
          <w:p w14:paraId="67FA48B0" w14:textId="0FD69117" w:rsidR="00041F5F" w:rsidRPr="00B8004D" w:rsidRDefault="00041F5F" w:rsidP="00041F5F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Operaciones Directas </w:t>
            </w:r>
          </w:p>
        </w:tc>
        <w:tc>
          <w:tcPr>
            <w:tcW w:w="851" w:type="dxa"/>
          </w:tcPr>
          <w:p w14:paraId="07C36CDF" w14:textId="61A1FC5E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41F5F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77777777" w:rsidR="00041F5F" w:rsidRPr="00F45E53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8AF2E85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C5A748D" w14:textId="77777777" w:rsidR="00041F5F" w:rsidRPr="00A5460B" w:rsidRDefault="00041F5F" w:rsidP="00041F5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4EB2B647" w14:textId="353650E4" w:rsidR="00041F5F" w:rsidRPr="00F45E53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</w:tc>
        <w:tc>
          <w:tcPr>
            <w:tcW w:w="6095" w:type="dxa"/>
          </w:tcPr>
          <w:p w14:paraId="560DE084" w14:textId="77777777" w:rsidR="00041F5F" w:rsidRPr="00E526B4" w:rsidRDefault="00041F5F" w:rsidP="00041F5F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6D6B0A68" w14:textId="77777777" w:rsidR="00041F5F" w:rsidRPr="00E526B4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76546BB7" w14:textId="3E7B2B8C" w:rsidR="00041F5F" w:rsidRPr="000506C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“D”</w:t>
            </w:r>
          </w:p>
        </w:tc>
        <w:tc>
          <w:tcPr>
            <w:tcW w:w="851" w:type="dxa"/>
          </w:tcPr>
          <w:p w14:paraId="1FB54790" w14:textId="627CD1DA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77777777" w:rsidR="00041F5F" w:rsidRPr="00F45E53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398AB2F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0BF36A45" w:rsidR="00041F5F" w:rsidRPr="00F45E53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DB2</w:t>
            </w:r>
          </w:p>
        </w:tc>
        <w:tc>
          <w:tcPr>
            <w:tcW w:w="6095" w:type="dxa"/>
          </w:tcPr>
          <w:p w14:paraId="244C3CFE" w14:textId="3965C22A" w:rsidR="00041F5F" w:rsidRPr="000506C0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de Operaciones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indirectas</w:t>
            </w:r>
          </w:p>
        </w:tc>
        <w:tc>
          <w:tcPr>
            <w:tcW w:w="851" w:type="dxa"/>
          </w:tcPr>
          <w:p w14:paraId="1BCCA69B" w14:textId="1E5B82E2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41F5F" w:rsidRPr="00F45E53" w14:paraId="78DB4142" w14:textId="77777777" w:rsidTr="00273DC0">
        <w:trPr>
          <w:trHeight w:val="268"/>
        </w:trPr>
        <w:tc>
          <w:tcPr>
            <w:tcW w:w="862" w:type="dxa"/>
          </w:tcPr>
          <w:p w14:paraId="5F461BAF" w14:textId="25CD26BE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1DE4A248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69AAB80" w14:textId="77777777" w:rsidR="00041F5F" w:rsidRPr="00A5460B" w:rsidRDefault="00041F5F" w:rsidP="00041F5F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7E287F7D" w14:textId="56B23221" w:rsidR="00041F5F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</w:tc>
        <w:tc>
          <w:tcPr>
            <w:tcW w:w="6095" w:type="dxa"/>
          </w:tcPr>
          <w:p w14:paraId="0C46C3C2" w14:textId="77777777" w:rsidR="00041F5F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11D09BC2" w14:textId="77777777" w:rsidR="00041F5F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AF41063" w14:textId="77777777" w:rsidR="00041F5F" w:rsidRPr="00E526B4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72AFE6A1" w14:textId="50254E33" w:rsidR="00041F5F" w:rsidRPr="000506C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</w:t>
            </w: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612F9104" w14:textId="1CA8DCB5" w:rsidR="00041F5F" w:rsidRPr="00B8004D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4336BBBD" w14:textId="77777777" w:rsidTr="00273DC0">
        <w:trPr>
          <w:trHeight w:val="268"/>
        </w:trPr>
        <w:tc>
          <w:tcPr>
            <w:tcW w:w="862" w:type="dxa"/>
          </w:tcPr>
          <w:p w14:paraId="27591245" w14:textId="12EEAFFA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1EB48A" w14:textId="67327886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800D2F1" w14:textId="66811E47" w:rsidR="00041F5F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DB3</w:t>
            </w:r>
          </w:p>
        </w:tc>
        <w:tc>
          <w:tcPr>
            <w:tcW w:w="6095" w:type="dxa"/>
          </w:tcPr>
          <w:p w14:paraId="52A96C53" w14:textId="2ED1959F" w:rsidR="00041F5F" w:rsidRPr="000506C0" w:rsidRDefault="00041F5F" w:rsidP="00041F5F">
            <w:pPr>
              <w:pStyle w:val="TableParagraph"/>
              <w:spacing w:line="242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operaciones complementarias</w:t>
            </w:r>
          </w:p>
        </w:tc>
        <w:tc>
          <w:tcPr>
            <w:tcW w:w="851" w:type="dxa"/>
          </w:tcPr>
          <w:p w14:paraId="48AD80E5" w14:textId="37B8DEAF" w:rsidR="00041F5F" w:rsidRPr="00B8004D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41F5F" w:rsidRPr="00F45E53" w14:paraId="15A993BD" w14:textId="77777777" w:rsidTr="00273DC0">
        <w:trPr>
          <w:trHeight w:val="268"/>
        </w:trPr>
        <w:tc>
          <w:tcPr>
            <w:tcW w:w="862" w:type="dxa"/>
          </w:tcPr>
          <w:p w14:paraId="68143B15" w14:textId="2EDB21BC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6B2B823F" w14:textId="16469AC1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1AA631F" w14:textId="77777777" w:rsidR="00041F5F" w:rsidRPr="00A5460B" w:rsidRDefault="00041F5F" w:rsidP="00041F5F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  <w:p w14:paraId="7F30A11F" w14:textId="70A95BB9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DB1</w:t>
            </w:r>
          </w:p>
        </w:tc>
        <w:tc>
          <w:tcPr>
            <w:tcW w:w="6095" w:type="dxa"/>
          </w:tcPr>
          <w:p w14:paraId="2A344465" w14:textId="77777777" w:rsidR="00041F5F" w:rsidRDefault="00041F5F" w:rsidP="00041F5F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Informadas</w:t>
            </w:r>
          </w:p>
          <w:p w14:paraId="3230999B" w14:textId="77777777" w:rsidR="00041F5F" w:rsidRDefault="00041F5F" w:rsidP="00041F5F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D818AA8" w14:textId="77777777" w:rsidR="00041F5F" w:rsidRPr="00E526B4" w:rsidRDefault="00041F5F" w:rsidP="00041F5F">
            <w:pPr>
              <w:pStyle w:val="TableParagraph"/>
              <w:spacing w:line="243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Contar todos los registros de datos que en el</w:t>
            </w:r>
          </w:p>
          <w:p w14:paraId="07A21462" w14:textId="3DB0FD1D" w:rsidR="00041F5F" w:rsidRPr="00E526B4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campo 3 contengan la letra “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</w:t>
            </w:r>
            <w:r w:rsidRPr="0024404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”</w:t>
            </w:r>
          </w:p>
        </w:tc>
        <w:tc>
          <w:tcPr>
            <w:tcW w:w="851" w:type="dxa"/>
          </w:tcPr>
          <w:p w14:paraId="6FF4994A" w14:textId="21E08F13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4AB5C435" w14:textId="77777777" w:rsidTr="00273DC0">
        <w:trPr>
          <w:trHeight w:val="268"/>
        </w:trPr>
        <w:tc>
          <w:tcPr>
            <w:tcW w:w="862" w:type="dxa"/>
          </w:tcPr>
          <w:p w14:paraId="0A4BCD32" w14:textId="404CE721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190BBD73" w14:textId="2DAB8B12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26FA6C9" w14:textId="48D6E1D2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DBU</w:t>
            </w:r>
          </w:p>
        </w:tc>
        <w:tc>
          <w:tcPr>
            <w:tcW w:w="6095" w:type="dxa"/>
          </w:tcPr>
          <w:p w14:paraId="405E6E32" w14:textId="23C82233" w:rsidR="00041F5F" w:rsidRPr="00E526B4" w:rsidRDefault="00041F5F" w:rsidP="00041F5F">
            <w:pPr>
              <w:pStyle w:val="TableParagraph"/>
              <w:spacing w:line="241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Total, Saldos al día o con morosidad</w:t>
            </w:r>
          </w:p>
        </w:tc>
        <w:tc>
          <w:tcPr>
            <w:tcW w:w="851" w:type="dxa"/>
          </w:tcPr>
          <w:p w14:paraId="01B653B4" w14:textId="4A43BD76" w:rsidR="00041F5F" w:rsidRPr="00A24D3D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41F5F" w:rsidRPr="00F45E53" w14:paraId="614C9F14" w14:textId="77777777" w:rsidTr="00273DC0">
        <w:trPr>
          <w:trHeight w:val="268"/>
        </w:trPr>
        <w:tc>
          <w:tcPr>
            <w:tcW w:w="862" w:type="dxa"/>
          </w:tcPr>
          <w:p w14:paraId="25007EED" w14:textId="2F6443B1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1F121FF8" w14:textId="198B0C72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56126B7" w14:textId="63CE0E4F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DBV</w:t>
            </w:r>
          </w:p>
        </w:tc>
        <w:tc>
          <w:tcPr>
            <w:tcW w:w="6095" w:type="dxa"/>
          </w:tcPr>
          <w:p w14:paraId="1047498B" w14:textId="77777777" w:rsidR="00041F5F" w:rsidRPr="001542A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MENOR A 90 A DIAS</w:t>
            </w:r>
          </w:p>
          <w:p w14:paraId="19DD1644" w14:textId="77777777" w:rsidR="00041F5F" w:rsidRPr="001542A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B17081B" w14:textId="51ABEE17" w:rsidR="00041F5F" w:rsidRP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4</w:t>
            </w:r>
          </w:p>
        </w:tc>
        <w:tc>
          <w:tcPr>
            <w:tcW w:w="851" w:type="dxa"/>
          </w:tcPr>
          <w:p w14:paraId="4D9ED48A" w14:textId="531BD605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7F04B93D" w14:textId="77777777" w:rsidTr="00273DC0">
        <w:trPr>
          <w:trHeight w:val="268"/>
        </w:trPr>
        <w:tc>
          <w:tcPr>
            <w:tcW w:w="862" w:type="dxa"/>
          </w:tcPr>
          <w:p w14:paraId="1C0F6AF3" w14:textId="05A51639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1686BF3A" w14:textId="066943B0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A62CA78" w14:textId="0E21793F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DBW</w:t>
            </w:r>
          </w:p>
        </w:tc>
        <w:tc>
          <w:tcPr>
            <w:tcW w:w="6095" w:type="dxa"/>
          </w:tcPr>
          <w:p w14:paraId="4BD9DBD2" w14:textId="77777777" w:rsid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SALDOS CON MOROSIDAD DE 90 DIAS O MAS</w:t>
            </w:r>
          </w:p>
          <w:p w14:paraId="7FD2DD9A" w14:textId="77777777" w:rsid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78C66BD" w14:textId="77777777" w:rsid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  <w:p w14:paraId="4AFE327D" w14:textId="03EFEB90" w:rsidR="00041F5F" w:rsidRPr="00E526B4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14E3B789" w14:textId="6DEE685D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79121EE7" w14:textId="77777777" w:rsidTr="00273DC0">
        <w:trPr>
          <w:trHeight w:val="268"/>
        </w:trPr>
        <w:tc>
          <w:tcPr>
            <w:tcW w:w="862" w:type="dxa"/>
          </w:tcPr>
          <w:p w14:paraId="3EB88497" w14:textId="5479961F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47C366C0" w14:textId="0F567B5A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49C20C" w14:textId="50969C68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DBX</w:t>
            </w:r>
          </w:p>
        </w:tc>
        <w:tc>
          <w:tcPr>
            <w:tcW w:w="6095" w:type="dxa"/>
          </w:tcPr>
          <w:p w14:paraId="404E3C00" w14:textId="77777777" w:rsidR="00041F5F" w:rsidRPr="001542A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CREDITOS CONTINGENTES</w:t>
            </w:r>
          </w:p>
          <w:p w14:paraId="14608F97" w14:textId="77777777" w:rsidR="00041F5F" w:rsidRPr="001542A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EA60838" w14:textId="57714130" w:rsidR="00041F5F" w:rsidRP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</w:p>
        </w:tc>
        <w:tc>
          <w:tcPr>
            <w:tcW w:w="851" w:type="dxa"/>
          </w:tcPr>
          <w:p w14:paraId="22963F96" w14:textId="44141A9B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3D7DD75B" w14:textId="77777777" w:rsidTr="00273DC0">
        <w:trPr>
          <w:trHeight w:val="268"/>
        </w:trPr>
        <w:tc>
          <w:tcPr>
            <w:tcW w:w="862" w:type="dxa"/>
          </w:tcPr>
          <w:p w14:paraId="525FB3E6" w14:textId="0D773DB8" w:rsidR="00041F5F" w:rsidRDefault="00041F5F" w:rsidP="00041F5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</w:tcPr>
          <w:p w14:paraId="3C855DB7" w14:textId="03C6D8F5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69032E" w14:textId="07F7F918" w:rsidR="00041F5F" w:rsidRPr="00DA2426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5460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DB7</w:t>
            </w:r>
          </w:p>
        </w:tc>
        <w:tc>
          <w:tcPr>
            <w:tcW w:w="6095" w:type="dxa"/>
          </w:tcPr>
          <w:p w14:paraId="2EDEA428" w14:textId="77777777" w:rsidR="00041F5F" w:rsidRPr="001542A0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2A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Deuda Directa Garantizada</w:t>
            </w:r>
          </w:p>
          <w:p w14:paraId="4EABE369" w14:textId="2E4C6494" w:rsidR="00041F5F" w:rsidRPr="00041F5F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26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Forma de cálculo: Sumar el contenido de todos los registros en el campo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  <w:tc>
          <w:tcPr>
            <w:tcW w:w="851" w:type="dxa"/>
          </w:tcPr>
          <w:p w14:paraId="33401BF8" w14:textId="524D8C84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041F5F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327D30C" w:rsidR="00041F5F" w:rsidRDefault="00041F5F" w:rsidP="00041F5F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</w:tcPr>
          <w:p w14:paraId="5DCC81FD" w14:textId="3CBCED7F" w:rsidR="00041F5F" w:rsidRPr="00F45E53" w:rsidRDefault="00041F5F" w:rsidP="00041F5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9A3C039" w14:textId="77777777" w:rsidR="00041F5F" w:rsidRDefault="00041F5F" w:rsidP="00041F5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051DC1D7" w:rsidR="00041F5F" w:rsidRPr="009F2F7C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041F5F" w:rsidRPr="00F45E53" w:rsidRDefault="00041F5F" w:rsidP="00041F5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2A061D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4968C" w14:textId="77777777" w:rsidR="00A21F47" w:rsidRDefault="00A21F47" w:rsidP="00F10206">
      <w:pPr>
        <w:spacing w:after="0" w:line="240" w:lineRule="auto"/>
      </w:pPr>
      <w:r>
        <w:separator/>
      </w:r>
    </w:p>
  </w:endnote>
  <w:endnote w:type="continuationSeparator" w:id="0">
    <w:p w14:paraId="37BE3DF6" w14:textId="77777777" w:rsidR="00A21F47" w:rsidRDefault="00A21F4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F3DBD" w14:textId="77777777" w:rsidR="00A21F47" w:rsidRDefault="00A21F47" w:rsidP="00F10206">
      <w:pPr>
        <w:spacing w:after="0" w:line="240" w:lineRule="auto"/>
      </w:pPr>
      <w:r>
        <w:separator/>
      </w:r>
    </w:p>
  </w:footnote>
  <w:footnote w:type="continuationSeparator" w:id="0">
    <w:p w14:paraId="134A9463" w14:textId="77777777" w:rsidR="00A21F47" w:rsidRDefault="00A21F4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165F05"/>
    <w:multiLevelType w:val="multilevel"/>
    <w:tmpl w:val="FE4C4D32"/>
    <w:lvl w:ilvl="0">
      <w:start w:val="8"/>
      <w:numFmt w:val="decimal"/>
      <w:lvlText w:val="%1"/>
      <w:lvlJc w:val="left"/>
      <w:pPr>
        <w:ind w:left="1065" w:hanging="853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065" w:hanging="853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5" w:hanging="853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882218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4"/>
  </w:num>
  <w:num w:numId="4" w16cid:durableId="1091202158">
    <w:abstractNumId w:val="39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3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1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9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6"/>
  </w:num>
  <w:num w:numId="26" w16cid:durableId="894269239">
    <w:abstractNumId w:val="5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6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7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7"/>
  </w:num>
  <w:num w:numId="47" w16cid:durableId="254635676">
    <w:abstractNumId w:val="13"/>
  </w:num>
  <w:num w:numId="48" w16cid:durableId="1947762260">
    <w:abstractNumId w:val="32"/>
  </w:num>
  <w:num w:numId="49" w16cid:durableId="81142517">
    <w:abstractNumId w:val="2"/>
  </w:num>
  <w:num w:numId="50" w16cid:durableId="75563611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606C"/>
    <w:rsid w:val="00021EEB"/>
    <w:rsid w:val="0002549C"/>
    <w:rsid w:val="00026595"/>
    <w:rsid w:val="00032746"/>
    <w:rsid w:val="00035F9D"/>
    <w:rsid w:val="00037402"/>
    <w:rsid w:val="00041F5F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6127"/>
    <w:rsid w:val="000B1A73"/>
    <w:rsid w:val="000B75EE"/>
    <w:rsid w:val="000C5641"/>
    <w:rsid w:val="000C5DF3"/>
    <w:rsid w:val="000C63C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16AA"/>
    <w:rsid w:val="000F1CFB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3677"/>
    <w:rsid w:val="001542A0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210E"/>
    <w:rsid w:val="001E7E45"/>
    <w:rsid w:val="00202F52"/>
    <w:rsid w:val="0020586B"/>
    <w:rsid w:val="002119AD"/>
    <w:rsid w:val="00212731"/>
    <w:rsid w:val="002308E7"/>
    <w:rsid w:val="00230F5A"/>
    <w:rsid w:val="00234A32"/>
    <w:rsid w:val="00235604"/>
    <w:rsid w:val="002358C5"/>
    <w:rsid w:val="002430D4"/>
    <w:rsid w:val="0024404F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061D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4A6A"/>
    <w:rsid w:val="003A508D"/>
    <w:rsid w:val="003B2354"/>
    <w:rsid w:val="003B2729"/>
    <w:rsid w:val="003B5E2B"/>
    <w:rsid w:val="003C048C"/>
    <w:rsid w:val="003C483F"/>
    <w:rsid w:val="003C5FE0"/>
    <w:rsid w:val="003D1CEF"/>
    <w:rsid w:val="003D589E"/>
    <w:rsid w:val="003E42CB"/>
    <w:rsid w:val="003F025E"/>
    <w:rsid w:val="003F5278"/>
    <w:rsid w:val="003F6B4E"/>
    <w:rsid w:val="0040464B"/>
    <w:rsid w:val="00411E32"/>
    <w:rsid w:val="0041204F"/>
    <w:rsid w:val="00421CF1"/>
    <w:rsid w:val="004231CD"/>
    <w:rsid w:val="004270E6"/>
    <w:rsid w:val="00427453"/>
    <w:rsid w:val="004307DB"/>
    <w:rsid w:val="004341B5"/>
    <w:rsid w:val="00435F71"/>
    <w:rsid w:val="00443E8F"/>
    <w:rsid w:val="004453F6"/>
    <w:rsid w:val="00446EF8"/>
    <w:rsid w:val="00450065"/>
    <w:rsid w:val="00453AE1"/>
    <w:rsid w:val="004601CE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9A7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B7AEF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2294B"/>
    <w:rsid w:val="0072570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61DE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15357"/>
    <w:rsid w:val="00815979"/>
    <w:rsid w:val="00817B0F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7CF"/>
    <w:rsid w:val="008E4978"/>
    <w:rsid w:val="008E4FBF"/>
    <w:rsid w:val="008E6834"/>
    <w:rsid w:val="008F7867"/>
    <w:rsid w:val="009144B1"/>
    <w:rsid w:val="00920D2A"/>
    <w:rsid w:val="009248DE"/>
    <w:rsid w:val="009258AA"/>
    <w:rsid w:val="00930A0D"/>
    <w:rsid w:val="009427D8"/>
    <w:rsid w:val="009437BA"/>
    <w:rsid w:val="009511AD"/>
    <w:rsid w:val="00956F60"/>
    <w:rsid w:val="00960647"/>
    <w:rsid w:val="0097031A"/>
    <w:rsid w:val="009711E6"/>
    <w:rsid w:val="0098136C"/>
    <w:rsid w:val="00981815"/>
    <w:rsid w:val="00990B53"/>
    <w:rsid w:val="0099190D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1610"/>
    <w:rsid w:val="009C0AC5"/>
    <w:rsid w:val="009F2F7C"/>
    <w:rsid w:val="00A03641"/>
    <w:rsid w:val="00A06AD3"/>
    <w:rsid w:val="00A10C95"/>
    <w:rsid w:val="00A120BD"/>
    <w:rsid w:val="00A167D3"/>
    <w:rsid w:val="00A21F47"/>
    <w:rsid w:val="00A24D3D"/>
    <w:rsid w:val="00A256C6"/>
    <w:rsid w:val="00A2581E"/>
    <w:rsid w:val="00A25DAD"/>
    <w:rsid w:val="00A363E3"/>
    <w:rsid w:val="00A3680A"/>
    <w:rsid w:val="00A421C4"/>
    <w:rsid w:val="00A42CB3"/>
    <w:rsid w:val="00A45E6E"/>
    <w:rsid w:val="00A5460B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8A4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0BC4"/>
    <w:rsid w:val="00B86519"/>
    <w:rsid w:val="00B87677"/>
    <w:rsid w:val="00B90006"/>
    <w:rsid w:val="00B96893"/>
    <w:rsid w:val="00BA247F"/>
    <w:rsid w:val="00BA59EB"/>
    <w:rsid w:val="00BB1C02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3023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BA0"/>
    <w:rsid w:val="00D23639"/>
    <w:rsid w:val="00D3155F"/>
    <w:rsid w:val="00D31E6D"/>
    <w:rsid w:val="00D35EF3"/>
    <w:rsid w:val="00D41E9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04E4E"/>
    <w:rsid w:val="00E173FD"/>
    <w:rsid w:val="00E2662F"/>
    <w:rsid w:val="00E337AC"/>
    <w:rsid w:val="00E33D1B"/>
    <w:rsid w:val="00E37BE6"/>
    <w:rsid w:val="00E40077"/>
    <w:rsid w:val="00E43229"/>
    <w:rsid w:val="00E526B4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84A52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1938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27</cp:revision>
  <dcterms:created xsi:type="dcterms:W3CDTF">2024-03-06T13:25:00Z</dcterms:created>
  <dcterms:modified xsi:type="dcterms:W3CDTF">2024-08-23T20:25:00Z</dcterms:modified>
</cp:coreProperties>
</file>