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6166D474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</w:t>
      </w:r>
      <w:r w:rsidR="00067BC4">
        <w:rPr>
          <w:rFonts w:ascii="Times New Roman" w:hAnsi="Times New Roman" w:cs="Times New Roman"/>
          <w:b/>
          <w:sz w:val="72"/>
          <w:szCs w:val="72"/>
        </w:rPr>
        <w:t>2</w:t>
      </w:r>
      <w:r w:rsidR="00DC2628">
        <w:rPr>
          <w:rFonts w:ascii="Times New Roman" w:hAnsi="Times New Roman" w:cs="Times New Roman"/>
          <w:b/>
          <w:sz w:val="72"/>
          <w:szCs w:val="72"/>
        </w:rPr>
        <w:t>6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DC2628">
        <w:rPr>
          <w:rFonts w:ascii="Times New Roman" w:hAnsi="Times New Roman" w:cs="Times New Roman"/>
          <w:b/>
          <w:sz w:val="72"/>
          <w:szCs w:val="72"/>
        </w:rPr>
        <w:t>754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067BC4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DC2628" w:rsidRPr="00DC2628">
        <w:rPr>
          <w:rFonts w:ascii="Times New Roman" w:hAnsi="Times New Roman" w:cs="Times New Roman"/>
          <w:b/>
          <w:sz w:val="72"/>
          <w:szCs w:val="72"/>
        </w:rPr>
        <w:t>Créditos otorgados por sucursales en el exterior.</w:t>
      </w: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6B5143" w14:textId="00C46283" w:rsidR="00382B3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436" w:history="1">
            <w:r w:rsidR="00382B34" w:rsidRPr="00D14E86">
              <w:rPr>
                <w:rStyle w:val="Hipervnculo"/>
                <w:noProof/>
              </w:rPr>
              <w:t>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estructuras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9193C59" w14:textId="3FB5F6E2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7" w:history="1">
            <w:r w:rsidR="00382B34" w:rsidRPr="00D14E86">
              <w:rPr>
                <w:rStyle w:val="Hipervnculo"/>
                <w:bCs/>
                <w:noProof/>
              </w:rPr>
              <w:t>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bCs/>
                <w:noProof/>
              </w:rPr>
              <w:t xml:space="preserve">Archivo de datos del emisor  </w:t>
            </w:r>
            <w:r w:rsidR="00382B34" w:rsidRPr="00D14E86">
              <w:rPr>
                <w:rStyle w:val="Hipervnculo"/>
                <w:noProof/>
              </w:rPr>
              <w:t>Manual Sistema de Información Bancos - Sistema Contable (cmfchile.cl)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82D0756" w14:textId="3FAB937A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8" w:history="1">
            <w:r w:rsidR="00382B34" w:rsidRPr="00D14E86">
              <w:rPr>
                <w:rStyle w:val="Hipervnculo"/>
                <w:noProof/>
              </w:rPr>
              <w:t>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Validaciones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27F4263" w14:textId="68DBFAE5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9" w:history="1">
            <w:r w:rsidR="00382B34" w:rsidRPr="00D14E86">
              <w:rPr>
                <w:rStyle w:val="Hipervnculo"/>
                <w:noProof/>
              </w:rPr>
              <w:t>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722A921" w14:textId="1F072E0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0" w:history="1">
            <w:r w:rsidR="00382B34" w:rsidRPr="00D14E86">
              <w:rPr>
                <w:rStyle w:val="Hipervnculo"/>
                <w:noProof/>
              </w:rPr>
              <w:t>3.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Construyendo la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7BF36AB" w14:textId="0A4DA04D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1" w:history="1">
            <w:r w:rsidR="00382B34" w:rsidRPr="00D14E86">
              <w:rPr>
                <w:rStyle w:val="Hipervnculo"/>
                <w:noProof/>
              </w:rPr>
              <w:t>3.1.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Formato de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_Toc166663441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DA13C9A" w14:textId="03290796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2" w:history="1">
            <w:r w:rsidR="00382B34" w:rsidRPr="00D14E86">
              <w:rPr>
                <w:rStyle w:val="Hipervnculo"/>
                <w:bCs/>
                <w:noProof/>
              </w:rPr>
              <w:t>4.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nombres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_Toc166663442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D9EAACD" w14:textId="70C86FA6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3" w:history="1">
            <w:r w:rsidR="00382B34" w:rsidRPr="00D14E86">
              <w:rPr>
                <w:rStyle w:val="Hipervnculo"/>
                <w:noProof/>
              </w:rPr>
              <w:t>4.1.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salida a destino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_Toc166663443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B0B3F8E" w14:textId="27279B51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4" w:history="1">
            <w:r w:rsidR="00382B34" w:rsidRPr="00D14E86">
              <w:rPr>
                <w:rStyle w:val="Hipervnculo"/>
                <w:noProof/>
              </w:rPr>
              <w:t>4.1.1.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_Toc166663444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992168F" w14:textId="49D06A80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5" w:history="1">
            <w:r w:rsidR="00382B34" w:rsidRPr="00D14E86">
              <w:rPr>
                <w:rStyle w:val="Hipervnculo"/>
                <w:noProof/>
              </w:rPr>
              <w:t>4.1.2.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Carátula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_Toc166663445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4783C0C" w14:textId="2A825264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6" w:history="1">
            <w:r w:rsidR="00382B34" w:rsidRPr="00D14E86">
              <w:rPr>
                <w:rStyle w:val="Hipervnculo"/>
                <w:noProof/>
              </w:rPr>
              <w:t>4.2.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correlativo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73A478DD" w14:textId="5CEBC596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7" w:history="1">
            <w:r w:rsidR="00382B34" w:rsidRPr="00D14E86">
              <w:rPr>
                <w:rStyle w:val="Hipervnculo"/>
                <w:noProof/>
              </w:rPr>
              <w:t>4.2.1.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07BDB4B1" w14:textId="5667C06C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8" w:history="1">
            <w:r w:rsidR="00382B34" w:rsidRPr="00D14E86">
              <w:rPr>
                <w:rStyle w:val="Hipervnculo"/>
                <w:noProof/>
              </w:rPr>
              <w:t>4.2.2.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Entrada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3C9AE44" w14:textId="07A4ECBE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9" w:history="1">
            <w:r w:rsidR="00382B34" w:rsidRPr="00D14E86">
              <w:rPr>
                <w:rStyle w:val="Hipervnculo"/>
                <w:noProof/>
              </w:rPr>
              <w:t>5.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Definir Notificación hacia el Front.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9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B2F1084" w14:textId="03ABB2E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50" w:history="1">
            <w:r w:rsidR="00382B34" w:rsidRPr="00D14E86">
              <w:rPr>
                <w:rStyle w:val="Hipervnculo"/>
                <w:noProof/>
              </w:rPr>
              <w:t>6.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Datos sensibles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_Toc166663450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10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B95E1CD" w14:textId="1799591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EE40861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C64DAA">
              <w:rPr>
                <w:rFonts w:ascii="Times New Roman" w:hAnsi="Times New Roman" w:cs="Times New Roman"/>
              </w:rPr>
              <w:t>2</w:t>
            </w:r>
            <w:r w:rsidR="00F422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2" w:type="dxa"/>
          </w:tcPr>
          <w:p w14:paraId="22F848E4" w14:textId="3F97D2E5" w:rsidR="00DA6AAC" w:rsidRPr="00230F5A" w:rsidRDefault="00C64DA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A13774" w:rsidRPr="00230F5A" w14:paraId="5339FC0E" w14:textId="7AB2D237" w:rsidTr="000506C0">
        <w:tc>
          <w:tcPr>
            <w:tcW w:w="1256" w:type="dxa"/>
          </w:tcPr>
          <w:p w14:paraId="3DF7E2D2" w14:textId="590E356C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D26</w:t>
            </w:r>
          </w:p>
        </w:tc>
        <w:tc>
          <w:tcPr>
            <w:tcW w:w="1342" w:type="dxa"/>
          </w:tcPr>
          <w:p w14:paraId="69C55B7E" w14:textId="17FA9B4D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973DE7A" w14:textId="77777777" w:rsidR="00A13774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D2AD2E0" w14:textId="77777777" w:rsidR="00A13774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5EE8AC12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0C350689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20DBCA2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A13774" w:rsidRPr="00230F5A" w14:paraId="251EA50D" w14:textId="22DD7FE9" w:rsidTr="000506C0">
        <w:tc>
          <w:tcPr>
            <w:tcW w:w="1256" w:type="dxa"/>
          </w:tcPr>
          <w:p w14:paraId="7287933A" w14:textId="2774A3A0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13774" w:rsidRPr="00230F5A" w14:paraId="38B70AFE" w14:textId="34FEEE1D" w:rsidTr="000506C0">
        <w:tc>
          <w:tcPr>
            <w:tcW w:w="1256" w:type="dxa"/>
          </w:tcPr>
          <w:p w14:paraId="23AEB014" w14:textId="5799241D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13774" w:rsidRPr="00230F5A" w14:paraId="4B606B6E" w14:textId="62885254" w:rsidTr="000506C0">
        <w:tc>
          <w:tcPr>
            <w:tcW w:w="1256" w:type="dxa"/>
          </w:tcPr>
          <w:p w14:paraId="612D72B6" w14:textId="77777777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13774" w:rsidRPr="00230F5A" w14:paraId="2EA7A1DB" w14:textId="6C6D457E" w:rsidTr="000506C0">
        <w:tc>
          <w:tcPr>
            <w:tcW w:w="1256" w:type="dxa"/>
          </w:tcPr>
          <w:p w14:paraId="4D062B49" w14:textId="77777777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13774" w:rsidRPr="00230F5A" w14:paraId="4EBD62EB" w14:textId="7659FBA3" w:rsidTr="000506C0">
        <w:tc>
          <w:tcPr>
            <w:tcW w:w="1256" w:type="dxa"/>
          </w:tcPr>
          <w:p w14:paraId="6FF918B3" w14:textId="77777777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A13774" w:rsidRPr="00230F5A" w:rsidRDefault="00A13774" w:rsidP="00A1377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66343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66343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4DFE434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233E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1CC0B15F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356609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25ED27E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C64DA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569F6097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F422E1">
              <w:rPr>
                <w:rFonts w:ascii="Times New Roman" w:hAnsi="Times New Roman" w:cs="Times New Roman"/>
              </w:rPr>
              <w:t>344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5AEE88FE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F422E1">
        <w:rPr>
          <w:rFonts w:ascii="Times New Roman" w:hAnsi="Times New Roman" w:cs="Times New Roman"/>
        </w:rPr>
        <w:t>356</w:t>
      </w:r>
      <w:r w:rsidR="00C64DAA">
        <w:rPr>
          <w:rFonts w:ascii="Times New Roman" w:hAnsi="Times New Roman" w:cs="Times New Roman"/>
        </w:rPr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B7D56AD" w14:textId="77777777" w:rsidR="00F422E1" w:rsidRDefault="00F422E1" w:rsidP="00F422E1">
      <w:pPr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3272F567" w14:textId="77777777" w:rsidR="00F422E1" w:rsidRDefault="00F422E1" w:rsidP="00F422E1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F422E1" w14:paraId="25B484CB" w14:textId="77777777" w:rsidTr="00725859">
        <w:trPr>
          <w:trHeight w:val="268"/>
        </w:trPr>
        <w:tc>
          <w:tcPr>
            <w:tcW w:w="1414" w:type="dxa"/>
          </w:tcPr>
          <w:p w14:paraId="7F3D3FFD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BCCC95D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A55E9C0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País 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 xml:space="preserve">la </w:t>
            </w:r>
            <w:proofErr w:type="spellStart"/>
            <w:r>
              <w:rPr>
                <w:rFonts w:ascii="Calibri" w:hAnsi="Calibri"/>
              </w:rPr>
              <w:t>sucursal</w:t>
            </w:r>
            <w:proofErr w:type="spellEnd"/>
          </w:p>
        </w:tc>
        <w:tc>
          <w:tcPr>
            <w:tcW w:w="2549" w:type="dxa"/>
          </w:tcPr>
          <w:p w14:paraId="3CF5330E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F422E1" w14:paraId="5CFCC6D9" w14:textId="77777777" w:rsidTr="00725859">
        <w:trPr>
          <w:trHeight w:val="268"/>
        </w:trPr>
        <w:tc>
          <w:tcPr>
            <w:tcW w:w="1414" w:type="dxa"/>
          </w:tcPr>
          <w:p w14:paraId="19571805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D413B1A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A8532A2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RUT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o</w:t>
            </w:r>
            <w:r w:rsidRPr="00F422E1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número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interno</w:t>
            </w:r>
            <w:r w:rsidRPr="00F422E1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identificación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del</w:t>
            </w:r>
            <w:r w:rsidRPr="00F422E1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deudor</w:t>
            </w:r>
          </w:p>
        </w:tc>
        <w:tc>
          <w:tcPr>
            <w:tcW w:w="2549" w:type="dxa"/>
          </w:tcPr>
          <w:p w14:paraId="32F430B1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15)</w:t>
            </w:r>
          </w:p>
        </w:tc>
      </w:tr>
      <w:tr w:rsidR="00F422E1" w14:paraId="2732ADF0" w14:textId="77777777" w:rsidTr="00725859">
        <w:trPr>
          <w:trHeight w:val="268"/>
        </w:trPr>
        <w:tc>
          <w:tcPr>
            <w:tcW w:w="1414" w:type="dxa"/>
          </w:tcPr>
          <w:p w14:paraId="686556C9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2BF42B3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E6E9329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Nombre</w:t>
            </w:r>
            <w:r w:rsidRPr="00F422E1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o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razón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social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del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deudor</w:t>
            </w:r>
          </w:p>
        </w:tc>
        <w:tc>
          <w:tcPr>
            <w:tcW w:w="2549" w:type="dxa"/>
          </w:tcPr>
          <w:p w14:paraId="03106656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50)</w:t>
            </w:r>
          </w:p>
        </w:tc>
      </w:tr>
      <w:tr w:rsidR="00F422E1" w14:paraId="42F1A6D5" w14:textId="77777777" w:rsidTr="00725859">
        <w:trPr>
          <w:trHeight w:val="268"/>
        </w:trPr>
        <w:tc>
          <w:tcPr>
            <w:tcW w:w="1414" w:type="dxa"/>
          </w:tcPr>
          <w:p w14:paraId="5E47889C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7950B0E5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79F346F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Nacionalidad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21AB47E3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F422E1" w14:paraId="5B433A2C" w14:textId="77777777" w:rsidTr="00725859">
        <w:trPr>
          <w:trHeight w:val="268"/>
        </w:trPr>
        <w:tc>
          <w:tcPr>
            <w:tcW w:w="1414" w:type="dxa"/>
          </w:tcPr>
          <w:p w14:paraId="4B9A0B46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6FAF6AB9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79E236F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País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48C22646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F422E1" w14:paraId="6B3D0CC7" w14:textId="77777777" w:rsidTr="00725859">
        <w:trPr>
          <w:trHeight w:val="268"/>
        </w:trPr>
        <w:tc>
          <w:tcPr>
            <w:tcW w:w="1414" w:type="dxa"/>
          </w:tcPr>
          <w:p w14:paraId="3D1B95A8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649288B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FA54686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Actividad</w:t>
            </w:r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económica</w:t>
            </w:r>
            <w:proofErr w:type="spellEnd"/>
          </w:p>
        </w:tc>
        <w:tc>
          <w:tcPr>
            <w:tcW w:w="2549" w:type="dxa"/>
          </w:tcPr>
          <w:p w14:paraId="228F36FB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F422E1" w14:paraId="347C13DA" w14:textId="77777777" w:rsidTr="00725859">
        <w:trPr>
          <w:trHeight w:val="268"/>
        </w:trPr>
        <w:tc>
          <w:tcPr>
            <w:tcW w:w="1414" w:type="dxa"/>
          </w:tcPr>
          <w:p w14:paraId="20202714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0C87FC9E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7F2DE69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Número interno</w:t>
            </w:r>
            <w:r w:rsidRPr="00F422E1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identificación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 la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1B4B5802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30)</w:t>
            </w:r>
          </w:p>
        </w:tc>
      </w:tr>
      <w:tr w:rsidR="00F422E1" w14:paraId="41255D9F" w14:textId="77777777" w:rsidTr="00725859">
        <w:trPr>
          <w:trHeight w:val="268"/>
        </w:trPr>
        <w:tc>
          <w:tcPr>
            <w:tcW w:w="1414" w:type="dxa"/>
          </w:tcPr>
          <w:p w14:paraId="171264D8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37B3735C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A5D4F6F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Producto</w:t>
            </w:r>
            <w:proofErr w:type="spellEnd"/>
          </w:p>
        </w:tc>
        <w:tc>
          <w:tcPr>
            <w:tcW w:w="2549" w:type="dxa"/>
          </w:tcPr>
          <w:p w14:paraId="68BD4C4F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F422E1" w14:paraId="1BF8BF6F" w14:textId="77777777" w:rsidTr="00725859">
        <w:trPr>
          <w:trHeight w:val="268"/>
        </w:trPr>
        <w:tc>
          <w:tcPr>
            <w:tcW w:w="1414" w:type="dxa"/>
          </w:tcPr>
          <w:p w14:paraId="51857E51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94BD64D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D68F887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7F13217D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F422E1" w14:paraId="0B868173" w14:textId="77777777" w:rsidTr="00725859">
        <w:trPr>
          <w:trHeight w:val="268"/>
        </w:trPr>
        <w:tc>
          <w:tcPr>
            <w:tcW w:w="1414" w:type="dxa"/>
          </w:tcPr>
          <w:p w14:paraId="30D4C517" w14:textId="77777777" w:rsidR="00F422E1" w:rsidRDefault="00F422E1" w:rsidP="00725859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6D99CCEF" w14:textId="77777777" w:rsidR="00F422E1" w:rsidRDefault="00F422E1" w:rsidP="00725859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057D4E6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048F60F0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F422E1" w14:paraId="77291DE5" w14:textId="77777777" w:rsidTr="00725859">
        <w:trPr>
          <w:trHeight w:val="268"/>
        </w:trPr>
        <w:tc>
          <w:tcPr>
            <w:tcW w:w="1414" w:type="dxa"/>
          </w:tcPr>
          <w:p w14:paraId="4220DD56" w14:textId="77777777" w:rsidR="00F422E1" w:rsidRDefault="00F422E1" w:rsidP="00725859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01D80DCE" w14:textId="77777777" w:rsidR="00F422E1" w:rsidRDefault="00F422E1" w:rsidP="00725859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9637FB" w14:textId="77777777" w:rsidR="00F422E1" w:rsidRPr="00F422E1" w:rsidRDefault="00F422E1" w:rsidP="00725859">
            <w:pPr>
              <w:pStyle w:val="TableParagraph"/>
              <w:spacing w:line="249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Monto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original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 la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15EE6F1B" w14:textId="77777777" w:rsidR="00F422E1" w:rsidRDefault="00F422E1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F422E1" w14:paraId="15EABB2E" w14:textId="77777777" w:rsidTr="00725859">
        <w:trPr>
          <w:trHeight w:val="270"/>
        </w:trPr>
        <w:tc>
          <w:tcPr>
            <w:tcW w:w="1414" w:type="dxa"/>
          </w:tcPr>
          <w:p w14:paraId="7F6CD824" w14:textId="77777777" w:rsidR="00F422E1" w:rsidRDefault="00F422E1" w:rsidP="00725859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0DACEA52" w14:textId="77777777" w:rsidR="00F422E1" w:rsidRDefault="00F422E1" w:rsidP="00725859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DA60E67" w14:textId="77777777" w:rsidR="00F422E1" w:rsidRDefault="00F422E1" w:rsidP="00725859">
            <w:pPr>
              <w:pStyle w:val="TableParagraph"/>
              <w:spacing w:before="1" w:line="249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Fecha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 la</w:t>
            </w:r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26834B41" w14:textId="77777777" w:rsidR="00F422E1" w:rsidRDefault="00F422E1" w:rsidP="00725859">
            <w:pPr>
              <w:pStyle w:val="TableParagraph"/>
              <w:spacing w:before="1" w:line="249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F(</w:t>
            </w:r>
            <w:proofErr w:type="gramEnd"/>
            <w:r>
              <w:rPr>
                <w:rFonts w:ascii="Calibri"/>
              </w:rPr>
              <w:t>08)</w:t>
            </w:r>
          </w:p>
        </w:tc>
      </w:tr>
      <w:tr w:rsidR="00F422E1" w14:paraId="62B28C73" w14:textId="77777777" w:rsidTr="00725859">
        <w:trPr>
          <w:trHeight w:val="268"/>
        </w:trPr>
        <w:tc>
          <w:tcPr>
            <w:tcW w:w="1414" w:type="dxa"/>
          </w:tcPr>
          <w:p w14:paraId="691BA0E3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63F801C0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68020F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Fecha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extinción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 la</w:t>
            </w:r>
            <w:r w:rsidRPr="00F422E1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7D23D515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F(</w:t>
            </w:r>
            <w:proofErr w:type="gramEnd"/>
            <w:r>
              <w:rPr>
                <w:rFonts w:ascii="Calibri"/>
              </w:rPr>
              <w:t>08)</w:t>
            </w:r>
          </w:p>
        </w:tc>
      </w:tr>
      <w:tr w:rsidR="00F422E1" w14:paraId="313150B3" w14:textId="77777777" w:rsidTr="00725859">
        <w:trPr>
          <w:trHeight w:val="268"/>
        </w:trPr>
        <w:tc>
          <w:tcPr>
            <w:tcW w:w="1414" w:type="dxa"/>
          </w:tcPr>
          <w:p w14:paraId="76C30180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321D70A8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E7798E6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Plazo</w:t>
            </w:r>
            <w:proofErr w:type="spellEnd"/>
            <w:r>
              <w:rPr>
                <w:rFonts w:ascii="Calibri" w:hAnsi="Calibri"/>
              </w:rPr>
              <w:t xml:space="preserve"> 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3D318E6A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9(04)</w:t>
            </w:r>
          </w:p>
        </w:tc>
      </w:tr>
      <w:tr w:rsidR="00F422E1" w14:paraId="7932CD74" w14:textId="77777777" w:rsidTr="00725859">
        <w:trPr>
          <w:trHeight w:val="268"/>
        </w:trPr>
        <w:tc>
          <w:tcPr>
            <w:tcW w:w="1414" w:type="dxa"/>
          </w:tcPr>
          <w:p w14:paraId="4BF1B4D9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12B3D029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7457AE1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Plazo residual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 la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5F87D63D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9(04)</w:t>
            </w:r>
          </w:p>
        </w:tc>
      </w:tr>
      <w:tr w:rsidR="00F422E1" w14:paraId="03C33669" w14:textId="77777777" w:rsidTr="00725859">
        <w:trPr>
          <w:trHeight w:val="268"/>
        </w:trPr>
        <w:tc>
          <w:tcPr>
            <w:tcW w:w="1414" w:type="dxa"/>
          </w:tcPr>
          <w:p w14:paraId="2D00DF8A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158C897A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B82C6B7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Número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operación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extinguida</w:t>
            </w:r>
            <w:proofErr w:type="spellEnd"/>
          </w:p>
        </w:tc>
        <w:tc>
          <w:tcPr>
            <w:tcW w:w="2549" w:type="dxa"/>
          </w:tcPr>
          <w:p w14:paraId="730E3990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30)</w:t>
            </w:r>
          </w:p>
        </w:tc>
      </w:tr>
      <w:tr w:rsidR="00F422E1" w14:paraId="7D8C22FE" w14:textId="77777777" w:rsidTr="00725859">
        <w:trPr>
          <w:trHeight w:val="268"/>
        </w:trPr>
        <w:tc>
          <w:tcPr>
            <w:tcW w:w="1414" w:type="dxa"/>
          </w:tcPr>
          <w:p w14:paraId="730B1F9A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0CC83F66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934E79F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Fecha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otorgamiento de</w:t>
            </w:r>
            <w:r w:rsidRPr="00F422E1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operación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extinguida</w:t>
            </w:r>
          </w:p>
        </w:tc>
        <w:tc>
          <w:tcPr>
            <w:tcW w:w="2549" w:type="dxa"/>
          </w:tcPr>
          <w:p w14:paraId="7DA6A81C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F(</w:t>
            </w:r>
            <w:proofErr w:type="gramEnd"/>
            <w:r>
              <w:rPr>
                <w:rFonts w:ascii="Calibri"/>
              </w:rPr>
              <w:t>08)</w:t>
            </w:r>
          </w:p>
        </w:tc>
      </w:tr>
      <w:tr w:rsidR="00F422E1" w14:paraId="6D9DDC61" w14:textId="77777777" w:rsidTr="00725859">
        <w:trPr>
          <w:trHeight w:val="268"/>
        </w:trPr>
        <w:tc>
          <w:tcPr>
            <w:tcW w:w="1414" w:type="dxa"/>
          </w:tcPr>
          <w:p w14:paraId="04276EFA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77D9144E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DECE9F9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Saldo al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día</w:t>
            </w:r>
          </w:p>
        </w:tc>
        <w:tc>
          <w:tcPr>
            <w:tcW w:w="2549" w:type="dxa"/>
          </w:tcPr>
          <w:p w14:paraId="64D8D630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F422E1" w14:paraId="2EAA6515" w14:textId="77777777" w:rsidTr="00725859">
        <w:trPr>
          <w:trHeight w:val="268"/>
        </w:trPr>
        <w:tc>
          <w:tcPr>
            <w:tcW w:w="1414" w:type="dxa"/>
          </w:tcPr>
          <w:p w14:paraId="5C1C797C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425" w:type="dxa"/>
          </w:tcPr>
          <w:p w14:paraId="4B6D7AD0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20D6590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Saldo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con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morosidad</w:t>
            </w:r>
            <w:r w:rsidRPr="00F422E1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menor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30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días</w:t>
            </w:r>
          </w:p>
        </w:tc>
        <w:tc>
          <w:tcPr>
            <w:tcW w:w="2549" w:type="dxa"/>
          </w:tcPr>
          <w:p w14:paraId="16FE23A6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F422E1" w14:paraId="0013CC53" w14:textId="77777777" w:rsidTr="00725859">
        <w:trPr>
          <w:trHeight w:val="268"/>
        </w:trPr>
        <w:tc>
          <w:tcPr>
            <w:tcW w:w="1414" w:type="dxa"/>
          </w:tcPr>
          <w:p w14:paraId="59F49EEF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425" w:type="dxa"/>
          </w:tcPr>
          <w:p w14:paraId="18821B88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266E8AD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Saldo con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morosidad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30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menos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60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días</w:t>
            </w:r>
          </w:p>
        </w:tc>
        <w:tc>
          <w:tcPr>
            <w:tcW w:w="2549" w:type="dxa"/>
          </w:tcPr>
          <w:p w14:paraId="50F91E7F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F422E1" w14:paraId="453FBA99" w14:textId="77777777" w:rsidTr="00725859">
        <w:trPr>
          <w:trHeight w:val="268"/>
        </w:trPr>
        <w:tc>
          <w:tcPr>
            <w:tcW w:w="1414" w:type="dxa"/>
          </w:tcPr>
          <w:p w14:paraId="12924BFF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425" w:type="dxa"/>
          </w:tcPr>
          <w:p w14:paraId="117A1FD3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23ACE7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Saldo con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morosidad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60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menos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90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días</w:t>
            </w:r>
          </w:p>
        </w:tc>
        <w:tc>
          <w:tcPr>
            <w:tcW w:w="2549" w:type="dxa"/>
          </w:tcPr>
          <w:p w14:paraId="14ACD3A2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F422E1" w14:paraId="2EBD6FCA" w14:textId="77777777" w:rsidTr="00725859">
        <w:trPr>
          <w:trHeight w:val="268"/>
        </w:trPr>
        <w:tc>
          <w:tcPr>
            <w:tcW w:w="1414" w:type="dxa"/>
          </w:tcPr>
          <w:p w14:paraId="38E65193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425" w:type="dxa"/>
          </w:tcPr>
          <w:p w14:paraId="76D43B6E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F8F2A8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Saldo con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morosidad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90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menos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180 días</w:t>
            </w:r>
          </w:p>
        </w:tc>
        <w:tc>
          <w:tcPr>
            <w:tcW w:w="2549" w:type="dxa"/>
          </w:tcPr>
          <w:p w14:paraId="5781EF12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F422E1" w14:paraId="1921BA52" w14:textId="77777777" w:rsidTr="00725859">
        <w:trPr>
          <w:trHeight w:val="269"/>
        </w:trPr>
        <w:tc>
          <w:tcPr>
            <w:tcW w:w="1414" w:type="dxa"/>
          </w:tcPr>
          <w:p w14:paraId="34766197" w14:textId="77777777" w:rsidR="00F422E1" w:rsidRDefault="00F422E1" w:rsidP="00725859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425" w:type="dxa"/>
          </w:tcPr>
          <w:p w14:paraId="3C8AA317" w14:textId="77777777" w:rsidR="00F422E1" w:rsidRDefault="00F422E1" w:rsidP="00725859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D9F7CE7" w14:textId="77777777" w:rsidR="00F422E1" w:rsidRPr="00F422E1" w:rsidRDefault="00F422E1" w:rsidP="00725859">
            <w:pPr>
              <w:pStyle w:val="TableParagraph"/>
              <w:spacing w:line="249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Saldo con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morosidad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180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días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menos</w:t>
            </w:r>
            <w:r w:rsidRPr="00F422E1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un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año</w:t>
            </w:r>
          </w:p>
        </w:tc>
        <w:tc>
          <w:tcPr>
            <w:tcW w:w="2549" w:type="dxa"/>
          </w:tcPr>
          <w:p w14:paraId="5A8771B3" w14:textId="77777777" w:rsidR="00F422E1" w:rsidRDefault="00F422E1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F422E1" w14:paraId="4B5DA0F7" w14:textId="77777777" w:rsidTr="00725859">
        <w:trPr>
          <w:trHeight w:val="268"/>
        </w:trPr>
        <w:tc>
          <w:tcPr>
            <w:tcW w:w="1414" w:type="dxa"/>
          </w:tcPr>
          <w:p w14:paraId="3DF58A8B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425" w:type="dxa"/>
          </w:tcPr>
          <w:p w14:paraId="0FD0DD87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ACF2E27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Saldo con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morosidad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 un</w:t>
            </w:r>
            <w:r w:rsidRPr="00F422E1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año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menos</w:t>
            </w:r>
            <w:r w:rsidRPr="00F422E1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 dos años</w:t>
            </w:r>
          </w:p>
        </w:tc>
        <w:tc>
          <w:tcPr>
            <w:tcW w:w="2549" w:type="dxa"/>
          </w:tcPr>
          <w:p w14:paraId="592A6B27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F422E1" w14:paraId="27EA56EE" w14:textId="77777777" w:rsidTr="00725859">
        <w:trPr>
          <w:trHeight w:val="268"/>
        </w:trPr>
        <w:tc>
          <w:tcPr>
            <w:tcW w:w="1414" w:type="dxa"/>
          </w:tcPr>
          <w:p w14:paraId="61F50FDA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425" w:type="dxa"/>
          </w:tcPr>
          <w:p w14:paraId="116DFC29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6F5BD4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Saldo con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morosidad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dos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años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menos de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tres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años</w:t>
            </w:r>
          </w:p>
        </w:tc>
        <w:tc>
          <w:tcPr>
            <w:tcW w:w="2549" w:type="dxa"/>
          </w:tcPr>
          <w:p w14:paraId="2222B0EE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F422E1" w14:paraId="3B91B8F7" w14:textId="77777777" w:rsidTr="00725859">
        <w:trPr>
          <w:trHeight w:val="268"/>
        </w:trPr>
        <w:tc>
          <w:tcPr>
            <w:tcW w:w="1414" w:type="dxa"/>
          </w:tcPr>
          <w:p w14:paraId="6415B257" w14:textId="77777777" w:rsidR="00F422E1" w:rsidRDefault="00F422E1" w:rsidP="00725859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425" w:type="dxa"/>
          </w:tcPr>
          <w:p w14:paraId="2F679131" w14:textId="77777777" w:rsidR="00F422E1" w:rsidRDefault="00F422E1" w:rsidP="00725859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339D99F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Saldo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con</w:t>
            </w:r>
            <w:r w:rsidRPr="00F422E1">
              <w:rPr>
                <w:rFonts w:ascii="Calibri" w:hAnsi="Calibri"/>
                <w:spacing w:val="-6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morosidad</w:t>
            </w:r>
            <w:r w:rsidRPr="00F422E1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tres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años</w:t>
            </w:r>
            <w:r w:rsidRPr="00F422E1">
              <w:rPr>
                <w:rFonts w:ascii="Calibri" w:hAnsi="Calibri"/>
                <w:spacing w:val="-6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</w:t>
            </w:r>
            <w:r w:rsidRPr="00F422E1">
              <w:rPr>
                <w:rFonts w:ascii="Calibri" w:hAnsi="Calibri"/>
                <w:spacing w:val="-6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menos</w:t>
            </w:r>
            <w:r w:rsidRPr="00F422E1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cuatro</w:t>
            </w:r>
            <w:r w:rsidRPr="00F422E1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años</w:t>
            </w:r>
          </w:p>
        </w:tc>
        <w:tc>
          <w:tcPr>
            <w:tcW w:w="2549" w:type="dxa"/>
          </w:tcPr>
          <w:p w14:paraId="4D5E73EA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F422E1" w14:paraId="5A49CB02" w14:textId="77777777" w:rsidTr="00725859">
        <w:trPr>
          <w:trHeight w:val="270"/>
        </w:trPr>
        <w:tc>
          <w:tcPr>
            <w:tcW w:w="1414" w:type="dxa"/>
          </w:tcPr>
          <w:p w14:paraId="6071B737" w14:textId="77777777" w:rsidR="00F422E1" w:rsidRDefault="00F422E1" w:rsidP="00725859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</w:p>
        </w:tc>
        <w:tc>
          <w:tcPr>
            <w:tcW w:w="425" w:type="dxa"/>
          </w:tcPr>
          <w:p w14:paraId="058EB0DF" w14:textId="77777777" w:rsidR="00F422E1" w:rsidRDefault="00F422E1" w:rsidP="00725859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E24001A" w14:textId="77777777" w:rsidR="00F422E1" w:rsidRPr="00F422E1" w:rsidRDefault="00F422E1" w:rsidP="00725859">
            <w:pPr>
              <w:pStyle w:val="TableParagraph"/>
              <w:spacing w:before="1" w:line="249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Saldo con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morosidad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cuatro</w:t>
            </w:r>
            <w:r w:rsidRPr="00F422E1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años</w:t>
            </w:r>
            <w:r w:rsidRPr="00F422E1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o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más</w:t>
            </w:r>
          </w:p>
        </w:tc>
        <w:tc>
          <w:tcPr>
            <w:tcW w:w="2549" w:type="dxa"/>
          </w:tcPr>
          <w:p w14:paraId="5624BBE9" w14:textId="77777777" w:rsidR="00F422E1" w:rsidRDefault="00F422E1" w:rsidP="00725859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F422E1" w14:paraId="5B1C3F7F" w14:textId="77777777" w:rsidTr="00725859">
        <w:trPr>
          <w:trHeight w:val="268"/>
        </w:trPr>
        <w:tc>
          <w:tcPr>
            <w:tcW w:w="1414" w:type="dxa"/>
          </w:tcPr>
          <w:p w14:paraId="5BFE051C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</w:p>
        </w:tc>
        <w:tc>
          <w:tcPr>
            <w:tcW w:w="425" w:type="dxa"/>
          </w:tcPr>
          <w:p w14:paraId="3B16E6E7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8A4FCB0" w14:textId="77777777" w:rsidR="00F422E1" w:rsidRP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422E1">
              <w:rPr>
                <w:rFonts w:ascii="Calibri" w:hAnsi="Calibri"/>
                <w:lang w:val="es-CL"/>
              </w:rPr>
              <w:t>Saldo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de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crédito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contingente</w:t>
            </w:r>
            <w:r w:rsidRPr="00F422E1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distinto</w:t>
            </w:r>
            <w:r w:rsidRPr="00F422E1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a</w:t>
            </w:r>
            <w:r w:rsidRPr="00F422E1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422E1">
              <w:rPr>
                <w:rFonts w:ascii="Calibri" w:hAnsi="Calibri"/>
                <w:lang w:val="es-CL"/>
              </w:rPr>
              <w:t>línea</w:t>
            </w:r>
          </w:p>
        </w:tc>
        <w:tc>
          <w:tcPr>
            <w:tcW w:w="2549" w:type="dxa"/>
          </w:tcPr>
          <w:p w14:paraId="6C7EE4CB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F422E1" w14:paraId="73DEE2E6" w14:textId="77777777" w:rsidTr="00725859">
        <w:trPr>
          <w:trHeight w:val="268"/>
        </w:trPr>
        <w:tc>
          <w:tcPr>
            <w:tcW w:w="1414" w:type="dxa"/>
          </w:tcPr>
          <w:p w14:paraId="65BCDFCC" w14:textId="77777777" w:rsidR="00F422E1" w:rsidRDefault="00F422E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</w:p>
        </w:tc>
        <w:tc>
          <w:tcPr>
            <w:tcW w:w="425" w:type="dxa"/>
          </w:tcPr>
          <w:p w14:paraId="19E28E32" w14:textId="77777777" w:rsidR="00F422E1" w:rsidRDefault="00F422E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375DC06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Saldo </w:t>
            </w:r>
            <w:proofErr w:type="spellStart"/>
            <w:r>
              <w:rPr>
                <w:rFonts w:ascii="Calibri" w:hAnsi="Calibri"/>
              </w:rPr>
              <w:t>línea</w:t>
            </w:r>
            <w:proofErr w:type="spellEnd"/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crédito</w:t>
            </w:r>
            <w:proofErr w:type="spellEnd"/>
          </w:p>
        </w:tc>
        <w:tc>
          <w:tcPr>
            <w:tcW w:w="2549" w:type="dxa"/>
          </w:tcPr>
          <w:p w14:paraId="7B868D12" w14:textId="77777777" w:rsidR="00F422E1" w:rsidRDefault="00F422E1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</w:tbl>
    <w:p w14:paraId="5D63DEB3" w14:textId="77777777" w:rsidR="00F422E1" w:rsidRDefault="00F422E1" w:rsidP="005E1016">
      <w:pPr>
        <w:pStyle w:val="Textoindependiente"/>
        <w:spacing w:before="2"/>
        <w:rPr>
          <w:rFonts w:ascii="Times New Roman"/>
          <w:i/>
          <w:sz w:val="21"/>
        </w:rPr>
      </w:pPr>
    </w:p>
    <w:p w14:paraId="3DCE10E5" w14:textId="6E28A860" w:rsidR="005E1016" w:rsidRDefault="005E1016" w:rsidP="005E1016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 w:rsidR="00F422E1">
        <w:t>356</w:t>
      </w:r>
      <w:r>
        <w:rPr>
          <w:spacing w:val="-1"/>
        </w:rPr>
        <w:t xml:space="preserve"> </w:t>
      </w:r>
      <w:r>
        <w:t>Bytes</w:t>
      </w:r>
    </w:p>
    <w:p w14:paraId="65938F1C" w14:textId="77777777" w:rsidR="005E1016" w:rsidRDefault="005E1016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BB38DB5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7647D6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BE70CB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900F64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663438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663439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4AFA2BF6" w14:textId="77777777" w:rsidTr="00725859">
        <w:tc>
          <w:tcPr>
            <w:tcW w:w="595" w:type="dxa"/>
          </w:tcPr>
          <w:p w14:paraId="43E5356A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B3F004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  <w:tr w:rsidR="00224254" w14:paraId="7A3ED937" w14:textId="77777777" w:rsidTr="00224254">
        <w:tc>
          <w:tcPr>
            <w:tcW w:w="595" w:type="dxa"/>
          </w:tcPr>
          <w:p w14:paraId="64F247E0" w14:textId="77777777" w:rsidR="00224254" w:rsidRDefault="00224254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3DBC420E" w14:textId="77777777" w:rsidR="00224254" w:rsidRDefault="00224254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6F158266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2E847AD" w14:textId="77777777" w:rsidR="00224254" w:rsidRDefault="00224254" w:rsidP="00224254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412A326" w14:textId="598BF9E8" w:rsidR="00224254" w:rsidRPr="00230F5A" w:rsidRDefault="00224254" w:rsidP="00224254">
      <w:pPr>
        <w:pStyle w:val="Ttulo2"/>
        <w:numPr>
          <w:ilvl w:val="2"/>
          <w:numId w:val="7"/>
        </w:numPr>
        <w:ind w:left="2610" w:hanging="360"/>
        <w:rPr>
          <w:sz w:val="32"/>
          <w:szCs w:val="32"/>
        </w:rPr>
      </w:pPr>
      <w:r>
        <w:t>Validaciones variables asociadas al documento D2</w:t>
      </w:r>
      <w:r>
        <w:t>6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5A09A07A" w14:textId="77777777" w:rsidR="00224254" w:rsidRDefault="00224254" w:rsidP="00224254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224254" w:rsidRPr="00B537DA" w14:paraId="027F145E" w14:textId="77777777" w:rsidTr="0007638A">
        <w:tc>
          <w:tcPr>
            <w:tcW w:w="595" w:type="dxa"/>
            <w:shd w:val="clear" w:color="auto" w:fill="auto"/>
          </w:tcPr>
          <w:p w14:paraId="3E5E4096" w14:textId="77777777" w:rsidR="00224254" w:rsidRPr="00E81654" w:rsidRDefault="00224254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0E09348" w14:textId="77777777" w:rsidR="00224254" w:rsidRPr="00B537DA" w:rsidRDefault="00224254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24254" w:rsidRPr="00B537DA" w14:paraId="43AFEAEE" w14:textId="77777777" w:rsidTr="0007638A">
        <w:tc>
          <w:tcPr>
            <w:tcW w:w="595" w:type="dxa"/>
            <w:shd w:val="clear" w:color="auto" w:fill="auto"/>
          </w:tcPr>
          <w:p w14:paraId="603CFA24" w14:textId="77777777" w:rsidR="00224254" w:rsidRPr="00E24E62" w:rsidRDefault="00224254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1E55266D" w14:textId="168ACF13" w:rsidR="00224254" w:rsidRDefault="00224254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del 18 al 29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numérico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4ED4834D" w14:textId="77777777" w:rsidR="00224254" w:rsidRDefault="00224254" w:rsidP="00224254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2BE9DBF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0A49667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E88FD92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84E2EE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E4CD4B9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35883F1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663440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663441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5F667F60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7737A65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2058DC13" w14:textId="5F9CE92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40BB3E16" w14:textId="585F1FB2" w:rsidR="00184321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34C370F2">
          <v:shape id="Text Box 10" o:spid="_x0000_s2065" type="#_x0000_t202" style="position:absolute;margin-left:-16.05pt;margin-top:63.2pt;width:488.65pt;height:4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1695AD25" w14:textId="77777777" w:rsidR="00184321" w:rsidRDefault="00184321" w:rsidP="00184321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07203478" w14:textId="77777777" w:rsidR="00184321" w:rsidRDefault="00184321" w:rsidP="00184321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98992C4" w14:textId="77777777" w:rsidR="00184321" w:rsidRDefault="00184321" w:rsidP="00184321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DD06BBB" w14:textId="77777777" w:rsidR="00184321" w:rsidRDefault="00184321" w:rsidP="00184321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FC1A898" w14:textId="77777777" w:rsidR="00184321" w:rsidRDefault="00184321" w:rsidP="00184321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36DA9E2" w14:textId="77777777" w:rsidR="00184321" w:rsidRDefault="00184321" w:rsidP="00184321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11B14B4" w14:textId="77777777" w:rsidR="00184321" w:rsidRDefault="00184321" w:rsidP="00184321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56F5E973" w14:textId="77777777" w:rsidR="00184321" w:rsidRDefault="00184321" w:rsidP="00184321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309B320" w14:textId="77777777" w:rsidR="00184321" w:rsidRDefault="00184321" w:rsidP="00184321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16299E01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59F5BDC" w14:textId="60658A1C" w:rsidR="00184321" w:rsidRDefault="00184321" w:rsidP="00184321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D160AD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5D93FC68" w14:textId="77777777" w:rsidR="00184321" w:rsidRPr="00235A36" w:rsidRDefault="00184321" w:rsidP="00184321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1471ACB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FDB9EA2" w14:textId="624DBA06" w:rsidR="00184321" w:rsidRDefault="00184321" w:rsidP="00184321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D160AD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0 </w:t>
                  </w:r>
                  <w:r w:rsidRPr="002646F8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izquierda.</w:t>
                  </w:r>
                </w:p>
                <w:p w14:paraId="5761923A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533B221" w14:textId="6A625C97" w:rsidR="00184321" w:rsidRPr="00235A36" w:rsidRDefault="00184321" w:rsidP="00184321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D160AD"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2"/>
                  <w:r w:rsidR="00D160AD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3B458DE1" w14:textId="77777777" w:rsidR="00184321" w:rsidRDefault="00184321" w:rsidP="00184321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660CE2C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AD25B3A" w14:textId="77777777" w:rsidR="00184321" w:rsidRPr="0084328F" w:rsidRDefault="00184321" w:rsidP="00184321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302B9FA" w14:textId="77777777" w:rsidR="00184321" w:rsidRDefault="00184321" w:rsidP="00184321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59A0A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E1352F7" w14:textId="77777777" w:rsidR="00184321" w:rsidRDefault="00184321" w:rsidP="00184321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</w:txbxContent>
            </v:textbox>
            <w10:wrap type="topAndBottom"/>
          </v:shape>
        </w:pict>
      </w:r>
    </w:p>
    <w:p w14:paraId="25B9AE6B" w14:textId="77777777" w:rsidR="00184321" w:rsidRDefault="00184321" w:rsidP="00E337AC">
      <w:pPr>
        <w:rPr>
          <w:rFonts w:ascii="Times New Roman" w:hAnsi="Times New Roman" w:cs="Times New Roman"/>
          <w:color w:val="4472C4" w:themeColor="accent1"/>
        </w:rPr>
      </w:pPr>
    </w:p>
    <w:p w14:paraId="401681F8" w14:textId="77777777" w:rsidR="00184321" w:rsidRDefault="00184321" w:rsidP="00E337AC">
      <w:pPr>
        <w:rPr>
          <w:rFonts w:ascii="Times New Roman" w:hAnsi="Times New Roman" w:cs="Times New Roman"/>
          <w:color w:val="4472C4" w:themeColor="accent1"/>
        </w:rPr>
      </w:pP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D160AD" w:rsidRPr="00F45E53" w14:paraId="3C49826D" w14:textId="77777777" w:rsidTr="00D160AD">
        <w:trPr>
          <w:trHeight w:val="268"/>
        </w:trPr>
        <w:tc>
          <w:tcPr>
            <w:tcW w:w="862" w:type="dxa"/>
          </w:tcPr>
          <w:p w14:paraId="4F186F2F" w14:textId="77777777" w:rsidR="00D160AD" w:rsidRPr="00F45E53" w:rsidRDefault="00D160AD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D160AD" w:rsidRPr="00F45E53" w:rsidRDefault="00D160AD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D160AD" w:rsidRPr="00F45E53" w:rsidRDefault="00D160AD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D160AD" w:rsidRPr="00F45E53" w:rsidRDefault="00D160AD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D160AD" w:rsidRPr="00F45E53" w:rsidRDefault="00D160AD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D160AD" w:rsidRPr="00F45E53" w14:paraId="3218A4A9" w14:textId="77777777" w:rsidTr="00D160AD">
        <w:trPr>
          <w:trHeight w:val="268"/>
        </w:trPr>
        <w:tc>
          <w:tcPr>
            <w:tcW w:w="862" w:type="dxa"/>
          </w:tcPr>
          <w:p w14:paraId="6B1D5128" w14:textId="77777777" w:rsidR="00D160AD" w:rsidRPr="00F45E53" w:rsidRDefault="00D160AD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1</w:t>
            </w:r>
          </w:p>
        </w:tc>
        <w:tc>
          <w:tcPr>
            <w:tcW w:w="425" w:type="dxa"/>
          </w:tcPr>
          <w:p w14:paraId="5EBF6942" w14:textId="77777777" w:rsidR="00D160AD" w:rsidRPr="00F45E53" w:rsidRDefault="00D160AD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D160AD" w:rsidRPr="00F45E53" w:rsidRDefault="00D160AD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D160AD" w:rsidRPr="00F45E53" w:rsidRDefault="00D160A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D160AD" w:rsidRPr="00F45E53" w:rsidRDefault="00D160A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160AD" w:rsidRPr="00F45E53" w14:paraId="622814C1" w14:textId="77777777" w:rsidTr="00D160AD">
        <w:trPr>
          <w:trHeight w:val="268"/>
        </w:trPr>
        <w:tc>
          <w:tcPr>
            <w:tcW w:w="862" w:type="dxa"/>
          </w:tcPr>
          <w:p w14:paraId="7671AEB9" w14:textId="77777777" w:rsidR="00D160AD" w:rsidRPr="00F45E53" w:rsidRDefault="00D160AD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D160AD" w:rsidRPr="00F45E53" w:rsidRDefault="00D160AD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756B45EF" w:rsidR="00D160AD" w:rsidRPr="00F45E53" w:rsidRDefault="00D160AD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D160AD" w:rsidRPr="00F45E53" w:rsidRDefault="00D160A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D160AD" w:rsidRPr="00F45E53" w:rsidRDefault="00D160A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D160AD" w:rsidRPr="00F45E53" w14:paraId="29ABD7A0" w14:textId="77777777" w:rsidTr="00D160AD">
        <w:trPr>
          <w:trHeight w:val="268"/>
        </w:trPr>
        <w:tc>
          <w:tcPr>
            <w:tcW w:w="862" w:type="dxa"/>
          </w:tcPr>
          <w:p w14:paraId="36B1247A" w14:textId="77777777" w:rsidR="00D160AD" w:rsidRPr="00F45E53" w:rsidRDefault="00D160AD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D160AD" w:rsidRPr="00F45E53" w:rsidRDefault="00D160AD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D160AD" w:rsidRPr="00F45E53" w:rsidRDefault="00D160AD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D160AD" w:rsidRPr="00F45E53" w:rsidRDefault="00D160A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D160AD" w:rsidRPr="00F45E53" w:rsidRDefault="00D160A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160AD" w:rsidRPr="00F45E53" w14:paraId="4A41D4E9" w14:textId="77777777" w:rsidTr="00D160AD">
        <w:trPr>
          <w:trHeight w:val="268"/>
        </w:trPr>
        <w:tc>
          <w:tcPr>
            <w:tcW w:w="862" w:type="dxa"/>
          </w:tcPr>
          <w:p w14:paraId="407BD317" w14:textId="77777777" w:rsidR="00D160AD" w:rsidRPr="00F45E53" w:rsidRDefault="00D160AD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D160AD" w:rsidRPr="00F45E53" w:rsidRDefault="00D160AD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D160AD" w:rsidRPr="00F45E53" w:rsidRDefault="00D160AD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D160AD" w:rsidRPr="00F45E53" w:rsidRDefault="00D160A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D160AD" w:rsidRPr="00F45E53" w:rsidRDefault="00D160A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160AD" w:rsidRPr="00F45E53" w14:paraId="306FA4E7" w14:textId="77777777" w:rsidTr="00D160AD">
        <w:trPr>
          <w:trHeight w:val="268"/>
        </w:trPr>
        <w:tc>
          <w:tcPr>
            <w:tcW w:w="862" w:type="dxa"/>
          </w:tcPr>
          <w:p w14:paraId="0E8DBBC7" w14:textId="7F4D293D" w:rsidR="00D160AD" w:rsidRPr="00F45E53" w:rsidRDefault="00D160AD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D160AD" w:rsidRPr="00F45E53" w:rsidRDefault="00D160AD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D160AD" w:rsidRPr="00F45E53" w:rsidRDefault="00D160AD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571A2B07" w:rsidR="00D160AD" w:rsidRPr="00B22F1E" w:rsidRDefault="00D160AD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22F1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F1C09C0" w14:textId="7F9AB3DE" w:rsidR="00D160AD" w:rsidRPr="00F45E53" w:rsidRDefault="00D160AD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160AD" w:rsidRPr="00F45E53" w14:paraId="69A338AE" w14:textId="77777777" w:rsidTr="00D160AD">
        <w:trPr>
          <w:trHeight w:val="268"/>
        </w:trPr>
        <w:tc>
          <w:tcPr>
            <w:tcW w:w="862" w:type="dxa"/>
          </w:tcPr>
          <w:p w14:paraId="60628F2D" w14:textId="4E3409F6" w:rsidR="00D160AD" w:rsidRPr="00F45E53" w:rsidRDefault="00D160AD" w:rsidP="00F422E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D160AD" w:rsidRPr="00F45E53" w:rsidRDefault="00D160AD" w:rsidP="00F422E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644B9726" w:rsidR="00D160AD" w:rsidRPr="00F45E53" w:rsidRDefault="00D160AD" w:rsidP="00F422E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22E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17876203" w:rsidR="00D160AD" w:rsidRPr="00B22F1E" w:rsidRDefault="00D160AD" w:rsidP="00F422E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B22F1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B22F1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 AL DIA, 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umar campo 18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D160AD" w:rsidRPr="00F45E53" w:rsidRDefault="00D160AD" w:rsidP="00F422E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160AD" w:rsidRPr="00F45E53" w14:paraId="7AE00EB8" w14:textId="77777777" w:rsidTr="00D160AD">
        <w:trPr>
          <w:trHeight w:val="268"/>
        </w:trPr>
        <w:tc>
          <w:tcPr>
            <w:tcW w:w="862" w:type="dxa"/>
          </w:tcPr>
          <w:p w14:paraId="70AC5B8A" w14:textId="3D6F057F" w:rsidR="00D160AD" w:rsidRPr="00F45E53" w:rsidRDefault="00D160AD" w:rsidP="00F422E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D160AD" w:rsidRPr="00F45E53" w:rsidRDefault="00D160AD" w:rsidP="00F422E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2A8A7046" w:rsidR="00D160AD" w:rsidRPr="00F45E53" w:rsidRDefault="00D160AD" w:rsidP="00F422E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22E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75DADAC2" w:rsidR="00D160AD" w:rsidRPr="00B22F1E" w:rsidRDefault="00D160AD" w:rsidP="00F422E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B22F1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B22F1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 CON MOROSIDAD, 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umar campos del 19 al 27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D160AD" w:rsidRPr="00F45E53" w:rsidRDefault="00D160AD" w:rsidP="00F422E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160AD" w:rsidRPr="00F45E53" w14:paraId="262E4105" w14:textId="77777777" w:rsidTr="00D160AD">
        <w:trPr>
          <w:trHeight w:val="268"/>
        </w:trPr>
        <w:tc>
          <w:tcPr>
            <w:tcW w:w="862" w:type="dxa"/>
          </w:tcPr>
          <w:p w14:paraId="1C7A2731" w14:textId="0F99C50E" w:rsidR="00D160AD" w:rsidRDefault="00D160AD" w:rsidP="00F422E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3E42DE" w14:textId="62C90ABA" w:rsidR="00D160AD" w:rsidRPr="00F45E53" w:rsidRDefault="00D160AD" w:rsidP="00F422E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7FDBE" w14:textId="24E97877" w:rsidR="00D160AD" w:rsidRPr="00F45E53" w:rsidRDefault="00D160AD" w:rsidP="00F422E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22E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CFP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E1341" w14:textId="7975E39C" w:rsidR="00D160AD" w:rsidRPr="00B22F1E" w:rsidRDefault="00D160AD" w:rsidP="00F422E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B22F1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B22F1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CREDITOS CONTINGENTES, sumar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ampos 28 y 29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565650E" w14:textId="2C29B811" w:rsidR="00D160AD" w:rsidRPr="005E1016" w:rsidRDefault="00D160AD" w:rsidP="00F422E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160AD" w:rsidRPr="00F45E53" w14:paraId="6C652519" w14:textId="77777777" w:rsidTr="00D160AD">
        <w:trPr>
          <w:trHeight w:val="268"/>
        </w:trPr>
        <w:tc>
          <w:tcPr>
            <w:tcW w:w="862" w:type="dxa"/>
          </w:tcPr>
          <w:p w14:paraId="40B0DD1E" w14:textId="77D7AE75" w:rsidR="00D160AD" w:rsidRPr="00F45E53" w:rsidRDefault="00D160AD" w:rsidP="00F422E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D160AD" w:rsidRPr="00F45E53" w:rsidRDefault="00D160AD" w:rsidP="00F422E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2A2F" w14:textId="43DABA89" w:rsidR="00D160AD" w:rsidRPr="00F45E53" w:rsidRDefault="00D160AD" w:rsidP="00F422E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1DB2" w14:textId="3932FC73" w:rsidR="00D160AD" w:rsidRPr="00E97ECC" w:rsidRDefault="00D160AD" w:rsidP="00F422E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304F28F2" w:rsidR="00D160AD" w:rsidRPr="0012355E" w:rsidRDefault="00D160AD" w:rsidP="00F422E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738F876C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F422E1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620FF2D1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  <w:r w:rsidR="00735FF8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7C8FEB7" w14:textId="6B9ACC81" w:rsidR="00184321" w:rsidRPr="00B537DA" w:rsidRDefault="00184321" w:rsidP="0018432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84830E4" w14:textId="4F6638E5" w:rsidR="00D160AD" w:rsidRPr="00B537DA" w:rsidRDefault="00D160AD" w:rsidP="00D160A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4886E00" w14:textId="110D2884" w:rsidR="00D160AD" w:rsidRPr="00B537DA" w:rsidRDefault="00D160AD" w:rsidP="00D160A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0F0C14E" w14:textId="387BB67B" w:rsidR="00D160AD" w:rsidRPr="00B537DA" w:rsidRDefault="00D160AD" w:rsidP="00D160A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663442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663443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663444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A2416C" w14:paraId="3676ACCC" w14:textId="77777777" w:rsidTr="004118D8">
        <w:tc>
          <w:tcPr>
            <w:tcW w:w="1413" w:type="dxa"/>
          </w:tcPr>
          <w:p w14:paraId="7DDB3BFA" w14:textId="77777777" w:rsidR="00F32211" w:rsidRPr="00A2416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2416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2416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2416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5F5210B6" w:rsidR="00F32211" w:rsidRPr="00A2416C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2416C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D84280" w:rsidRPr="00A2416C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184321" w:rsidRPr="00A2416C"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="00F32211" w:rsidRPr="00A2416C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A2416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A2416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2416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A2416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A2416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A2416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2416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2416C">
              <w:rPr>
                <w:rFonts w:ascii="Times New Roman" w:hAnsi="Times New Roman" w:cs="Times New Roman"/>
              </w:rPr>
              <w:t xml:space="preserve"> </w:t>
            </w:r>
            <w:r w:rsidRPr="00A2416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A2416C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A2416C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663445"/>
      <w:r w:rsidRPr="00A2416C">
        <w:t>Archivo Carátula</w:t>
      </w:r>
      <w:bookmarkEnd w:id="22"/>
      <w:bookmarkEnd w:id="23"/>
      <w:r w:rsidRPr="00A2416C">
        <w:fldChar w:fldCharType="begin"/>
      </w:r>
      <w:r w:rsidRPr="00A2416C">
        <w:instrText xml:space="preserve"> XE "Archivo ”arátula" </w:instrText>
      </w:r>
      <w:r w:rsidRPr="00A2416C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A2416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2416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A2416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2416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4A8EFC52" w:rsidR="00F32211" w:rsidRPr="00A2416C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2416C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D84280" w:rsidRPr="00A2416C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184321" w:rsidRPr="00A2416C"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="00F32211" w:rsidRPr="00A2416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A2416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A2416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2416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2416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lastRenderedPageBreak/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663446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663447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663448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1E7B96" w:rsidRPr="00F45E53" w14:paraId="34B595B1" w14:textId="77777777" w:rsidTr="001E7B96">
        <w:trPr>
          <w:trHeight w:val="268"/>
        </w:trPr>
        <w:tc>
          <w:tcPr>
            <w:tcW w:w="862" w:type="dxa"/>
          </w:tcPr>
          <w:p w14:paraId="591B5C65" w14:textId="77777777" w:rsidR="001E7B96" w:rsidRPr="00F45E53" w:rsidRDefault="001E7B96" w:rsidP="001E7B96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1E7B96" w:rsidRPr="00F45E53" w:rsidRDefault="001E7B96" w:rsidP="001E7B96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1E7B96" w:rsidRPr="00F45E53" w:rsidRDefault="001E7B96" w:rsidP="001E7B9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6A2415D9" w14:textId="245AD1A4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1E7B96" w:rsidRPr="00F45E53" w14:paraId="5D951038" w14:textId="77777777" w:rsidTr="001E7B96">
        <w:trPr>
          <w:trHeight w:val="268"/>
        </w:trPr>
        <w:tc>
          <w:tcPr>
            <w:tcW w:w="862" w:type="dxa"/>
          </w:tcPr>
          <w:p w14:paraId="353C772D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1E7B96" w:rsidRPr="00F45E53" w:rsidRDefault="001E7B96" w:rsidP="001E7B9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60F45B66" w14:textId="4B293DDE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E7B96" w:rsidRPr="00F45E53" w14:paraId="6F1D936B" w14:textId="77777777" w:rsidTr="001E7B96">
        <w:trPr>
          <w:trHeight w:val="268"/>
        </w:trPr>
        <w:tc>
          <w:tcPr>
            <w:tcW w:w="862" w:type="dxa"/>
          </w:tcPr>
          <w:p w14:paraId="3A9C0A96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279430E3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DA90DED" w14:textId="08375DD2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7E828B7E" w14:textId="77777777" w:rsidTr="001E7B96">
        <w:trPr>
          <w:trHeight w:val="268"/>
        </w:trPr>
        <w:tc>
          <w:tcPr>
            <w:tcW w:w="862" w:type="dxa"/>
          </w:tcPr>
          <w:p w14:paraId="5CAD6BF3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614FD01D" w14:textId="4F16F18B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29EBC434" w14:textId="77777777" w:rsidTr="001E7B96">
        <w:trPr>
          <w:trHeight w:val="268"/>
        </w:trPr>
        <w:tc>
          <w:tcPr>
            <w:tcW w:w="862" w:type="dxa"/>
          </w:tcPr>
          <w:p w14:paraId="712E6578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793D9C" w14:textId="3E3D3A70" w:rsidR="001E7B96" w:rsidRPr="000506C0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1E7B96" w:rsidRPr="00F45E53" w14:paraId="03C55575" w14:textId="77777777" w:rsidTr="001E7B96">
        <w:trPr>
          <w:trHeight w:val="268"/>
        </w:trPr>
        <w:tc>
          <w:tcPr>
            <w:tcW w:w="862" w:type="dxa"/>
          </w:tcPr>
          <w:p w14:paraId="54D2D25C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3C4C3C48" w:rsidR="001E7B96" w:rsidRP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E7B9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registros de detalle en el archivo</w:t>
            </w:r>
          </w:p>
        </w:tc>
        <w:tc>
          <w:tcPr>
            <w:tcW w:w="851" w:type="dxa"/>
          </w:tcPr>
          <w:p w14:paraId="10E4120A" w14:textId="4DF7A577" w:rsid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84321" w:rsidRPr="00F45E53" w14:paraId="449A74F0" w14:textId="77777777" w:rsidTr="001E7B96">
        <w:trPr>
          <w:trHeight w:val="268"/>
        </w:trPr>
        <w:tc>
          <w:tcPr>
            <w:tcW w:w="862" w:type="dxa"/>
          </w:tcPr>
          <w:p w14:paraId="446C1F3A" w14:textId="77777777" w:rsidR="00184321" w:rsidRPr="00F45E53" w:rsidRDefault="00184321" w:rsidP="001843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184321" w:rsidRPr="00F45E53" w:rsidRDefault="00184321" w:rsidP="001843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318DDED1" w:rsidR="00184321" w:rsidRPr="00F45E53" w:rsidRDefault="00184321" w:rsidP="001843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22E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CFM</w:t>
            </w:r>
          </w:p>
        </w:tc>
        <w:tc>
          <w:tcPr>
            <w:tcW w:w="6095" w:type="dxa"/>
          </w:tcPr>
          <w:p w14:paraId="67FA48B0" w14:textId="2AA9C9F9" w:rsidR="00184321" w:rsidRPr="00B8004D" w:rsidRDefault="00184321" w:rsidP="001843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22E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DEUDA AL DIA</w:t>
            </w:r>
          </w:p>
        </w:tc>
        <w:tc>
          <w:tcPr>
            <w:tcW w:w="851" w:type="dxa"/>
          </w:tcPr>
          <w:p w14:paraId="20A5A4A0" w14:textId="3093AAB6" w:rsidR="00184321" w:rsidRDefault="00184321" w:rsidP="001843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84321" w:rsidRPr="00F45E53" w14:paraId="457D6C4A" w14:textId="77777777" w:rsidTr="001E7B96">
        <w:trPr>
          <w:trHeight w:val="268"/>
        </w:trPr>
        <w:tc>
          <w:tcPr>
            <w:tcW w:w="862" w:type="dxa"/>
          </w:tcPr>
          <w:p w14:paraId="7484FA91" w14:textId="77777777" w:rsidR="00184321" w:rsidRPr="00F45E53" w:rsidRDefault="00184321" w:rsidP="001843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184321" w:rsidRPr="00F45E53" w:rsidRDefault="00184321" w:rsidP="001843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4EB62B53" w:rsidR="00184321" w:rsidRPr="00F45E53" w:rsidRDefault="00184321" w:rsidP="001843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22E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CFO</w:t>
            </w:r>
          </w:p>
        </w:tc>
        <w:tc>
          <w:tcPr>
            <w:tcW w:w="6095" w:type="dxa"/>
          </w:tcPr>
          <w:p w14:paraId="76546BB7" w14:textId="3DA8EF23" w:rsidR="00184321" w:rsidRPr="000506C0" w:rsidRDefault="00184321" w:rsidP="001843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22E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DEUDA CON MOROSIDAD</w:t>
            </w:r>
          </w:p>
        </w:tc>
        <w:tc>
          <w:tcPr>
            <w:tcW w:w="851" w:type="dxa"/>
          </w:tcPr>
          <w:p w14:paraId="349C3C35" w14:textId="255E5C84" w:rsidR="00184321" w:rsidRDefault="00184321" w:rsidP="001843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84321" w:rsidRPr="00F45E53" w14:paraId="57B6DB6A" w14:textId="77777777" w:rsidTr="001E7B96">
        <w:trPr>
          <w:trHeight w:val="268"/>
        </w:trPr>
        <w:tc>
          <w:tcPr>
            <w:tcW w:w="862" w:type="dxa"/>
          </w:tcPr>
          <w:p w14:paraId="3AFA4467" w14:textId="4E38F5E7" w:rsidR="00184321" w:rsidRDefault="00184321" w:rsidP="001843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2E1EE7E7" w14:textId="77777777" w:rsidR="00184321" w:rsidRPr="00F45E53" w:rsidRDefault="00184321" w:rsidP="001843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2B36381" w14:textId="14EADF58" w:rsidR="00184321" w:rsidRPr="0012355E" w:rsidRDefault="00184321" w:rsidP="001843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22E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CFP</w:t>
            </w:r>
          </w:p>
        </w:tc>
        <w:tc>
          <w:tcPr>
            <w:tcW w:w="6095" w:type="dxa"/>
          </w:tcPr>
          <w:p w14:paraId="66FD3CDA" w14:textId="1186ED57" w:rsidR="00184321" w:rsidRPr="00C804CA" w:rsidRDefault="00184321" w:rsidP="001843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22E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CREDITOS CONTINGENTES</w:t>
            </w:r>
          </w:p>
        </w:tc>
        <w:tc>
          <w:tcPr>
            <w:tcW w:w="851" w:type="dxa"/>
          </w:tcPr>
          <w:p w14:paraId="7332DFD4" w14:textId="30100088" w:rsidR="00184321" w:rsidRDefault="00184321" w:rsidP="001843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84321" w:rsidRPr="00F45E53" w14:paraId="11B65347" w14:textId="77777777" w:rsidTr="001E7B96">
        <w:trPr>
          <w:trHeight w:val="268"/>
        </w:trPr>
        <w:tc>
          <w:tcPr>
            <w:tcW w:w="862" w:type="dxa"/>
          </w:tcPr>
          <w:p w14:paraId="77B032DD" w14:textId="479A93F2" w:rsidR="00184321" w:rsidRPr="00F45E53" w:rsidRDefault="00184321" w:rsidP="001843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3D9C3C46" w14:textId="77777777" w:rsidR="00184321" w:rsidRPr="00F45E53" w:rsidRDefault="00184321" w:rsidP="001843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0D4CA733" w:rsidR="00184321" w:rsidRPr="00F45E53" w:rsidRDefault="00184321" w:rsidP="001843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1A37154D" w:rsidR="00184321" w:rsidRPr="000506C0" w:rsidRDefault="00184321" w:rsidP="001843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E8A67C9" w14:textId="61BB1709" w:rsidR="00184321" w:rsidRPr="00F45E53" w:rsidRDefault="00184321" w:rsidP="001843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66344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66345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39123E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7A6FC" w14:textId="77777777" w:rsidR="008A1E3B" w:rsidRDefault="008A1E3B" w:rsidP="00F10206">
      <w:pPr>
        <w:spacing w:after="0" w:line="240" w:lineRule="auto"/>
      </w:pPr>
      <w:r>
        <w:separator/>
      </w:r>
    </w:p>
  </w:endnote>
  <w:endnote w:type="continuationSeparator" w:id="0">
    <w:p w14:paraId="15B6788F" w14:textId="77777777" w:rsidR="008A1E3B" w:rsidRDefault="008A1E3B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58CD0" w14:textId="77777777" w:rsidR="008A1E3B" w:rsidRDefault="008A1E3B" w:rsidP="00F10206">
      <w:pPr>
        <w:spacing w:after="0" w:line="240" w:lineRule="auto"/>
      </w:pPr>
      <w:r>
        <w:separator/>
      </w:r>
    </w:p>
  </w:footnote>
  <w:footnote w:type="continuationSeparator" w:id="0">
    <w:p w14:paraId="1CEC818C" w14:textId="77777777" w:rsidR="008A1E3B" w:rsidRDefault="008A1E3B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67BC4"/>
    <w:rsid w:val="000701D0"/>
    <w:rsid w:val="00074008"/>
    <w:rsid w:val="00095C24"/>
    <w:rsid w:val="000B1A73"/>
    <w:rsid w:val="000B75EE"/>
    <w:rsid w:val="000C5641"/>
    <w:rsid w:val="000C5DF3"/>
    <w:rsid w:val="000C60FA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4B9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321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B96"/>
    <w:rsid w:val="001E7E45"/>
    <w:rsid w:val="00202F52"/>
    <w:rsid w:val="0020586B"/>
    <w:rsid w:val="002119AD"/>
    <w:rsid w:val="00212731"/>
    <w:rsid w:val="00224254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609"/>
    <w:rsid w:val="00356D09"/>
    <w:rsid w:val="00356F35"/>
    <w:rsid w:val="00357A35"/>
    <w:rsid w:val="00360252"/>
    <w:rsid w:val="00382B34"/>
    <w:rsid w:val="00386793"/>
    <w:rsid w:val="0039123E"/>
    <w:rsid w:val="003920D1"/>
    <w:rsid w:val="003A508D"/>
    <w:rsid w:val="003B2354"/>
    <w:rsid w:val="003B2729"/>
    <w:rsid w:val="003B5E2B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5D60"/>
    <w:rsid w:val="005B65DC"/>
    <w:rsid w:val="005C5769"/>
    <w:rsid w:val="005E1016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0841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5FF8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59B1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7076"/>
    <w:rsid w:val="008640F8"/>
    <w:rsid w:val="00865882"/>
    <w:rsid w:val="008661A8"/>
    <w:rsid w:val="00866873"/>
    <w:rsid w:val="0088031E"/>
    <w:rsid w:val="0088085C"/>
    <w:rsid w:val="00891C53"/>
    <w:rsid w:val="008932A1"/>
    <w:rsid w:val="008A17BE"/>
    <w:rsid w:val="008A1E3B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3774"/>
    <w:rsid w:val="00A167D3"/>
    <w:rsid w:val="00A2416C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40AA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2F1E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23BA6"/>
    <w:rsid w:val="00C327F1"/>
    <w:rsid w:val="00C34426"/>
    <w:rsid w:val="00C35004"/>
    <w:rsid w:val="00C35C77"/>
    <w:rsid w:val="00C36169"/>
    <w:rsid w:val="00C4642F"/>
    <w:rsid w:val="00C527DD"/>
    <w:rsid w:val="00C64DAA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160AD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4280"/>
    <w:rsid w:val="00D923F1"/>
    <w:rsid w:val="00D92C2E"/>
    <w:rsid w:val="00D97610"/>
    <w:rsid w:val="00DA5A1D"/>
    <w:rsid w:val="00DA6AAC"/>
    <w:rsid w:val="00DB1EDF"/>
    <w:rsid w:val="00DB4117"/>
    <w:rsid w:val="00DB49C1"/>
    <w:rsid w:val="00DB53EB"/>
    <w:rsid w:val="00DB7980"/>
    <w:rsid w:val="00DC1D90"/>
    <w:rsid w:val="00DC2628"/>
    <w:rsid w:val="00DC3021"/>
    <w:rsid w:val="00DC42E7"/>
    <w:rsid w:val="00DD2321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422E1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9</Pages>
  <Words>1336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42</cp:revision>
  <dcterms:created xsi:type="dcterms:W3CDTF">2024-03-06T13:25:00Z</dcterms:created>
  <dcterms:modified xsi:type="dcterms:W3CDTF">2024-07-11T19:31:00Z</dcterms:modified>
</cp:coreProperties>
</file>