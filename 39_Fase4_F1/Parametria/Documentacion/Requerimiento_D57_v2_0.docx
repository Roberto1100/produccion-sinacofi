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C705084" w:rsidR="00C4642F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CC10F0">
        <w:rPr>
          <w:rFonts w:ascii="Times New Roman" w:hAnsi="Times New Roman" w:cs="Times New Roman"/>
          <w:b/>
          <w:sz w:val="72"/>
          <w:szCs w:val="72"/>
        </w:rPr>
        <w:t>7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C10F0">
        <w:rPr>
          <w:rFonts w:ascii="Times New Roman" w:hAnsi="Times New Roman" w:cs="Times New Roman"/>
          <w:b/>
          <w:sz w:val="72"/>
          <w:szCs w:val="72"/>
        </w:rPr>
        <w:t>529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 w:rsidR="00CC10F0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CC10F0" w:rsidRPr="00CC10F0">
        <w:rPr>
          <w:rFonts w:ascii="Times New Roman" w:hAnsi="Times New Roman" w:cs="Times New Roman"/>
          <w:b/>
          <w:sz w:val="72"/>
          <w:szCs w:val="72"/>
        </w:rPr>
        <w:t>Créditos y otras operaciones con bancos regidos por la LGB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7207C596" w14:textId="5BF16083" w:rsidR="0036520E" w:rsidRPr="004A1260" w:rsidRDefault="0036520E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92F5FD4" w14:textId="120EA2FF" w:rsidR="0097031A" w:rsidRPr="00DB5310" w:rsidRDefault="0097031A" w:rsidP="009A05E0">
      <w:pPr>
        <w:ind w:hanging="142"/>
        <w:rPr>
          <w:rFonts w:ascii="Times New Roman" w:hAnsi="Times New Roman" w:cs="Times New Roman"/>
          <w:b/>
          <w:sz w:val="72"/>
          <w:szCs w:val="72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DD2B380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CC10F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21EAA" w:rsidRPr="00230F5A" w14:paraId="5339FC0E" w14:textId="7AB2D237" w:rsidTr="000506C0">
        <w:tc>
          <w:tcPr>
            <w:tcW w:w="1256" w:type="dxa"/>
          </w:tcPr>
          <w:p w14:paraId="3DF7E2D2" w14:textId="0C932B70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D57</w:t>
            </w:r>
          </w:p>
        </w:tc>
        <w:tc>
          <w:tcPr>
            <w:tcW w:w="1342" w:type="dxa"/>
          </w:tcPr>
          <w:p w14:paraId="69C55B7E" w14:textId="64A7387D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EA2A144" w14:textId="77777777" w:rsidR="00B21EA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11A2E3" w14:textId="77777777" w:rsidR="00B21EA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FA2E1F6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961D826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34438A2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B21EAA" w:rsidRPr="00230F5A" w14:paraId="251EA50D" w14:textId="22DD7FE9" w:rsidTr="000506C0">
        <w:tc>
          <w:tcPr>
            <w:tcW w:w="1256" w:type="dxa"/>
          </w:tcPr>
          <w:p w14:paraId="7287933A" w14:textId="2774A3A0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1EAA" w:rsidRPr="00230F5A" w14:paraId="38B70AFE" w14:textId="34FEEE1D" w:rsidTr="000506C0">
        <w:tc>
          <w:tcPr>
            <w:tcW w:w="1256" w:type="dxa"/>
          </w:tcPr>
          <w:p w14:paraId="23AEB014" w14:textId="5799241D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1EAA" w:rsidRPr="00230F5A" w14:paraId="4B606B6E" w14:textId="62885254" w:rsidTr="000506C0">
        <w:tc>
          <w:tcPr>
            <w:tcW w:w="1256" w:type="dxa"/>
          </w:tcPr>
          <w:p w14:paraId="612D72B6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1EAA" w:rsidRPr="00230F5A" w14:paraId="2EA7A1DB" w14:textId="6C6D457E" w:rsidTr="000506C0">
        <w:tc>
          <w:tcPr>
            <w:tcW w:w="1256" w:type="dxa"/>
          </w:tcPr>
          <w:p w14:paraId="4D062B49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1EAA" w:rsidRPr="00230F5A" w14:paraId="4EBD62EB" w14:textId="7659FBA3" w:rsidTr="000506C0">
        <w:tc>
          <w:tcPr>
            <w:tcW w:w="1256" w:type="dxa"/>
          </w:tcPr>
          <w:p w14:paraId="6FF918B3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21EAA" w:rsidRPr="00230F5A" w:rsidRDefault="00B21EAA" w:rsidP="00B21E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393D063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8D094A">
              <w:rPr>
                <w:rFonts w:ascii="Times New Roman" w:hAnsi="Times New Roman" w:cs="Times New Roman"/>
              </w:rPr>
              <w:t>1</w:t>
            </w:r>
            <w:r w:rsidR="00CC10F0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31CF10A8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CC10F0">
        <w:rPr>
          <w:rFonts w:ascii="Times New Roman" w:hAnsi="Times New Roman" w:cs="Times New Roman"/>
        </w:rPr>
        <w:t>120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F05E523" w14:textId="25DCF634" w:rsidR="00165FD2" w:rsidRDefault="006A4D45" w:rsidP="00CC10F0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 w:rsidRPr="006A4D45">
        <w:rPr>
          <w:rFonts w:ascii="Times New Roman"/>
          <w:i/>
          <w:sz w:val="20"/>
        </w:rPr>
        <w:t>Registros</w:t>
      </w:r>
      <w:r w:rsidRPr="006A4D45">
        <w:rPr>
          <w:rFonts w:ascii="Times New Roman"/>
          <w:i/>
          <w:spacing w:val="-2"/>
          <w:sz w:val="20"/>
        </w:rPr>
        <w:t xml:space="preserve"> </w:t>
      </w:r>
      <w:r w:rsidRPr="006A4D45">
        <w:rPr>
          <w:rFonts w:ascii="Times New Roman"/>
          <w:i/>
          <w:sz w:val="20"/>
        </w:rPr>
        <w:t>de</w:t>
      </w:r>
      <w:r w:rsidRPr="006A4D45">
        <w:rPr>
          <w:rFonts w:ascii="Times New Roman"/>
          <w:i/>
          <w:spacing w:val="-1"/>
          <w:sz w:val="20"/>
        </w:rPr>
        <w:t xml:space="preserve"> </w:t>
      </w:r>
      <w:r w:rsidRPr="006A4D45">
        <w:rPr>
          <w:rFonts w:ascii="Times New Roman"/>
          <w:i/>
          <w:sz w:val="20"/>
        </w:rPr>
        <w:t>datos</w:t>
      </w:r>
    </w:p>
    <w:p w14:paraId="668363F8" w14:textId="77777777" w:rsidR="00CC10F0" w:rsidRDefault="00CC10F0" w:rsidP="00CC10F0">
      <w:pPr>
        <w:tabs>
          <w:tab w:val="left" w:pos="1349"/>
        </w:tabs>
        <w:spacing w:before="91"/>
        <w:rPr>
          <w:rFonts w:asci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416"/>
        <w:gridCol w:w="5039"/>
        <w:gridCol w:w="2396"/>
      </w:tblGrid>
      <w:tr w:rsidR="00CC10F0" w14:paraId="330FF2E3" w14:textId="77777777" w:rsidTr="00725859">
        <w:trPr>
          <w:trHeight w:val="244"/>
        </w:trPr>
        <w:tc>
          <w:tcPr>
            <w:tcW w:w="1928" w:type="dxa"/>
          </w:tcPr>
          <w:p w14:paraId="6CD94FF3" w14:textId="2B17E9B3" w:rsidR="00CC10F0" w:rsidRDefault="00CC10F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16" w:type="dxa"/>
          </w:tcPr>
          <w:p w14:paraId="67DD1263" w14:textId="4F6D510B" w:rsidR="00CC10F0" w:rsidRDefault="00CC10F0" w:rsidP="00725859">
            <w:pPr>
              <w:pStyle w:val="TableParagraph"/>
              <w:spacing w:line="224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27175C93" w14:textId="19EDE2CB" w:rsid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396" w:type="dxa"/>
          </w:tcPr>
          <w:p w14:paraId="46472980" w14:textId="3F91A172" w:rsidR="00CC10F0" w:rsidRDefault="00CC10F0" w:rsidP="0072585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CC10F0" w14:paraId="4451E10F" w14:textId="77777777" w:rsidTr="00725859">
        <w:trPr>
          <w:trHeight w:val="244"/>
        </w:trPr>
        <w:tc>
          <w:tcPr>
            <w:tcW w:w="1928" w:type="dxa"/>
          </w:tcPr>
          <w:p w14:paraId="397FE04B" w14:textId="77777777" w:rsidR="00CC10F0" w:rsidRDefault="00CC10F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16" w:type="dxa"/>
          </w:tcPr>
          <w:p w14:paraId="79CC77D5" w14:textId="77777777" w:rsidR="00CC10F0" w:rsidRDefault="00CC10F0" w:rsidP="0072585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341E175F" w14:textId="77777777" w:rsid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Código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banco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deudo</w:t>
            </w:r>
            <w:proofErr w:type="spellEnd"/>
          </w:p>
        </w:tc>
        <w:tc>
          <w:tcPr>
            <w:tcW w:w="2396" w:type="dxa"/>
          </w:tcPr>
          <w:p w14:paraId="01736E0F" w14:textId="77777777" w:rsidR="00CC10F0" w:rsidRDefault="00CC10F0" w:rsidP="0072585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C10F0" w14:paraId="08FF2244" w14:textId="77777777" w:rsidTr="00725859">
        <w:trPr>
          <w:trHeight w:val="242"/>
        </w:trPr>
        <w:tc>
          <w:tcPr>
            <w:tcW w:w="1928" w:type="dxa"/>
          </w:tcPr>
          <w:p w14:paraId="1433CB5A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16" w:type="dxa"/>
          </w:tcPr>
          <w:p w14:paraId="220D04E7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6881D726" w14:textId="77777777" w:rsidR="00CC10F0" w:rsidRPr="00CC10F0" w:rsidRDefault="00CC10F0" w:rsidP="00725859">
            <w:pPr>
              <w:pStyle w:val="TableParagraph"/>
              <w:spacing w:before="11" w:line="211" w:lineRule="exact"/>
              <w:ind w:left="108"/>
              <w:rPr>
                <w:rFonts w:ascii="Arial MT" w:hAnsi="Arial MT"/>
                <w:sz w:val="20"/>
                <w:lang w:val="es-CL"/>
              </w:rPr>
            </w:pP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CC10F0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CC10F0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396" w:type="dxa"/>
          </w:tcPr>
          <w:p w14:paraId="5827C6B6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CC10F0" w14:paraId="5582A077" w14:textId="77777777" w:rsidTr="00725859">
        <w:trPr>
          <w:trHeight w:val="241"/>
        </w:trPr>
        <w:tc>
          <w:tcPr>
            <w:tcW w:w="1928" w:type="dxa"/>
          </w:tcPr>
          <w:p w14:paraId="3ED23EA1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16" w:type="dxa"/>
          </w:tcPr>
          <w:p w14:paraId="22B97B9C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40C7D056" w14:textId="77777777" w:rsidR="00CC10F0" w:rsidRDefault="00CC10F0" w:rsidP="00725859">
            <w:pPr>
              <w:pStyle w:val="TableParagraph"/>
              <w:spacing w:before="11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acreedor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directo</w:t>
            </w:r>
            <w:proofErr w:type="spellEnd"/>
          </w:p>
        </w:tc>
        <w:tc>
          <w:tcPr>
            <w:tcW w:w="2396" w:type="dxa"/>
          </w:tcPr>
          <w:p w14:paraId="4C9043B7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C10F0" w14:paraId="13588BBC" w14:textId="77777777" w:rsidTr="00725859">
        <w:trPr>
          <w:trHeight w:val="244"/>
        </w:trPr>
        <w:tc>
          <w:tcPr>
            <w:tcW w:w="1928" w:type="dxa"/>
          </w:tcPr>
          <w:p w14:paraId="0F52DF08" w14:textId="77777777" w:rsidR="00CC10F0" w:rsidRDefault="00CC10F0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16" w:type="dxa"/>
          </w:tcPr>
          <w:p w14:paraId="7942FBA9" w14:textId="77777777" w:rsidR="00CC10F0" w:rsidRDefault="00CC10F0" w:rsidP="00725859">
            <w:pPr>
              <w:pStyle w:val="TableParagraph"/>
              <w:spacing w:before="2"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19BD86B8" w14:textId="77777777" w:rsid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396" w:type="dxa"/>
          </w:tcPr>
          <w:p w14:paraId="16E6124B" w14:textId="77777777" w:rsidR="00CC10F0" w:rsidRDefault="00CC10F0" w:rsidP="00725859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CC10F0" w14:paraId="55D0C209" w14:textId="77777777" w:rsidTr="00725859">
        <w:trPr>
          <w:trHeight w:val="242"/>
        </w:trPr>
        <w:tc>
          <w:tcPr>
            <w:tcW w:w="1928" w:type="dxa"/>
          </w:tcPr>
          <w:p w14:paraId="46F55F86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16" w:type="dxa"/>
          </w:tcPr>
          <w:p w14:paraId="4E5E624F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15EE473F" w14:textId="77777777" w:rsidR="00CC10F0" w:rsidRDefault="00CC10F0" w:rsidP="00725859">
            <w:pPr>
              <w:pStyle w:val="TableParagraph"/>
              <w:spacing w:before="11" w:line="211" w:lineRule="exact"/>
              <w:ind w:left="108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 xml:space="preserve">de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vencimiento</w:t>
            </w:r>
            <w:proofErr w:type="spellEnd"/>
          </w:p>
        </w:tc>
        <w:tc>
          <w:tcPr>
            <w:tcW w:w="2396" w:type="dxa"/>
          </w:tcPr>
          <w:p w14:paraId="712FE77E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CC10F0" w14:paraId="2E6BFF7B" w14:textId="77777777" w:rsidTr="00725859">
        <w:trPr>
          <w:trHeight w:val="244"/>
        </w:trPr>
        <w:tc>
          <w:tcPr>
            <w:tcW w:w="1928" w:type="dxa"/>
          </w:tcPr>
          <w:p w14:paraId="44B0B773" w14:textId="77777777" w:rsidR="00CC10F0" w:rsidRDefault="00CC10F0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16" w:type="dxa"/>
          </w:tcPr>
          <w:p w14:paraId="4A7A8AFF" w14:textId="77777777" w:rsidR="00CC10F0" w:rsidRDefault="00CC10F0" w:rsidP="00725859">
            <w:pPr>
              <w:pStyle w:val="TableParagraph"/>
              <w:spacing w:before="2"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5A3338C5" w14:textId="77777777" w:rsid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396" w:type="dxa"/>
          </w:tcPr>
          <w:p w14:paraId="7A15B920" w14:textId="77777777" w:rsidR="00CC10F0" w:rsidRDefault="00CC10F0" w:rsidP="00725859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0034D918" w14:textId="77777777" w:rsidR="00CC10F0" w:rsidRDefault="00CC10F0" w:rsidP="00CC10F0">
      <w:pPr>
        <w:spacing w:line="222" w:lineRule="exact"/>
        <w:rPr>
          <w:sz w:val="20"/>
        </w:rPr>
        <w:sectPr w:rsidR="00CC10F0" w:rsidSect="0024080A">
          <w:pgSz w:w="12250" w:h="15850"/>
          <w:pgMar w:top="1380" w:right="840" w:bottom="880" w:left="920" w:header="567" w:footer="685" w:gutter="0"/>
          <w:cols w:space="720"/>
        </w:sectPr>
      </w:pPr>
    </w:p>
    <w:p w14:paraId="0679252B" w14:textId="77777777" w:rsidR="00CC10F0" w:rsidRDefault="00CC10F0" w:rsidP="00CC10F0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416"/>
        <w:gridCol w:w="5039"/>
        <w:gridCol w:w="2396"/>
      </w:tblGrid>
      <w:tr w:rsidR="00CC10F0" w14:paraId="6E2E3264" w14:textId="77777777" w:rsidTr="00725859">
        <w:trPr>
          <w:trHeight w:val="242"/>
        </w:trPr>
        <w:tc>
          <w:tcPr>
            <w:tcW w:w="1928" w:type="dxa"/>
          </w:tcPr>
          <w:p w14:paraId="7093A5FB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16" w:type="dxa"/>
          </w:tcPr>
          <w:p w14:paraId="6B5381B5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7DA3E99F" w14:textId="77777777" w:rsidR="00CC10F0" w:rsidRDefault="00CC10F0" w:rsidP="00725859">
            <w:pPr>
              <w:pStyle w:val="TableParagraph"/>
              <w:spacing w:before="12" w:line="211" w:lineRule="exact"/>
              <w:ind w:left="108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afecta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límite</w:t>
            </w:r>
            <w:proofErr w:type="spellEnd"/>
          </w:p>
        </w:tc>
        <w:tc>
          <w:tcPr>
            <w:tcW w:w="2396" w:type="dxa"/>
          </w:tcPr>
          <w:p w14:paraId="1446761F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C10F0" w14:paraId="06E8C64D" w14:textId="77777777" w:rsidTr="00725859">
        <w:trPr>
          <w:trHeight w:val="244"/>
        </w:trPr>
        <w:tc>
          <w:tcPr>
            <w:tcW w:w="1928" w:type="dxa"/>
          </w:tcPr>
          <w:p w14:paraId="7D5009D4" w14:textId="77777777" w:rsidR="00CC10F0" w:rsidRDefault="00CC10F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16" w:type="dxa"/>
          </w:tcPr>
          <w:p w14:paraId="0296129D" w14:textId="77777777" w:rsidR="00CC10F0" w:rsidRDefault="00CC10F0" w:rsidP="0072585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5254C99B" w14:textId="77777777" w:rsid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396" w:type="dxa"/>
          </w:tcPr>
          <w:p w14:paraId="19C71E79" w14:textId="77777777" w:rsidR="00CC10F0" w:rsidRDefault="00CC10F0" w:rsidP="0072585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C10F0" w14:paraId="42D4E433" w14:textId="77777777" w:rsidTr="00725859">
        <w:trPr>
          <w:trHeight w:val="242"/>
        </w:trPr>
        <w:tc>
          <w:tcPr>
            <w:tcW w:w="1928" w:type="dxa"/>
          </w:tcPr>
          <w:p w14:paraId="2B0C303F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16" w:type="dxa"/>
          </w:tcPr>
          <w:p w14:paraId="0DA3A42D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59DE0A2B" w14:textId="77777777" w:rsidR="00CC10F0" w:rsidRPr="00CC10F0" w:rsidRDefault="00CC10F0" w:rsidP="00725859">
            <w:pPr>
              <w:pStyle w:val="TableParagraph"/>
              <w:spacing w:before="11" w:line="211" w:lineRule="exact"/>
              <w:ind w:left="108"/>
              <w:rPr>
                <w:rFonts w:ascii="Arial MT" w:hAnsi="Arial MT"/>
                <w:sz w:val="20"/>
                <w:lang w:val="es-CL"/>
              </w:rPr>
            </w:pP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Pagos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percibidos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en</w:t>
            </w:r>
            <w:r w:rsidRPr="00CC10F0">
              <w:rPr>
                <w:rFonts w:ascii="Arial MT" w:hAnsi="Arial MT"/>
                <w:spacing w:val="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el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día</w:t>
            </w:r>
            <w:r w:rsidRPr="00CC10F0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reporte</w:t>
            </w:r>
          </w:p>
        </w:tc>
        <w:tc>
          <w:tcPr>
            <w:tcW w:w="2396" w:type="dxa"/>
          </w:tcPr>
          <w:p w14:paraId="3638F9D3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C10F0" w14:paraId="61465C25" w14:textId="77777777" w:rsidTr="00725859">
        <w:trPr>
          <w:trHeight w:val="242"/>
        </w:trPr>
        <w:tc>
          <w:tcPr>
            <w:tcW w:w="1928" w:type="dxa"/>
          </w:tcPr>
          <w:p w14:paraId="7C435C7A" w14:textId="77777777" w:rsidR="00CC10F0" w:rsidRDefault="00CC10F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16" w:type="dxa"/>
          </w:tcPr>
          <w:p w14:paraId="3F3FC05D" w14:textId="77777777" w:rsidR="00CC10F0" w:rsidRDefault="00CC10F0" w:rsidP="00725859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0BC375FF" w14:textId="77777777" w:rsidR="00CC10F0" w:rsidRDefault="00CC10F0" w:rsidP="00725859">
            <w:pPr>
              <w:pStyle w:val="TableParagraph"/>
              <w:spacing w:before="11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Monto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garantizado</w:t>
            </w:r>
            <w:proofErr w:type="spellEnd"/>
          </w:p>
        </w:tc>
        <w:tc>
          <w:tcPr>
            <w:tcW w:w="2396" w:type="dxa"/>
          </w:tcPr>
          <w:p w14:paraId="649272AE" w14:textId="77777777" w:rsidR="00CC10F0" w:rsidRDefault="00CC10F0" w:rsidP="00725859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C10F0" w14:paraId="4667DDC1" w14:textId="77777777" w:rsidTr="00725859">
        <w:trPr>
          <w:trHeight w:val="244"/>
        </w:trPr>
        <w:tc>
          <w:tcPr>
            <w:tcW w:w="1928" w:type="dxa"/>
          </w:tcPr>
          <w:p w14:paraId="6349D699" w14:textId="77777777" w:rsidR="00CC10F0" w:rsidRDefault="00CC10F0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16" w:type="dxa"/>
          </w:tcPr>
          <w:p w14:paraId="22BA9FA6" w14:textId="77777777" w:rsidR="00CC10F0" w:rsidRDefault="00CC10F0" w:rsidP="00725859">
            <w:pPr>
              <w:pStyle w:val="TableParagraph"/>
              <w:spacing w:before="2"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6C8B64A4" w14:textId="77777777" w:rsidR="00CC10F0" w:rsidRPr="00CC10F0" w:rsidRDefault="00CC10F0" w:rsidP="00725859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lang w:val="es-CL"/>
              </w:rPr>
            </w:pP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Mayor</w:t>
            </w:r>
            <w:r w:rsidRPr="00CC10F0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CC10F0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CC10F0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los</w:t>
            </w:r>
            <w:r w:rsidRPr="00CC10F0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CC10F0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CC10F0">
              <w:rPr>
                <w:rFonts w:ascii="Arial MT" w:hAnsi="Arial MT"/>
                <w:sz w:val="20"/>
                <w:shd w:val="clear" w:color="auto" w:fill="F9F8F8"/>
                <w:lang w:val="es-CL"/>
              </w:rPr>
              <w:t>otorgados</w:t>
            </w:r>
          </w:p>
        </w:tc>
        <w:tc>
          <w:tcPr>
            <w:tcW w:w="2396" w:type="dxa"/>
          </w:tcPr>
          <w:p w14:paraId="3AA0D067" w14:textId="77777777" w:rsidR="00CC10F0" w:rsidRDefault="00CC10F0" w:rsidP="00725859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C10F0" w14:paraId="33E03D7E" w14:textId="77777777" w:rsidTr="00725859">
        <w:trPr>
          <w:trHeight w:val="244"/>
        </w:trPr>
        <w:tc>
          <w:tcPr>
            <w:tcW w:w="1928" w:type="dxa"/>
          </w:tcPr>
          <w:p w14:paraId="19B302E4" w14:textId="77777777" w:rsidR="00CC10F0" w:rsidRDefault="00CC10F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16" w:type="dxa"/>
          </w:tcPr>
          <w:p w14:paraId="0382AD23" w14:textId="77777777" w:rsidR="00CC10F0" w:rsidRDefault="00CC10F0" w:rsidP="0072585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4738D60E" w14:textId="77777777" w:rsidR="00CC10F0" w:rsidRDefault="00CC10F0" w:rsidP="00725859">
            <w:pPr>
              <w:pStyle w:val="TableParagraph"/>
              <w:spacing w:before="11" w:line="213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396" w:type="dxa"/>
          </w:tcPr>
          <w:p w14:paraId="6A78B5B8" w14:textId="77777777" w:rsidR="00CC10F0" w:rsidRDefault="00CC10F0" w:rsidP="00725859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4471E476" w14:textId="3CA3E8F5" w:rsidR="00CC10F0" w:rsidRPr="00CC10F0" w:rsidRDefault="00CC10F0" w:rsidP="00CC10F0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bookmarkEnd w:id="6"/>
    <w:p w14:paraId="1FBA5946" w14:textId="3E0B5ACB" w:rsidR="006607E9" w:rsidRPr="00230F5A" w:rsidRDefault="006607E9" w:rsidP="006607E9">
      <w:pPr>
        <w:pStyle w:val="Ttulo2"/>
        <w:numPr>
          <w:ilvl w:val="2"/>
          <w:numId w:val="7"/>
        </w:numPr>
        <w:ind w:left="1985" w:hanging="567"/>
        <w:rPr>
          <w:sz w:val="32"/>
          <w:szCs w:val="32"/>
        </w:rPr>
      </w:pPr>
      <w:r>
        <w:t>Validaciones variables asociadas al documento D</w:t>
      </w:r>
      <w:r>
        <w:t>57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FF97D0" w14:textId="77777777" w:rsidR="006607E9" w:rsidRDefault="006607E9" w:rsidP="006607E9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607E9" w:rsidRPr="00B537DA" w14:paraId="29CE34F8" w14:textId="77777777" w:rsidTr="002134D3">
        <w:tc>
          <w:tcPr>
            <w:tcW w:w="595" w:type="dxa"/>
            <w:shd w:val="clear" w:color="auto" w:fill="auto"/>
          </w:tcPr>
          <w:p w14:paraId="0C82F15B" w14:textId="77777777" w:rsidR="006607E9" w:rsidRPr="00E81654" w:rsidRDefault="006607E9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671E0EA" w14:textId="77777777" w:rsidR="006607E9" w:rsidRPr="00B537DA" w:rsidRDefault="006607E9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E32DE">
                    <w:rPr>
                      <w:rFonts w:ascii="Arial MT" w:hAnsi="Arial MT"/>
                      <w:sz w:val="20"/>
                    </w:rPr>
                    <w:t>en</w:t>
                  </w:r>
                  <w:r w:rsidRPr="00AE32D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E32DE">
                    <w:rPr>
                      <w:rFonts w:ascii="Arial MT" w:hAnsi="Arial MT"/>
                      <w:sz w:val="20"/>
                    </w:rPr>
                    <w:t>1</w:t>
                  </w:r>
                  <w:r w:rsidRPr="00AE32DE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E32DE">
                    <w:rPr>
                      <w:rFonts w:ascii="Arial MT" w:hAnsi="Arial MT"/>
                      <w:sz w:val="20"/>
                    </w:rPr>
                    <w:t>y</w:t>
                  </w:r>
                  <w:r w:rsidRPr="00AE32D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E32DE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AE32DE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AE32DE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6607E9" w:rsidRPr="00F45E53" w14:paraId="3C49826D" w14:textId="77777777" w:rsidTr="006607E9">
        <w:trPr>
          <w:trHeight w:val="268"/>
        </w:trPr>
        <w:tc>
          <w:tcPr>
            <w:tcW w:w="862" w:type="dxa"/>
          </w:tcPr>
          <w:p w14:paraId="4F186F2F" w14:textId="77777777" w:rsidR="006607E9" w:rsidRPr="00F45E53" w:rsidRDefault="006607E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6607E9" w:rsidRPr="00F45E53" w:rsidRDefault="006607E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6607E9" w:rsidRPr="00F45E53" w:rsidRDefault="006607E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6607E9" w:rsidRPr="00F45E53" w:rsidRDefault="006607E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6607E9" w:rsidRPr="00F45E53" w:rsidRDefault="006607E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6607E9" w:rsidRPr="00F45E53" w14:paraId="3218A4A9" w14:textId="77777777" w:rsidTr="006607E9">
        <w:trPr>
          <w:trHeight w:val="268"/>
        </w:trPr>
        <w:tc>
          <w:tcPr>
            <w:tcW w:w="862" w:type="dxa"/>
          </w:tcPr>
          <w:p w14:paraId="6B1D5128" w14:textId="77777777" w:rsidR="006607E9" w:rsidRPr="00F45E53" w:rsidRDefault="006607E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6607E9" w:rsidRPr="00F45E53" w:rsidRDefault="006607E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6607E9" w:rsidRPr="00F45E53" w:rsidRDefault="006607E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607E9" w:rsidRPr="00F45E53" w14:paraId="622814C1" w14:textId="77777777" w:rsidTr="006607E9">
        <w:trPr>
          <w:trHeight w:val="268"/>
        </w:trPr>
        <w:tc>
          <w:tcPr>
            <w:tcW w:w="862" w:type="dxa"/>
          </w:tcPr>
          <w:p w14:paraId="7671AEB9" w14:textId="77777777" w:rsidR="006607E9" w:rsidRPr="00F45E53" w:rsidRDefault="006607E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6607E9" w:rsidRPr="00F45E53" w:rsidRDefault="006607E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6607E9" w:rsidRPr="00F45E53" w:rsidRDefault="006607E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607E9" w:rsidRPr="00F45E53" w14:paraId="29ABD7A0" w14:textId="77777777" w:rsidTr="006607E9">
        <w:trPr>
          <w:trHeight w:val="268"/>
        </w:trPr>
        <w:tc>
          <w:tcPr>
            <w:tcW w:w="862" w:type="dxa"/>
          </w:tcPr>
          <w:p w14:paraId="36B1247A" w14:textId="77777777" w:rsidR="006607E9" w:rsidRPr="00F45E53" w:rsidRDefault="006607E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6607E9" w:rsidRPr="00F45E53" w:rsidRDefault="006607E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6607E9" w:rsidRPr="00F45E53" w:rsidRDefault="006607E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607E9" w:rsidRPr="00F45E53" w14:paraId="4A41D4E9" w14:textId="77777777" w:rsidTr="006607E9">
        <w:trPr>
          <w:trHeight w:val="268"/>
        </w:trPr>
        <w:tc>
          <w:tcPr>
            <w:tcW w:w="862" w:type="dxa"/>
          </w:tcPr>
          <w:p w14:paraId="407BD317" w14:textId="77777777" w:rsidR="006607E9" w:rsidRPr="00F45E53" w:rsidRDefault="006607E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6607E9" w:rsidRPr="00F45E53" w:rsidRDefault="006607E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6607E9" w:rsidRPr="00F45E53" w:rsidRDefault="006607E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6607E9" w:rsidRPr="00F45E53" w:rsidRDefault="006607E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607E9" w:rsidRPr="00F45E53" w14:paraId="306FA4E7" w14:textId="77777777" w:rsidTr="006607E9">
        <w:trPr>
          <w:trHeight w:val="268"/>
        </w:trPr>
        <w:tc>
          <w:tcPr>
            <w:tcW w:w="862" w:type="dxa"/>
          </w:tcPr>
          <w:p w14:paraId="0E8DBBC7" w14:textId="7F4D293D" w:rsidR="006607E9" w:rsidRPr="00F45E53" w:rsidRDefault="006607E9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6607E9" w:rsidRPr="00F45E53" w:rsidRDefault="006607E9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6607E9" w:rsidRPr="00F45E53" w:rsidRDefault="006607E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45508B40" w:rsidR="006607E9" w:rsidRPr="00510731" w:rsidRDefault="006607E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6607E9" w:rsidRPr="00F45E53" w:rsidRDefault="006607E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607E9" w:rsidRPr="00F45E53" w14:paraId="2AD21DB6" w14:textId="77777777" w:rsidTr="006607E9">
        <w:trPr>
          <w:trHeight w:val="268"/>
        </w:trPr>
        <w:tc>
          <w:tcPr>
            <w:tcW w:w="862" w:type="dxa"/>
          </w:tcPr>
          <w:p w14:paraId="1A05D865" w14:textId="1676EDBE" w:rsidR="006607E9" w:rsidRDefault="006607E9" w:rsidP="006A4D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6607E9" w:rsidRPr="00F45E53" w:rsidRDefault="006607E9" w:rsidP="006A4D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45845CD" w:rsidR="006607E9" w:rsidRPr="00F45E53" w:rsidRDefault="006607E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597AACA4" w:rsidR="006607E9" w:rsidRPr="002E069E" w:rsidRDefault="006607E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26A9607D" w14:textId="2B9DE624" w:rsidR="006607E9" w:rsidRPr="00510731" w:rsidRDefault="006607E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F0019AD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1786C8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ACE0D05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E32DE" w14:paraId="3676ACCC" w14:textId="77777777" w:rsidTr="004118D8">
        <w:tc>
          <w:tcPr>
            <w:tcW w:w="1413" w:type="dxa"/>
          </w:tcPr>
          <w:p w14:paraId="7DDB3BFA" w14:textId="77777777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0D93A5B" w:rsidR="00F32211" w:rsidRPr="00AE32DE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CC10F0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CD0B29A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E32DE">
              <w:rPr>
                <w:rFonts w:ascii="Times New Roman" w:hAnsi="Times New Roman" w:cs="Times New Roman"/>
              </w:rPr>
              <w:t xml:space="preserve"> </w:t>
            </w: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E32D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E32DE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AE32DE">
        <w:t>Archivo Carátula</w:t>
      </w:r>
      <w:bookmarkEnd w:id="23"/>
      <w:bookmarkEnd w:id="24"/>
      <w:r w:rsidRPr="00AE32DE">
        <w:fldChar w:fldCharType="begin"/>
      </w:r>
      <w:r w:rsidRPr="00AE32DE">
        <w:instrText xml:space="preserve"> XE "Archivo ”arátula" </w:instrText>
      </w:r>
      <w:r w:rsidRPr="00AE32D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0D608595" w:rsidR="00F32211" w:rsidRPr="00AE32DE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CC10F0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E32D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4E01940" w:rsidR="00F32211" w:rsidRPr="00AE32D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AE32DE"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E32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276"/>
      </w:tblGrid>
      <w:tr w:rsidR="009106EA" w:rsidRPr="00F45E53" w14:paraId="34B595B1" w14:textId="77777777" w:rsidTr="009106EA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9106EA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9106EA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9106EA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9106EA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9106EA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76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51D42B57" w14:textId="2A46AA17" w:rsidTr="009106EA">
        <w:trPr>
          <w:trHeight w:val="268"/>
        </w:trPr>
        <w:tc>
          <w:tcPr>
            <w:tcW w:w="862" w:type="dxa"/>
          </w:tcPr>
          <w:p w14:paraId="616B2C3E" w14:textId="2F11BFFD" w:rsidR="008452CF" w:rsidRDefault="006A4D45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78D3FFB" w14:textId="61D59499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8452CF" w:rsidRPr="00F45E53" w:rsidRDefault="008452CF" w:rsidP="008452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8452CF" w:rsidRPr="00CC391B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276" w:type="dxa"/>
          </w:tcPr>
          <w:p w14:paraId="15AABAFD" w14:textId="7B7AA27D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0F05A8DA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CC10F0">
        <w:rPr>
          <w:rFonts w:ascii="Times New Roman" w:hAnsi="Times New Roman" w:cs="Times New Roman"/>
          <w:color w:val="4472C4" w:themeColor="accent1"/>
        </w:rPr>
        <w:t>No hay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24080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7FC72" w14:textId="77777777" w:rsidR="007A779C" w:rsidRDefault="007A779C" w:rsidP="00F10206">
      <w:pPr>
        <w:spacing w:after="0" w:line="240" w:lineRule="auto"/>
      </w:pPr>
      <w:r>
        <w:separator/>
      </w:r>
    </w:p>
  </w:endnote>
  <w:endnote w:type="continuationSeparator" w:id="0">
    <w:p w14:paraId="003967AC" w14:textId="77777777" w:rsidR="007A779C" w:rsidRDefault="007A779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  <w:p w14:paraId="6213C7E7" w14:textId="77777777" w:rsidR="00511B26" w:rsidRPr="00CC10F0" w:rsidRDefault="00511B26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650A6" w14:textId="77777777" w:rsidR="007A779C" w:rsidRDefault="007A779C" w:rsidP="00F10206">
      <w:pPr>
        <w:spacing w:after="0" w:line="240" w:lineRule="auto"/>
      </w:pPr>
      <w:r>
        <w:separator/>
      </w:r>
    </w:p>
  </w:footnote>
  <w:footnote w:type="continuationSeparator" w:id="0">
    <w:p w14:paraId="58E426CC" w14:textId="77777777" w:rsidR="007A779C" w:rsidRDefault="007A779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  <w:p w14:paraId="4D02F487" w14:textId="77777777" w:rsidR="00511B26" w:rsidRDefault="00511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080A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1B26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07E9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A779C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7FD"/>
    <w:rsid w:val="008D6FFE"/>
    <w:rsid w:val="008E4978"/>
    <w:rsid w:val="008E4FBF"/>
    <w:rsid w:val="008E6834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70AF"/>
    <w:rsid w:val="009A05E0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32DE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1EAA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10F0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8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69</cp:revision>
  <dcterms:created xsi:type="dcterms:W3CDTF">2024-03-06T13:25:00Z</dcterms:created>
  <dcterms:modified xsi:type="dcterms:W3CDTF">2024-07-04T20:24:00Z</dcterms:modified>
</cp:coreProperties>
</file>