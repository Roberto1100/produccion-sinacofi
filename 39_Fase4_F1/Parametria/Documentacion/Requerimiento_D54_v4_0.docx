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4ACB303A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D5</w:t>
      </w:r>
      <w:r w:rsidR="00F47EF0">
        <w:rPr>
          <w:rFonts w:ascii="Times New Roman" w:hAnsi="Times New Roman" w:cs="Times New Roman"/>
          <w:b/>
          <w:sz w:val="72"/>
          <w:szCs w:val="72"/>
        </w:rPr>
        <w:t>4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084CE9">
        <w:rPr>
          <w:rFonts w:ascii="Times New Roman" w:hAnsi="Times New Roman" w:cs="Times New Roman"/>
          <w:b/>
          <w:sz w:val="72"/>
          <w:szCs w:val="72"/>
        </w:rPr>
        <w:t>5</w:t>
      </w:r>
      <w:r w:rsidR="00DB5310">
        <w:rPr>
          <w:rFonts w:ascii="Times New Roman" w:hAnsi="Times New Roman" w:cs="Times New Roman"/>
          <w:b/>
          <w:sz w:val="72"/>
          <w:szCs w:val="72"/>
        </w:rPr>
        <w:t>09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592F5FD4" w14:textId="33576D36" w:rsidR="0097031A" w:rsidRPr="00DB5310" w:rsidRDefault="00DB5310" w:rsidP="00DB5310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B5310">
        <w:rPr>
          <w:rFonts w:ascii="Times New Roman" w:hAnsi="Times New Roman" w:cs="Times New Roman"/>
          <w:b/>
          <w:sz w:val="72"/>
          <w:szCs w:val="72"/>
        </w:rPr>
        <w:t>Garantías y personas con operaciones garantizadas</w:t>
      </w: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7C7D8594" w14:textId="308E8E6B" w:rsidR="00087CAF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71393" w:history="1">
            <w:r w:rsidR="00087CAF" w:rsidRPr="005C487B">
              <w:rPr>
                <w:rStyle w:val="Hipervnculo"/>
                <w:noProof/>
              </w:rPr>
              <w:t>1.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Definición de estructuras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_Toc166171393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4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767A674A" w14:textId="5DA73306" w:rsidR="00087CAF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394" w:history="1">
            <w:r w:rsidR="00087CAF" w:rsidRPr="005C487B">
              <w:rPr>
                <w:rStyle w:val="Hipervnculo"/>
                <w:bCs/>
                <w:noProof/>
              </w:rPr>
              <w:t>1.1.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bCs/>
                <w:noProof/>
              </w:rPr>
              <w:t xml:space="preserve">Archivo de datos del emisor  </w:t>
            </w:r>
            <w:r w:rsidR="00087CAF" w:rsidRPr="005C487B">
              <w:rPr>
                <w:rStyle w:val="Hipervnculo"/>
                <w:noProof/>
              </w:rPr>
              <w:t>Manual Sistema de Información Bancos - Sistema Contable (cmfchile.cl)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_Toc166171394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4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50D96AB5" w14:textId="4B2F8A16" w:rsidR="00087CAF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395" w:history="1">
            <w:r w:rsidR="00087CAF" w:rsidRPr="005C487B">
              <w:rPr>
                <w:rStyle w:val="Hipervnculo"/>
                <w:noProof/>
              </w:rPr>
              <w:t>2.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Validaciones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_Toc166171395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6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3FDF8017" w14:textId="0121C9D5" w:rsidR="00087CAF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396" w:history="1">
            <w:r w:rsidR="00087CAF" w:rsidRPr="005C487B">
              <w:rPr>
                <w:rStyle w:val="Hipervnculo"/>
                <w:noProof/>
              </w:rPr>
              <w:t>2.1.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Archivo de datos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_Toc166171396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6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7C41C021" w14:textId="2AA7021F" w:rsidR="00087CAF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397" w:history="1">
            <w:r w:rsidR="00087CAF" w:rsidRPr="005C487B">
              <w:rPr>
                <w:rStyle w:val="Hipervnculo"/>
                <w:noProof/>
              </w:rPr>
              <w:t>3.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Construyendo la carátula de salida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_Toc166171397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7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0174A0A9" w14:textId="60BD82E3" w:rsidR="00087CAF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398" w:history="1">
            <w:r w:rsidR="00087CAF" w:rsidRPr="005C487B">
              <w:rPr>
                <w:rStyle w:val="Hipervnculo"/>
                <w:noProof/>
              </w:rPr>
              <w:t>3.1.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Formato de carátula de salida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_Toc166171398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7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724431CF" w14:textId="07A01C21" w:rsidR="00087CAF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399" w:history="1">
            <w:r w:rsidR="00087CAF" w:rsidRPr="005C487B">
              <w:rPr>
                <w:rStyle w:val="Hipervnculo"/>
                <w:bCs/>
                <w:noProof/>
              </w:rPr>
              <w:t>4.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Definición de nombres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_Toc166171399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9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3D37B7CE" w14:textId="3669A544" w:rsidR="00087CAF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400" w:history="1">
            <w:r w:rsidR="00087CAF" w:rsidRPr="005C487B">
              <w:rPr>
                <w:rStyle w:val="Hipervnculo"/>
                <w:noProof/>
              </w:rPr>
              <w:t>4.1.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Archivo de salida a destino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_Toc166171400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9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1D93248B" w14:textId="01D2A9BA" w:rsidR="00087CAF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401" w:history="1">
            <w:r w:rsidR="00087CAF" w:rsidRPr="005C487B">
              <w:rPr>
                <w:rStyle w:val="Hipervnculo"/>
                <w:noProof/>
              </w:rPr>
              <w:t>4.1.1.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Archivo de datos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_Toc166171401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9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30ED9FA5" w14:textId="6193A8D6" w:rsidR="00087CAF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402" w:history="1">
            <w:r w:rsidR="00087CAF" w:rsidRPr="005C487B">
              <w:rPr>
                <w:rStyle w:val="Hipervnculo"/>
                <w:noProof/>
              </w:rPr>
              <w:t>4.1.2.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Archivo Carátula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_Toc166171402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9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27124ACB" w14:textId="439FD3CD" w:rsidR="00087CAF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403" w:history="1">
            <w:r w:rsidR="00087CAF" w:rsidRPr="005C487B">
              <w:rPr>
                <w:rStyle w:val="Hipervnculo"/>
                <w:noProof/>
              </w:rPr>
              <w:t>4.2.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Definición de correlativo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_Toc166171403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9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03CC1D06" w14:textId="15BECC5E" w:rsidR="00087CAF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404" w:history="1">
            <w:r w:rsidR="00087CAF" w:rsidRPr="005C487B">
              <w:rPr>
                <w:rStyle w:val="Hipervnculo"/>
                <w:noProof/>
              </w:rPr>
              <w:t>4.2.1.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Salida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_Toc166171404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9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48822966" w14:textId="67E500CF" w:rsidR="00087CAF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405" w:history="1">
            <w:r w:rsidR="00087CAF" w:rsidRPr="005C487B">
              <w:rPr>
                <w:rStyle w:val="Hipervnculo"/>
                <w:noProof/>
              </w:rPr>
              <w:t>4.2.2.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Entrada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_Toc166171405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9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447B0D10" w14:textId="0890E742" w:rsidR="00087CAF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406" w:history="1">
            <w:r w:rsidR="00087CAF" w:rsidRPr="005C487B">
              <w:rPr>
                <w:rStyle w:val="Hipervnculo"/>
                <w:noProof/>
              </w:rPr>
              <w:t>5.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Definir Notificación hacia el Front.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_Toc166171406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10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3FB104F1" w14:textId="1391687A" w:rsidR="00087CAF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171407" w:history="1">
            <w:r w:rsidR="00087CAF" w:rsidRPr="005C487B">
              <w:rPr>
                <w:rStyle w:val="Hipervnculo"/>
                <w:noProof/>
              </w:rPr>
              <w:t>6.</w:t>
            </w:r>
            <w:r w:rsidR="00087CAF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87CAF" w:rsidRPr="005C487B">
              <w:rPr>
                <w:rStyle w:val="Hipervnculo"/>
                <w:noProof/>
              </w:rPr>
              <w:t>Datos sensibles</w:t>
            </w:r>
            <w:r w:rsidR="00087CAF">
              <w:rPr>
                <w:noProof/>
                <w:webHidden/>
              </w:rPr>
              <w:tab/>
            </w:r>
            <w:r w:rsidR="00087CAF">
              <w:rPr>
                <w:noProof/>
                <w:webHidden/>
              </w:rPr>
              <w:fldChar w:fldCharType="begin"/>
            </w:r>
            <w:r w:rsidR="00087CAF">
              <w:rPr>
                <w:noProof/>
                <w:webHidden/>
              </w:rPr>
              <w:instrText xml:space="preserve"> PAGEREF _Toc166171407 \h </w:instrText>
            </w:r>
            <w:r w:rsidR="00087CAF">
              <w:rPr>
                <w:noProof/>
                <w:webHidden/>
              </w:rPr>
            </w:r>
            <w:r w:rsidR="00087CAF">
              <w:rPr>
                <w:noProof/>
                <w:webHidden/>
              </w:rPr>
              <w:fldChar w:fldCharType="separate"/>
            </w:r>
            <w:r w:rsidR="00087CAF">
              <w:rPr>
                <w:noProof/>
                <w:webHidden/>
              </w:rPr>
              <w:t>11</w:t>
            </w:r>
            <w:r w:rsidR="00087CAF">
              <w:rPr>
                <w:noProof/>
                <w:webHidden/>
              </w:rPr>
              <w:fldChar w:fldCharType="end"/>
            </w:r>
          </w:hyperlink>
        </w:p>
        <w:p w14:paraId="1B95E1CD" w14:textId="05175B2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7FE68B66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FF2D05">
              <w:rPr>
                <w:rFonts w:ascii="Times New Roman" w:hAnsi="Times New Roman" w:cs="Times New Roman"/>
              </w:rPr>
              <w:t>5</w:t>
            </w:r>
            <w:r w:rsidR="00360FA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2" w:type="dxa"/>
          </w:tcPr>
          <w:p w14:paraId="22F848E4" w14:textId="2D8DC9CE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F2D05"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7E3A13" w:rsidRPr="00230F5A" w14:paraId="5339FC0E" w14:textId="7AB2D237" w:rsidTr="000506C0">
        <w:tc>
          <w:tcPr>
            <w:tcW w:w="1256" w:type="dxa"/>
          </w:tcPr>
          <w:p w14:paraId="3DF7E2D2" w14:textId="5976CA16" w:rsidR="007E3A13" w:rsidRPr="00230F5A" w:rsidRDefault="007E3A13" w:rsidP="007E3A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D54</w:t>
            </w:r>
          </w:p>
        </w:tc>
        <w:tc>
          <w:tcPr>
            <w:tcW w:w="1342" w:type="dxa"/>
          </w:tcPr>
          <w:p w14:paraId="69C55B7E" w14:textId="78F0D209" w:rsidR="007E3A13" w:rsidRPr="00230F5A" w:rsidRDefault="007E3A13" w:rsidP="007E3A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E9DF4A6" w14:textId="77777777" w:rsidR="007E3A13" w:rsidRDefault="007E3A13" w:rsidP="007E3A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0CBF7FB7" w14:textId="77777777" w:rsidR="007E3A13" w:rsidRDefault="007E3A13" w:rsidP="007E3A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9934940" w:rsidR="007E3A13" w:rsidRPr="00230F5A" w:rsidRDefault="007E3A13" w:rsidP="007E3A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7B996E15" w:rsidR="007E3A13" w:rsidRPr="00230F5A" w:rsidRDefault="007E3A13" w:rsidP="007E3A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8D01CC0" w:rsidR="007E3A13" w:rsidRPr="00230F5A" w:rsidRDefault="007E3A13" w:rsidP="007E3A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912430" w:rsidRPr="00230F5A" w14:paraId="251EA50D" w14:textId="22DD7FE9" w:rsidTr="000506C0">
        <w:tc>
          <w:tcPr>
            <w:tcW w:w="1256" w:type="dxa"/>
          </w:tcPr>
          <w:p w14:paraId="7287933A" w14:textId="1E38A684" w:rsidR="00912430" w:rsidRPr="00230F5A" w:rsidRDefault="00912430" w:rsidP="00912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D54</w:t>
            </w:r>
          </w:p>
        </w:tc>
        <w:tc>
          <w:tcPr>
            <w:tcW w:w="1342" w:type="dxa"/>
          </w:tcPr>
          <w:p w14:paraId="562818B9" w14:textId="6554AEAE" w:rsidR="00912430" w:rsidRPr="00230F5A" w:rsidRDefault="00912430" w:rsidP="00912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236AFFA" w14:textId="77777777" w:rsidR="00912430" w:rsidRDefault="00912430" w:rsidP="00912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709C516" w14:textId="77777777" w:rsidR="00912430" w:rsidRDefault="00912430" w:rsidP="00912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4CDAD0D5" w:rsidR="00912430" w:rsidRPr="00230F5A" w:rsidRDefault="00912430" w:rsidP="00912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2B07B9B3" w:rsidR="00912430" w:rsidRPr="00230F5A" w:rsidRDefault="00912430" w:rsidP="00912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680C47E" w14:textId="458CD6A9" w:rsidR="00912430" w:rsidRPr="00230F5A" w:rsidRDefault="00912430" w:rsidP="00912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modifica campo 18A po</w:t>
            </w:r>
            <w:r w:rsidR="00ED3A69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18, correo 13.08.2024</w:t>
            </w:r>
          </w:p>
        </w:tc>
      </w:tr>
      <w:tr w:rsidR="00D82098" w:rsidRPr="00230F5A" w14:paraId="38B70AFE" w14:textId="34FEEE1D" w:rsidTr="000506C0">
        <w:tc>
          <w:tcPr>
            <w:tcW w:w="1256" w:type="dxa"/>
          </w:tcPr>
          <w:p w14:paraId="23AEB014" w14:textId="11F731B0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D54</w:t>
            </w:r>
          </w:p>
        </w:tc>
        <w:tc>
          <w:tcPr>
            <w:tcW w:w="1342" w:type="dxa"/>
          </w:tcPr>
          <w:p w14:paraId="7FA5A642" w14:textId="4A9C65CD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E20F727" w14:textId="77777777" w:rsidR="00D82098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01B67E9F" w14:textId="77777777" w:rsidR="00D82098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51243928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50EBE826" w14:textId="57798B4B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4494246" w14:textId="77777777" w:rsidR="00D82098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28.08.2024</w:t>
            </w:r>
          </w:p>
          <w:p w14:paraId="0A8700BE" w14:textId="77777777" w:rsidR="00D82098" w:rsidRPr="00D82098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D82098">
              <w:rPr>
                <w:rFonts w:ascii="Times New Roman" w:hAnsi="Times New Roman" w:cs="Times New Roman"/>
                <w:lang w:val="es-CL"/>
              </w:rPr>
              <w:t>D54</w:t>
            </w:r>
          </w:p>
          <w:p w14:paraId="7834289A" w14:textId="77777777" w:rsidR="00D82098" w:rsidRPr="00D82098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D82098">
              <w:rPr>
                <w:rFonts w:ascii="Times New Roman" w:hAnsi="Times New Roman" w:cs="Times New Roman"/>
                <w:lang w:val="es-CL"/>
              </w:rPr>
              <w:t>            - Cambio no aplicado, deben dejar el campo 18 como 18A.</w:t>
            </w:r>
          </w:p>
          <w:p w14:paraId="040682E7" w14:textId="77777777" w:rsidR="00D82098" w:rsidRPr="00D82098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D82098">
              <w:rPr>
                <w:rFonts w:ascii="Times New Roman" w:hAnsi="Times New Roman" w:cs="Times New Roman"/>
                <w:lang w:val="es-CL"/>
              </w:rPr>
              <w:t>            - Eliminar la validación 12 sobre tipo de registro no existe en tidweb.</w:t>
            </w:r>
          </w:p>
          <w:p w14:paraId="3301AE4B" w14:textId="455B85D3" w:rsidR="00D82098" w:rsidRPr="00D82098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D82098" w:rsidRPr="00230F5A" w14:paraId="4B606B6E" w14:textId="62885254" w:rsidTr="000506C0">
        <w:tc>
          <w:tcPr>
            <w:tcW w:w="1256" w:type="dxa"/>
          </w:tcPr>
          <w:p w14:paraId="612D72B6" w14:textId="77777777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82098" w:rsidRPr="00230F5A" w14:paraId="2EA7A1DB" w14:textId="6C6D457E" w:rsidTr="000506C0">
        <w:tc>
          <w:tcPr>
            <w:tcW w:w="1256" w:type="dxa"/>
          </w:tcPr>
          <w:p w14:paraId="4D062B49" w14:textId="77777777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82098" w:rsidRPr="00230F5A" w14:paraId="4EBD62EB" w14:textId="7659FBA3" w:rsidTr="000506C0">
        <w:tc>
          <w:tcPr>
            <w:tcW w:w="1256" w:type="dxa"/>
          </w:tcPr>
          <w:p w14:paraId="6FF918B3" w14:textId="77777777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D82098" w:rsidRPr="00230F5A" w:rsidRDefault="00D82098" w:rsidP="00D820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171393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171394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2EB6A0D4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165FD2">
              <w:rPr>
                <w:rFonts w:ascii="Times New Roman" w:hAnsi="Times New Roman" w:cs="Times New Roman"/>
              </w:rPr>
              <w:t>233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29872C61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165FD2">
        <w:rPr>
          <w:rFonts w:ascii="Times New Roman" w:hAnsi="Times New Roman" w:cs="Times New Roman"/>
        </w:rPr>
        <w:t>246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0343B3E" w14:textId="77777777" w:rsidR="00165FD2" w:rsidRDefault="00165FD2" w:rsidP="00165FD2">
      <w:pPr>
        <w:pStyle w:val="Textoindependiente"/>
        <w:spacing w:before="10"/>
        <w:rPr>
          <w:sz w:val="19"/>
        </w:rPr>
      </w:pPr>
    </w:p>
    <w:p w14:paraId="2ED196F6" w14:textId="77777777" w:rsidR="00165FD2" w:rsidRPr="00165FD2" w:rsidRDefault="00165FD2" w:rsidP="00165FD2">
      <w:pPr>
        <w:tabs>
          <w:tab w:val="left" w:pos="1349"/>
        </w:tabs>
        <w:rPr>
          <w:rFonts w:ascii="Times New Roman"/>
          <w:i/>
          <w:sz w:val="20"/>
        </w:rPr>
      </w:pPr>
      <w:r w:rsidRPr="00165FD2">
        <w:rPr>
          <w:rFonts w:ascii="Times New Roman"/>
          <w:i/>
          <w:sz w:val="20"/>
          <w:shd w:val="clear" w:color="auto" w:fill="F9F8F8"/>
        </w:rPr>
        <w:t>Registros</w:t>
      </w:r>
      <w:r w:rsidRPr="00165FD2">
        <w:rPr>
          <w:rFonts w:ascii="Times New Roman"/>
          <w:i/>
          <w:spacing w:val="-4"/>
          <w:sz w:val="20"/>
          <w:shd w:val="clear" w:color="auto" w:fill="F9F8F8"/>
        </w:rPr>
        <w:t xml:space="preserve"> </w:t>
      </w:r>
      <w:r w:rsidRPr="00165FD2">
        <w:rPr>
          <w:rFonts w:ascii="Times New Roman"/>
          <w:i/>
          <w:sz w:val="20"/>
          <w:shd w:val="clear" w:color="auto" w:fill="F9F8F8"/>
        </w:rPr>
        <w:t>siguientes</w:t>
      </w:r>
    </w:p>
    <w:p w14:paraId="39992240" w14:textId="77777777" w:rsidR="00165FD2" w:rsidRDefault="00165FD2" w:rsidP="00165FD2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65FD2" w14:paraId="453DE39D" w14:textId="77777777" w:rsidTr="00725859">
        <w:trPr>
          <w:trHeight w:val="241"/>
        </w:trPr>
        <w:tc>
          <w:tcPr>
            <w:tcW w:w="1414" w:type="dxa"/>
          </w:tcPr>
          <w:p w14:paraId="42C3C4A5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B5BCE26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C006A56" w14:textId="77777777" w:rsidR="00165FD2" w:rsidRDefault="00165FD2" w:rsidP="00725859">
            <w:pPr>
              <w:pStyle w:val="TableParagraph"/>
              <w:spacing w:line="222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Garantías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constituidas</w:t>
            </w:r>
          </w:p>
        </w:tc>
        <w:tc>
          <w:tcPr>
            <w:tcW w:w="2977" w:type="dxa"/>
          </w:tcPr>
          <w:p w14:paraId="76FC39AF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</w:tr>
      <w:tr w:rsidR="00165FD2" w14:paraId="0B97B8B3" w14:textId="77777777" w:rsidTr="00725859">
        <w:trPr>
          <w:trHeight w:val="244"/>
        </w:trPr>
        <w:tc>
          <w:tcPr>
            <w:tcW w:w="1414" w:type="dxa"/>
          </w:tcPr>
          <w:p w14:paraId="7251CD62" w14:textId="77777777" w:rsidR="00165FD2" w:rsidRDefault="00165FD2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7411027" w14:textId="77777777" w:rsidR="00165FD2" w:rsidRDefault="00165FD2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6158335" w14:textId="77777777" w:rsidR="00165FD2" w:rsidRDefault="00165FD2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Personas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operaciones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garantizadas</w:t>
            </w:r>
          </w:p>
        </w:tc>
        <w:tc>
          <w:tcPr>
            <w:tcW w:w="2977" w:type="dxa"/>
          </w:tcPr>
          <w:p w14:paraId="22575655" w14:textId="77777777" w:rsidR="00165FD2" w:rsidRDefault="00165FD2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</w:tr>
    </w:tbl>
    <w:p w14:paraId="569558E2" w14:textId="77777777" w:rsidR="00165FD2" w:rsidRDefault="00165FD2" w:rsidP="00165FD2">
      <w:pPr>
        <w:pStyle w:val="Textoindependiente"/>
        <w:rPr>
          <w:rFonts w:ascii="Times New Roman"/>
          <w:i/>
          <w:sz w:val="22"/>
        </w:rPr>
      </w:pPr>
    </w:p>
    <w:p w14:paraId="3A7FB63C" w14:textId="77777777" w:rsidR="00165FD2" w:rsidRDefault="00165FD2" w:rsidP="00165FD2">
      <w:pPr>
        <w:pStyle w:val="Textoindependiente"/>
        <w:rPr>
          <w:rFonts w:ascii="Times New Roman"/>
          <w:i/>
        </w:rPr>
      </w:pPr>
    </w:p>
    <w:p w14:paraId="31E45CEA" w14:textId="24DEE270" w:rsidR="00165FD2" w:rsidRPr="00165FD2" w:rsidRDefault="00165FD2" w:rsidP="00165FD2">
      <w:pPr>
        <w:tabs>
          <w:tab w:val="left" w:pos="1349"/>
        </w:tabs>
        <w:rPr>
          <w:rFonts w:ascii="Times New Roman" w:hAnsi="Times New Roman"/>
          <w:i/>
          <w:sz w:val="20"/>
        </w:rPr>
        <w:sectPr w:rsidR="00165FD2" w:rsidRPr="00165FD2" w:rsidSect="00BF0814">
          <w:pgSz w:w="12250" w:h="15850"/>
          <w:pgMar w:top="1380" w:right="840" w:bottom="880" w:left="920" w:header="567" w:footer="685" w:gutter="0"/>
          <w:cols w:space="720"/>
        </w:sectPr>
      </w:pPr>
      <w:r w:rsidRPr="00165FD2">
        <w:rPr>
          <w:rFonts w:ascii="Times New Roman" w:hAnsi="Times New Roman"/>
          <w:i/>
          <w:sz w:val="20"/>
          <w:shd w:val="clear" w:color="auto" w:fill="F9F8F8"/>
        </w:rPr>
        <w:t>Registro</w:t>
      </w:r>
      <w:r w:rsidRPr="00165FD2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165FD2">
        <w:rPr>
          <w:rFonts w:ascii="Times New Roman" w:hAnsi="Times New Roman"/>
          <w:i/>
          <w:sz w:val="20"/>
          <w:shd w:val="clear" w:color="auto" w:fill="F9F8F8"/>
        </w:rPr>
        <w:t>que</w:t>
      </w:r>
      <w:r w:rsidRPr="00165FD2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165FD2">
        <w:rPr>
          <w:rFonts w:ascii="Times New Roman" w:hAnsi="Times New Roman"/>
          <w:i/>
          <w:sz w:val="20"/>
          <w:shd w:val="clear" w:color="auto" w:fill="F9F8F8"/>
        </w:rPr>
        <w:t>contiene</w:t>
      </w:r>
      <w:r w:rsidRPr="00165FD2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165FD2">
        <w:rPr>
          <w:rFonts w:ascii="Times New Roman" w:hAnsi="Times New Roman"/>
          <w:i/>
          <w:sz w:val="20"/>
          <w:shd w:val="clear" w:color="auto" w:fill="F9F8F8"/>
        </w:rPr>
        <w:t>información de</w:t>
      </w:r>
      <w:r w:rsidRPr="00165FD2"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 w:rsidRPr="00165FD2">
        <w:rPr>
          <w:rFonts w:ascii="Times New Roman" w:hAnsi="Times New Roman"/>
          <w:i/>
          <w:sz w:val="20"/>
          <w:shd w:val="clear" w:color="auto" w:fill="F9F8F8"/>
        </w:rPr>
        <w:t>garantías</w:t>
      </w:r>
      <w:r w:rsidRPr="00165FD2"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 w:rsidRPr="00165FD2">
        <w:rPr>
          <w:rFonts w:ascii="Times New Roman" w:hAnsi="Times New Roman"/>
          <w:i/>
          <w:sz w:val="20"/>
          <w:shd w:val="clear" w:color="auto" w:fill="F9F8F8"/>
        </w:rPr>
        <w:t>constituidas.</w:t>
      </w:r>
      <w:r>
        <w:rPr>
          <w:rFonts w:ascii="Times New Roman" w:hAnsi="Times New Roman"/>
          <w:i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sz w:val="20"/>
        </w:rPr>
        <w:t>(cod.01)</w:t>
      </w:r>
    </w:p>
    <w:p w14:paraId="20CD4457" w14:textId="77777777" w:rsidR="00165FD2" w:rsidRDefault="00165FD2" w:rsidP="00165FD2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108"/>
        <w:gridCol w:w="473"/>
        <w:gridCol w:w="1968"/>
      </w:tblGrid>
      <w:tr w:rsidR="00165FD2" w14:paraId="299CFDF1" w14:textId="77777777" w:rsidTr="00725859">
        <w:trPr>
          <w:trHeight w:val="242"/>
        </w:trPr>
        <w:tc>
          <w:tcPr>
            <w:tcW w:w="1414" w:type="dxa"/>
          </w:tcPr>
          <w:p w14:paraId="7DC39472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322C742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4313E7" w14:textId="77777777" w:rsidR="00165FD2" w:rsidRDefault="00165FD2" w:rsidP="00725859">
            <w:pPr>
              <w:pStyle w:val="TableParagraph"/>
              <w:spacing w:before="12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</w:p>
        </w:tc>
        <w:tc>
          <w:tcPr>
            <w:tcW w:w="2549" w:type="dxa"/>
            <w:gridSpan w:val="3"/>
          </w:tcPr>
          <w:p w14:paraId="405F7875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5FD2" w14:paraId="3E84E3FC" w14:textId="77777777" w:rsidTr="00725859">
        <w:trPr>
          <w:trHeight w:val="244"/>
        </w:trPr>
        <w:tc>
          <w:tcPr>
            <w:tcW w:w="1414" w:type="dxa"/>
          </w:tcPr>
          <w:p w14:paraId="06C6CD70" w14:textId="77777777" w:rsidR="00165FD2" w:rsidRDefault="00165FD2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3C3EEB9" w14:textId="77777777" w:rsidR="00165FD2" w:rsidRDefault="00165FD2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EA9E90D" w14:textId="77777777" w:rsidR="00165FD2" w:rsidRPr="00165FD2" w:rsidRDefault="00165FD2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RUT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del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garante,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dueño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del</w:t>
            </w:r>
            <w:r w:rsidRPr="00165FD2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bien o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emisor</w:t>
            </w:r>
          </w:p>
        </w:tc>
        <w:tc>
          <w:tcPr>
            <w:tcW w:w="2549" w:type="dxa"/>
            <w:gridSpan w:val="3"/>
          </w:tcPr>
          <w:p w14:paraId="375E7A41" w14:textId="77777777" w:rsidR="00165FD2" w:rsidRDefault="00165FD2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R(09)VX(01)</w:t>
            </w:r>
          </w:p>
        </w:tc>
      </w:tr>
      <w:tr w:rsidR="00165FD2" w14:paraId="6569D088" w14:textId="77777777" w:rsidTr="00725859">
        <w:trPr>
          <w:trHeight w:val="242"/>
        </w:trPr>
        <w:tc>
          <w:tcPr>
            <w:tcW w:w="1414" w:type="dxa"/>
          </w:tcPr>
          <w:p w14:paraId="0B2B0242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C024AF0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F018C10" w14:textId="77777777" w:rsidR="00165FD2" w:rsidRPr="00165FD2" w:rsidRDefault="00165FD2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w w:val="95"/>
                <w:sz w:val="20"/>
                <w:shd w:val="clear" w:color="auto" w:fill="F9F8F8"/>
                <w:lang w:val="es-CL"/>
              </w:rPr>
              <w:t>Nombre</w:t>
            </w:r>
            <w:r w:rsidRPr="00165FD2">
              <w:rPr>
                <w:rFonts w:ascii="Arial MT" w:hAnsi="Arial MT"/>
                <w:spacing w:val="9"/>
                <w:w w:val="9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w w:val="95"/>
                <w:sz w:val="20"/>
                <w:shd w:val="clear" w:color="auto" w:fill="F9F8F8"/>
                <w:lang w:val="es-CL"/>
              </w:rPr>
              <w:t>o</w:t>
            </w:r>
            <w:r w:rsidRPr="00165FD2">
              <w:rPr>
                <w:rFonts w:ascii="Arial MT" w:hAnsi="Arial MT"/>
                <w:spacing w:val="9"/>
                <w:w w:val="9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w w:val="95"/>
                <w:sz w:val="20"/>
                <w:shd w:val="clear" w:color="auto" w:fill="F9F8F8"/>
                <w:lang w:val="es-CL"/>
              </w:rPr>
              <w:t>razón</w:t>
            </w:r>
            <w:r w:rsidRPr="00165FD2">
              <w:rPr>
                <w:rFonts w:ascii="Arial MT" w:hAnsi="Arial MT"/>
                <w:spacing w:val="6"/>
                <w:w w:val="9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w w:val="95"/>
                <w:sz w:val="20"/>
                <w:shd w:val="clear" w:color="auto" w:fill="F9F8F8"/>
                <w:lang w:val="es-CL"/>
              </w:rPr>
              <w:t>social</w:t>
            </w:r>
            <w:r w:rsidRPr="00165FD2">
              <w:rPr>
                <w:rFonts w:ascii="Arial MT" w:hAnsi="Arial MT"/>
                <w:spacing w:val="8"/>
                <w:w w:val="9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w w:val="95"/>
                <w:sz w:val="20"/>
                <w:shd w:val="clear" w:color="auto" w:fill="F9F8F8"/>
                <w:lang w:val="es-CL"/>
              </w:rPr>
              <w:t>del</w:t>
            </w:r>
            <w:r w:rsidRPr="00165FD2">
              <w:rPr>
                <w:rFonts w:ascii="Arial MT" w:hAnsi="Arial MT"/>
                <w:spacing w:val="8"/>
                <w:w w:val="9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w w:val="95"/>
                <w:sz w:val="20"/>
                <w:shd w:val="clear" w:color="auto" w:fill="F9F8F8"/>
                <w:lang w:val="es-CL"/>
              </w:rPr>
              <w:t>garante,</w:t>
            </w:r>
            <w:r w:rsidRPr="00165FD2">
              <w:rPr>
                <w:rFonts w:ascii="Arial MT" w:hAnsi="Arial MT"/>
                <w:spacing w:val="9"/>
                <w:w w:val="9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w w:val="95"/>
                <w:sz w:val="20"/>
                <w:shd w:val="clear" w:color="auto" w:fill="F9F8F8"/>
                <w:lang w:val="es-CL"/>
              </w:rPr>
              <w:t>dueño</w:t>
            </w:r>
            <w:r w:rsidRPr="00165FD2">
              <w:rPr>
                <w:rFonts w:ascii="Arial MT" w:hAnsi="Arial MT"/>
                <w:spacing w:val="8"/>
                <w:w w:val="9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w w:val="95"/>
                <w:sz w:val="20"/>
                <w:shd w:val="clear" w:color="auto" w:fill="F9F8F8"/>
                <w:lang w:val="es-CL"/>
              </w:rPr>
              <w:t>del</w:t>
            </w:r>
            <w:r w:rsidRPr="00165FD2">
              <w:rPr>
                <w:rFonts w:ascii="Arial MT" w:hAnsi="Arial MT"/>
                <w:spacing w:val="8"/>
                <w:w w:val="9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w w:val="95"/>
                <w:sz w:val="20"/>
                <w:shd w:val="clear" w:color="auto" w:fill="F9F8F8"/>
                <w:lang w:val="es-CL"/>
              </w:rPr>
              <w:t>bien</w:t>
            </w:r>
            <w:r w:rsidRPr="00165FD2">
              <w:rPr>
                <w:rFonts w:ascii="Arial MT" w:hAnsi="Arial MT"/>
                <w:spacing w:val="8"/>
                <w:w w:val="9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w w:val="95"/>
                <w:sz w:val="20"/>
                <w:shd w:val="clear" w:color="auto" w:fill="F9F8F8"/>
                <w:lang w:val="es-CL"/>
              </w:rPr>
              <w:t>o</w:t>
            </w:r>
            <w:r w:rsidRPr="00165FD2">
              <w:rPr>
                <w:rFonts w:ascii="Arial MT" w:hAnsi="Arial MT"/>
                <w:spacing w:val="10"/>
                <w:w w:val="9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w w:val="95"/>
                <w:sz w:val="20"/>
                <w:shd w:val="clear" w:color="auto" w:fill="F9F8F8"/>
                <w:lang w:val="es-CL"/>
              </w:rPr>
              <w:t>emisor</w:t>
            </w:r>
          </w:p>
        </w:tc>
        <w:tc>
          <w:tcPr>
            <w:tcW w:w="108" w:type="dxa"/>
            <w:tcBorders>
              <w:right w:val="nil"/>
            </w:tcBorders>
          </w:tcPr>
          <w:p w14:paraId="09672878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55883139" w14:textId="77777777" w:rsidR="00165FD2" w:rsidRDefault="00165FD2" w:rsidP="00725859">
            <w:pPr>
              <w:pStyle w:val="TableParagraph"/>
              <w:spacing w:before="11" w:line="211" w:lineRule="exact"/>
              <w:ind w:left="4" w:right="-2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X(50)</w:t>
            </w:r>
          </w:p>
        </w:tc>
        <w:tc>
          <w:tcPr>
            <w:tcW w:w="1968" w:type="dxa"/>
            <w:tcBorders>
              <w:left w:val="nil"/>
            </w:tcBorders>
          </w:tcPr>
          <w:p w14:paraId="64D5494C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73548FE1" w14:textId="77777777" w:rsidTr="00725859">
        <w:trPr>
          <w:trHeight w:val="242"/>
        </w:trPr>
        <w:tc>
          <w:tcPr>
            <w:tcW w:w="1414" w:type="dxa"/>
          </w:tcPr>
          <w:p w14:paraId="2771EF23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8EFE39C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5FBC5F8" w14:textId="77777777" w:rsidR="00165FD2" w:rsidRDefault="00165FD2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Nombre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del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instrumento</w:t>
            </w:r>
          </w:p>
        </w:tc>
        <w:tc>
          <w:tcPr>
            <w:tcW w:w="2549" w:type="dxa"/>
            <w:gridSpan w:val="3"/>
          </w:tcPr>
          <w:p w14:paraId="26E67CF5" w14:textId="77777777" w:rsidR="00165FD2" w:rsidRDefault="00165FD2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X(50)</w:t>
            </w:r>
          </w:p>
        </w:tc>
      </w:tr>
      <w:tr w:rsidR="00165FD2" w14:paraId="7F161A55" w14:textId="77777777" w:rsidTr="00725859">
        <w:trPr>
          <w:trHeight w:val="244"/>
        </w:trPr>
        <w:tc>
          <w:tcPr>
            <w:tcW w:w="1414" w:type="dxa"/>
          </w:tcPr>
          <w:p w14:paraId="0E209284" w14:textId="77777777" w:rsidR="00165FD2" w:rsidRDefault="00165FD2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12A19B76" w14:textId="77777777" w:rsidR="00165FD2" w:rsidRDefault="00165FD2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D5B89C" w14:textId="77777777" w:rsidR="00165FD2" w:rsidRDefault="00165FD2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País</w:t>
            </w:r>
          </w:p>
        </w:tc>
        <w:tc>
          <w:tcPr>
            <w:tcW w:w="108" w:type="dxa"/>
            <w:tcBorders>
              <w:right w:val="nil"/>
            </w:tcBorders>
          </w:tcPr>
          <w:p w14:paraId="0E182219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4EE0E25C" w14:textId="77777777" w:rsidR="00165FD2" w:rsidRDefault="00165FD2" w:rsidP="00725859">
            <w:pPr>
              <w:pStyle w:val="TableParagraph"/>
              <w:spacing w:before="14" w:line="211" w:lineRule="exact"/>
              <w:ind w:left="4" w:right="-2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X(03)</w:t>
            </w:r>
          </w:p>
        </w:tc>
        <w:tc>
          <w:tcPr>
            <w:tcW w:w="1968" w:type="dxa"/>
            <w:tcBorders>
              <w:left w:val="nil"/>
            </w:tcBorders>
          </w:tcPr>
          <w:p w14:paraId="2458D5FD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42FBCFC0" w14:textId="77777777" w:rsidTr="00725859">
        <w:trPr>
          <w:trHeight w:val="241"/>
        </w:trPr>
        <w:tc>
          <w:tcPr>
            <w:tcW w:w="1414" w:type="dxa"/>
          </w:tcPr>
          <w:p w14:paraId="0DFD1D67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425DA8E6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E25470A" w14:textId="77777777" w:rsidR="00165FD2" w:rsidRDefault="00165FD2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Categoría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riesgo</w:t>
            </w:r>
          </w:p>
        </w:tc>
        <w:tc>
          <w:tcPr>
            <w:tcW w:w="108" w:type="dxa"/>
            <w:tcBorders>
              <w:right w:val="nil"/>
            </w:tcBorders>
          </w:tcPr>
          <w:p w14:paraId="1723090D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361EF6F7" w14:textId="77777777" w:rsidR="00165FD2" w:rsidRDefault="00165FD2" w:rsidP="00725859">
            <w:pPr>
              <w:pStyle w:val="TableParagraph"/>
              <w:spacing w:before="11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9(04)</w:t>
            </w:r>
          </w:p>
        </w:tc>
        <w:tc>
          <w:tcPr>
            <w:tcW w:w="1968" w:type="dxa"/>
            <w:tcBorders>
              <w:left w:val="nil"/>
            </w:tcBorders>
          </w:tcPr>
          <w:p w14:paraId="5CF520E5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511ADB38" w14:textId="77777777" w:rsidTr="00725859">
        <w:trPr>
          <w:trHeight w:val="244"/>
        </w:trPr>
        <w:tc>
          <w:tcPr>
            <w:tcW w:w="1414" w:type="dxa"/>
          </w:tcPr>
          <w:p w14:paraId="515DDB6E" w14:textId="77777777" w:rsidR="00165FD2" w:rsidRDefault="00165FD2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8B7ED45" w14:textId="77777777" w:rsidR="00165FD2" w:rsidRDefault="00165FD2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3162F87" w14:textId="77777777" w:rsidR="00165FD2" w:rsidRPr="00165FD2" w:rsidRDefault="00165FD2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Numero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interno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</w:t>
            </w:r>
          </w:p>
        </w:tc>
        <w:tc>
          <w:tcPr>
            <w:tcW w:w="108" w:type="dxa"/>
            <w:tcBorders>
              <w:right w:val="nil"/>
            </w:tcBorders>
          </w:tcPr>
          <w:p w14:paraId="652A4879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222B4285" w14:textId="77777777" w:rsidR="00165FD2" w:rsidRDefault="00165FD2" w:rsidP="00725859">
            <w:pPr>
              <w:pStyle w:val="TableParagraph"/>
              <w:spacing w:before="14" w:line="211" w:lineRule="exact"/>
              <w:ind w:left="4" w:right="-2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X(30)</w:t>
            </w:r>
          </w:p>
        </w:tc>
        <w:tc>
          <w:tcPr>
            <w:tcW w:w="1968" w:type="dxa"/>
            <w:tcBorders>
              <w:left w:val="nil"/>
            </w:tcBorders>
          </w:tcPr>
          <w:p w14:paraId="70A3A5C1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359A7A90" w14:textId="77777777" w:rsidTr="00725859">
        <w:trPr>
          <w:trHeight w:val="242"/>
        </w:trPr>
        <w:tc>
          <w:tcPr>
            <w:tcW w:w="1414" w:type="dxa"/>
          </w:tcPr>
          <w:p w14:paraId="0E58C1CC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7E0F6966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04B7A66" w14:textId="77777777" w:rsidR="00165FD2" w:rsidRDefault="00165FD2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</w:p>
        </w:tc>
        <w:tc>
          <w:tcPr>
            <w:tcW w:w="108" w:type="dxa"/>
            <w:tcBorders>
              <w:right w:val="nil"/>
            </w:tcBorders>
          </w:tcPr>
          <w:p w14:paraId="5AA356C5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4744BADA" w14:textId="77777777" w:rsidR="00165FD2" w:rsidRDefault="00165FD2" w:rsidP="00725859">
            <w:pPr>
              <w:pStyle w:val="TableParagraph"/>
              <w:spacing w:before="11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9(04)</w:t>
            </w:r>
          </w:p>
        </w:tc>
        <w:tc>
          <w:tcPr>
            <w:tcW w:w="1968" w:type="dxa"/>
            <w:tcBorders>
              <w:left w:val="nil"/>
            </w:tcBorders>
          </w:tcPr>
          <w:p w14:paraId="32C11DA1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79A71E03" w14:textId="77777777" w:rsidTr="00725859">
        <w:trPr>
          <w:trHeight w:val="244"/>
        </w:trPr>
        <w:tc>
          <w:tcPr>
            <w:tcW w:w="1414" w:type="dxa"/>
          </w:tcPr>
          <w:p w14:paraId="025CAE53" w14:textId="77777777" w:rsidR="00165FD2" w:rsidRDefault="00165FD2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3898489F" w14:textId="77777777" w:rsidR="00165FD2" w:rsidRDefault="00165FD2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526C485" w14:textId="77777777" w:rsidR="00165FD2" w:rsidRPr="00165FD2" w:rsidRDefault="00165FD2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Valor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inicial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</w:t>
            </w:r>
          </w:p>
        </w:tc>
        <w:tc>
          <w:tcPr>
            <w:tcW w:w="2549" w:type="dxa"/>
            <w:gridSpan w:val="3"/>
          </w:tcPr>
          <w:p w14:paraId="7B4DFB1A" w14:textId="77777777" w:rsidR="00165FD2" w:rsidRDefault="00165FD2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165FD2" w14:paraId="3C11CB51" w14:textId="77777777" w:rsidTr="00725859">
        <w:trPr>
          <w:trHeight w:val="241"/>
        </w:trPr>
        <w:tc>
          <w:tcPr>
            <w:tcW w:w="1414" w:type="dxa"/>
          </w:tcPr>
          <w:p w14:paraId="1B3745D0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327E059E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7AA5C10" w14:textId="77777777" w:rsidR="00165FD2" w:rsidRDefault="00165FD2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Valor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</w:p>
        </w:tc>
        <w:tc>
          <w:tcPr>
            <w:tcW w:w="108" w:type="dxa"/>
            <w:tcBorders>
              <w:right w:val="nil"/>
            </w:tcBorders>
          </w:tcPr>
          <w:p w14:paraId="4D9A873C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3C42F631" w14:textId="77777777" w:rsidR="00165FD2" w:rsidRDefault="00165FD2" w:rsidP="00725859">
            <w:pPr>
              <w:pStyle w:val="TableParagraph"/>
              <w:spacing w:before="11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68" w:type="dxa"/>
            <w:tcBorders>
              <w:left w:val="nil"/>
            </w:tcBorders>
          </w:tcPr>
          <w:p w14:paraId="6FEB9721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5C260EEF" w14:textId="77777777" w:rsidTr="00725859">
        <w:trPr>
          <w:trHeight w:val="244"/>
        </w:trPr>
        <w:tc>
          <w:tcPr>
            <w:tcW w:w="1414" w:type="dxa"/>
          </w:tcPr>
          <w:p w14:paraId="11B1C5DC" w14:textId="77777777" w:rsidR="00165FD2" w:rsidRDefault="00165FD2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6C003DD2" w14:textId="77777777" w:rsidR="00165FD2" w:rsidRDefault="00165FD2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0508445" w14:textId="77777777" w:rsidR="00165FD2" w:rsidRPr="00165FD2" w:rsidRDefault="00165FD2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Tipo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valor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</w:t>
            </w:r>
          </w:p>
        </w:tc>
        <w:tc>
          <w:tcPr>
            <w:tcW w:w="108" w:type="dxa"/>
            <w:tcBorders>
              <w:right w:val="nil"/>
            </w:tcBorders>
          </w:tcPr>
          <w:p w14:paraId="0BEF22F6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701CED50" w14:textId="77777777" w:rsidR="00165FD2" w:rsidRDefault="00165FD2" w:rsidP="00725859">
            <w:pPr>
              <w:pStyle w:val="TableParagraph"/>
              <w:spacing w:before="14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9(01)</w:t>
            </w:r>
          </w:p>
        </w:tc>
        <w:tc>
          <w:tcPr>
            <w:tcW w:w="1968" w:type="dxa"/>
            <w:tcBorders>
              <w:left w:val="nil"/>
            </w:tcBorders>
          </w:tcPr>
          <w:p w14:paraId="20C90DE0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535A48D5" w14:textId="77777777" w:rsidTr="00725859">
        <w:trPr>
          <w:trHeight w:val="242"/>
        </w:trPr>
        <w:tc>
          <w:tcPr>
            <w:tcW w:w="1414" w:type="dxa"/>
          </w:tcPr>
          <w:p w14:paraId="3B17C862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1A6F1E1D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3E2EF17" w14:textId="77777777" w:rsidR="00165FD2" w:rsidRPr="00165FD2" w:rsidRDefault="00165FD2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Fecha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 tasación,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valoración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o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clasificación</w:t>
            </w:r>
          </w:p>
        </w:tc>
        <w:tc>
          <w:tcPr>
            <w:tcW w:w="108" w:type="dxa"/>
            <w:tcBorders>
              <w:right w:val="nil"/>
            </w:tcBorders>
          </w:tcPr>
          <w:p w14:paraId="23FB13CF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7233A67E" w14:textId="77777777" w:rsidR="00165FD2" w:rsidRDefault="00165FD2" w:rsidP="00725859">
            <w:pPr>
              <w:pStyle w:val="TableParagraph"/>
              <w:spacing w:before="11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F(08)</w:t>
            </w:r>
          </w:p>
        </w:tc>
        <w:tc>
          <w:tcPr>
            <w:tcW w:w="1968" w:type="dxa"/>
            <w:tcBorders>
              <w:left w:val="nil"/>
            </w:tcBorders>
          </w:tcPr>
          <w:p w14:paraId="428715C0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4C1B00BD" w14:textId="77777777" w:rsidTr="00725859">
        <w:trPr>
          <w:trHeight w:val="242"/>
        </w:trPr>
        <w:tc>
          <w:tcPr>
            <w:tcW w:w="1414" w:type="dxa"/>
          </w:tcPr>
          <w:p w14:paraId="49A8E44D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6F4B3E67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A5ECDB" w14:textId="73F37074" w:rsidR="00165FD2" w:rsidRDefault="00165FD2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Monto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del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Seguro</w:t>
            </w:r>
          </w:p>
        </w:tc>
        <w:tc>
          <w:tcPr>
            <w:tcW w:w="108" w:type="dxa"/>
            <w:tcBorders>
              <w:right w:val="nil"/>
            </w:tcBorders>
          </w:tcPr>
          <w:p w14:paraId="5C7C55B7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28F12440" w14:textId="77777777" w:rsidR="00165FD2" w:rsidRDefault="00165FD2" w:rsidP="00725859">
            <w:pPr>
              <w:pStyle w:val="TableParagraph"/>
              <w:spacing w:before="11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68" w:type="dxa"/>
            <w:tcBorders>
              <w:left w:val="nil"/>
            </w:tcBorders>
          </w:tcPr>
          <w:p w14:paraId="46086BC3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0D09783A" w14:textId="77777777" w:rsidTr="00725859">
        <w:trPr>
          <w:trHeight w:val="244"/>
        </w:trPr>
        <w:tc>
          <w:tcPr>
            <w:tcW w:w="1414" w:type="dxa"/>
          </w:tcPr>
          <w:p w14:paraId="42F837E3" w14:textId="77777777" w:rsidR="00165FD2" w:rsidRDefault="00165FD2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4784E884" w14:textId="77777777" w:rsidR="00165FD2" w:rsidRDefault="00165FD2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0D8DCC1" w14:textId="77777777" w:rsidR="00165FD2" w:rsidRPr="00165FD2" w:rsidRDefault="00165FD2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  <w:lang w:val="es-CL"/>
              </w:rPr>
            </w:pPr>
            <w:r w:rsidRPr="00165FD2">
              <w:rPr>
                <w:rFonts w:ascii="Arial MT"/>
                <w:sz w:val="20"/>
                <w:shd w:val="clear" w:color="auto" w:fill="F9F8F8"/>
                <w:lang w:val="es-CL"/>
              </w:rPr>
              <w:t>Fecha</w:t>
            </w:r>
            <w:r w:rsidRPr="00165FD2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/>
                <w:sz w:val="20"/>
                <w:shd w:val="clear" w:color="auto" w:fill="F9F8F8"/>
                <w:lang w:val="es-CL"/>
              </w:rPr>
              <w:t>vencimiento del</w:t>
            </w:r>
            <w:r w:rsidRPr="00165FD2">
              <w:rPr>
                <w:rFonts w:asci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/>
                <w:sz w:val="20"/>
                <w:shd w:val="clear" w:color="auto" w:fill="F9F8F8"/>
                <w:lang w:val="es-CL"/>
              </w:rPr>
              <w:t>seguro</w:t>
            </w:r>
          </w:p>
        </w:tc>
        <w:tc>
          <w:tcPr>
            <w:tcW w:w="108" w:type="dxa"/>
            <w:tcBorders>
              <w:right w:val="nil"/>
            </w:tcBorders>
          </w:tcPr>
          <w:p w14:paraId="2A99B8EC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66580348" w14:textId="77777777" w:rsidR="00165FD2" w:rsidRDefault="00165FD2" w:rsidP="00725859">
            <w:pPr>
              <w:pStyle w:val="TableParagraph"/>
              <w:spacing w:before="14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F(08)</w:t>
            </w:r>
          </w:p>
        </w:tc>
        <w:tc>
          <w:tcPr>
            <w:tcW w:w="1968" w:type="dxa"/>
            <w:tcBorders>
              <w:left w:val="nil"/>
            </w:tcBorders>
          </w:tcPr>
          <w:p w14:paraId="5982E148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0C1F397D" w14:textId="77777777" w:rsidTr="00725859">
        <w:trPr>
          <w:trHeight w:val="242"/>
        </w:trPr>
        <w:tc>
          <w:tcPr>
            <w:tcW w:w="1414" w:type="dxa"/>
          </w:tcPr>
          <w:p w14:paraId="3F560038" w14:textId="77777777" w:rsidR="00165FD2" w:rsidRDefault="00165FD2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61533231" w14:textId="77777777" w:rsidR="00165FD2" w:rsidRDefault="00165FD2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FB97770" w14:textId="77777777" w:rsidR="00165FD2" w:rsidRPr="00165FD2" w:rsidRDefault="00165FD2" w:rsidP="00725859">
            <w:pPr>
              <w:pStyle w:val="TableParagraph"/>
              <w:spacing w:before="12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Valor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gestión de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</w:t>
            </w:r>
          </w:p>
        </w:tc>
        <w:tc>
          <w:tcPr>
            <w:tcW w:w="108" w:type="dxa"/>
            <w:tcBorders>
              <w:right w:val="nil"/>
            </w:tcBorders>
          </w:tcPr>
          <w:p w14:paraId="1927E446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2A6D0A14" w14:textId="77777777" w:rsidR="00165FD2" w:rsidRDefault="00165FD2" w:rsidP="00725859">
            <w:pPr>
              <w:pStyle w:val="TableParagraph"/>
              <w:spacing w:before="12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68" w:type="dxa"/>
            <w:tcBorders>
              <w:left w:val="nil"/>
            </w:tcBorders>
          </w:tcPr>
          <w:p w14:paraId="34286108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509EC848" w14:textId="77777777" w:rsidTr="00725859">
        <w:trPr>
          <w:trHeight w:val="244"/>
        </w:trPr>
        <w:tc>
          <w:tcPr>
            <w:tcW w:w="1414" w:type="dxa"/>
          </w:tcPr>
          <w:p w14:paraId="24ED3220" w14:textId="77777777" w:rsidR="00165FD2" w:rsidRDefault="00165FD2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3AA8B491" w14:textId="77777777" w:rsidR="00165FD2" w:rsidRDefault="00165FD2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523E854" w14:textId="77777777" w:rsidR="00165FD2" w:rsidRPr="00165FD2" w:rsidRDefault="00165FD2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Porcentaje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ajuste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</w:t>
            </w:r>
          </w:p>
        </w:tc>
        <w:tc>
          <w:tcPr>
            <w:tcW w:w="2549" w:type="dxa"/>
            <w:gridSpan w:val="3"/>
          </w:tcPr>
          <w:p w14:paraId="7D94CD8E" w14:textId="77777777" w:rsidR="00165FD2" w:rsidRDefault="00165FD2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9(02)V9(04)</w:t>
            </w:r>
          </w:p>
        </w:tc>
      </w:tr>
      <w:tr w:rsidR="00165FD2" w14:paraId="0DEA4F2F" w14:textId="77777777" w:rsidTr="00725859">
        <w:trPr>
          <w:trHeight w:val="242"/>
        </w:trPr>
        <w:tc>
          <w:tcPr>
            <w:tcW w:w="1414" w:type="dxa"/>
          </w:tcPr>
          <w:p w14:paraId="76764A32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33094A6A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6788DDE" w14:textId="77777777" w:rsidR="00165FD2" w:rsidRPr="00165FD2" w:rsidRDefault="00165FD2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Valor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ajustado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</w:t>
            </w:r>
          </w:p>
        </w:tc>
        <w:tc>
          <w:tcPr>
            <w:tcW w:w="108" w:type="dxa"/>
            <w:tcBorders>
              <w:right w:val="nil"/>
            </w:tcBorders>
          </w:tcPr>
          <w:p w14:paraId="59E72A74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145495CF" w14:textId="77777777" w:rsidR="00165FD2" w:rsidRDefault="00165FD2" w:rsidP="00725859">
            <w:pPr>
              <w:pStyle w:val="TableParagraph"/>
              <w:spacing w:before="11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68" w:type="dxa"/>
            <w:tcBorders>
              <w:left w:val="nil"/>
            </w:tcBorders>
          </w:tcPr>
          <w:p w14:paraId="0C03EEBC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70EC69FB" w14:textId="77777777" w:rsidR="00165FD2" w:rsidRDefault="00165FD2" w:rsidP="00165FD2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246</w:t>
      </w:r>
      <w:r>
        <w:rPr>
          <w:spacing w:val="-1"/>
        </w:rPr>
        <w:t xml:space="preserve"> </w:t>
      </w:r>
      <w:r>
        <w:t>Bytes</w:t>
      </w:r>
    </w:p>
    <w:p w14:paraId="38AAACF5" w14:textId="77777777" w:rsidR="00165FD2" w:rsidRDefault="00165FD2" w:rsidP="00165FD2">
      <w:pPr>
        <w:pStyle w:val="Textoindependiente"/>
      </w:pPr>
    </w:p>
    <w:p w14:paraId="06BA06B4" w14:textId="77777777" w:rsidR="00165FD2" w:rsidRDefault="00165FD2" w:rsidP="00165FD2">
      <w:pPr>
        <w:pStyle w:val="Textoindependiente"/>
        <w:spacing w:before="10"/>
        <w:rPr>
          <w:sz w:val="19"/>
        </w:rPr>
      </w:pPr>
    </w:p>
    <w:p w14:paraId="299FD6BF" w14:textId="0DAED118" w:rsidR="00165FD2" w:rsidRPr="00165FD2" w:rsidRDefault="00165FD2" w:rsidP="00165FD2">
      <w:pPr>
        <w:tabs>
          <w:tab w:val="left" w:pos="1349"/>
        </w:tabs>
        <w:spacing w:after="60"/>
        <w:rPr>
          <w:rFonts w:ascii="Times New Roman" w:hAnsi="Times New Roman"/>
          <w:i/>
          <w:sz w:val="20"/>
        </w:rPr>
      </w:pPr>
      <w:r w:rsidRPr="00165FD2">
        <w:rPr>
          <w:rFonts w:ascii="Times New Roman" w:hAnsi="Times New Roman"/>
          <w:i/>
          <w:sz w:val="20"/>
          <w:shd w:val="clear" w:color="auto" w:fill="F9F8F8"/>
        </w:rPr>
        <w:t>Registro</w:t>
      </w:r>
      <w:r w:rsidRPr="00165FD2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165FD2">
        <w:rPr>
          <w:rFonts w:ascii="Times New Roman" w:hAnsi="Times New Roman"/>
          <w:i/>
          <w:sz w:val="20"/>
          <w:shd w:val="clear" w:color="auto" w:fill="F9F8F8"/>
        </w:rPr>
        <w:t>que</w:t>
      </w:r>
      <w:r w:rsidRPr="00165FD2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165FD2">
        <w:rPr>
          <w:rFonts w:ascii="Times New Roman" w:hAnsi="Times New Roman"/>
          <w:i/>
          <w:sz w:val="20"/>
          <w:shd w:val="clear" w:color="auto" w:fill="F9F8F8"/>
        </w:rPr>
        <w:t>contiene</w:t>
      </w:r>
      <w:r w:rsidRPr="00165FD2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165FD2">
        <w:rPr>
          <w:rFonts w:ascii="Times New Roman" w:hAnsi="Times New Roman"/>
          <w:i/>
          <w:sz w:val="20"/>
          <w:shd w:val="clear" w:color="auto" w:fill="F9F8F8"/>
        </w:rPr>
        <w:t>información de</w:t>
      </w:r>
      <w:r w:rsidRPr="00165FD2"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 w:rsidRPr="00165FD2">
        <w:rPr>
          <w:rFonts w:ascii="Times New Roman" w:hAnsi="Times New Roman"/>
          <w:i/>
          <w:sz w:val="20"/>
          <w:shd w:val="clear" w:color="auto" w:fill="F9F8F8"/>
        </w:rPr>
        <w:t>personas</w:t>
      </w:r>
      <w:r w:rsidRPr="00165FD2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165FD2">
        <w:rPr>
          <w:rFonts w:ascii="Times New Roman" w:hAnsi="Times New Roman"/>
          <w:i/>
          <w:sz w:val="20"/>
          <w:shd w:val="clear" w:color="auto" w:fill="F9F8F8"/>
        </w:rPr>
        <w:t>con</w:t>
      </w:r>
      <w:r w:rsidRPr="00165FD2"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 w:rsidRPr="00165FD2">
        <w:rPr>
          <w:rFonts w:ascii="Times New Roman" w:hAnsi="Times New Roman"/>
          <w:i/>
          <w:sz w:val="20"/>
          <w:shd w:val="clear" w:color="auto" w:fill="F9F8F8"/>
        </w:rPr>
        <w:t>operaciones</w:t>
      </w:r>
      <w:r w:rsidRPr="00165FD2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165FD2">
        <w:rPr>
          <w:rFonts w:ascii="Times New Roman" w:hAnsi="Times New Roman"/>
          <w:i/>
          <w:sz w:val="20"/>
          <w:shd w:val="clear" w:color="auto" w:fill="F9F8F8"/>
        </w:rPr>
        <w:t>garantizadas</w:t>
      </w:r>
      <w:r>
        <w:rPr>
          <w:rFonts w:ascii="Times New Roman" w:hAnsi="Times New Roman"/>
          <w:i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sz w:val="20"/>
        </w:rPr>
        <w:t>(cod.02)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108"/>
        <w:gridCol w:w="484"/>
        <w:gridCol w:w="1957"/>
      </w:tblGrid>
      <w:tr w:rsidR="00165FD2" w14:paraId="3A8FF054" w14:textId="77777777" w:rsidTr="00725859">
        <w:trPr>
          <w:trHeight w:val="242"/>
        </w:trPr>
        <w:tc>
          <w:tcPr>
            <w:tcW w:w="1414" w:type="dxa"/>
          </w:tcPr>
          <w:p w14:paraId="73FE2F6E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96E8B30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0DEB6F0" w14:textId="77777777" w:rsidR="00165FD2" w:rsidRDefault="00165FD2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</w:p>
        </w:tc>
        <w:tc>
          <w:tcPr>
            <w:tcW w:w="2549" w:type="dxa"/>
            <w:gridSpan w:val="3"/>
          </w:tcPr>
          <w:p w14:paraId="1B1CCA77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5FD2" w14:paraId="76F0C48D" w14:textId="77777777" w:rsidTr="00725859">
        <w:trPr>
          <w:trHeight w:val="244"/>
        </w:trPr>
        <w:tc>
          <w:tcPr>
            <w:tcW w:w="1414" w:type="dxa"/>
          </w:tcPr>
          <w:p w14:paraId="3F0389BA" w14:textId="77777777" w:rsidR="00165FD2" w:rsidRDefault="00165FD2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5C77BCA" w14:textId="77777777" w:rsidR="00165FD2" w:rsidRDefault="00165FD2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0E4B858" w14:textId="77777777" w:rsidR="00165FD2" w:rsidRPr="00165FD2" w:rsidRDefault="00165FD2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  <w:lang w:val="es-CL"/>
              </w:rPr>
            </w:pPr>
            <w:r w:rsidRPr="00165FD2">
              <w:rPr>
                <w:rFonts w:ascii="Arial MT"/>
                <w:sz w:val="20"/>
                <w:shd w:val="clear" w:color="auto" w:fill="F9F8F8"/>
                <w:lang w:val="es-CL"/>
              </w:rPr>
              <w:t>RUT</w:t>
            </w:r>
            <w:r w:rsidRPr="00165FD2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/>
                <w:sz w:val="20"/>
                <w:shd w:val="clear" w:color="auto" w:fill="F9F8F8"/>
                <w:lang w:val="es-CL"/>
              </w:rPr>
              <w:t>la</w:t>
            </w:r>
            <w:r w:rsidRPr="00165FD2">
              <w:rPr>
                <w:rFonts w:asci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/>
                <w:sz w:val="20"/>
                <w:shd w:val="clear" w:color="auto" w:fill="F9F8F8"/>
                <w:lang w:val="es-CL"/>
              </w:rPr>
              <w:t>persona</w:t>
            </w:r>
            <w:r w:rsidRPr="00165FD2">
              <w:rPr>
                <w:rFonts w:asci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/>
                <w:sz w:val="20"/>
                <w:shd w:val="clear" w:color="auto" w:fill="F9F8F8"/>
                <w:lang w:val="es-CL"/>
              </w:rPr>
              <w:t>con</w:t>
            </w:r>
            <w:r w:rsidRPr="00165FD2">
              <w:rPr>
                <w:rFonts w:asci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/>
                <w:sz w:val="20"/>
                <w:shd w:val="clear" w:color="auto" w:fill="F9F8F8"/>
                <w:lang w:val="es-CL"/>
              </w:rPr>
              <w:t>operaciones</w:t>
            </w:r>
            <w:r w:rsidRPr="00165FD2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/>
                <w:sz w:val="20"/>
                <w:shd w:val="clear" w:color="auto" w:fill="F9F8F8"/>
                <w:lang w:val="es-CL"/>
              </w:rPr>
              <w:t>garantizadas</w:t>
            </w:r>
          </w:p>
        </w:tc>
        <w:tc>
          <w:tcPr>
            <w:tcW w:w="2549" w:type="dxa"/>
            <w:gridSpan w:val="3"/>
          </w:tcPr>
          <w:p w14:paraId="7180D824" w14:textId="77777777" w:rsidR="00165FD2" w:rsidRDefault="00165FD2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R(09)VX(01)</w:t>
            </w:r>
          </w:p>
        </w:tc>
      </w:tr>
      <w:tr w:rsidR="00165FD2" w14:paraId="1D41A6C0" w14:textId="77777777" w:rsidTr="00725859">
        <w:trPr>
          <w:trHeight w:val="242"/>
        </w:trPr>
        <w:tc>
          <w:tcPr>
            <w:tcW w:w="1414" w:type="dxa"/>
          </w:tcPr>
          <w:p w14:paraId="0DB14F95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646D26E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03B4DB" w14:textId="77777777" w:rsidR="00165FD2" w:rsidRPr="00165FD2" w:rsidRDefault="00165FD2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Nombre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o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razón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social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persona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garantizada</w:t>
            </w:r>
          </w:p>
        </w:tc>
        <w:tc>
          <w:tcPr>
            <w:tcW w:w="108" w:type="dxa"/>
            <w:tcBorders>
              <w:right w:val="nil"/>
            </w:tcBorders>
          </w:tcPr>
          <w:p w14:paraId="173E08CF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F9F8F8"/>
          </w:tcPr>
          <w:p w14:paraId="41E4991B" w14:textId="77777777" w:rsidR="00165FD2" w:rsidRDefault="00165FD2" w:rsidP="00725859">
            <w:pPr>
              <w:pStyle w:val="TableParagraph"/>
              <w:spacing w:before="11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X(50)</w:t>
            </w:r>
          </w:p>
        </w:tc>
        <w:tc>
          <w:tcPr>
            <w:tcW w:w="1957" w:type="dxa"/>
            <w:tcBorders>
              <w:left w:val="nil"/>
            </w:tcBorders>
          </w:tcPr>
          <w:p w14:paraId="79D28B94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1A273905" w14:textId="77777777" w:rsidTr="00725859">
        <w:trPr>
          <w:trHeight w:val="244"/>
        </w:trPr>
        <w:tc>
          <w:tcPr>
            <w:tcW w:w="1414" w:type="dxa"/>
          </w:tcPr>
          <w:p w14:paraId="7AA6E27F" w14:textId="77777777" w:rsidR="00165FD2" w:rsidRDefault="00165FD2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F4C1EAA" w14:textId="77777777" w:rsidR="00165FD2" w:rsidRDefault="00165FD2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6415BC3" w14:textId="77777777" w:rsidR="00165FD2" w:rsidRPr="00165FD2" w:rsidRDefault="00165FD2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interno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</w:t>
            </w:r>
          </w:p>
        </w:tc>
        <w:tc>
          <w:tcPr>
            <w:tcW w:w="2549" w:type="dxa"/>
            <w:gridSpan w:val="3"/>
          </w:tcPr>
          <w:p w14:paraId="246A395C" w14:textId="77777777" w:rsidR="00165FD2" w:rsidRDefault="00165FD2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X(30)</w:t>
            </w:r>
          </w:p>
        </w:tc>
      </w:tr>
      <w:tr w:rsidR="00165FD2" w14:paraId="3EB07AEA" w14:textId="77777777" w:rsidTr="00725859">
        <w:trPr>
          <w:trHeight w:val="242"/>
        </w:trPr>
        <w:tc>
          <w:tcPr>
            <w:tcW w:w="1414" w:type="dxa"/>
          </w:tcPr>
          <w:p w14:paraId="6DC329F0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32CD412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D0A85C" w14:textId="77777777" w:rsidR="00165FD2" w:rsidRPr="00165FD2" w:rsidRDefault="00165FD2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Fecha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constitución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</w:t>
            </w:r>
          </w:p>
        </w:tc>
        <w:tc>
          <w:tcPr>
            <w:tcW w:w="108" w:type="dxa"/>
            <w:tcBorders>
              <w:right w:val="nil"/>
            </w:tcBorders>
          </w:tcPr>
          <w:p w14:paraId="74D78199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F9F8F8"/>
          </w:tcPr>
          <w:p w14:paraId="0A93C2EC" w14:textId="77777777" w:rsidR="00165FD2" w:rsidRDefault="00165FD2" w:rsidP="00725859">
            <w:pPr>
              <w:pStyle w:val="TableParagraph"/>
              <w:spacing w:before="11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F(08)</w:t>
            </w:r>
          </w:p>
        </w:tc>
        <w:tc>
          <w:tcPr>
            <w:tcW w:w="1957" w:type="dxa"/>
            <w:tcBorders>
              <w:left w:val="nil"/>
            </w:tcBorders>
          </w:tcPr>
          <w:p w14:paraId="61A9806B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22A59E80" w14:textId="77777777" w:rsidTr="00725859">
        <w:trPr>
          <w:trHeight w:val="241"/>
        </w:trPr>
        <w:tc>
          <w:tcPr>
            <w:tcW w:w="1414" w:type="dxa"/>
          </w:tcPr>
          <w:p w14:paraId="13682805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DD40675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A088AA5" w14:textId="77777777" w:rsidR="00165FD2" w:rsidRDefault="00165FD2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</w:p>
        </w:tc>
        <w:tc>
          <w:tcPr>
            <w:tcW w:w="108" w:type="dxa"/>
            <w:tcBorders>
              <w:right w:val="nil"/>
            </w:tcBorders>
          </w:tcPr>
          <w:p w14:paraId="64BBDB78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F9F8F8"/>
          </w:tcPr>
          <w:p w14:paraId="15DF6A48" w14:textId="77777777" w:rsidR="00165FD2" w:rsidRDefault="00165FD2" w:rsidP="00725859">
            <w:pPr>
              <w:pStyle w:val="TableParagraph"/>
              <w:spacing w:before="11" w:line="211" w:lineRule="exact"/>
              <w:ind w:left="0" w:righ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9(04)</w:t>
            </w:r>
          </w:p>
        </w:tc>
        <w:tc>
          <w:tcPr>
            <w:tcW w:w="1957" w:type="dxa"/>
            <w:tcBorders>
              <w:left w:val="nil"/>
            </w:tcBorders>
          </w:tcPr>
          <w:p w14:paraId="36FCFDE9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72885B83" w14:textId="77777777" w:rsidTr="00725859">
        <w:trPr>
          <w:trHeight w:val="225"/>
        </w:trPr>
        <w:tc>
          <w:tcPr>
            <w:tcW w:w="1414" w:type="dxa"/>
            <w:vMerge w:val="restart"/>
          </w:tcPr>
          <w:p w14:paraId="46BE5995" w14:textId="77777777" w:rsidR="00165FD2" w:rsidRDefault="00165FD2" w:rsidP="00725859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  <w:vMerge w:val="restart"/>
          </w:tcPr>
          <w:p w14:paraId="0F7F951B" w14:textId="77777777" w:rsidR="00165FD2" w:rsidRDefault="00165FD2" w:rsidP="00725859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  <w:vMerge w:val="restart"/>
          </w:tcPr>
          <w:p w14:paraId="2C87D678" w14:textId="77777777" w:rsidR="00165FD2" w:rsidRPr="00165FD2" w:rsidRDefault="00165FD2" w:rsidP="00725859">
            <w:pPr>
              <w:pStyle w:val="TableParagraph"/>
              <w:spacing w:line="230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165FD2">
              <w:rPr>
                <w:rFonts w:ascii="Arial MT" w:hAnsi="Arial MT"/>
                <w:spacing w:val="1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interno</w:t>
            </w:r>
            <w:r w:rsidRPr="00165FD2">
              <w:rPr>
                <w:rFonts w:ascii="Arial MT" w:hAnsi="Arial MT"/>
                <w:spacing w:val="16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1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165FD2">
              <w:rPr>
                <w:rFonts w:ascii="Arial MT" w:hAnsi="Arial MT"/>
                <w:spacing w:val="1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1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65FD2">
              <w:rPr>
                <w:rFonts w:ascii="Arial MT" w:hAnsi="Arial MT"/>
                <w:spacing w:val="1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  <w:r w:rsidRPr="00165FD2">
              <w:rPr>
                <w:rFonts w:ascii="Arial MT" w:hAnsi="Arial MT"/>
                <w:spacing w:val="15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con</w:t>
            </w:r>
            <w:r w:rsidRPr="00165FD2">
              <w:rPr>
                <w:rFonts w:ascii="Arial MT" w:hAnsi="Arial MT"/>
                <w:spacing w:val="-53"/>
                <w:sz w:val="20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específica.</w:t>
            </w:r>
          </w:p>
        </w:tc>
        <w:tc>
          <w:tcPr>
            <w:tcW w:w="2549" w:type="dxa"/>
            <w:gridSpan w:val="3"/>
            <w:tcBorders>
              <w:bottom w:val="nil"/>
            </w:tcBorders>
          </w:tcPr>
          <w:p w14:paraId="723B9321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</w:tr>
      <w:tr w:rsidR="00165FD2" w14:paraId="203C28A1" w14:textId="77777777" w:rsidTr="00725859">
        <w:trPr>
          <w:trHeight w:val="225"/>
        </w:trPr>
        <w:tc>
          <w:tcPr>
            <w:tcW w:w="1414" w:type="dxa"/>
            <w:vMerge/>
            <w:tcBorders>
              <w:top w:val="nil"/>
            </w:tcBorders>
          </w:tcPr>
          <w:p w14:paraId="742B9A9C" w14:textId="77777777" w:rsidR="00165FD2" w:rsidRPr="00165FD2" w:rsidRDefault="00165FD2" w:rsidP="00725859">
            <w:pPr>
              <w:rPr>
                <w:sz w:val="2"/>
                <w:szCs w:val="2"/>
                <w:lang w:val="es-CL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47D753C6" w14:textId="77777777" w:rsidR="00165FD2" w:rsidRPr="00165FD2" w:rsidRDefault="00165FD2" w:rsidP="00725859">
            <w:pPr>
              <w:rPr>
                <w:sz w:val="2"/>
                <w:szCs w:val="2"/>
                <w:lang w:val="es-CL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14:paraId="2AB5AB92" w14:textId="77777777" w:rsidR="00165FD2" w:rsidRPr="00165FD2" w:rsidRDefault="00165FD2" w:rsidP="00725859">
            <w:pPr>
              <w:rPr>
                <w:sz w:val="2"/>
                <w:szCs w:val="2"/>
                <w:lang w:val="es-CL"/>
              </w:rPr>
            </w:pPr>
          </w:p>
        </w:tc>
        <w:tc>
          <w:tcPr>
            <w:tcW w:w="108" w:type="dxa"/>
            <w:tcBorders>
              <w:top w:val="nil"/>
              <w:right w:val="nil"/>
            </w:tcBorders>
          </w:tcPr>
          <w:p w14:paraId="1683D54F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84" w:type="dxa"/>
            <w:tcBorders>
              <w:top w:val="nil"/>
              <w:left w:val="nil"/>
              <w:right w:val="nil"/>
            </w:tcBorders>
            <w:shd w:val="clear" w:color="auto" w:fill="F9F8F8"/>
          </w:tcPr>
          <w:p w14:paraId="5A9B064C" w14:textId="77777777" w:rsidR="00165FD2" w:rsidRDefault="00165FD2" w:rsidP="00725859">
            <w:pPr>
              <w:pStyle w:val="TableParagraph"/>
              <w:spacing w:line="205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X(30)</w:t>
            </w:r>
          </w:p>
        </w:tc>
        <w:tc>
          <w:tcPr>
            <w:tcW w:w="1957" w:type="dxa"/>
            <w:tcBorders>
              <w:top w:val="nil"/>
              <w:left w:val="nil"/>
            </w:tcBorders>
          </w:tcPr>
          <w:p w14:paraId="084D8035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06E2ECC4" w14:textId="77777777" w:rsidTr="00725859">
        <w:trPr>
          <w:trHeight w:val="244"/>
        </w:trPr>
        <w:tc>
          <w:tcPr>
            <w:tcW w:w="1414" w:type="dxa"/>
          </w:tcPr>
          <w:p w14:paraId="3EEF64E2" w14:textId="77777777" w:rsidR="00165FD2" w:rsidRDefault="00165FD2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00FDF504" w14:textId="77777777" w:rsidR="00165FD2" w:rsidRDefault="00165FD2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AD55CC" w14:textId="77777777" w:rsidR="00165FD2" w:rsidRDefault="00165FD2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Cláusula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cobertura</w:t>
            </w:r>
          </w:p>
        </w:tc>
        <w:tc>
          <w:tcPr>
            <w:tcW w:w="2549" w:type="dxa"/>
            <w:gridSpan w:val="3"/>
          </w:tcPr>
          <w:p w14:paraId="79C1478D" w14:textId="77777777" w:rsidR="00165FD2" w:rsidRDefault="00165FD2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9(04)</w:t>
            </w:r>
          </w:p>
        </w:tc>
      </w:tr>
      <w:tr w:rsidR="00165FD2" w14:paraId="0B437AAF" w14:textId="77777777" w:rsidTr="00725859">
        <w:trPr>
          <w:trHeight w:val="241"/>
        </w:trPr>
        <w:tc>
          <w:tcPr>
            <w:tcW w:w="1414" w:type="dxa"/>
          </w:tcPr>
          <w:p w14:paraId="4AA1D2BA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3D1DF3E6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1229F96" w14:textId="77777777" w:rsidR="00165FD2" w:rsidRDefault="00165FD2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549" w:type="dxa"/>
            <w:gridSpan w:val="3"/>
          </w:tcPr>
          <w:p w14:paraId="68511FF2" w14:textId="77777777" w:rsidR="00165FD2" w:rsidRDefault="00165FD2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9(01)</w:t>
            </w:r>
          </w:p>
        </w:tc>
      </w:tr>
      <w:tr w:rsidR="00165FD2" w14:paraId="42E44DCC" w14:textId="77777777" w:rsidTr="00725859">
        <w:trPr>
          <w:trHeight w:val="244"/>
        </w:trPr>
        <w:tc>
          <w:tcPr>
            <w:tcW w:w="1414" w:type="dxa"/>
          </w:tcPr>
          <w:p w14:paraId="36C6310A" w14:textId="77777777" w:rsidR="00165FD2" w:rsidRDefault="00165FD2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6C541F93" w14:textId="77777777" w:rsidR="00165FD2" w:rsidRDefault="00165FD2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24C4D86" w14:textId="77777777" w:rsidR="00165FD2" w:rsidRPr="00165FD2" w:rsidRDefault="00165FD2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limitación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 la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</w:t>
            </w:r>
          </w:p>
        </w:tc>
        <w:tc>
          <w:tcPr>
            <w:tcW w:w="108" w:type="dxa"/>
            <w:tcBorders>
              <w:right w:val="nil"/>
            </w:tcBorders>
          </w:tcPr>
          <w:p w14:paraId="74470915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F9F8F8"/>
          </w:tcPr>
          <w:p w14:paraId="64347120" w14:textId="77777777" w:rsidR="00165FD2" w:rsidRDefault="00165FD2" w:rsidP="00725859">
            <w:pPr>
              <w:pStyle w:val="TableParagraph"/>
              <w:spacing w:before="14" w:line="211" w:lineRule="exact"/>
              <w:ind w:left="0" w:righ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57" w:type="dxa"/>
            <w:tcBorders>
              <w:left w:val="nil"/>
            </w:tcBorders>
          </w:tcPr>
          <w:p w14:paraId="4AE4B443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3EDA045B" w14:textId="77777777" w:rsidTr="00725859">
        <w:trPr>
          <w:trHeight w:val="242"/>
        </w:trPr>
        <w:tc>
          <w:tcPr>
            <w:tcW w:w="1414" w:type="dxa"/>
          </w:tcPr>
          <w:p w14:paraId="4B8974AF" w14:textId="77777777" w:rsidR="00165FD2" w:rsidRDefault="00165FD2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734E34CA" w14:textId="77777777" w:rsidR="00165FD2" w:rsidRDefault="00165FD2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A4C13B5" w14:textId="77777777" w:rsidR="00165FD2" w:rsidRPr="00165FD2" w:rsidRDefault="00165FD2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Valor</w:t>
            </w:r>
            <w:r w:rsidRPr="00165FD2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aplicado</w:t>
            </w:r>
            <w:r w:rsidRPr="00165FD2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por la</w:t>
            </w:r>
            <w:r w:rsidRPr="00165FD2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65FD2">
              <w:rPr>
                <w:rFonts w:ascii="Arial MT" w:hAnsi="Arial MT"/>
                <w:sz w:val="20"/>
                <w:shd w:val="clear" w:color="auto" w:fill="F9F8F8"/>
                <w:lang w:val="es-CL"/>
              </w:rPr>
              <w:t>institución</w:t>
            </w:r>
          </w:p>
        </w:tc>
        <w:tc>
          <w:tcPr>
            <w:tcW w:w="108" w:type="dxa"/>
            <w:tcBorders>
              <w:right w:val="nil"/>
            </w:tcBorders>
          </w:tcPr>
          <w:p w14:paraId="739CD700" w14:textId="77777777" w:rsidR="00165FD2" w:rsidRP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F9F8F8"/>
          </w:tcPr>
          <w:p w14:paraId="62F10971" w14:textId="77777777" w:rsidR="00165FD2" w:rsidRDefault="00165FD2" w:rsidP="00725859">
            <w:pPr>
              <w:pStyle w:val="TableParagraph"/>
              <w:spacing w:before="11" w:line="211" w:lineRule="exact"/>
              <w:ind w:left="0" w:righ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57" w:type="dxa"/>
            <w:tcBorders>
              <w:left w:val="nil"/>
            </w:tcBorders>
          </w:tcPr>
          <w:p w14:paraId="54042A5D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65FD2" w14:paraId="4A7BDBDC" w14:textId="77777777" w:rsidTr="00725859">
        <w:trPr>
          <w:trHeight w:val="244"/>
        </w:trPr>
        <w:tc>
          <w:tcPr>
            <w:tcW w:w="1414" w:type="dxa"/>
          </w:tcPr>
          <w:p w14:paraId="4CE5F757" w14:textId="77777777" w:rsidR="00165FD2" w:rsidRDefault="00165FD2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2D4EAE1B" w14:textId="77777777" w:rsidR="00165FD2" w:rsidRDefault="00165FD2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7A120F" w14:textId="77777777" w:rsidR="00165FD2" w:rsidRDefault="00165FD2" w:rsidP="00725859">
            <w:pPr>
              <w:pStyle w:val="TableParagraph"/>
              <w:spacing w:before="11" w:line="213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108" w:type="dxa"/>
            <w:tcBorders>
              <w:right w:val="nil"/>
            </w:tcBorders>
          </w:tcPr>
          <w:p w14:paraId="6C139187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F9F8F8"/>
          </w:tcPr>
          <w:p w14:paraId="45C2DE34" w14:textId="77777777" w:rsidR="00165FD2" w:rsidRDefault="00165FD2" w:rsidP="00725859">
            <w:pPr>
              <w:pStyle w:val="TableParagraph"/>
              <w:spacing w:before="11" w:line="213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X(79)</w:t>
            </w:r>
          </w:p>
        </w:tc>
        <w:tc>
          <w:tcPr>
            <w:tcW w:w="1957" w:type="dxa"/>
            <w:tcBorders>
              <w:left w:val="nil"/>
            </w:tcBorders>
          </w:tcPr>
          <w:p w14:paraId="5FD35BF6" w14:textId="77777777" w:rsidR="00165FD2" w:rsidRDefault="00165FD2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F05E523" w14:textId="0CAE6B8E" w:rsidR="00165FD2" w:rsidRDefault="00165FD2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246</w:t>
      </w:r>
      <w:r>
        <w:rPr>
          <w:spacing w:val="-1"/>
        </w:rPr>
        <w:t xml:space="preserve"> </w:t>
      </w:r>
      <w:r>
        <w:t>Bytes</w:t>
      </w: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171395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171396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0B8A773F" w14:textId="77777777" w:rsidTr="00490F2E">
        <w:tc>
          <w:tcPr>
            <w:tcW w:w="595" w:type="dxa"/>
          </w:tcPr>
          <w:p w14:paraId="39883F6D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AF6077F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 xml:space="preserve">Obs: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86C904C" w14:textId="77777777" w:rsidR="00441FAC" w:rsidRPr="00170411" w:rsidRDefault="00441FAC" w:rsidP="00441FAC"/>
    <w:p w14:paraId="27E89E9C" w14:textId="27EE2ABE" w:rsidR="00441FAC" w:rsidRPr="00230F5A" w:rsidRDefault="00441FAC" w:rsidP="00441FAC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D54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21988D6" w14:textId="77777777" w:rsidR="00441FAC" w:rsidRDefault="00441FAC" w:rsidP="00441F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441FAC" w:rsidRPr="00B537DA" w14:paraId="2D2FF43B" w14:textId="77777777" w:rsidTr="001C205D">
        <w:tc>
          <w:tcPr>
            <w:tcW w:w="595" w:type="dxa"/>
            <w:shd w:val="clear" w:color="auto" w:fill="auto"/>
          </w:tcPr>
          <w:p w14:paraId="322B360C" w14:textId="77777777" w:rsidR="00441FAC" w:rsidRPr="00E81654" w:rsidRDefault="00441FA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EC52BD9" w14:textId="77777777" w:rsidR="00441FAC" w:rsidRPr="00B537DA" w:rsidRDefault="00441FA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5A72F07" w14:textId="77777777" w:rsidR="00441FAC" w:rsidRDefault="00441FAC" w:rsidP="00441F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651BA7F" w14:textId="77777777" w:rsidR="00441FAC" w:rsidRDefault="00441FAC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171397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171398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63FE73CC" w14:textId="77777777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906893E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66D39F5C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5A5609E" w14:textId="2ACBC865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lastRenderedPageBreak/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F52920">
                    <w:rPr>
                      <w:rFonts w:ascii="Arial MT" w:hAnsi="Arial MT"/>
                      <w:sz w:val="20"/>
                    </w:rPr>
                    <w:t>1</w:t>
                  </w:r>
                  <w:r w:rsidRPr="00F52920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F52920">
                    <w:rPr>
                      <w:rFonts w:ascii="Arial MT" w:hAnsi="Arial MT"/>
                      <w:sz w:val="20"/>
                    </w:rPr>
                    <w:t>y</w:t>
                  </w:r>
                  <w:r w:rsidRPr="00F5292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F52920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F52920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F52920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10B9B9D3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Linux.</w:t>
                  </w:r>
                  <w:bookmarkEnd w:id="11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F52920" w:rsidRPr="00F45E53" w14:paraId="3C49826D" w14:textId="77777777" w:rsidTr="00F52920">
        <w:trPr>
          <w:trHeight w:val="268"/>
        </w:trPr>
        <w:tc>
          <w:tcPr>
            <w:tcW w:w="862" w:type="dxa"/>
          </w:tcPr>
          <w:p w14:paraId="4F186F2F" w14:textId="77777777" w:rsidR="00F52920" w:rsidRPr="00F45E53" w:rsidRDefault="00F52920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F52920" w:rsidRPr="00F45E53" w:rsidRDefault="00F52920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F52920" w:rsidRPr="00F45E53" w:rsidRDefault="00F52920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F52920" w:rsidRPr="00F45E53" w:rsidRDefault="00F52920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F52920" w:rsidRPr="00F45E53" w:rsidRDefault="00F52920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F52920" w:rsidRPr="00F45E53" w14:paraId="3218A4A9" w14:textId="77777777" w:rsidTr="00F52920">
        <w:trPr>
          <w:trHeight w:val="268"/>
        </w:trPr>
        <w:tc>
          <w:tcPr>
            <w:tcW w:w="862" w:type="dxa"/>
          </w:tcPr>
          <w:p w14:paraId="6B1D5128" w14:textId="77777777" w:rsidR="00F52920" w:rsidRPr="00F45E53" w:rsidRDefault="00F5292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F52920" w:rsidRPr="00F45E53" w:rsidRDefault="00F5292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F52920" w:rsidRPr="00F45E53" w:rsidRDefault="00F52920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F52920" w:rsidRPr="00F45E53" w:rsidRDefault="00F5292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F52920" w:rsidRPr="00F45E53" w:rsidRDefault="00F5292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52920" w:rsidRPr="00F45E53" w14:paraId="622814C1" w14:textId="77777777" w:rsidTr="00F52920">
        <w:trPr>
          <w:trHeight w:val="268"/>
        </w:trPr>
        <w:tc>
          <w:tcPr>
            <w:tcW w:w="862" w:type="dxa"/>
          </w:tcPr>
          <w:p w14:paraId="7671AEB9" w14:textId="77777777" w:rsidR="00F52920" w:rsidRPr="00F45E53" w:rsidRDefault="00F5292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F52920" w:rsidRPr="00F45E53" w:rsidRDefault="00F5292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2569C41E" w:rsidR="00F52920" w:rsidRPr="00F45E53" w:rsidRDefault="00F52920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D8209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521" w:type="dxa"/>
          </w:tcPr>
          <w:p w14:paraId="6B325F8F" w14:textId="77777777" w:rsidR="00F52920" w:rsidRPr="00F45E53" w:rsidRDefault="00F5292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F52920" w:rsidRPr="00F45E53" w:rsidRDefault="00F5292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F52920" w:rsidRPr="00F45E53" w14:paraId="29ABD7A0" w14:textId="77777777" w:rsidTr="00F52920">
        <w:trPr>
          <w:trHeight w:val="268"/>
        </w:trPr>
        <w:tc>
          <w:tcPr>
            <w:tcW w:w="862" w:type="dxa"/>
          </w:tcPr>
          <w:p w14:paraId="36B1247A" w14:textId="77777777" w:rsidR="00F52920" w:rsidRPr="00F45E53" w:rsidRDefault="00F5292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F52920" w:rsidRPr="00F45E53" w:rsidRDefault="00F5292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F52920" w:rsidRPr="00F45E53" w:rsidRDefault="00F52920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F52920" w:rsidRPr="00F45E53" w:rsidRDefault="00F5292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F52920" w:rsidRPr="00F45E53" w:rsidRDefault="00F5292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52920" w:rsidRPr="00F45E53" w14:paraId="4A41D4E9" w14:textId="77777777" w:rsidTr="00F52920">
        <w:trPr>
          <w:trHeight w:val="268"/>
        </w:trPr>
        <w:tc>
          <w:tcPr>
            <w:tcW w:w="862" w:type="dxa"/>
          </w:tcPr>
          <w:p w14:paraId="407BD317" w14:textId="77777777" w:rsidR="00F52920" w:rsidRPr="00F45E53" w:rsidRDefault="00F5292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F52920" w:rsidRPr="00F45E53" w:rsidRDefault="00F5292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F52920" w:rsidRPr="00F45E53" w:rsidRDefault="00F52920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F52920" w:rsidRPr="00F45E53" w:rsidRDefault="00F5292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F52920" w:rsidRPr="00F45E53" w:rsidRDefault="00F5292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52920" w:rsidRPr="00F45E53" w14:paraId="306FA4E7" w14:textId="77777777" w:rsidTr="00F52920">
        <w:trPr>
          <w:trHeight w:val="268"/>
        </w:trPr>
        <w:tc>
          <w:tcPr>
            <w:tcW w:w="862" w:type="dxa"/>
          </w:tcPr>
          <w:p w14:paraId="0E8DBBC7" w14:textId="7F4D293D" w:rsidR="00F52920" w:rsidRPr="00F45E53" w:rsidRDefault="00F52920" w:rsidP="00165FD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F52920" w:rsidRPr="00F45E53" w:rsidRDefault="00F52920" w:rsidP="00165FD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46AE313D" w:rsidR="00F52920" w:rsidRPr="00F45E53" w:rsidRDefault="00F52920" w:rsidP="00165F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23A3C71B" w:rsidR="00F52920" w:rsidRPr="00510731" w:rsidRDefault="00F52920" w:rsidP="00165F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F52920" w:rsidRPr="00F45E53" w:rsidRDefault="00F52920" w:rsidP="00165F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52920" w:rsidRPr="00F45E53" w14:paraId="2AD21DB6" w14:textId="77777777" w:rsidTr="00F52920">
        <w:trPr>
          <w:trHeight w:val="268"/>
        </w:trPr>
        <w:tc>
          <w:tcPr>
            <w:tcW w:w="862" w:type="dxa"/>
          </w:tcPr>
          <w:p w14:paraId="1A05D865" w14:textId="1676EDBE" w:rsidR="00F52920" w:rsidRDefault="00F52920" w:rsidP="00165FD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6D4B5655" w14:textId="679F2F5F" w:rsidR="00F52920" w:rsidRPr="00F45E53" w:rsidRDefault="00F52920" w:rsidP="00165FD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E3BEB31" w14:textId="5D1A1765" w:rsidR="00F52920" w:rsidRPr="00F45E53" w:rsidRDefault="00F52920" w:rsidP="00165F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5BBAC1CB" w14:textId="4D006D8F" w:rsidR="00F52920" w:rsidRPr="00441FAC" w:rsidRDefault="00F52920" w:rsidP="00165F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41FA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0" w:type="dxa"/>
          </w:tcPr>
          <w:p w14:paraId="26A9607D" w14:textId="23D151BB" w:rsidR="00F52920" w:rsidRPr="00510731" w:rsidRDefault="00F52920" w:rsidP="00165F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52920" w:rsidRPr="00F45E53" w14:paraId="4E365C12" w14:textId="77777777" w:rsidTr="00F52920">
        <w:trPr>
          <w:trHeight w:val="268"/>
        </w:trPr>
        <w:tc>
          <w:tcPr>
            <w:tcW w:w="862" w:type="dxa"/>
          </w:tcPr>
          <w:p w14:paraId="65B15F5B" w14:textId="6B8B4546" w:rsidR="00F52920" w:rsidRDefault="00F52920" w:rsidP="00165FD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83" w:type="dxa"/>
          </w:tcPr>
          <w:p w14:paraId="60A403CB" w14:textId="60E9327E" w:rsidR="00F52920" w:rsidRPr="00F45E53" w:rsidRDefault="00F52920" w:rsidP="00165FD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F326581" w14:textId="2477E80F" w:rsidR="00F52920" w:rsidRPr="00F45E53" w:rsidRDefault="00F52920" w:rsidP="00165F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1B6CC8C7" w14:textId="270E4A83" w:rsidR="00F52920" w:rsidRPr="00441FAC" w:rsidRDefault="00F52920" w:rsidP="00165F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41FA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0" w:type="dxa"/>
          </w:tcPr>
          <w:p w14:paraId="375F35A3" w14:textId="30393A7E" w:rsidR="00F52920" w:rsidRPr="00510731" w:rsidRDefault="00F52920" w:rsidP="00165F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52920" w:rsidRPr="00F45E53" w14:paraId="5846A439" w14:textId="77777777" w:rsidTr="00F52920">
        <w:trPr>
          <w:trHeight w:val="268"/>
        </w:trPr>
        <w:tc>
          <w:tcPr>
            <w:tcW w:w="862" w:type="dxa"/>
          </w:tcPr>
          <w:p w14:paraId="26BFBEA1" w14:textId="58ED718F" w:rsidR="00F52920" w:rsidRDefault="00F52920" w:rsidP="00165FD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83" w:type="dxa"/>
          </w:tcPr>
          <w:p w14:paraId="2500F8C3" w14:textId="6D42E396" w:rsidR="00F52920" w:rsidRPr="00F45E53" w:rsidRDefault="00F52920" w:rsidP="00165FD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541540" w14:textId="24D8BE79" w:rsidR="00F52920" w:rsidRPr="00F45E53" w:rsidRDefault="00F52920" w:rsidP="00165F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01C00BE0" w14:textId="2A0FF057" w:rsidR="00F52920" w:rsidRPr="00165FD2" w:rsidRDefault="00F52920" w:rsidP="00165F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3F9438C3" w14:textId="21680C76" w:rsidR="00F52920" w:rsidRPr="00510731" w:rsidRDefault="00F52920" w:rsidP="00165F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1915847E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510731"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522C7C78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6034B38C" w14:textId="00B7F284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0D8F8B2" w14:textId="34B8D955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171399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171400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171401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F52920" w14:paraId="3676ACCC" w14:textId="77777777" w:rsidTr="004118D8">
        <w:tc>
          <w:tcPr>
            <w:tcW w:w="1413" w:type="dxa"/>
          </w:tcPr>
          <w:p w14:paraId="7DDB3BFA" w14:textId="77777777" w:rsidR="00F32211" w:rsidRPr="00F5292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F5292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477D40A6" w:rsidR="00F32211" w:rsidRPr="00F52920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52920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F5292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F97CC3" w:rsidRPr="00F52920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F32211" w:rsidRPr="00F52920">
              <w:rPr>
                <w:rFonts w:ascii="Times New Roman" w:hAnsi="Times New Roman" w:cs="Times New Roman"/>
                <w:b/>
                <w:bCs/>
                <w:color w:val="FF0000"/>
              </w:rPr>
              <w:t>####a.XX</w:t>
            </w:r>
            <w:r w:rsidR="00F52920" w:rsidRPr="00F52920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F52920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6059E4" w:rsidR="00F32211" w:rsidRPr="00F5292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F52920"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F52920"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F5292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F52920">
              <w:rPr>
                <w:rFonts w:ascii="Times New Roman" w:hAnsi="Times New Roman" w:cs="Times New Roman"/>
              </w:rPr>
              <w:t xml:space="preserve"> </w:t>
            </w:r>
            <w:r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F52920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F5292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171402"/>
      <w:r w:rsidRPr="00F52920">
        <w:t>Archivo Carátula</w:t>
      </w:r>
      <w:bookmarkEnd w:id="23"/>
      <w:bookmarkEnd w:id="24"/>
      <w:r w:rsidRPr="00F52920">
        <w:fldChar w:fldCharType="begin"/>
      </w:r>
      <w:r w:rsidRPr="00F52920">
        <w:instrText xml:space="preserve"> XE "Archivo ”arátula" </w:instrText>
      </w:r>
      <w:r w:rsidRPr="00F52920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F5292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F5292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336555B2" w:rsidR="00F32211" w:rsidRPr="00F52920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52920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F5292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F97CC3" w:rsidRPr="00F52920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F32211" w:rsidRPr="00F52920">
              <w:rPr>
                <w:rFonts w:ascii="Times New Roman" w:hAnsi="Times New Roman" w:cs="Times New Roman"/>
                <w:b/>
                <w:bCs/>
                <w:color w:val="FF0000"/>
              </w:rPr>
              <w:t>####c.XX</w:t>
            </w:r>
            <w:r w:rsidR="00F52920" w:rsidRPr="00F52920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F5292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F32211"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4259F932" w:rsidR="00F32211" w:rsidRPr="00F5292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F52920"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F52920"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529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171403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171404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171405"/>
      <w:r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79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276"/>
      </w:tblGrid>
      <w:tr w:rsidR="009106EA" w:rsidRPr="00F45E53" w14:paraId="34B595B1" w14:textId="77777777" w:rsidTr="009106EA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276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9106EA" w:rsidRPr="00F45E53" w14:paraId="5D951038" w14:textId="77777777" w:rsidTr="009106EA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276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9106EA" w:rsidRPr="00F45E53" w14:paraId="6F1D936B" w14:textId="77777777" w:rsidTr="009106EA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65958624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D8209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276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9106EA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9106EA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9106EA" w:rsidRPr="00F45E53" w14:paraId="03C55575" w14:textId="77777777" w:rsidTr="009106EA">
        <w:trPr>
          <w:trHeight w:val="268"/>
        </w:trPr>
        <w:tc>
          <w:tcPr>
            <w:tcW w:w="862" w:type="dxa"/>
          </w:tcPr>
          <w:p w14:paraId="54D2D25C" w14:textId="77777777" w:rsidR="009106EA" w:rsidRPr="00F45E53" w:rsidRDefault="009106EA" w:rsidP="00F97C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9106EA" w:rsidRPr="00F45E53" w:rsidRDefault="009106EA" w:rsidP="00F97C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0359F718" w:rsidR="009106EA" w:rsidRPr="00F45E53" w:rsidRDefault="009106EA" w:rsidP="00F97C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2D6909E5" w:rsidR="009106EA" w:rsidRPr="00CC391B" w:rsidRDefault="009106EA" w:rsidP="00F97C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276" w:type="dxa"/>
          </w:tcPr>
          <w:p w14:paraId="7F22F9FF" w14:textId="3C13C994" w:rsidR="009106EA" w:rsidRPr="00F45E53" w:rsidRDefault="009106EA" w:rsidP="00F97CC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106EA" w:rsidRPr="00F45E53" w14:paraId="794EF719" w14:textId="77777777" w:rsidTr="009106EA">
        <w:trPr>
          <w:trHeight w:val="268"/>
        </w:trPr>
        <w:tc>
          <w:tcPr>
            <w:tcW w:w="862" w:type="dxa"/>
          </w:tcPr>
          <w:p w14:paraId="0194EEF9" w14:textId="656A6201" w:rsidR="009106EA" w:rsidRDefault="009106EA" w:rsidP="00F97C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9A06D58" w14:textId="1C477E46" w:rsidR="009106EA" w:rsidRPr="00F45E53" w:rsidRDefault="009106EA" w:rsidP="00F97C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A8FAD3A" w14:textId="31AD562E" w:rsidR="009106EA" w:rsidRPr="00F45E53" w:rsidRDefault="009106EA" w:rsidP="00F97C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64F54A5B" w14:textId="61D00132" w:rsidR="009106EA" w:rsidRPr="00CC391B" w:rsidRDefault="009106EA" w:rsidP="00F97C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97C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1276" w:type="dxa"/>
          </w:tcPr>
          <w:p w14:paraId="31327F6B" w14:textId="114CE8BB" w:rsidR="009106EA" w:rsidRPr="00F45E53" w:rsidRDefault="009106EA" w:rsidP="00F97CC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106EA" w:rsidRPr="00F45E53" w14:paraId="1DCD2E87" w14:textId="77777777" w:rsidTr="009106EA">
        <w:trPr>
          <w:trHeight w:val="268"/>
        </w:trPr>
        <w:tc>
          <w:tcPr>
            <w:tcW w:w="862" w:type="dxa"/>
          </w:tcPr>
          <w:p w14:paraId="1C1A9093" w14:textId="3D3EBE2B" w:rsidR="009106EA" w:rsidRDefault="009106EA" w:rsidP="00F97C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22923AE" w14:textId="7DC3F687" w:rsidR="009106EA" w:rsidRPr="00F45E53" w:rsidRDefault="009106EA" w:rsidP="00F97C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F4AA09B" w14:textId="03CAB6E1" w:rsidR="009106EA" w:rsidRPr="00F45E53" w:rsidRDefault="009106EA" w:rsidP="00F97C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2D001E58" w14:textId="12D695CE" w:rsidR="009106EA" w:rsidRPr="00CC391B" w:rsidRDefault="009106EA" w:rsidP="00F97C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97C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1276" w:type="dxa"/>
          </w:tcPr>
          <w:p w14:paraId="7898ED1B" w14:textId="4E890F7F" w:rsidR="009106EA" w:rsidRPr="00F45E53" w:rsidRDefault="009106EA" w:rsidP="00F97CC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106EA" w:rsidRPr="00F45E53" w14:paraId="51D42B57" w14:textId="2A46AA17" w:rsidTr="009106EA">
        <w:trPr>
          <w:trHeight w:val="268"/>
        </w:trPr>
        <w:tc>
          <w:tcPr>
            <w:tcW w:w="862" w:type="dxa"/>
          </w:tcPr>
          <w:p w14:paraId="616B2C3E" w14:textId="2B12507D" w:rsidR="009106EA" w:rsidRDefault="009106EA" w:rsidP="00F97C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678D3FFB" w14:textId="61D59499" w:rsidR="009106EA" w:rsidRPr="00F45E53" w:rsidRDefault="009106EA" w:rsidP="00F97C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0DC6AE2" w14:textId="5FDB32E4" w:rsidR="009106EA" w:rsidRPr="00F45E53" w:rsidRDefault="009106EA" w:rsidP="00F97C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12FD2CC2" w14:textId="62757BE8" w:rsidR="009106EA" w:rsidRPr="00CC391B" w:rsidRDefault="009106EA" w:rsidP="00F97C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276" w:type="dxa"/>
          </w:tcPr>
          <w:p w14:paraId="15AABAFD" w14:textId="7B7AA27D" w:rsidR="009106EA" w:rsidRPr="00F45E53" w:rsidRDefault="009106EA" w:rsidP="00F97CC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171406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171407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3D6A3D4F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607E20">
        <w:rPr>
          <w:rFonts w:ascii="Times New Roman" w:hAnsi="Times New Roman" w:cs="Times New Roman"/>
          <w:color w:val="4472C4" w:themeColor="accent1"/>
        </w:rPr>
        <w:t>Rut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BF081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6E9A8" w14:textId="77777777" w:rsidR="008E5B3C" w:rsidRDefault="008E5B3C" w:rsidP="00F10206">
      <w:pPr>
        <w:spacing w:after="0" w:line="240" w:lineRule="auto"/>
      </w:pPr>
      <w:r>
        <w:separator/>
      </w:r>
    </w:p>
  </w:endnote>
  <w:endnote w:type="continuationSeparator" w:id="0">
    <w:p w14:paraId="03D160DC" w14:textId="77777777" w:rsidR="008E5B3C" w:rsidRDefault="008E5B3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F9E63" w14:textId="77777777" w:rsidR="008E5B3C" w:rsidRDefault="008E5B3C" w:rsidP="00F10206">
      <w:pPr>
        <w:spacing w:after="0" w:line="240" w:lineRule="auto"/>
      </w:pPr>
      <w:r>
        <w:separator/>
      </w:r>
    </w:p>
  </w:footnote>
  <w:footnote w:type="continuationSeparator" w:id="0">
    <w:p w14:paraId="464EC6A5" w14:textId="77777777" w:rsidR="008E5B3C" w:rsidRDefault="008E5B3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9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41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2"/>
  </w:num>
  <w:num w:numId="16" w16cid:durableId="1397778044">
    <w:abstractNumId w:val="8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6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7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919484846">
    <w:abstractNumId w:val="35"/>
  </w:num>
  <w:num w:numId="50" w16cid:durableId="1966348556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65F1A"/>
    <w:rsid w:val="000701D0"/>
    <w:rsid w:val="00074008"/>
    <w:rsid w:val="00084CE9"/>
    <w:rsid w:val="00087CAF"/>
    <w:rsid w:val="00095C24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30D4"/>
    <w:rsid w:val="00254B9F"/>
    <w:rsid w:val="00255E64"/>
    <w:rsid w:val="002612C8"/>
    <w:rsid w:val="00264C16"/>
    <w:rsid w:val="00266AD3"/>
    <w:rsid w:val="00273BB4"/>
    <w:rsid w:val="00276FA5"/>
    <w:rsid w:val="00284E6A"/>
    <w:rsid w:val="00294E79"/>
    <w:rsid w:val="00296526"/>
    <w:rsid w:val="002A13B4"/>
    <w:rsid w:val="002A2772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60FA0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1FAC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504C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62E48"/>
    <w:rsid w:val="00570E48"/>
    <w:rsid w:val="00575FEB"/>
    <w:rsid w:val="00590F5D"/>
    <w:rsid w:val="00597FD4"/>
    <w:rsid w:val="005B3B96"/>
    <w:rsid w:val="005B5D60"/>
    <w:rsid w:val="005B65DC"/>
    <w:rsid w:val="005C5769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7B6"/>
    <w:rsid w:val="00643F1C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5C5E"/>
    <w:rsid w:val="006B4D0F"/>
    <w:rsid w:val="006B70A9"/>
    <w:rsid w:val="006D2868"/>
    <w:rsid w:val="006D45CE"/>
    <w:rsid w:val="006E741B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87C2F"/>
    <w:rsid w:val="007A07C4"/>
    <w:rsid w:val="007A1B85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3A13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5B3C"/>
    <w:rsid w:val="008E6834"/>
    <w:rsid w:val="009106EA"/>
    <w:rsid w:val="00912430"/>
    <w:rsid w:val="009144B1"/>
    <w:rsid w:val="00917967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875"/>
    <w:rsid w:val="00991A18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D6E07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3C37"/>
    <w:rsid w:val="00B64A55"/>
    <w:rsid w:val="00B652C4"/>
    <w:rsid w:val="00B67156"/>
    <w:rsid w:val="00B725B1"/>
    <w:rsid w:val="00B77253"/>
    <w:rsid w:val="00B8004D"/>
    <w:rsid w:val="00B86519"/>
    <w:rsid w:val="00B87677"/>
    <w:rsid w:val="00B90006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814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0D75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82098"/>
    <w:rsid w:val="00D923F1"/>
    <w:rsid w:val="00D92C2E"/>
    <w:rsid w:val="00D97610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3A69"/>
    <w:rsid w:val="00ED4238"/>
    <w:rsid w:val="00EE5443"/>
    <w:rsid w:val="00EF56D1"/>
    <w:rsid w:val="00F10206"/>
    <w:rsid w:val="00F11750"/>
    <w:rsid w:val="00F22445"/>
    <w:rsid w:val="00F305AC"/>
    <w:rsid w:val="00F32211"/>
    <w:rsid w:val="00F34170"/>
    <w:rsid w:val="00F35EE4"/>
    <w:rsid w:val="00F43886"/>
    <w:rsid w:val="00F47EF0"/>
    <w:rsid w:val="00F51EF6"/>
    <w:rsid w:val="00F52920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00FF6D9F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10</Pages>
  <Words>1406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66</cp:revision>
  <dcterms:created xsi:type="dcterms:W3CDTF">2024-03-06T13:25:00Z</dcterms:created>
  <dcterms:modified xsi:type="dcterms:W3CDTF">2024-08-29T18:57:00Z</dcterms:modified>
</cp:coreProperties>
</file>