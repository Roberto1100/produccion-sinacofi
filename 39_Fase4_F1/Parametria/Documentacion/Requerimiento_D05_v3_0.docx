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D0174E1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51EC2">
        <w:rPr>
          <w:rFonts w:ascii="Times New Roman" w:hAnsi="Times New Roman" w:cs="Times New Roman"/>
          <w:b/>
          <w:sz w:val="72"/>
          <w:szCs w:val="72"/>
        </w:rPr>
        <w:t>D0</w:t>
      </w:r>
      <w:r w:rsidR="00EB2B83">
        <w:rPr>
          <w:rFonts w:ascii="Times New Roman" w:hAnsi="Times New Roman" w:cs="Times New Roman"/>
          <w:b/>
          <w:sz w:val="72"/>
          <w:szCs w:val="72"/>
        </w:rPr>
        <w:t>5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EB2B83" w:rsidRPr="00EB2B83">
        <w:rPr>
          <w:rFonts w:ascii="Times New Roman" w:hAnsi="Times New Roman" w:cs="Times New Roman"/>
          <w:b/>
          <w:sz w:val="72"/>
          <w:szCs w:val="72"/>
        </w:rPr>
        <w:t>589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B2B83" w:rsidRPr="00EB2B83">
        <w:rPr>
          <w:rFonts w:ascii="Times New Roman" w:hAnsi="Times New Roman" w:cs="Times New Roman"/>
          <w:b/>
          <w:sz w:val="72"/>
          <w:szCs w:val="72"/>
        </w:rPr>
        <w:t>D05 Deudores de operaciones transfronterizas</w:t>
      </w:r>
      <w:r w:rsidR="00E51EC2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5F4C7A0" w:rsidR="00DA6AAC" w:rsidRPr="00230F5A" w:rsidRDefault="00E51EC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</w:t>
            </w:r>
            <w:r w:rsidR="00EB2B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22F848E4" w14:textId="376BB4D0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51EC2"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712A8E5C" w:rsidR="00DA6AAC" w:rsidRPr="00230F5A" w:rsidRDefault="00E51EC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94596" w:rsidRPr="00230F5A" w14:paraId="5339FC0E" w14:textId="7AB2D237" w:rsidTr="000506C0">
        <w:tc>
          <w:tcPr>
            <w:tcW w:w="1256" w:type="dxa"/>
          </w:tcPr>
          <w:p w14:paraId="3DF7E2D2" w14:textId="5872340F" w:rsidR="00A94596" w:rsidRPr="00230F5A" w:rsidRDefault="00A94596" w:rsidP="00A9459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D05</w:t>
            </w:r>
          </w:p>
        </w:tc>
        <w:tc>
          <w:tcPr>
            <w:tcW w:w="1342" w:type="dxa"/>
          </w:tcPr>
          <w:p w14:paraId="69C55B7E" w14:textId="35B05613" w:rsidR="00A94596" w:rsidRPr="00230F5A" w:rsidRDefault="00A94596" w:rsidP="00A9459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F07A723" w14:textId="77777777" w:rsidR="00A94596" w:rsidRDefault="00A94596" w:rsidP="00A9459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3A3BA1D" w14:textId="77777777" w:rsidR="00A94596" w:rsidRDefault="00A94596" w:rsidP="00A9459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B27C08D" w:rsidR="00A94596" w:rsidRPr="00230F5A" w:rsidRDefault="00A94596" w:rsidP="00A9459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43C4CB82" w:rsidR="00A94596" w:rsidRPr="00230F5A" w:rsidRDefault="00A94596" w:rsidP="00A9459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3B76176" w:rsidR="00A94596" w:rsidRPr="00230F5A" w:rsidRDefault="00A94596" w:rsidP="00A9459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757FD6" w:rsidRPr="00230F5A" w14:paraId="251EA50D" w14:textId="22DD7FE9" w:rsidTr="000506C0">
        <w:tc>
          <w:tcPr>
            <w:tcW w:w="1256" w:type="dxa"/>
          </w:tcPr>
          <w:p w14:paraId="7287933A" w14:textId="6EE4516F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D05</w:t>
            </w:r>
          </w:p>
        </w:tc>
        <w:tc>
          <w:tcPr>
            <w:tcW w:w="1342" w:type="dxa"/>
          </w:tcPr>
          <w:p w14:paraId="562818B9" w14:textId="2161681B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627B7A8" w14:textId="77777777" w:rsidR="00757FD6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CBD97FA" w14:textId="77777777" w:rsidR="00757FD6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307C1389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3E710F1" w14:textId="287E3701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8349C21" w14:textId="77777777" w:rsidR="00757FD6" w:rsidRPr="00757FD6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757FD6">
              <w:rPr>
                <w:rFonts w:ascii="Times New Roman" w:hAnsi="Times New Roman" w:cs="Times New Roman"/>
              </w:rPr>
              <w:t>Correo 21.08.2024 </w:t>
            </w:r>
          </w:p>
          <w:p w14:paraId="2680C47E" w14:textId="35564AF2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757FD6">
              <w:rPr>
                <w:rFonts w:ascii="Times New Roman" w:hAnsi="Times New Roman" w:cs="Times New Roman"/>
              </w:rPr>
              <w:t>- Sección 4 campos de caratula muestra campo 18A y debe ser solo 18</w:t>
            </w:r>
          </w:p>
        </w:tc>
      </w:tr>
      <w:tr w:rsidR="00757FD6" w:rsidRPr="00230F5A" w14:paraId="38B70AFE" w14:textId="34FEEE1D" w:rsidTr="000506C0">
        <w:tc>
          <w:tcPr>
            <w:tcW w:w="1256" w:type="dxa"/>
          </w:tcPr>
          <w:p w14:paraId="23AEB014" w14:textId="5799241D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7FD6" w:rsidRPr="00230F5A" w14:paraId="4B606B6E" w14:textId="62885254" w:rsidTr="000506C0">
        <w:tc>
          <w:tcPr>
            <w:tcW w:w="1256" w:type="dxa"/>
          </w:tcPr>
          <w:p w14:paraId="612D72B6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7FD6" w:rsidRPr="00230F5A" w14:paraId="2EA7A1DB" w14:textId="6C6D457E" w:rsidTr="000506C0">
        <w:tc>
          <w:tcPr>
            <w:tcW w:w="1256" w:type="dxa"/>
          </w:tcPr>
          <w:p w14:paraId="4D062B49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7FD6" w:rsidRPr="00230F5A" w14:paraId="4EBD62EB" w14:textId="7659FBA3" w:rsidTr="000506C0">
        <w:tc>
          <w:tcPr>
            <w:tcW w:w="1256" w:type="dxa"/>
          </w:tcPr>
          <w:p w14:paraId="6FF918B3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757FD6" w:rsidRPr="00230F5A" w:rsidRDefault="00757FD6" w:rsidP="00757FD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2667DA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24F54EE0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E51EC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2667D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6AD7BF62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2667DA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2667DA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</w:tbl>
    <w:p w14:paraId="0B300366" w14:textId="27615A87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2667DA">
        <w:rPr>
          <w:rFonts w:ascii="Times New Roman" w:hAnsi="Times New Roman" w:cs="Times New Roman"/>
        </w:rPr>
        <w:t>12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D51B659" w14:textId="77777777" w:rsidR="00EA363E" w:rsidRDefault="00EA363E" w:rsidP="00EA363E">
      <w:pPr>
        <w:pStyle w:val="Prrafodelista"/>
        <w:numPr>
          <w:ilvl w:val="5"/>
          <w:numId w:val="49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32CD44A8" w14:textId="77777777" w:rsidR="00EA363E" w:rsidRDefault="00EA363E" w:rsidP="00EA363E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A363E" w14:paraId="0E0272A0" w14:textId="77777777" w:rsidTr="00EA363E">
        <w:trPr>
          <w:trHeight w:val="242"/>
        </w:trPr>
        <w:tc>
          <w:tcPr>
            <w:tcW w:w="1414" w:type="dxa"/>
          </w:tcPr>
          <w:p w14:paraId="07CFB016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5A2E14E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AA58B6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2549" w:type="dxa"/>
          </w:tcPr>
          <w:p w14:paraId="6619FCC1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EA363E" w14:paraId="7FB2F71A" w14:textId="77777777" w:rsidTr="00EA363E">
        <w:trPr>
          <w:trHeight w:val="244"/>
        </w:trPr>
        <w:tc>
          <w:tcPr>
            <w:tcW w:w="1414" w:type="dxa"/>
          </w:tcPr>
          <w:p w14:paraId="0EF416EE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52061C8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540DC7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Nacionalidad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2549" w:type="dxa"/>
          </w:tcPr>
          <w:p w14:paraId="61A12FC8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A363E" w14:paraId="2B016ACC" w14:textId="77777777" w:rsidTr="00EA363E">
        <w:trPr>
          <w:trHeight w:val="241"/>
        </w:trPr>
        <w:tc>
          <w:tcPr>
            <w:tcW w:w="1414" w:type="dxa"/>
          </w:tcPr>
          <w:p w14:paraId="0FBE8C6C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C1DB4F9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B46E9A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País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2549" w:type="dxa"/>
          </w:tcPr>
          <w:p w14:paraId="3703E1FD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A363E" w14:paraId="2DC2932B" w14:textId="77777777" w:rsidTr="00EA363E">
        <w:trPr>
          <w:trHeight w:val="241"/>
        </w:trPr>
        <w:tc>
          <w:tcPr>
            <w:tcW w:w="1414" w:type="dxa"/>
          </w:tcPr>
          <w:p w14:paraId="706ADD50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EB931A9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1B2F3F1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Actividad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económica</w:t>
            </w:r>
          </w:p>
        </w:tc>
        <w:tc>
          <w:tcPr>
            <w:tcW w:w="2549" w:type="dxa"/>
          </w:tcPr>
          <w:p w14:paraId="39452C55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A363E" w14:paraId="41B27ACA" w14:textId="77777777" w:rsidTr="00EA363E">
        <w:trPr>
          <w:trHeight w:val="244"/>
        </w:trPr>
        <w:tc>
          <w:tcPr>
            <w:tcW w:w="1414" w:type="dxa"/>
          </w:tcPr>
          <w:p w14:paraId="1C94ADBE" w14:textId="77777777" w:rsidR="00EA363E" w:rsidRDefault="00EA363E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EDA12B1" w14:textId="77777777" w:rsidR="00EA363E" w:rsidRDefault="00EA363E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0BBA69" w14:textId="77777777" w:rsidR="00EA363E" w:rsidRPr="00114FD8" w:rsidRDefault="00EA363E" w:rsidP="00D47C67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14FD8">
              <w:rPr>
                <w:sz w:val="20"/>
                <w:lang w:val="es-CL"/>
              </w:rPr>
              <w:t>Número</w:t>
            </w:r>
            <w:r w:rsidRPr="00114FD8">
              <w:rPr>
                <w:spacing w:val="-5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interno</w:t>
            </w:r>
            <w:r w:rsidRPr="00114FD8">
              <w:rPr>
                <w:spacing w:val="-1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de</w:t>
            </w:r>
            <w:r w:rsidRPr="00114FD8">
              <w:rPr>
                <w:spacing w:val="-4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identificación</w:t>
            </w:r>
            <w:r w:rsidRPr="00114FD8">
              <w:rPr>
                <w:spacing w:val="-3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de</w:t>
            </w:r>
            <w:r w:rsidRPr="00114FD8">
              <w:rPr>
                <w:spacing w:val="-4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la</w:t>
            </w:r>
            <w:r w:rsidRPr="00114FD8">
              <w:rPr>
                <w:spacing w:val="4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FFB2B21" w14:textId="77777777" w:rsidR="00EA363E" w:rsidRDefault="00EA363E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EA363E" w14:paraId="3FB70A20" w14:textId="77777777" w:rsidTr="00EA363E">
        <w:trPr>
          <w:trHeight w:val="242"/>
        </w:trPr>
        <w:tc>
          <w:tcPr>
            <w:tcW w:w="1414" w:type="dxa"/>
          </w:tcPr>
          <w:p w14:paraId="771D5D23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C8B0C0A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D59AD15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Producto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transfronterizo</w:t>
            </w:r>
          </w:p>
        </w:tc>
        <w:tc>
          <w:tcPr>
            <w:tcW w:w="2549" w:type="dxa"/>
          </w:tcPr>
          <w:p w14:paraId="3451C31D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A363E" w14:paraId="463729FC" w14:textId="77777777" w:rsidTr="00EA363E">
        <w:trPr>
          <w:trHeight w:val="244"/>
        </w:trPr>
        <w:tc>
          <w:tcPr>
            <w:tcW w:w="1414" w:type="dxa"/>
          </w:tcPr>
          <w:p w14:paraId="6C0C3840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BD6EC28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2E8C93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transfronteriza</w:t>
            </w:r>
          </w:p>
        </w:tc>
        <w:tc>
          <w:tcPr>
            <w:tcW w:w="2549" w:type="dxa"/>
          </w:tcPr>
          <w:p w14:paraId="67D3DFA2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A363E" w14:paraId="5179F002" w14:textId="77777777" w:rsidTr="00EA363E">
        <w:trPr>
          <w:trHeight w:val="242"/>
        </w:trPr>
        <w:tc>
          <w:tcPr>
            <w:tcW w:w="1414" w:type="dxa"/>
          </w:tcPr>
          <w:p w14:paraId="4D52841C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1A2FEA9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108718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Moneda</w:t>
            </w:r>
          </w:p>
        </w:tc>
        <w:tc>
          <w:tcPr>
            <w:tcW w:w="2549" w:type="dxa"/>
          </w:tcPr>
          <w:p w14:paraId="361B5433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A363E" w14:paraId="151605E6" w14:textId="77777777" w:rsidTr="00EA363E">
        <w:trPr>
          <w:trHeight w:val="244"/>
        </w:trPr>
        <w:tc>
          <w:tcPr>
            <w:tcW w:w="1414" w:type="dxa"/>
          </w:tcPr>
          <w:p w14:paraId="4DF96181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731E7777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D9F5C1" w14:textId="77777777" w:rsidR="00EA363E" w:rsidRPr="00114FD8" w:rsidRDefault="00EA363E" w:rsidP="00D47C67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14FD8">
              <w:rPr>
                <w:sz w:val="20"/>
                <w:lang w:val="es-CL"/>
              </w:rPr>
              <w:t>Monto</w:t>
            </w:r>
            <w:r w:rsidRPr="00114FD8">
              <w:rPr>
                <w:spacing w:val="-3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original</w:t>
            </w:r>
            <w:r w:rsidRPr="00114FD8">
              <w:rPr>
                <w:spacing w:val="-2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de</w:t>
            </w:r>
            <w:r w:rsidRPr="00114FD8">
              <w:rPr>
                <w:spacing w:val="-4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la</w:t>
            </w:r>
            <w:r w:rsidRPr="00114FD8">
              <w:rPr>
                <w:spacing w:val="-2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2EB5F21D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711451F2" w14:textId="77777777" w:rsidTr="00EA363E">
        <w:trPr>
          <w:trHeight w:val="242"/>
        </w:trPr>
        <w:tc>
          <w:tcPr>
            <w:tcW w:w="1414" w:type="dxa"/>
          </w:tcPr>
          <w:p w14:paraId="08ED0759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83F9D0E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B78CCA6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operación</w:t>
            </w:r>
          </w:p>
        </w:tc>
        <w:tc>
          <w:tcPr>
            <w:tcW w:w="2549" w:type="dxa"/>
          </w:tcPr>
          <w:p w14:paraId="344FB660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EA363E" w14:paraId="0BC41C0A" w14:textId="77777777" w:rsidTr="00EA363E">
        <w:trPr>
          <w:trHeight w:val="244"/>
        </w:trPr>
        <w:tc>
          <w:tcPr>
            <w:tcW w:w="1414" w:type="dxa"/>
          </w:tcPr>
          <w:p w14:paraId="33989F49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01237C6E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9693152" w14:textId="77777777" w:rsidR="00EA363E" w:rsidRPr="00114FD8" w:rsidRDefault="00EA363E" w:rsidP="00D47C67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14FD8">
              <w:rPr>
                <w:sz w:val="20"/>
                <w:lang w:val="es-CL"/>
              </w:rPr>
              <w:t>Fecha</w:t>
            </w:r>
            <w:r w:rsidRPr="00114FD8">
              <w:rPr>
                <w:spacing w:val="-2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de</w:t>
            </w:r>
            <w:r w:rsidRPr="00114FD8">
              <w:rPr>
                <w:spacing w:val="-2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extinción</w:t>
            </w:r>
            <w:r w:rsidRPr="00114FD8">
              <w:rPr>
                <w:spacing w:val="-2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de</w:t>
            </w:r>
            <w:r w:rsidRPr="00114FD8">
              <w:rPr>
                <w:spacing w:val="-4"/>
                <w:sz w:val="20"/>
                <w:lang w:val="es-CL"/>
              </w:rPr>
              <w:t xml:space="preserve"> </w:t>
            </w:r>
            <w:r w:rsidRPr="00114FD8">
              <w:rPr>
                <w:sz w:val="20"/>
                <w:lang w:val="es-CL"/>
              </w:rPr>
              <w:t>la operación</w:t>
            </w:r>
          </w:p>
        </w:tc>
        <w:tc>
          <w:tcPr>
            <w:tcW w:w="2549" w:type="dxa"/>
          </w:tcPr>
          <w:p w14:paraId="6395FAD1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EA363E" w14:paraId="1F0CB36C" w14:textId="77777777" w:rsidTr="00EA363E">
        <w:trPr>
          <w:trHeight w:val="242"/>
        </w:trPr>
        <w:tc>
          <w:tcPr>
            <w:tcW w:w="1414" w:type="dxa"/>
          </w:tcPr>
          <w:p w14:paraId="7D7465A0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756B9B97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3CE26C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Tipo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tasa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interés</w:t>
            </w:r>
          </w:p>
        </w:tc>
        <w:tc>
          <w:tcPr>
            <w:tcW w:w="2549" w:type="dxa"/>
          </w:tcPr>
          <w:p w14:paraId="06C718BD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A363E" w14:paraId="25744FCA" w14:textId="77777777" w:rsidTr="00EA363E">
        <w:trPr>
          <w:trHeight w:val="242"/>
        </w:trPr>
        <w:tc>
          <w:tcPr>
            <w:tcW w:w="1414" w:type="dxa"/>
          </w:tcPr>
          <w:p w14:paraId="454C08E1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10FD86FE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9307D49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Valor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la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tasa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fija</w:t>
            </w:r>
          </w:p>
        </w:tc>
        <w:tc>
          <w:tcPr>
            <w:tcW w:w="2549" w:type="dxa"/>
          </w:tcPr>
          <w:p w14:paraId="04435082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9(03)V9(02)</w:t>
            </w:r>
          </w:p>
        </w:tc>
      </w:tr>
      <w:tr w:rsidR="00EA363E" w14:paraId="23B83235" w14:textId="77777777" w:rsidTr="00EA363E">
        <w:trPr>
          <w:trHeight w:val="244"/>
        </w:trPr>
        <w:tc>
          <w:tcPr>
            <w:tcW w:w="1414" w:type="dxa"/>
          </w:tcPr>
          <w:p w14:paraId="7A25B393" w14:textId="77777777" w:rsidR="00EA363E" w:rsidRDefault="00EA363E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1366FB47" w14:textId="77777777" w:rsidR="00EA363E" w:rsidRDefault="00EA363E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C2836B" w14:textId="77777777" w:rsidR="00EA363E" w:rsidRDefault="00EA363E" w:rsidP="00D47C6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Recargo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</w:p>
        </w:tc>
        <w:tc>
          <w:tcPr>
            <w:tcW w:w="2549" w:type="dxa"/>
          </w:tcPr>
          <w:p w14:paraId="71389BA6" w14:textId="77777777" w:rsidR="00EA363E" w:rsidRDefault="00EA363E" w:rsidP="00D47C6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9(04)</w:t>
            </w:r>
          </w:p>
        </w:tc>
      </w:tr>
      <w:tr w:rsidR="00EA363E" w14:paraId="0FAE7C24" w14:textId="77777777" w:rsidTr="00EA363E">
        <w:trPr>
          <w:trHeight w:val="241"/>
        </w:trPr>
        <w:tc>
          <w:tcPr>
            <w:tcW w:w="1414" w:type="dxa"/>
          </w:tcPr>
          <w:p w14:paraId="6C6ADB51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5A6C97E1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0B6A7B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Monto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comisión</w:t>
            </w:r>
          </w:p>
        </w:tc>
        <w:tc>
          <w:tcPr>
            <w:tcW w:w="2549" w:type="dxa"/>
          </w:tcPr>
          <w:p w14:paraId="3800BF0F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38AAD7B3" w14:textId="77777777" w:rsidTr="00EA363E">
        <w:trPr>
          <w:trHeight w:val="244"/>
        </w:trPr>
        <w:tc>
          <w:tcPr>
            <w:tcW w:w="1414" w:type="dxa"/>
          </w:tcPr>
          <w:p w14:paraId="33DD34D0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483FF132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14D8A4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Plazo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</w:p>
        </w:tc>
        <w:tc>
          <w:tcPr>
            <w:tcW w:w="2549" w:type="dxa"/>
          </w:tcPr>
          <w:p w14:paraId="32C7DE60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9(04)</w:t>
            </w:r>
          </w:p>
        </w:tc>
      </w:tr>
      <w:tr w:rsidR="00EA363E" w14:paraId="4EB7D12D" w14:textId="77777777" w:rsidTr="00EA363E">
        <w:trPr>
          <w:trHeight w:val="241"/>
        </w:trPr>
        <w:tc>
          <w:tcPr>
            <w:tcW w:w="1414" w:type="dxa"/>
          </w:tcPr>
          <w:p w14:paraId="0D21CB2B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647BDBA1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A5935D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Plazo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residual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la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31135BDC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9(04)</w:t>
            </w:r>
          </w:p>
        </w:tc>
      </w:tr>
      <w:tr w:rsidR="00EA363E" w14:paraId="29604AE2" w14:textId="77777777" w:rsidTr="00EA363E">
        <w:trPr>
          <w:trHeight w:val="244"/>
        </w:trPr>
        <w:tc>
          <w:tcPr>
            <w:tcW w:w="1414" w:type="dxa"/>
          </w:tcPr>
          <w:p w14:paraId="7CE08568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4C6AF3B9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14CD4F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extinguida</w:t>
            </w:r>
          </w:p>
        </w:tc>
        <w:tc>
          <w:tcPr>
            <w:tcW w:w="2549" w:type="dxa"/>
          </w:tcPr>
          <w:p w14:paraId="3F152604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X(30)</w:t>
            </w:r>
          </w:p>
        </w:tc>
      </w:tr>
      <w:tr w:rsidR="00EA363E" w14:paraId="68CD595A" w14:textId="77777777" w:rsidTr="00EA363E">
        <w:trPr>
          <w:trHeight w:val="242"/>
        </w:trPr>
        <w:tc>
          <w:tcPr>
            <w:tcW w:w="1414" w:type="dxa"/>
          </w:tcPr>
          <w:p w14:paraId="6E259B5D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33C621C4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30A3418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Fecha</w:t>
            </w:r>
            <w:r w:rsidRPr="00114FD8">
              <w:rPr>
                <w:spacing w:val="-4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otorgamiento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4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operación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extinguida</w:t>
            </w:r>
          </w:p>
        </w:tc>
        <w:tc>
          <w:tcPr>
            <w:tcW w:w="2549" w:type="dxa"/>
          </w:tcPr>
          <w:p w14:paraId="497D5908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F(08)</w:t>
            </w:r>
          </w:p>
        </w:tc>
      </w:tr>
      <w:tr w:rsidR="00EA363E" w14:paraId="795C714E" w14:textId="77777777" w:rsidTr="00EA363E">
        <w:trPr>
          <w:trHeight w:val="244"/>
        </w:trPr>
        <w:tc>
          <w:tcPr>
            <w:tcW w:w="1414" w:type="dxa"/>
          </w:tcPr>
          <w:p w14:paraId="28E9BC8B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29F2FB16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997459E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Saldo al día</w:t>
            </w:r>
          </w:p>
        </w:tc>
        <w:tc>
          <w:tcPr>
            <w:tcW w:w="2549" w:type="dxa"/>
          </w:tcPr>
          <w:p w14:paraId="6B56BB4D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492D7D3F" w14:textId="77777777" w:rsidTr="00EA363E">
        <w:trPr>
          <w:trHeight w:val="242"/>
        </w:trPr>
        <w:tc>
          <w:tcPr>
            <w:tcW w:w="1414" w:type="dxa"/>
          </w:tcPr>
          <w:p w14:paraId="6A73B2BF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425" w:type="dxa"/>
          </w:tcPr>
          <w:p w14:paraId="739D3B80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008FD6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con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morosidad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menor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30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días</w:t>
            </w:r>
          </w:p>
        </w:tc>
        <w:tc>
          <w:tcPr>
            <w:tcW w:w="2549" w:type="dxa"/>
          </w:tcPr>
          <w:p w14:paraId="1A9B0C24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0129DF82" w14:textId="77777777" w:rsidTr="00EA363E">
        <w:trPr>
          <w:trHeight w:val="241"/>
        </w:trPr>
        <w:tc>
          <w:tcPr>
            <w:tcW w:w="1414" w:type="dxa"/>
          </w:tcPr>
          <w:p w14:paraId="712AAE41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425" w:type="dxa"/>
          </w:tcPr>
          <w:p w14:paraId="0D6BE1B0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BDC9F7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con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morosidad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30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60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días</w:t>
            </w:r>
          </w:p>
        </w:tc>
        <w:tc>
          <w:tcPr>
            <w:tcW w:w="2549" w:type="dxa"/>
          </w:tcPr>
          <w:p w14:paraId="51FA0F4D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32A70DDC" w14:textId="77777777" w:rsidTr="00EA363E">
        <w:trPr>
          <w:trHeight w:val="244"/>
        </w:trPr>
        <w:tc>
          <w:tcPr>
            <w:tcW w:w="1414" w:type="dxa"/>
          </w:tcPr>
          <w:p w14:paraId="3E702C3C" w14:textId="77777777" w:rsidR="00EA363E" w:rsidRDefault="00EA363E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425" w:type="dxa"/>
          </w:tcPr>
          <w:p w14:paraId="705DC180" w14:textId="77777777" w:rsidR="00EA363E" w:rsidRDefault="00EA363E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D550A5" w14:textId="77777777" w:rsidR="00EA363E" w:rsidRPr="00114FD8" w:rsidRDefault="00EA363E" w:rsidP="00D47C67">
            <w:pPr>
              <w:pStyle w:val="TableParagraph"/>
              <w:spacing w:before="1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con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morosidad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60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90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días</w:t>
            </w:r>
          </w:p>
        </w:tc>
        <w:tc>
          <w:tcPr>
            <w:tcW w:w="2549" w:type="dxa"/>
          </w:tcPr>
          <w:p w14:paraId="2D83C19A" w14:textId="77777777" w:rsidR="00EA363E" w:rsidRDefault="00EA363E" w:rsidP="00D47C6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63EB4440" w14:textId="77777777" w:rsidTr="00EA363E">
        <w:trPr>
          <w:trHeight w:val="241"/>
        </w:trPr>
        <w:tc>
          <w:tcPr>
            <w:tcW w:w="1414" w:type="dxa"/>
          </w:tcPr>
          <w:p w14:paraId="4DCB6D63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425" w:type="dxa"/>
          </w:tcPr>
          <w:p w14:paraId="10305F36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AC151D7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con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morosidad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90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180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días</w:t>
            </w:r>
          </w:p>
        </w:tc>
        <w:tc>
          <w:tcPr>
            <w:tcW w:w="2549" w:type="dxa"/>
          </w:tcPr>
          <w:p w14:paraId="556D79EC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0FF4C388" w14:textId="77777777" w:rsidTr="00EA363E">
        <w:trPr>
          <w:trHeight w:val="245"/>
        </w:trPr>
        <w:tc>
          <w:tcPr>
            <w:tcW w:w="1414" w:type="dxa"/>
          </w:tcPr>
          <w:p w14:paraId="53A62C35" w14:textId="77777777" w:rsidR="00EA363E" w:rsidRDefault="00EA363E" w:rsidP="00D47C67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425" w:type="dxa"/>
          </w:tcPr>
          <w:p w14:paraId="28FAC8BE" w14:textId="77777777" w:rsidR="00EA363E" w:rsidRDefault="00EA363E" w:rsidP="00D47C67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F3F28C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con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morosidad de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180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menos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un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año</w:t>
            </w:r>
          </w:p>
        </w:tc>
        <w:tc>
          <w:tcPr>
            <w:tcW w:w="2549" w:type="dxa"/>
          </w:tcPr>
          <w:p w14:paraId="24ACB050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0311FA13" w14:textId="77777777" w:rsidTr="00EA363E">
        <w:trPr>
          <w:trHeight w:val="241"/>
        </w:trPr>
        <w:tc>
          <w:tcPr>
            <w:tcW w:w="1414" w:type="dxa"/>
          </w:tcPr>
          <w:p w14:paraId="3BFE0369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425" w:type="dxa"/>
          </w:tcPr>
          <w:p w14:paraId="1AD5A62B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547CFE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con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morosidad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un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año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menos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dos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años</w:t>
            </w:r>
          </w:p>
        </w:tc>
        <w:tc>
          <w:tcPr>
            <w:tcW w:w="2549" w:type="dxa"/>
          </w:tcPr>
          <w:p w14:paraId="714BC6AE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5C0F12D9" w14:textId="77777777" w:rsidTr="00EA363E">
        <w:trPr>
          <w:trHeight w:val="244"/>
        </w:trPr>
        <w:tc>
          <w:tcPr>
            <w:tcW w:w="1414" w:type="dxa"/>
          </w:tcPr>
          <w:p w14:paraId="63B35DED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425" w:type="dxa"/>
          </w:tcPr>
          <w:p w14:paraId="732741B0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0FDFB1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con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morosidad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dos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años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menos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tres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años</w:t>
            </w:r>
          </w:p>
        </w:tc>
        <w:tc>
          <w:tcPr>
            <w:tcW w:w="2549" w:type="dxa"/>
          </w:tcPr>
          <w:p w14:paraId="300572BA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6F7716E3" w14:textId="77777777" w:rsidTr="00EA363E">
        <w:trPr>
          <w:trHeight w:val="241"/>
        </w:trPr>
        <w:tc>
          <w:tcPr>
            <w:tcW w:w="1414" w:type="dxa"/>
          </w:tcPr>
          <w:p w14:paraId="49530166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425" w:type="dxa"/>
          </w:tcPr>
          <w:p w14:paraId="1069757B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8CCB7D7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pacing w:val="-1"/>
                <w:sz w:val="18"/>
                <w:lang w:val="es-CL"/>
              </w:rPr>
              <w:t>Saldo</w:t>
            </w:r>
            <w:r w:rsidRPr="00114FD8">
              <w:rPr>
                <w:spacing w:val="-15"/>
                <w:sz w:val="18"/>
                <w:lang w:val="es-CL"/>
              </w:rPr>
              <w:t xml:space="preserve"> </w:t>
            </w:r>
            <w:r w:rsidRPr="00114FD8">
              <w:rPr>
                <w:spacing w:val="-1"/>
                <w:sz w:val="18"/>
                <w:lang w:val="es-CL"/>
              </w:rPr>
              <w:t>con</w:t>
            </w:r>
            <w:r w:rsidRPr="00114FD8">
              <w:rPr>
                <w:spacing w:val="-15"/>
                <w:sz w:val="18"/>
                <w:lang w:val="es-CL"/>
              </w:rPr>
              <w:t xml:space="preserve"> </w:t>
            </w:r>
            <w:r w:rsidRPr="00114FD8">
              <w:rPr>
                <w:spacing w:val="-1"/>
                <w:sz w:val="18"/>
                <w:lang w:val="es-CL"/>
              </w:rPr>
              <w:t>morosidad</w:t>
            </w:r>
            <w:r w:rsidRPr="00114FD8">
              <w:rPr>
                <w:spacing w:val="-14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14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tres</w:t>
            </w:r>
            <w:r w:rsidRPr="00114FD8">
              <w:rPr>
                <w:spacing w:val="-16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años</w:t>
            </w:r>
            <w:r w:rsidRPr="00114FD8">
              <w:rPr>
                <w:spacing w:val="-15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</w:t>
            </w:r>
            <w:r w:rsidRPr="00114FD8">
              <w:rPr>
                <w:spacing w:val="-16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menos</w:t>
            </w:r>
            <w:r w:rsidRPr="00114FD8">
              <w:rPr>
                <w:spacing w:val="-16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1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cuatro</w:t>
            </w:r>
            <w:r w:rsidRPr="00114FD8">
              <w:rPr>
                <w:spacing w:val="-14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años</w:t>
            </w:r>
          </w:p>
        </w:tc>
        <w:tc>
          <w:tcPr>
            <w:tcW w:w="2549" w:type="dxa"/>
          </w:tcPr>
          <w:p w14:paraId="20B589E0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3B79A58C" w14:textId="77777777" w:rsidTr="00EA363E">
        <w:trPr>
          <w:trHeight w:val="244"/>
        </w:trPr>
        <w:tc>
          <w:tcPr>
            <w:tcW w:w="1414" w:type="dxa"/>
          </w:tcPr>
          <w:p w14:paraId="46B5EB5D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  <w:tc>
          <w:tcPr>
            <w:tcW w:w="425" w:type="dxa"/>
          </w:tcPr>
          <w:p w14:paraId="4C133403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7BF4024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con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morosidad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cuatro años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o</w:t>
            </w:r>
            <w:r w:rsidRPr="00114FD8">
              <w:rPr>
                <w:spacing w:val="-1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más</w:t>
            </w:r>
          </w:p>
        </w:tc>
        <w:tc>
          <w:tcPr>
            <w:tcW w:w="2549" w:type="dxa"/>
          </w:tcPr>
          <w:p w14:paraId="1F0C71E2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6726C251" w14:textId="77777777" w:rsidTr="00EA363E">
        <w:trPr>
          <w:trHeight w:val="242"/>
        </w:trPr>
        <w:tc>
          <w:tcPr>
            <w:tcW w:w="1414" w:type="dxa"/>
          </w:tcPr>
          <w:p w14:paraId="44D0B969" w14:textId="77777777" w:rsidR="00EA363E" w:rsidRDefault="00EA363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</w:tc>
        <w:tc>
          <w:tcPr>
            <w:tcW w:w="425" w:type="dxa"/>
          </w:tcPr>
          <w:p w14:paraId="1665CAE9" w14:textId="77777777" w:rsidR="00EA363E" w:rsidRDefault="00EA363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261759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crédito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contingente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distinto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a</w:t>
            </w:r>
            <w:r w:rsidRPr="00114FD8">
              <w:rPr>
                <w:spacing w:val="-3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línea</w:t>
            </w:r>
          </w:p>
        </w:tc>
        <w:tc>
          <w:tcPr>
            <w:tcW w:w="2549" w:type="dxa"/>
          </w:tcPr>
          <w:p w14:paraId="025A8ED9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A363E" w14:paraId="5917555C" w14:textId="77777777" w:rsidTr="00EA363E">
        <w:trPr>
          <w:trHeight w:val="244"/>
        </w:trPr>
        <w:tc>
          <w:tcPr>
            <w:tcW w:w="1414" w:type="dxa"/>
          </w:tcPr>
          <w:p w14:paraId="54F99311" w14:textId="77777777" w:rsidR="00EA363E" w:rsidRDefault="00EA363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</w:p>
        </w:tc>
        <w:tc>
          <w:tcPr>
            <w:tcW w:w="425" w:type="dxa"/>
          </w:tcPr>
          <w:p w14:paraId="058BC467" w14:textId="77777777" w:rsidR="00EA363E" w:rsidRDefault="00EA363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FA52FF" w14:textId="77777777" w:rsidR="00EA363E" w:rsidRPr="00114FD8" w:rsidRDefault="00EA363E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14FD8">
              <w:rPr>
                <w:sz w:val="18"/>
                <w:lang w:val="es-CL"/>
              </w:rPr>
              <w:t>Saldo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línea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de</w:t>
            </w:r>
            <w:r w:rsidRPr="00114FD8">
              <w:rPr>
                <w:spacing w:val="-2"/>
                <w:sz w:val="18"/>
                <w:lang w:val="es-CL"/>
              </w:rPr>
              <w:t xml:space="preserve"> </w:t>
            </w:r>
            <w:r w:rsidRPr="00114FD8">
              <w:rPr>
                <w:sz w:val="1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674EE796" w14:textId="77777777" w:rsidR="00EA363E" w:rsidRDefault="00EA363E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</w:tbl>
    <w:p w14:paraId="6F328B87" w14:textId="77777777" w:rsidR="00EA363E" w:rsidRDefault="00EA363E" w:rsidP="00EA363E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324</w:t>
      </w:r>
      <w:r>
        <w:rPr>
          <w:spacing w:val="-1"/>
        </w:rPr>
        <w:t xml:space="preserve"> </w:t>
      </w:r>
      <w:r>
        <w:t>Bytes</w:t>
      </w:r>
    </w:p>
    <w:p w14:paraId="110FEECD" w14:textId="10501FB9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73C30" w14:paraId="6D7A8F92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73E74378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525A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48A7EEA2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373C30" w14:paraId="05E091AB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C243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3F4F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73C30" w14:paraId="1C57572D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4023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A6D5B19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CCDC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D5BFAA6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CAB8D45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73C30" w14:paraId="673BCB01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1B48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935C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0513A71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373C30" w14:paraId="7C143723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C9EA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0D13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373C30" w14:paraId="6115D7F8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447C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0BD0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373C30" w14:paraId="402B015F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21C8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C395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373C30" w14:paraId="4CFF0AB6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75F9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B0D7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373C30" w14:paraId="0503FD34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C374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2317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373C30" w14:paraId="041D4B5C" w14:textId="77777777" w:rsidTr="00410CC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7130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E1E1" w14:textId="77777777" w:rsidR="00373C30" w:rsidRDefault="00373C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C09E2CE" w14:textId="77777777" w:rsidR="00AA3A5A" w:rsidRPr="00AA3A5A" w:rsidRDefault="00AA3A5A" w:rsidP="00AA3A5A">
      <w:pPr>
        <w:pStyle w:val="Ttulo2"/>
        <w:numPr>
          <w:ilvl w:val="1"/>
          <w:numId w:val="7"/>
        </w:numPr>
        <w:rPr>
          <w:sz w:val="32"/>
          <w:szCs w:val="32"/>
        </w:rPr>
      </w:pPr>
      <w:r>
        <w:t>Validaciones variables documento D05</w:t>
      </w:r>
    </w:p>
    <w:p w14:paraId="29E5F831" w14:textId="77777777" w:rsidR="00AA3A5A" w:rsidRDefault="00AA3A5A" w:rsidP="00AA3A5A">
      <w:pPr>
        <w:pStyle w:val="Ttulo2"/>
        <w:numPr>
          <w:ilvl w:val="0"/>
          <w:numId w:val="0"/>
        </w:numPr>
        <w:ind w:left="71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A3A5A" w14:paraId="551633CC" w14:textId="77777777" w:rsidTr="001C205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4B96" w14:textId="2AA6492F" w:rsidR="00AA3A5A" w:rsidRDefault="00AA3A5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A6E4" w14:textId="7B769E53" w:rsidR="00AA3A5A" w:rsidRDefault="00AA3A5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C665F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los campos 20 al 30 son numéricos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 w:rsidR="00C665F5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667DA" w14:paraId="6B85E6B7" w14:textId="77777777" w:rsidTr="002667DA">
        <w:tc>
          <w:tcPr>
            <w:tcW w:w="595" w:type="dxa"/>
            <w:hideMark/>
          </w:tcPr>
          <w:p w14:paraId="466C5C33" w14:textId="77777777" w:rsidR="002667DA" w:rsidRDefault="002667DA" w:rsidP="005345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hideMark/>
          </w:tcPr>
          <w:p w14:paraId="4619EC2A" w14:textId="77777777" w:rsidR="002667DA" w:rsidRDefault="002667DA" w:rsidP="005345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</w:tbl>
    <w:p w14:paraId="1C9C78BE" w14:textId="0B35CC29" w:rsidR="00AA3A5A" w:rsidRPr="00230F5A" w:rsidRDefault="00AA3A5A" w:rsidP="00AA3A5A">
      <w:pPr>
        <w:pStyle w:val="Ttulo2"/>
        <w:numPr>
          <w:ilvl w:val="0"/>
          <w:numId w:val="0"/>
        </w:numPr>
        <w:ind w:left="710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9D0D788" w14:textId="77777777" w:rsidR="00AA3A5A" w:rsidRPr="00230F5A" w:rsidRDefault="00AA3A5A" w:rsidP="00AA3A5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AA3A5A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AA3A5A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47F28C18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lastRenderedPageBreak/>
        <w:pict w14:anchorId="48680AFB">
          <v:shape id="Text Box 10" o:spid="_x0000_s2057" type="#_x0000_t202" style="position:absolute;left:0;text-align:left;margin-left:-33.75pt;margin-top:-.1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45B0FEAD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22EA9">
                    <w:rPr>
                      <w:rFonts w:ascii="Arial MT" w:hAnsi="Arial MT"/>
                      <w:sz w:val="20"/>
                    </w:rPr>
                    <w:t>1</w:t>
                  </w:r>
                  <w:r w:rsidRPr="00A22EA9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A22EA9">
                    <w:rPr>
                      <w:rFonts w:ascii="Arial MT" w:hAnsi="Arial MT"/>
                      <w:sz w:val="20"/>
                    </w:rPr>
                    <w:t>y</w:t>
                  </w:r>
                  <w:r w:rsidRPr="00A22EA9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22EA9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4B0F0B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497CD5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4B0F0B">
                    <w:rPr>
                      <w:rFonts w:ascii="Arial MT" w:hAnsi="Arial MT"/>
                      <w:sz w:val="20"/>
                    </w:rPr>
                    <w:t xml:space="preserve">19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23BD8872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4B0F0B">
                    <w:rPr>
                      <w:rFonts w:ascii="Arial MT" w:hAnsi="Arial MT"/>
                      <w:sz w:val="20"/>
                    </w:rPr>
                    <w:t>2</w:t>
                  </w:r>
                  <w:r w:rsidRPr="00A22EA9">
                    <w:rPr>
                      <w:rFonts w:ascii="Arial MT" w:hAnsi="Arial MT"/>
                      <w:sz w:val="20"/>
                    </w:rPr>
                    <w:t xml:space="preserve">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 w:rsidR="004B0F0B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114FD8" w:rsidRPr="00F45E53" w14:paraId="3C49826D" w14:textId="77777777" w:rsidTr="00114FD8">
        <w:trPr>
          <w:trHeight w:val="268"/>
        </w:trPr>
        <w:tc>
          <w:tcPr>
            <w:tcW w:w="862" w:type="dxa"/>
          </w:tcPr>
          <w:p w14:paraId="4F186F2F" w14:textId="77777777" w:rsidR="00114FD8" w:rsidRPr="00F45E53" w:rsidRDefault="00114FD8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114FD8" w:rsidRPr="00F45E53" w:rsidRDefault="00114FD8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114FD8" w:rsidRPr="00F45E53" w:rsidRDefault="00114FD8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114FD8" w:rsidRPr="00F45E53" w:rsidRDefault="00114FD8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114FD8" w:rsidRPr="00F45E53" w:rsidRDefault="00114FD8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114FD8" w:rsidRPr="00F45E53" w14:paraId="3218A4A9" w14:textId="77777777" w:rsidTr="00114FD8">
        <w:trPr>
          <w:trHeight w:val="268"/>
        </w:trPr>
        <w:tc>
          <w:tcPr>
            <w:tcW w:w="862" w:type="dxa"/>
          </w:tcPr>
          <w:p w14:paraId="6B1D5128" w14:textId="77777777" w:rsidR="00114FD8" w:rsidRPr="00F45E53" w:rsidRDefault="00114FD8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114FD8" w:rsidRPr="00F45E53" w:rsidRDefault="00114FD8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114FD8" w:rsidRPr="00F45E53" w:rsidRDefault="00114FD8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114FD8" w:rsidRPr="00F45E53" w:rsidRDefault="00114FD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114FD8" w:rsidRPr="00F45E53" w:rsidRDefault="00114FD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14FD8" w:rsidRPr="00F45E53" w14:paraId="622814C1" w14:textId="77777777" w:rsidTr="00114FD8">
        <w:trPr>
          <w:trHeight w:val="268"/>
        </w:trPr>
        <w:tc>
          <w:tcPr>
            <w:tcW w:w="862" w:type="dxa"/>
          </w:tcPr>
          <w:p w14:paraId="7671AEB9" w14:textId="77777777" w:rsidR="00114FD8" w:rsidRPr="00F45E53" w:rsidRDefault="00114FD8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114FD8" w:rsidRPr="00F45E53" w:rsidRDefault="00114FD8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05416930" w:rsidR="00114FD8" w:rsidRPr="00F45E53" w:rsidRDefault="00114FD8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114FD8" w:rsidRPr="00F45E53" w:rsidRDefault="00114FD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114FD8" w:rsidRPr="00F45E53" w:rsidRDefault="00114FD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14FD8" w:rsidRPr="00F45E53" w14:paraId="29ABD7A0" w14:textId="77777777" w:rsidTr="00114FD8">
        <w:trPr>
          <w:trHeight w:val="268"/>
        </w:trPr>
        <w:tc>
          <w:tcPr>
            <w:tcW w:w="862" w:type="dxa"/>
          </w:tcPr>
          <w:p w14:paraId="36B1247A" w14:textId="77777777" w:rsidR="00114FD8" w:rsidRPr="00F45E53" w:rsidRDefault="00114FD8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114FD8" w:rsidRPr="00F45E53" w:rsidRDefault="00114FD8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114FD8" w:rsidRPr="00F45E53" w:rsidRDefault="00114FD8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114FD8" w:rsidRPr="00F45E53" w:rsidRDefault="00114FD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114FD8" w:rsidRPr="00F45E53" w:rsidRDefault="00114FD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14FD8" w:rsidRPr="00F45E53" w14:paraId="4A41D4E9" w14:textId="77777777" w:rsidTr="00114FD8">
        <w:trPr>
          <w:trHeight w:val="268"/>
        </w:trPr>
        <w:tc>
          <w:tcPr>
            <w:tcW w:w="862" w:type="dxa"/>
          </w:tcPr>
          <w:p w14:paraId="407BD317" w14:textId="77777777" w:rsidR="00114FD8" w:rsidRPr="00F45E53" w:rsidRDefault="00114FD8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114FD8" w:rsidRPr="00F45E53" w:rsidRDefault="00114FD8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114FD8" w:rsidRPr="00F45E53" w:rsidRDefault="00114FD8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114FD8" w:rsidRPr="00F45E53" w:rsidRDefault="00114FD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114FD8" w:rsidRPr="00F45E53" w:rsidRDefault="00114FD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14FD8" w:rsidRPr="00F45E53" w14:paraId="306FA4E7" w14:textId="77777777" w:rsidTr="00114FD8">
        <w:trPr>
          <w:trHeight w:val="268"/>
        </w:trPr>
        <w:tc>
          <w:tcPr>
            <w:tcW w:w="862" w:type="dxa"/>
          </w:tcPr>
          <w:p w14:paraId="0E8DBBC7" w14:textId="7F4D293D" w:rsidR="00114FD8" w:rsidRPr="00F45E53" w:rsidRDefault="00114FD8" w:rsidP="00EA36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114FD8" w:rsidRPr="00F45E53" w:rsidRDefault="00114FD8" w:rsidP="00EA363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366FA55" w:rsidR="00114FD8" w:rsidRPr="00EA363E" w:rsidRDefault="00114FD8" w:rsidP="00EA363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D0DC0A4" w:rsidR="00114FD8" w:rsidRPr="00EA363E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266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líneas detalle</w:t>
            </w:r>
          </w:p>
        </w:tc>
        <w:tc>
          <w:tcPr>
            <w:tcW w:w="850" w:type="dxa"/>
          </w:tcPr>
          <w:p w14:paraId="4F1C09C0" w14:textId="7F9AB3DE" w:rsidR="00114FD8" w:rsidRPr="00F45E53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14FD8" w:rsidRPr="00F45E53" w14:paraId="72CF2F21" w14:textId="77777777" w:rsidTr="00114FD8">
        <w:trPr>
          <w:trHeight w:val="268"/>
        </w:trPr>
        <w:tc>
          <w:tcPr>
            <w:tcW w:w="862" w:type="dxa"/>
          </w:tcPr>
          <w:p w14:paraId="6F3F5165" w14:textId="70F56752" w:rsidR="00114FD8" w:rsidRDefault="00114FD8" w:rsidP="00EA36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B22736B" w14:textId="45EDF215" w:rsidR="00114FD8" w:rsidRPr="00F45E53" w:rsidRDefault="00114FD8" w:rsidP="00EA363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B2C716" w14:textId="5A38B123" w:rsidR="00114FD8" w:rsidRPr="00EA363E" w:rsidRDefault="00114FD8" w:rsidP="00EA363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DI0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C8C4A2C" w14:textId="5AC643E1" w:rsidR="00114FD8" w:rsidRPr="00EA363E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AL DIA</w:t>
            </w:r>
            <w:r w:rsidR="00266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20</w:t>
            </w:r>
          </w:p>
        </w:tc>
        <w:tc>
          <w:tcPr>
            <w:tcW w:w="850" w:type="dxa"/>
          </w:tcPr>
          <w:p w14:paraId="4D062FC8" w14:textId="081B3C85" w:rsidR="00114FD8" w:rsidRPr="00F45E53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14FD8" w:rsidRPr="00F45E53" w14:paraId="2D4224F6" w14:textId="77777777" w:rsidTr="00114FD8">
        <w:trPr>
          <w:trHeight w:val="268"/>
        </w:trPr>
        <w:tc>
          <w:tcPr>
            <w:tcW w:w="862" w:type="dxa"/>
          </w:tcPr>
          <w:p w14:paraId="753ADC87" w14:textId="1189A26A" w:rsidR="00114FD8" w:rsidRDefault="00114FD8" w:rsidP="00EA36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6E2B115D" w14:textId="546CE067" w:rsidR="00114FD8" w:rsidRPr="00F45E53" w:rsidRDefault="00114FD8" w:rsidP="00EA363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461367" w14:textId="617D3E5C" w:rsidR="00114FD8" w:rsidRPr="00EA363E" w:rsidRDefault="00114FD8" w:rsidP="00EA363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C62F835" w14:textId="3446E205" w:rsidR="00114FD8" w:rsidRPr="00EA363E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CON MOROSIDAD</w:t>
            </w:r>
            <w:r w:rsidR="00266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sumar campos 21,22,23,24,25,26,27,28 y 29</w:t>
            </w:r>
          </w:p>
        </w:tc>
        <w:tc>
          <w:tcPr>
            <w:tcW w:w="850" w:type="dxa"/>
          </w:tcPr>
          <w:p w14:paraId="2BD90663" w14:textId="17ED5F09" w:rsidR="00114FD8" w:rsidRPr="00F45E53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14FD8" w:rsidRPr="00F45E53" w14:paraId="3DED40E4" w14:textId="77777777" w:rsidTr="00114FD8">
        <w:trPr>
          <w:trHeight w:val="268"/>
        </w:trPr>
        <w:tc>
          <w:tcPr>
            <w:tcW w:w="862" w:type="dxa"/>
          </w:tcPr>
          <w:p w14:paraId="33509B4E" w14:textId="68286617" w:rsidR="00114FD8" w:rsidRDefault="00114FD8" w:rsidP="00EA36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662DBCC" w14:textId="6FE9A1E9" w:rsidR="00114FD8" w:rsidRPr="00F45E53" w:rsidRDefault="00114FD8" w:rsidP="00EA363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97007F" w14:textId="2CACFA08" w:rsidR="00114FD8" w:rsidRPr="00EA363E" w:rsidRDefault="00114FD8" w:rsidP="00EA363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0FAC462" w14:textId="2177BB48" w:rsidR="00114FD8" w:rsidRPr="00EA363E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DE CREDITOS CONTINGENTES</w:t>
            </w:r>
            <w:r w:rsidR="00266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sumar campo 30</w:t>
            </w:r>
          </w:p>
        </w:tc>
        <w:tc>
          <w:tcPr>
            <w:tcW w:w="850" w:type="dxa"/>
          </w:tcPr>
          <w:p w14:paraId="2F4C9894" w14:textId="08638FE6" w:rsidR="00114FD8" w:rsidRPr="00F45E53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114FD8" w:rsidRPr="00F45E53" w14:paraId="25816211" w14:textId="77777777" w:rsidTr="00114FD8">
        <w:trPr>
          <w:trHeight w:val="268"/>
        </w:trPr>
        <w:tc>
          <w:tcPr>
            <w:tcW w:w="862" w:type="dxa"/>
          </w:tcPr>
          <w:p w14:paraId="664DDB0C" w14:textId="14F6EC2B" w:rsidR="00114FD8" w:rsidRDefault="00114FD8" w:rsidP="00EA36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114FD8" w:rsidRPr="00F45E53" w:rsidRDefault="00114FD8" w:rsidP="00EA363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114FD8" w:rsidRDefault="00114FD8" w:rsidP="00EA363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114FD8" w:rsidRPr="009F2F7C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</w:tcPr>
          <w:p w14:paraId="664203CA" w14:textId="77777777" w:rsidR="00114FD8" w:rsidRPr="00F45E53" w:rsidRDefault="00114FD8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48107DB7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EA363E"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53D2E796" w14:textId="1CA96D79" w:rsidR="00B23F8D" w:rsidRDefault="00B23F8D" w:rsidP="00E51EC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="005A50D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C39CAE1" w14:textId="6C1CA23E" w:rsidR="005A50D4" w:rsidRDefault="005A50D4" w:rsidP="005A50D4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28D1DB" w14:textId="2B2F470B" w:rsidR="005A50D4" w:rsidRDefault="005A50D4" w:rsidP="005A50D4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907C0A2" w14:textId="5B5C8D60" w:rsidR="005A50D4" w:rsidRDefault="005A50D4" w:rsidP="005A50D4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AA3A5A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AA3A5A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AA3A5A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5A50D4" w14:paraId="3676ACCC" w14:textId="77777777" w:rsidTr="004118D8">
        <w:tc>
          <w:tcPr>
            <w:tcW w:w="1413" w:type="dxa"/>
          </w:tcPr>
          <w:p w14:paraId="7DDB3BFA" w14:textId="77777777" w:rsidR="00F32211" w:rsidRPr="005A50D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5A50D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02476842" w:rsidR="00F32211" w:rsidRPr="005A50D4" w:rsidRDefault="00E51EC2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FF0000"/>
              </w:rPr>
              <w:t>D0</w:t>
            </w:r>
            <w:r w:rsidR="00EA363E" w:rsidRPr="005A50D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32211" w:rsidRPr="005A50D4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5A50D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5A50D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5A50D4">
              <w:rPr>
                <w:rFonts w:ascii="Times New Roman" w:hAnsi="Times New Roman" w:cs="Times New Roman"/>
              </w:rPr>
              <w:t xml:space="preserve"> </w:t>
            </w: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5A50D4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5A50D4" w:rsidRDefault="00F32211" w:rsidP="00AA3A5A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5A50D4">
        <w:t>Archivo Carátula</w:t>
      </w:r>
      <w:bookmarkEnd w:id="15"/>
      <w:r w:rsidRPr="005A50D4">
        <w:fldChar w:fldCharType="begin"/>
      </w:r>
      <w:r w:rsidRPr="005A50D4">
        <w:instrText xml:space="preserve"> XE "Archivo ”arátula" </w:instrText>
      </w:r>
      <w:r w:rsidRPr="005A50D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5A50D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5A50D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6875C137" w:rsidR="00F32211" w:rsidRPr="005A50D4" w:rsidRDefault="00E51EC2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FF0000"/>
              </w:rPr>
              <w:t>D0</w:t>
            </w:r>
            <w:r w:rsidR="00EA363E" w:rsidRPr="005A50D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32211" w:rsidRPr="005A50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5A50D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5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AA3A5A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AA3A5A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AA3A5A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A94C06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EA363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EA363E" w:rsidRPr="00F45E53" w:rsidRDefault="00EA363E" w:rsidP="00EA36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EA363E" w:rsidRPr="00F45E53" w:rsidRDefault="00EA363E" w:rsidP="00EA363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4B4F2050" w:rsidR="00EA363E" w:rsidRPr="00F45E53" w:rsidRDefault="00EA363E" w:rsidP="00EA363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PA1</w:t>
            </w:r>
          </w:p>
        </w:tc>
        <w:tc>
          <w:tcPr>
            <w:tcW w:w="6095" w:type="dxa"/>
          </w:tcPr>
          <w:p w14:paraId="0567EE05" w14:textId="0D96FAA8" w:rsidR="00EA363E" w:rsidRPr="00F45E53" w:rsidRDefault="00EA363E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EA363E" w:rsidRPr="00F45E53" w:rsidRDefault="00EA363E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A363E" w:rsidRPr="00F45E53" w14:paraId="52A33370" w14:textId="77777777" w:rsidTr="003B5E2B">
        <w:trPr>
          <w:trHeight w:val="268"/>
        </w:trPr>
        <w:tc>
          <w:tcPr>
            <w:tcW w:w="862" w:type="dxa"/>
          </w:tcPr>
          <w:p w14:paraId="1B561297" w14:textId="27E8A17E" w:rsidR="00EA363E" w:rsidRDefault="00EA363E" w:rsidP="00EA36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013FDE0" w14:textId="77777777" w:rsidR="00EA363E" w:rsidRPr="00F45E53" w:rsidRDefault="00EA363E" w:rsidP="00EA363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9FF5E1B" w14:textId="741AAC49" w:rsidR="00EA363E" w:rsidRPr="00E51EC2" w:rsidRDefault="00EA363E" w:rsidP="00EA363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DI0</w:t>
            </w:r>
          </w:p>
        </w:tc>
        <w:tc>
          <w:tcPr>
            <w:tcW w:w="6095" w:type="dxa"/>
          </w:tcPr>
          <w:p w14:paraId="44CA0295" w14:textId="3E5061A2" w:rsidR="00EA363E" w:rsidRPr="00E51EC2" w:rsidRDefault="00EA363E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AL DIA</w:t>
            </w:r>
          </w:p>
        </w:tc>
        <w:tc>
          <w:tcPr>
            <w:tcW w:w="851" w:type="dxa"/>
          </w:tcPr>
          <w:p w14:paraId="14D1E0A1" w14:textId="77777777" w:rsidR="00EA363E" w:rsidRPr="00F45E53" w:rsidRDefault="00EA363E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A363E" w:rsidRPr="00F45E53" w14:paraId="5C5C41D4" w14:textId="77777777" w:rsidTr="003B5E2B">
        <w:trPr>
          <w:trHeight w:val="268"/>
        </w:trPr>
        <w:tc>
          <w:tcPr>
            <w:tcW w:w="862" w:type="dxa"/>
          </w:tcPr>
          <w:p w14:paraId="4DBD8A49" w14:textId="2288225C" w:rsidR="00EA363E" w:rsidRDefault="00EA363E" w:rsidP="00EA36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7B6EEF34" w14:textId="77777777" w:rsidR="00EA363E" w:rsidRPr="00F45E53" w:rsidRDefault="00EA363E" w:rsidP="00EA363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69DB922D" w14:textId="2CBE5A18" w:rsidR="00EA363E" w:rsidRPr="00E51EC2" w:rsidRDefault="00EA363E" w:rsidP="00EA363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DI1</w:t>
            </w:r>
          </w:p>
        </w:tc>
        <w:tc>
          <w:tcPr>
            <w:tcW w:w="6095" w:type="dxa"/>
          </w:tcPr>
          <w:p w14:paraId="2783C4F5" w14:textId="1D93272F" w:rsidR="00EA363E" w:rsidRPr="00E51EC2" w:rsidRDefault="00EA363E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CON MOROSIDAD</w:t>
            </w:r>
          </w:p>
        </w:tc>
        <w:tc>
          <w:tcPr>
            <w:tcW w:w="851" w:type="dxa"/>
          </w:tcPr>
          <w:p w14:paraId="0527A11B" w14:textId="77777777" w:rsidR="00EA363E" w:rsidRPr="00F45E53" w:rsidRDefault="00EA363E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A363E" w:rsidRPr="00F45E53" w14:paraId="3498D045" w14:textId="77777777" w:rsidTr="003B5E2B">
        <w:trPr>
          <w:trHeight w:val="268"/>
        </w:trPr>
        <w:tc>
          <w:tcPr>
            <w:tcW w:w="862" w:type="dxa"/>
          </w:tcPr>
          <w:p w14:paraId="33BCC6CE" w14:textId="5B9AF71E" w:rsidR="00EA363E" w:rsidRDefault="00EA363E" w:rsidP="00EA36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6C23A2B4" w14:textId="77777777" w:rsidR="00EA363E" w:rsidRPr="00F45E53" w:rsidRDefault="00EA363E" w:rsidP="00EA363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E25B360" w14:textId="3152EF19" w:rsidR="00EA363E" w:rsidRPr="00E51EC2" w:rsidRDefault="00EA363E" w:rsidP="00EA363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DI4</w:t>
            </w:r>
          </w:p>
        </w:tc>
        <w:tc>
          <w:tcPr>
            <w:tcW w:w="6095" w:type="dxa"/>
          </w:tcPr>
          <w:p w14:paraId="775F3793" w14:textId="55AB4E53" w:rsidR="00EA363E" w:rsidRPr="00114FD8" w:rsidRDefault="00EA363E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A363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DE CREDITOS CONTINGENTES</w:t>
            </w:r>
          </w:p>
        </w:tc>
        <w:tc>
          <w:tcPr>
            <w:tcW w:w="851" w:type="dxa"/>
          </w:tcPr>
          <w:p w14:paraId="1AE3EA1B" w14:textId="77777777" w:rsidR="00EA363E" w:rsidRPr="00114FD8" w:rsidRDefault="00EA363E" w:rsidP="00EA36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20EEF272" w:rsidR="00B8004D" w:rsidRDefault="00EA363E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AA3A5A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AA3A5A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27E2D018" w14:textId="501C24E8" w:rsidR="001278BF" w:rsidRPr="009947CD" w:rsidRDefault="001278BF" w:rsidP="00163E00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63E00">
        <w:rPr>
          <w:rFonts w:ascii="Times New Roman" w:hAnsi="Times New Roman" w:cs="Times New Roman"/>
          <w:color w:val="4472C4" w:themeColor="accent1"/>
        </w:rPr>
        <w:t>Rut</w:t>
      </w: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F6A8E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FDC6B" w14:textId="77777777" w:rsidR="009938C0" w:rsidRDefault="009938C0" w:rsidP="00F10206">
      <w:pPr>
        <w:spacing w:after="0" w:line="240" w:lineRule="auto"/>
      </w:pPr>
      <w:r>
        <w:separator/>
      </w:r>
    </w:p>
  </w:endnote>
  <w:endnote w:type="continuationSeparator" w:id="0">
    <w:p w14:paraId="528D8227" w14:textId="77777777" w:rsidR="009938C0" w:rsidRDefault="009938C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E3BA7" w14:textId="77777777" w:rsidR="009938C0" w:rsidRDefault="009938C0" w:rsidP="00F10206">
      <w:pPr>
        <w:spacing w:after="0" w:line="240" w:lineRule="auto"/>
      </w:pPr>
      <w:r>
        <w:separator/>
      </w:r>
    </w:p>
  </w:footnote>
  <w:footnote w:type="continuationSeparator" w:id="0">
    <w:p w14:paraId="17E22966" w14:textId="77777777" w:rsidR="009938C0" w:rsidRDefault="009938C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25166B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10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8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1"/>
  </w:num>
  <w:num w:numId="12" w16cid:durableId="1838303578">
    <w:abstractNumId w:val="41"/>
  </w:num>
  <w:num w:numId="13" w16cid:durableId="256329085">
    <w:abstractNumId w:val="29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9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6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4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7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10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2"/>
  </w:num>
  <w:num w:numId="49" w16cid:durableId="919484846">
    <w:abstractNumId w:val="35"/>
  </w:num>
  <w:num w:numId="50" w16cid:durableId="119650533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6A8E"/>
    <w:rsid w:val="000F73E7"/>
    <w:rsid w:val="00103045"/>
    <w:rsid w:val="001040C4"/>
    <w:rsid w:val="001078B4"/>
    <w:rsid w:val="00113C0C"/>
    <w:rsid w:val="00114FD8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3E00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B3AD5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7DA"/>
    <w:rsid w:val="00266AD3"/>
    <w:rsid w:val="00273BB4"/>
    <w:rsid w:val="00276FA5"/>
    <w:rsid w:val="0028248D"/>
    <w:rsid w:val="00284E6A"/>
    <w:rsid w:val="00294E79"/>
    <w:rsid w:val="00296526"/>
    <w:rsid w:val="002A13B4"/>
    <w:rsid w:val="002B267E"/>
    <w:rsid w:val="002B373A"/>
    <w:rsid w:val="002B4375"/>
    <w:rsid w:val="002C788D"/>
    <w:rsid w:val="002E1CED"/>
    <w:rsid w:val="002E5ED4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73C30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0CC9"/>
    <w:rsid w:val="00411E32"/>
    <w:rsid w:val="0041204F"/>
    <w:rsid w:val="00412853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0F0B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A50D4"/>
    <w:rsid w:val="005B3B96"/>
    <w:rsid w:val="005B5D60"/>
    <w:rsid w:val="005B65DC"/>
    <w:rsid w:val="005C5769"/>
    <w:rsid w:val="00601454"/>
    <w:rsid w:val="00601681"/>
    <w:rsid w:val="00603543"/>
    <w:rsid w:val="00603876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C7465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7FD6"/>
    <w:rsid w:val="0076214C"/>
    <w:rsid w:val="00785F5D"/>
    <w:rsid w:val="00787AE9"/>
    <w:rsid w:val="007A1B85"/>
    <w:rsid w:val="007B56DB"/>
    <w:rsid w:val="007B6066"/>
    <w:rsid w:val="007C18B3"/>
    <w:rsid w:val="007C2A8E"/>
    <w:rsid w:val="007C3CF8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71145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38C0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2EA9"/>
    <w:rsid w:val="00A256C6"/>
    <w:rsid w:val="00A2581E"/>
    <w:rsid w:val="00A25DAD"/>
    <w:rsid w:val="00A421C4"/>
    <w:rsid w:val="00A42CB3"/>
    <w:rsid w:val="00A45E6E"/>
    <w:rsid w:val="00A55743"/>
    <w:rsid w:val="00A64CF0"/>
    <w:rsid w:val="00A66A34"/>
    <w:rsid w:val="00A673C0"/>
    <w:rsid w:val="00A70A3A"/>
    <w:rsid w:val="00A73491"/>
    <w:rsid w:val="00A829A4"/>
    <w:rsid w:val="00A8686E"/>
    <w:rsid w:val="00A93B33"/>
    <w:rsid w:val="00A94596"/>
    <w:rsid w:val="00AA3A5A"/>
    <w:rsid w:val="00AA6E30"/>
    <w:rsid w:val="00AB6B68"/>
    <w:rsid w:val="00AC0787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65F5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1C7A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AF7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0AD0"/>
    <w:rsid w:val="00E43229"/>
    <w:rsid w:val="00E51EC2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A363E"/>
    <w:rsid w:val="00EB2B83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1625</Words>
  <Characters>8939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36</cp:revision>
  <dcterms:created xsi:type="dcterms:W3CDTF">2024-03-06T13:25:00Z</dcterms:created>
  <dcterms:modified xsi:type="dcterms:W3CDTF">2024-08-23T13:39:00Z</dcterms:modified>
</cp:coreProperties>
</file>